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23A2D" w14:textId="6AE47C62" w:rsidR="00E3192F" w:rsidRDefault="00E3192F" w:rsidP="1CCDBECB">
      <w:pPr>
        <w:jc w:val="center"/>
        <w:rPr>
          <w:rFonts w:ascii="Times New Roman" w:eastAsia="Times New Roman" w:hAnsi="Times New Roman" w:cs="Times New Roman"/>
        </w:rPr>
      </w:pPr>
    </w:p>
    <w:p w14:paraId="5A84B5A9" w14:textId="3039EA30" w:rsidR="00B53369" w:rsidRDefault="00B53369" w:rsidP="1CCDBECB">
      <w:pPr>
        <w:jc w:val="center"/>
        <w:rPr>
          <w:rFonts w:ascii="Times New Roman" w:eastAsia="Times New Roman" w:hAnsi="Times New Roman" w:cs="Times New Roman"/>
        </w:rPr>
      </w:pPr>
    </w:p>
    <w:p w14:paraId="38DA0C74" w14:textId="201C8FE4" w:rsidR="00B53369" w:rsidRDefault="00B53369" w:rsidP="1CCDBECB">
      <w:pPr>
        <w:jc w:val="center"/>
        <w:rPr>
          <w:rFonts w:ascii="Times New Roman" w:eastAsia="Times New Roman" w:hAnsi="Times New Roman" w:cs="Times New Roman"/>
        </w:rPr>
      </w:pPr>
    </w:p>
    <w:p w14:paraId="02C8D7D4" w14:textId="6E0C83C1" w:rsidR="00B53369" w:rsidRDefault="00B53369" w:rsidP="1CCDBECB">
      <w:pPr>
        <w:jc w:val="center"/>
        <w:rPr>
          <w:rFonts w:ascii="Times New Roman" w:eastAsia="Times New Roman" w:hAnsi="Times New Roman" w:cs="Times New Roman"/>
        </w:rPr>
      </w:pPr>
    </w:p>
    <w:p w14:paraId="7127759A" w14:textId="11D79AD8" w:rsidR="00B53369" w:rsidRDefault="00B53369" w:rsidP="1CCDBECB">
      <w:pPr>
        <w:jc w:val="center"/>
        <w:rPr>
          <w:rFonts w:ascii="Times New Roman" w:eastAsia="Times New Roman" w:hAnsi="Times New Roman" w:cs="Times New Roman"/>
        </w:rPr>
      </w:pPr>
    </w:p>
    <w:p w14:paraId="175C1ABA" w14:textId="437A0545" w:rsidR="00B53369" w:rsidRDefault="00B53369" w:rsidP="1CCDBECB">
      <w:pPr>
        <w:jc w:val="center"/>
        <w:rPr>
          <w:rFonts w:ascii="Times New Roman" w:eastAsia="Times New Roman" w:hAnsi="Times New Roman" w:cs="Times New Roman"/>
        </w:rPr>
      </w:pPr>
    </w:p>
    <w:p w14:paraId="3B290EA5" w14:textId="31239CF8" w:rsidR="00B53369" w:rsidRDefault="00B53369" w:rsidP="1CCDBECB">
      <w:pPr>
        <w:jc w:val="center"/>
        <w:rPr>
          <w:rFonts w:ascii="Times New Roman" w:eastAsia="Times New Roman" w:hAnsi="Times New Roman" w:cs="Times New Roman"/>
        </w:rPr>
      </w:pPr>
    </w:p>
    <w:p w14:paraId="3E49A571" w14:textId="588AE91A" w:rsidR="00B53369" w:rsidRPr="00B53369" w:rsidRDefault="00B53369" w:rsidP="1CCDBECB">
      <w:pPr>
        <w:jc w:val="center"/>
        <w:rPr>
          <w:rFonts w:ascii="Times New Roman" w:eastAsia="Times New Roman" w:hAnsi="Times New Roman" w:cs="Times New Roman"/>
          <w:sz w:val="36"/>
          <w:szCs w:val="36"/>
        </w:rPr>
      </w:pPr>
      <w:commentRangeStart w:id="0"/>
      <w:r w:rsidRPr="07E4F302">
        <w:rPr>
          <w:rFonts w:ascii="Times New Roman" w:eastAsia="Times New Roman" w:hAnsi="Times New Roman" w:cs="Times New Roman"/>
          <w:sz w:val="36"/>
          <w:szCs w:val="36"/>
        </w:rPr>
        <w:t xml:space="preserve">Technical </w:t>
      </w:r>
      <w:commentRangeEnd w:id="0"/>
      <w:r w:rsidR="00D13F14">
        <w:rPr>
          <w:rStyle w:val="CommentReference"/>
        </w:rPr>
        <w:commentReference w:id="0"/>
      </w:r>
      <w:r w:rsidRPr="07E4F302">
        <w:rPr>
          <w:rFonts w:ascii="Times New Roman" w:eastAsia="Times New Roman" w:hAnsi="Times New Roman" w:cs="Times New Roman"/>
          <w:sz w:val="36"/>
          <w:szCs w:val="36"/>
        </w:rPr>
        <w:t>Design Document</w:t>
      </w:r>
    </w:p>
    <w:p w14:paraId="5ACCEE3B" w14:textId="0E72F0F7" w:rsidR="00B53369" w:rsidRPr="00B53369" w:rsidRDefault="00B53369" w:rsidP="1CCDBECB">
      <w:pPr>
        <w:jc w:val="center"/>
        <w:rPr>
          <w:rFonts w:ascii="Times New Roman" w:eastAsia="Times New Roman" w:hAnsi="Times New Roman" w:cs="Times New Roman"/>
          <w:sz w:val="36"/>
          <w:szCs w:val="36"/>
        </w:rPr>
      </w:pPr>
      <w:r w:rsidRPr="07E4F302">
        <w:rPr>
          <w:rFonts w:ascii="Times New Roman" w:eastAsia="Times New Roman" w:hAnsi="Times New Roman" w:cs="Times New Roman"/>
          <w:sz w:val="36"/>
          <w:szCs w:val="36"/>
        </w:rPr>
        <w:t>Milestone 2</w:t>
      </w:r>
    </w:p>
    <w:p w14:paraId="6A92F66A" w14:textId="56BA3376" w:rsidR="00B53369" w:rsidRPr="00B53369" w:rsidRDefault="00B53369" w:rsidP="1CCDBECB">
      <w:pPr>
        <w:jc w:val="center"/>
        <w:rPr>
          <w:rFonts w:ascii="Times New Roman" w:eastAsia="Times New Roman" w:hAnsi="Times New Roman" w:cs="Times New Roman"/>
          <w:sz w:val="36"/>
          <w:szCs w:val="36"/>
        </w:rPr>
      </w:pPr>
      <w:r w:rsidRPr="07E4F302">
        <w:rPr>
          <w:rFonts w:ascii="Times New Roman" w:eastAsia="Times New Roman" w:hAnsi="Times New Roman" w:cs="Times New Roman"/>
          <w:sz w:val="36"/>
          <w:szCs w:val="36"/>
        </w:rPr>
        <w:t>Version 1.0</w:t>
      </w:r>
    </w:p>
    <w:p w14:paraId="40552C54" w14:textId="2CC25F4A" w:rsidR="00B53369" w:rsidRPr="00B53369" w:rsidRDefault="00B53369" w:rsidP="1CCDBECB">
      <w:pPr>
        <w:jc w:val="center"/>
        <w:rPr>
          <w:rFonts w:ascii="Times New Roman" w:eastAsia="Times New Roman" w:hAnsi="Times New Roman" w:cs="Times New Roman"/>
          <w:sz w:val="36"/>
          <w:szCs w:val="36"/>
        </w:rPr>
      </w:pPr>
      <w:r w:rsidRPr="07E4F302">
        <w:rPr>
          <w:rFonts w:ascii="Times New Roman" w:eastAsia="Times New Roman" w:hAnsi="Times New Roman" w:cs="Times New Roman"/>
          <w:sz w:val="36"/>
          <w:szCs w:val="36"/>
        </w:rPr>
        <w:t>SWEN 670 Software Engineering Project</w:t>
      </w:r>
    </w:p>
    <w:p w14:paraId="37CE6017" w14:textId="416B5792" w:rsidR="00B53369" w:rsidRDefault="00B53369" w:rsidP="1CCDBECB">
      <w:pPr>
        <w:jc w:val="center"/>
        <w:rPr>
          <w:rFonts w:ascii="Times New Roman" w:eastAsia="Times New Roman" w:hAnsi="Times New Roman" w:cs="Times New Roman"/>
          <w:sz w:val="36"/>
          <w:szCs w:val="36"/>
        </w:rPr>
      </w:pPr>
      <w:r w:rsidRPr="07E4F302">
        <w:rPr>
          <w:rFonts w:ascii="Times New Roman" w:eastAsia="Times New Roman" w:hAnsi="Times New Roman" w:cs="Times New Roman"/>
          <w:sz w:val="36"/>
          <w:szCs w:val="36"/>
        </w:rPr>
        <w:t>February 23, 2021</w:t>
      </w:r>
    </w:p>
    <w:p w14:paraId="4E0B64DD" w14:textId="38FDE7CD" w:rsidR="00B53369" w:rsidRDefault="00B53369" w:rsidP="1CCDBECB">
      <w:pPr>
        <w:jc w:val="center"/>
        <w:rPr>
          <w:rFonts w:ascii="Times New Roman" w:eastAsia="Times New Roman" w:hAnsi="Times New Roman" w:cs="Times New Roman"/>
          <w:sz w:val="36"/>
          <w:szCs w:val="36"/>
        </w:rPr>
      </w:pPr>
      <w:r w:rsidRPr="07E4F302">
        <w:rPr>
          <w:rFonts w:ascii="Times New Roman" w:eastAsia="Times New Roman" w:hAnsi="Times New Roman" w:cs="Times New Roman"/>
          <w:sz w:val="36"/>
          <w:szCs w:val="36"/>
        </w:rPr>
        <w:t>Mobile Team</w:t>
      </w:r>
    </w:p>
    <w:p w14:paraId="1A03D1AB" w14:textId="1F8F598D" w:rsidR="00B53369" w:rsidRDefault="00B53369" w:rsidP="1CCDBECB">
      <w:pPr>
        <w:jc w:val="center"/>
        <w:rPr>
          <w:rFonts w:ascii="Times New Roman" w:eastAsia="Times New Roman" w:hAnsi="Times New Roman" w:cs="Times New Roman"/>
          <w:sz w:val="36"/>
          <w:szCs w:val="36"/>
        </w:rPr>
      </w:pPr>
    </w:p>
    <w:p w14:paraId="596B3430" w14:textId="00BDF799" w:rsidR="00B53369" w:rsidRDefault="00B53369" w:rsidP="1CCDBECB">
      <w:pPr>
        <w:jc w:val="center"/>
        <w:rPr>
          <w:rFonts w:ascii="Times New Roman" w:eastAsia="Times New Roman" w:hAnsi="Times New Roman" w:cs="Times New Roman"/>
          <w:sz w:val="36"/>
          <w:szCs w:val="36"/>
        </w:rPr>
      </w:pPr>
    </w:p>
    <w:p w14:paraId="12D05A1D" w14:textId="5E1DC07C" w:rsidR="00B53369" w:rsidRDefault="00B53369" w:rsidP="1CCDBECB">
      <w:pPr>
        <w:jc w:val="center"/>
        <w:rPr>
          <w:rFonts w:ascii="Times New Roman" w:eastAsia="Times New Roman" w:hAnsi="Times New Roman" w:cs="Times New Roman"/>
          <w:sz w:val="36"/>
          <w:szCs w:val="36"/>
        </w:rPr>
      </w:pPr>
    </w:p>
    <w:p w14:paraId="366E31FF" w14:textId="3C80D6CF" w:rsidR="00B53369" w:rsidRDefault="00B53369" w:rsidP="1CCDBECB">
      <w:pPr>
        <w:jc w:val="center"/>
        <w:rPr>
          <w:rFonts w:ascii="Times New Roman" w:eastAsia="Times New Roman" w:hAnsi="Times New Roman" w:cs="Times New Roman"/>
          <w:sz w:val="36"/>
          <w:szCs w:val="36"/>
        </w:rPr>
      </w:pPr>
    </w:p>
    <w:p w14:paraId="35BD8E81" w14:textId="4410B365" w:rsidR="00B53369" w:rsidRDefault="00B53369" w:rsidP="1CCDBECB">
      <w:pPr>
        <w:jc w:val="center"/>
        <w:rPr>
          <w:rFonts w:ascii="Times New Roman" w:eastAsia="Times New Roman" w:hAnsi="Times New Roman" w:cs="Times New Roman"/>
          <w:sz w:val="36"/>
          <w:szCs w:val="36"/>
        </w:rPr>
      </w:pPr>
    </w:p>
    <w:p w14:paraId="4FBEFCF0" w14:textId="6CFA5575" w:rsidR="00B53369" w:rsidRDefault="00B53369" w:rsidP="1CCDBECB">
      <w:pPr>
        <w:jc w:val="center"/>
        <w:rPr>
          <w:rFonts w:ascii="Times New Roman" w:eastAsia="Times New Roman" w:hAnsi="Times New Roman" w:cs="Times New Roman"/>
          <w:sz w:val="36"/>
          <w:szCs w:val="36"/>
        </w:rPr>
      </w:pPr>
    </w:p>
    <w:p w14:paraId="5AAD5447" w14:textId="4686FB7D" w:rsidR="00B53369" w:rsidRDefault="00B53369" w:rsidP="1CCDBECB">
      <w:pPr>
        <w:jc w:val="center"/>
        <w:rPr>
          <w:rFonts w:ascii="Times New Roman" w:eastAsia="Times New Roman" w:hAnsi="Times New Roman" w:cs="Times New Roman"/>
          <w:sz w:val="36"/>
          <w:szCs w:val="36"/>
        </w:rPr>
      </w:pPr>
    </w:p>
    <w:p w14:paraId="436AC021" w14:textId="71598408" w:rsidR="00B53369" w:rsidRDefault="00B53369" w:rsidP="1CCDBECB">
      <w:pPr>
        <w:jc w:val="center"/>
        <w:rPr>
          <w:rFonts w:ascii="Times New Roman" w:eastAsia="Times New Roman" w:hAnsi="Times New Roman" w:cs="Times New Roman"/>
          <w:sz w:val="36"/>
          <w:szCs w:val="36"/>
        </w:rPr>
      </w:pPr>
    </w:p>
    <w:p w14:paraId="122B2324" w14:textId="1BEFD5DA" w:rsidR="00B53369" w:rsidRDefault="00B53369" w:rsidP="1CCDBECB">
      <w:pPr>
        <w:jc w:val="center"/>
        <w:rPr>
          <w:rFonts w:ascii="Times New Roman" w:eastAsia="Times New Roman" w:hAnsi="Times New Roman" w:cs="Times New Roman"/>
          <w:sz w:val="36"/>
          <w:szCs w:val="36"/>
        </w:rPr>
      </w:pPr>
    </w:p>
    <w:p w14:paraId="5AEBC165" w14:textId="2167182F" w:rsidR="00B53369" w:rsidRDefault="00B53369" w:rsidP="1CCDBECB">
      <w:pPr>
        <w:jc w:val="center"/>
        <w:rPr>
          <w:rFonts w:ascii="Times New Roman" w:eastAsia="Times New Roman" w:hAnsi="Times New Roman" w:cs="Times New Roman"/>
          <w:sz w:val="36"/>
          <w:szCs w:val="36"/>
        </w:rPr>
      </w:pPr>
    </w:p>
    <w:p w14:paraId="0B178A69" w14:textId="21258EA0" w:rsidR="00B53369" w:rsidRDefault="00B53369" w:rsidP="1CCDBECB">
      <w:pPr>
        <w:jc w:val="center"/>
        <w:rPr>
          <w:rFonts w:ascii="Times New Roman" w:eastAsia="Times New Roman" w:hAnsi="Times New Roman" w:cs="Times New Roman"/>
          <w:sz w:val="36"/>
          <w:szCs w:val="36"/>
        </w:rPr>
      </w:pPr>
    </w:p>
    <w:p w14:paraId="38DD579B" w14:textId="1E76BA17" w:rsidR="00B53369" w:rsidRDefault="00B53369" w:rsidP="1CCDBECB">
      <w:pPr>
        <w:jc w:val="center"/>
        <w:rPr>
          <w:rFonts w:ascii="Times New Roman" w:eastAsia="Times New Roman" w:hAnsi="Times New Roman" w:cs="Times New Roman"/>
          <w:sz w:val="36"/>
          <w:szCs w:val="36"/>
        </w:rPr>
      </w:pPr>
    </w:p>
    <w:p w14:paraId="4BCDC398" w14:textId="2FD583BF" w:rsidR="00B53369" w:rsidRDefault="00B53369" w:rsidP="1CCDBECB">
      <w:pPr>
        <w:jc w:val="center"/>
        <w:rPr>
          <w:rFonts w:ascii="Times New Roman" w:eastAsia="Times New Roman" w:hAnsi="Times New Roman" w:cs="Times New Roman"/>
          <w:sz w:val="36"/>
          <w:szCs w:val="36"/>
        </w:rPr>
      </w:pPr>
    </w:p>
    <w:p w14:paraId="2D2C14F3" w14:textId="0F2C6A99" w:rsidR="00B53369" w:rsidRDefault="00B53369" w:rsidP="1CCDBECB">
      <w:pPr>
        <w:jc w:val="center"/>
        <w:rPr>
          <w:rFonts w:ascii="Times New Roman" w:eastAsia="Times New Roman" w:hAnsi="Times New Roman" w:cs="Times New Roman"/>
          <w:sz w:val="36"/>
          <w:szCs w:val="36"/>
        </w:rPr>
      </w:pPr>
    </w:p>
    <w:p w14:paraId="36022B87" w14:textId="0C4C9983" w:rsidR="00B53369" w:rsidRDefault="00B53369" w:rsidP="1CCDBECB">
      <w:pPr>
        <w:jc w:val="center"/>
        <w:rPr>
          <w:rFonts w:ascii="Times New Roman" w:eastAsia="Times New Roman" w:hAnsi="Times New Roman" w:cs="Times New Roman"/>
          <w:sz w:val="36"/>
          <w:szCs w:val="36"/>
        </w:rPr>
      </w:pPr>
    </w:p>
    <w:p w14:paraId="71A9E44B" w14:textId="1DA809CF" w:rsidR="00B53369" w:rsidRDefault="00B53369" w:rsidP="1CCDBECB">
      <w:pPr>
        <w:jc w:val="center"/>
        <w:rPr>
          <w:rFonts w:ascii="Times New Roman" w:eastAsia="Times New Roman" w:hAnsi="Times New Roman" w:cs="Times New Roman"/>
          <w:sz w:val="36"/>
          <w:szCs w:val="36"/>
        </w:rPr>
      </w:pPr>
    </w:p>
    <w:p w14:paraId="528D07B7" w14:textId="076DD632" w:rsidR="00B53369" w:rsidRDefault="00B53369" w:rsidP="1CCDBECB">
      <w:pPr>
        <w:jc w:val="center"/>
        <w:rPr>
          <w:rFonts w:ascii="Times New Roman" w:eastAsia="Times New Roman" w:hAnsi="Times New Roman" w:cs="Times New Roman"/>
          <w:sz w:val="36"/>
          <w:szCs w:val="36"/>
        </w:rPr>
      </w:pPr>
    </w:p>
    <w:p w14:paraId="55066CFC" w14:textId="5565EA53" w:rsidR="107FDF2F" w:rsidRDefault="00B53369" w:rsidP="002B1A8E">
      <w:pPr>
        <w:jc w:val="right"/>
        <w:rPr>
          <w:rFonts w:ascii="Times New Roman" w:eastAsia="Times New Roman" w:hAnsi="Times New Roman" w:cs="Times New Roman"/>
        </w:rPr>
      </w:pPr>
      <w:r w:rsidRPr="00E30E4C">
        <w:rPr>
          <w:rFonts w:ascii="Times New Roman" w:eastAsia="Times New Roman" w:hAnsi="Times New Roman" w:cs="Times New Roman"/>
        </w:rPr>
        <w:t xml:space="preserve">Presented </w:t>
      </w:r>
      <w:proofErr w:type="gramStart"/>
      <w:r w:rsidRPr="00E30E4C">
        <w:rPr>
          <w:rFonts w:ascii="Times New Roman" w:eastAsia="Times New Roman" w:hAnsi="Times New Roman" w:cs="Times New Roman"/>
        </w:rPr>
        <w:t>by:</w:t>
      </w:r>
      <w:proofErr w:type="gramEnd"/>
      <w:r w:rsidRPr="00E30E4C">
        <w:rPr>
          <w:rFonts w:ascii="Times New Roman" w:eastAsia="Times New Roman" w:hAnsi="Times New Roman" w:cs="Times New Roman"/>
        </w:rPr>
        <w:t xml:space="preserve"> Sylvia Lopez-Willis, Bertina Lee, Brian Malott, Karim </w:t>
      </w:r>
      <w:proofErr w:type="spellStart"/>
      <w:r w:rsidR="00E30E4C" w:rsidRPr="00E30E4C">
        <w:rPr>
          <w:rFonts w:ascii="Times New Roman" w:eastAsia="Times New Roman" w:hAnsi="Times New Roman" w:cs="Times New Roman"/>
        </w:rPr>
        <w:t>Ar</w:t>
      </w:r>
      <w:r w:rsidRPr="00E30E4C">
        <w:rPr>
          <w:rFonts w:ascii="Times New Roman" w:eastAsia="Times New Roman" w:hAnsi="Times New Roman" w:cs="Times New Roman"/>
        </w:rPr>
        <w:t>Mansour</w:t>
      </w:r>
      <w:proofErr w:type="spellEnd"/>
      <w:r w:rsidRPr="00E30E4C">
        <w:rPr>
          <w:rFonts w:ascii="Times New Roman" w:eastAsia="Times New Roman" w:hAnsi="Times New Roman" w:cs="Times New Roman"/>
        </w:rPr>
        <w:t>, Komi Noukafou, Sompon Boontho</w:t>
      </w:r>
      <w:r w:rsidR="00E30E4C" w:rsidRPr="00E30E4C">
        <w:rPr>
          <w:rFonts w:ascii="Times New Roman" w:eastAsia="Times New Roman" w:hAnsi="Times New Roman" w:cs="Times New Roman"/>
        </w:rPr>
        <w:t xml:space="preserve">, Joselito Ocampo, Ermias Seyoum, Arnaud </w:t>
      </w:r>
      <w:proofErr w:type="spellStart"/>
      <w:r w:rsidR="00E30E4C" w:rsidRPr="00E30E4C">
        <w:rPr>
          <w:rFonts w:ascii="Times New Roman" w:eastAsia="Times New Roman" w:hAnsi="Times New Roman" w:cs="Times New Roman"/>
        </w:rPr>
        <w:t>Tako</w:t>
      </w:r>
      <w:proofErr w:type="spellEnd"/>
      <w:r w:rsidR="00E30E4C" w:rsidRPr="00E30E4C">
        <w:rPr>
          <w:rFonts w:ascii="Times New Roman" w:eastAsia="Times New Roman" w:hAnsi="Times New Roman" w:cs="Times New Roman"/>
        </w:rPr>
        <w:t>, Alex Dattilio</w:t>
      </w:r>
    </w:p>
    <w:p w14:paraId="41DB65C4" w14:textId="77777777" w:rsidR="00E30E4C" w:rsidRPr="00E30E4C" w:rsidRDefault="00E30E4C" w:rsidP="002B1A8E">
      <w:pPr>
        <w:jc w:val="right"/>
        <w:rPr>
          <w:rFonts w:ascii="Times New Roman" w:eastAsia="Times New Roman" w:hAnsi="Times New Roman" w:cs="Times New Roman"/>
        </w:rPr>
      </w:pPr>
    </w:p>
    <w:p w14:paraId="06215875" w14:textId="38C33124" w:rsidR="107FDF2F" w:rsidRDefault="107FDF2F" w:rsidP="07E4F302">
      <w:pPr>
        <w:rPr>
          <w:rFonts w:ascii="Times New Roman" w:eastAsia="Times New Roman" w:hAnsi="Times New Roman" w:cs="Times New Roman"/>
          <w:sz w:val="32"/>
          <w:szCs w:val="32"/>
        </w:rPr>
      </w:pPr>
    </w:p>
    <w:p w14:paraId="25A1521B" w14:textId="72898E0C" w:rsidR="00066980" w:rsidRDefault="00066980" w:rsidP="1CCDBECB">
      <w:pPr>
        <w:jc w:val="center"/>
        <w:rPr>
          <w:rFonts w:ascii="Times New Roman" w:eastAsia="Times New Roman" w:hAnsi="Times New Roman" w:cs="Times New Roman"/>
          <w:sz w:val="32"/>
          <w:szCs w:val="32"/>
        </w:rPr>
      </w:pPr>
      <w:r w:rsidRPr="07E4F302">
        <w:rPr>
          <w:rFonts w:ascii="Times New Roman" w:eastAsia="Times New Roman" w:hAnsi="Times New Roman" w:cs="Times New Roman"/>
          <w:sz w:val="32"/>
          <w:szCs w:val="32"/>
        </w:rPr>
        <w:lastRenderedPageBreak/>
        <w:t>Technical Design Document Approvals</w:t>
      </w:r>
    </w:p>
    <w:tbl>
      <w:tblPr>
        <w:tblStyle w:val="TableGrid"/>
        <w:tblW w:w="0" w:type="auto"/>
        <w:tblLook w:val="04A0" w:firstRow="1" w:lastRow="0" w:firstColumn="1" w:lastColumn="0" w:noHBand="0" w:noVBand="1"/>
      </w:tblPr>
      <w:tblGrid>
        <w:gridCol w:w="3116"/>
        <w:gridCol w:w="3117"/>
        <w:gridCol w:w="3117"/>
      </w:tblGrid>
      <w:tr w:rsidR="00066980" w14:paraId="13DCB292" w14:textId="77777777" w:rsidTr="07E4F302">
        <w:tc>
          <w:tcPr>
            <w:tcW w:w="3116" w:type="dxa"/>
          </w:tcPr>
          <w:p w14:paraId="4CD4B081" w14:textId="5DD9E865" w:rsidR="00066980" w:rsidRPr="00066980" w:rsidRDefault="00066980" w:rsidP="1CCDBECB">
            <w:pPr>
              <w:rPr>
                <w:rFonts w:ascii="Times New Roman" w:eastAsia="Times New Roman" w:hAnsi="Times New Roman" w:cs="Times New Roman"/>
              </w:rPr>
            </w:pPr>
            <w:r w:rsidRPr="07E4F302">
              <w:rPr>
                <w:rFonts w:ascii="Times New Roman" w:eastAsia="Times New Roman" w:hAnsi="Times New Roman" w:cs="Times New Roman"/>
              </w:rPr>
              <w:t>Name</w:t>
            </w:r>
          </w:p>
        </w:tc>
        <w:tc>
          <w:tcPr>
            <w:tcW w:w="3117" w:type="dxa"/>
          </w:tcPr>
          <w:p w14:paraId="1684296B" w14:textId="19F3FB42" w:rsidR="00066980" w:rsidRPr="00066980" w:rsidRDefault="00066980" w:rsidP="1CCDBECB">
            <w:pPr>
              <w:rPr>
                <w:rFonts w:ascii="Times New Roman" w:eastAsia="Times New Roman" w:hAnsi="Times New Roman" w:cs="Times New Roman"/>
              </w:rPr>
            </w:pPr>
            <w:r w:rsidRPr="07E4F302">
              <w:rPr>
                <w:rFonts w:ascii="Times New Roman" w:eastAsia="Times New Roman" w:hAnsi="Times New Roman" w:cs="Times New Roman"/>
              </w:rPr>
              <w:t>Signature</w:t>
            </w:r>
          </w:p>
        </w:tc>
        <w:tc>
          <w:tcPr>
            <w:tcW w:w="3117" w:type="dxa"/>
          </w:tcPr>
          <w:p w14:paraId="6735BE91" w14:textId="0FBFC404" w:rsidR="00066980" w:rsidRPr="00066980" w:rsidRDefault="00066980" w:rsidP="1CCDBECB">
            <w:pPr>
              <w:rPr>
                <w:rFonts w:ascii="Times New Roman" w:eastAsia="Times New Roman" w:hAnsi="Times New Roman" w:cs="Times New Roman"/>
              </w:rPr>
            </w:pPr>
            <w:r w:rsidRPr="07E4F302">
              <w:rPr>
                <w:rFonts w:ascii="Times New Roman" w:eastAsia="Times New Roman" w:hAnsi="Times New Roman" w:cs="Times New Roman"/>
              </w:rPr>
              <w:t>Date</w:t>
            </w:r>
          </w:p>
        </w:tc>
      </w:tr>
      <w:tr w:rsidR="00066980" w14:paraId="5BC79DFC" w14:textId="77777777" w:rsidTr="07E4F302">
        <w:tc>
          <w:tcPr>
            <w:tcW w:w="3116" w:type="dxa"/>
          </w:tcPr>
          <w:p w14:paraId="675B9639" w14:textId="77777777" w:rsidR="00066980" w:rsidRPr="00066980" w:rsidRDefault="00066980" w:rsidP="1CCDBECB">
            <w:pPr>
              <w:rPr>
                <w:rFonts w:ascii="Times New Roman" w:eastAsia="Times New Roman" w:hAnsi="Times New Roman" w:cs="Times New Roman"/>
              </w:rPr>
            </w:pPr>
            <w:r w:rsidRPr="07E4F302">
              <w:rPr>
                <w:rFonts w:ascii="Times New Roman" w:eastAsia="Times New Roman" w:hAnsi="Times New Roman" w:cs="Times New Roman"/>
              </w:rPr>
              <w:t>Approved by:</w:t>
            </w:r>
          </w:p>
          <w:p w14:paraId="14BB421D" w14:textId="1FBEBF87" w:rsidR="00066980" w:rsidRPr="00066980" w:rsidRDefault="00066980" w:rsidP="1CCDBECB">
            <w:pPr>
              <w:rPr>
                <w:rFonts w:ascii="Times New Roman" w:eastAsia="Times New Roman" w:hAnsi="Times New Roman" w:cs="Times New Roman"/>
              </w:rPr>
            </w:pPr>
            <w:r w:rsidRPr="07E4F302">
              <w:rPr>
                <w:rFonts w:ascii="Times New Roman" w:eastAsia="Times New Roman" w:hAnsi="Times New Roman" w:cs="Times New Roman"/>
              </w:rPr>
              <w:t>Dr. Mir Assadullah</w:t>
            </w:r>
          </w:p>
        </w:tc>
        <w:tc>
          <w:tcPr>
            <w:tcW w:w="3117" w:type="dxa"/>
          </w:tcPr>
          <w:p w14:paraId="6EE4196A" w14:textId="77777777" w:rsidR="00066980" w:rsidRPr="00066980" w:rsidRDefault="00066980" w:rsidP="1CCDBECB">
            <w:pPr>
              <w:rPr>
                <w:rFonts w:ascii="Times New Roman" w:eastAsia="Times New Roman" w:hAnsi="Times New Roman" w:cs="Times New Roman"/>
              </w:rPr>
            </w:pPr>
          </w:p>
        </w:tc>
        <w:tc>
          <w:tcPr>
            <w:tcW w:w="3117" w:type="dxa"/>
          </w:tcPr>
          <w:p w14:paraId="3FAFF144" w14:textId="77777777" w:rsidR="00066980" w:rsidRPr="00066980" w:rsidRDefault="00066980" w:rsidP="1CCDBECB">
            <w:pPr>
              <w:rPr>
                <w:rFonts w:ascii="Times New Roman" w:eastAsia="Times New Roman" w:hAnsi="Times New Roman" w:cs="Times New Roman"/>
              </w:rPr>
            </w:pPr>
          </w:p>
        </w:tc>
      </w:tr>
      <w:tr w:rsidR="00066980" w14:paraId="55284DE9" w14:textId="77777777" w:rsidTr="07E4F302">
        <w:tc>
          <w:tcPr>
            <w:tcW w:w="3116" w:type="dxa"/>
          </w:tcPr>
          <w:p w14:paraId="0A136E06" w14:textId="77777777" w:rsidR="00066980" w:rsidRPr="00066980" w:rsidRDefault="00066980" w:rsidP="1CCDBECB">
            <w:pPr>
              <w:rPr>
                <w:rFonts w:ascii="Times New Roman" w:eastAsia="Times New Roman" w:hAnsi="Times New Roman" w:cs="Times New Roman"/>
              </w:rPr>
            </w:pPr>
            <w:r w:rsidRPr="07E4F302">
              <w:rPr>
                <w:rFonts w:ascii="Times New Roman" w:eastAsia="Times New Roman" w:hAnsi="Times New Roman" w:cs="Times New Roman"/>
              </w:rPr>
              <w:t>Approved by:</w:t>
            </w:r>
          </w:p>
          <w:p w14:paraId="1404B60D" w14:textId="0CB081B0" w:rsidR="00066980" w:rsidRPr="00066980" w:rsidRDefault="00066980" w:rsidP="1CCDBECB">
            <w:pPr>
              <w:rPr>
                <w:rFonts w:ascii="Times New Roman" w:eastAsia="Times New Roman" w:hAnsi="Times New Roman" w:cs="Times New Roman"/>
              </w:rPr>
            </w:pPr>
            <w:r w:rsidRPr="07E4F302">
              <w:rPr>
                <w:rFonts w:ascii="Times New Roman" w:eastAsia="Times New Roman" w:hAnsi="Times New Roman" w:cs="Times New Roman"/>
              </w:rPr>
              <w:t>“Stakeholder”</w:t>
            </w:r>
          </w:p>
        </w:tc>
        <w:tc>
          <w:tcPr>
            <w:tcW w:w="3117" w:type="dxa"/>
          </w:tcPr>
          <w:p w14:paraId="13C8BA9C" w14:textId="77777777" w:rsidR="00066980" w:rsidRPr="00066980" w:rsidRDefault="00066980" w:rsidP="1CCDBECB">
            <w:pPr>
              <w:rPr>
                <w:rFonts w:ascii="Times New Roman" w:eastAsia="Times New Roman" w:hAnsi="Times New Roman" w:cs="Times New Roman"/>
              </w:rPr>
            </w:pPr>
          </w:p>
        </w:tc>
        <w:tc>
          <w:tcPr>
            <w:tcW w:w="3117" w:type="dxa"/>
          </w:tcPr>
          <w:p w14:paraId="16ABBAC1" w14:textId="77777777" w:rsidR="00066980" w:rsidRPr="00066980" w:rsidRDefault="00066980" w:rsidP="1CCDBECB">
            <w:pPr>
              <w:rPr>
                <w:rFonts w:ascii="Times New Roman" w:eastAsia="Times New Roman" w:hAnsi="Times New Roman" w:cs="Times New Roman"/>
              </w:rPr>
            </w:pPr>
          </w:p>
        </w:tc>
      </w:tr>
      <w:tr w:rsidR="00066980" w14:paraId="4FAFF960" w14:textId="77777777" w:rsidTr="07E4F302">
        <w:tc>
          <w:tcPr>
            <w:tcW w:w="3116" w:type="dxa"/>
          </w:tcPr>
          <w:p w14:paraId="0C482AB7" w14:textId="77777777" w:rsidR="00066980" w:rsidRPr="00066980" w:rsidRDefault="00066980" w:rsidP="1CCDBECB">
            <w:pPr>
              <w:rPr>
                <w:rFonts w:ascii="Times New Roman" w:eastAsia="Times New Roman" w:hAnsi="Times New Roman" w:cs="Times New Roman"/>
              </w:rPr>
            </w:pPr>
            <w:r w:rsidRPr="07E4F302">
              <w:rPr>
                <w:rFonts w:ascii="Times New Roman" w:eastAsia="Times New Roman" w:hAnsi="Times New Roman" w:cs="Times New Roman"/>
              </w:rPr>
              <w:t>Approved by:</w:t>
            </w:r>
          </w:p>
          <w:p w14:paraId="424BCB7A" w14:textId="358E8D6D" w:rsidR="00066980" w:rsidRPr="00066980" w:rsidRDefault="00066980" w:rsidP="1CCDBECB">
            <w:pPr>
              <w:rPr>
                <w:rFonts w:ascii="Times New Roman" w:eastAsia="Times New Roman" w:hAnsi="Times New Roman" w:cs="Times New Roman"/>
              </w:rPr>
            </w:pPr>
            <w:r w:rsidRPr="07E4F302">
              <w:rPr>
                <w:rFonts w:ascii="Times New Roman" w:eastAsia="Times New Roman" w:hAnsi="Times New Roman" w:cs="Times New Roman"/>
              </w:rPr>
              <w:t>“Project Manager”</w:t>
            </w:r>
          </w:p>
        </w:tc>
        <w:tc>
          <w:tcPr>
            <w:tcW w:w="3117" w:type="dxa"/>
          </w:tcPr>
          <w:p w14:paraId="70C9E67A" w14:textId="12830D08" w:rsidR="00066980" w:rsidRPr="00066980" w:rsidRDefault="005312D0" w:rsidP="1CCDBECB">
            <w:pPr>
              <w:rPr>
                <w:rFonts w:ascii="Times New Roman" w:eastAsia="Times New Roman" w:hAnsi="Times New Roman" w:cs="Times New Roman"/>
              </w:rPr>
            </w:pPr>
            <w:r>
              <w:rPr>
                <w:rFonts w:ascii="Times New Roman" w:eastAsia="Times New Roman" w:hAnsi="Times New Roman" w:cs="Times New Roman"/>
              </w:rPr>
              <w:t>Sylvia Lopez-Willis</w:t>
            </w:r>
          </w:p>
        </w:tc>
        <w:tc>
          <w:tcPr>
            <w:tcW w:w="3117" w:type="dxa"/>
          </w:tcPr>
          <w:p w14:paraId="0C9BCA63" w14:textId="7DE13C62" w:rsidR="00066980" w:rsidRPr="00066980" w:rsidRDefault="005312D0" w:rsidP="1CCDBECB">
            <w:pPr>
              <w:rPr>
                <w:rFonts w:ascii="Times New Roman" w:eastAsia="Times New Roman" w:hAnsi="Times New Roman" w:cs="Times New Roman"/>
              </w:rPr>
            </w:pPr>
            <w:r>
              <w:rPr>
                <w:rFonts w:ascii="Times New Roman" w:eastAsia="Times New Roman" w:hAnsi="Times New Roman" w:cs="Times New Roman"/>
              </w:rPr>
              <w:t>3/16/2021</w:t>
            </w:r>
          </w:p>
        </w:tc>
      </w:tr>
    </w:tbl>
    <w:p w14:paraId="786B1581" w14:textId="0F18C18F" w:rsidR="00066980" w:rsidRDefault="00066980" w:rsidP="1CCDBECB">
      <w:pPr>
        <w:rPr>
          <w:rFonts w:ascii="Times New Roman" w:eastAsia="Times New Roman" w:hAnsi="Times New Roman" w:cs="Times New Roman"/>
          <w:sz w:val="32"/>
          <w:szCs w:val="32"/>
        </w:rPr>
      </w:pPr>
    </w:p>
    <w:p w14:paraId="43C63CB4" w14:textId="2713903F" w:rsidR="00CD235B" w:rsidRDefault="00CD235B" w:rsidP="1CCDBECB">
      <w:pPr>
        <w:rPr>
          <w:rFonts w:ascii="Times New Roman" w:eastAsia="Times New Roman" w:hAnsi="Times New Roman" w:cs="Times New Roman"/>
          <w:sz w:val="32"/>
          <w:szCs w:val="32"/>
        </w:rPr>
      </w:pPr>
      <w:r w:rsidRPr="07E4F302">
        <w:rPr>
          <w:rFonts w:ascii="Times New Roman" w:eastAsia="Times New Roman" w:hAnsi="Times New Roman" w:cs="Times New Roman"/>
          <w:sz w:val="32"/>
          <w:szCs w:val="32"/>
        </w:rPr>
        <w:br w:type="page"/>
      </w:r>
    </w:p>
    <w:p w14:paraId="349185F9" w14:textId="4F07D444" w:rsidR="00CD235B" w:rsidRDefault="00CD235B" w:rsidP="1CCDBECB">
      <w:pPr>
        <w:jc w:val="center"/>
        <w:rPr>
          <w:rFonts w:ascii="Times New Roman" w:eastAsia="Times New Roman" w:hAnsi="Times New Roman" w:cs="Times New Roman"/>
          <w:sz w:val="32"/>
          <w:szCs w:val="32"/>
        </w:rPr>
      </w:pPr>
      <w:r w:rsidRPr="07E4F302">
        <w:rPr>
          <w:rFonts w:ascii="Times New Roman" w:eastAsia="Times New Roman" w:hAnsi="Times New Roman" w:cs="Times New Roman"/>
          <w:sz w:val="32"/>
          <w:szCs w:val="32"/>
        </w:rPr>
        <w:lastRenderedPageBreak/>
        <w:t>Revision History</w:t>
      </w:r>
    </w:p>
    <w:p w14:paraId="7A670865" w14:textId="5DBA06C5" w:rsidR="00CD235B" w:rsidRDefault="00CD235B" w:rsidP="1CCDBECB">
      <w:pPr>
        <w:jc w:val="center"/>
        <w:rPr>
          <w:rFonts w:ascii="Times New Roman" w:eastAsia="Times New Roman" w:hAnsi="Times New Roman" w:cs="Times New Roman"/>
          <w:sz w:val="32"/>
          <w:szCs w:val="32"/>
        </w:rPr>
      </w:pPr>
    </w:p>
    <w:tbl>
      <w:tblPr>
        <w:tblStyle w:val="TableGrid"/>
        <w:tblW w:w="0" w:type="auto"/>
        <w:tblLook w:val="04A0" w:firstRow="1" w:lastRow="0" w:firstColumn="1" w:lastColumn="0" w:noHBand="0" w:noVBand="1"/>
      </w:tblPr>
      <w:tblGrid>
        <w:gridCol w:w="2337"/>
        <w:gridCol w:w="2337"/>
        <w:gridCol w:w="2338"/>
        <w:gridCol w:w="2338"/>
      </w:tblGrid>
      <w:tr w:rsidR="00CD235B" w14:paraId="2539026D" w14:textId="77777777" w:rsidTr="07E4F302">
        <w:tc>
          <w:tcPr>
            <w:tcW w:w="2337" w:type="dxa"/>
          </w:tcPr>
          <w:p w14:paraId="2F5BE01D" w14:textId="7FBF116E" w:rsidR="00CD235B" w:rsidRPr="00CD235B" w:rsidRDefault="00CD235B" w:rsidP="1CCDBECB">
            <w:pPr>
              <w:jc w:val="center"/>
              <w:rPr>
                <w:rFonts w:ascii="Times New Roman" w:eastAsia="Times New Roman" w:hAnsi="Times New Roman" w:cs="Times New Roman"/>
              </w:rPr>
            </w:pPr>
            <w:r w:rsidRPr="07E4F302">
              <w:rPr>
                <w:rFonts w:ascii="Times New Roman" w:eastAsia="Times New Roman" w:hAnsi="Times New Roman" w:cs="Times New Roman"/>
              </w:rPr>
              <w:t>Version Number</w:t>
            </w:r>
          </w:p>
        </w:tc>
        <w:tc>
          <w:tcPr>
            <w:tcW w:w="2337" w:type="dxa"/>
          </w:tcPr>
          <w:p w14:paraId="72B1966B" w14:textId="07E59F7B" w:rsidR="00CD235B" w:rsidRPr="00CD235B" w:rsidRDefault="00CD235B" w:rsidP="1CCDBECB">
            <w:pPr>
              <w:jc w:val="center"/>
              <w:rPr>
                <w:rFonts w:ascii="Times New Roman" w:eastAsia="Times New Roman" w:hAnsi="Times New Roman" w:cs="Times New Roman"/>
              </w:rPr>
            </w:pPr>
            <w:r w:rsidRPr="07E4F302">
              <w:rPr>
                <w:rFonts w:ascii="Times New Roman" w:eastAsia="Times New Roman" w:hAnsi="Times New Roman" w:cs="Times New Roman"/>
              </w:rPr>
              <w:t>Date</w:t>
            </w:r>
          </w:p>
        </w:tc>
        <w:tc>
          <w:tcPr>
            <w:tcW w:w="2338" w:type="dxa"/>
          </w:tcPr>
          <w:p w14:paraId="21E47791" w14:textId="7B38DDE9" w:rsidR="00CD235B" w:rsidRPr="00CD235B" w:rsidRDefault="00CD235B" w:rsidP="1CCDBECB">
            <w:pPr>
              <w:jc w:val="center"/>
              <w:rPr>
                <w:rFonts w:ascii="Times New Roman" w:eastAsia="Times New Roman" w:hAnsi="Times New Roman" w:cs="Times New Roman"/>
              </w:rPr>
            </w:pPr>
            <w:r w:rsidRPr="07E4F302">
              <w:rPr>
                <w:rFonts w:ascii="Times New Roman" w:eastAsia="Times New Roman" w:hAnsi="Times New Roman" w:cs="Times New Roman"/>
              </w:rPr>
              <w:t>Description</w:t>
            </w:r>
          </w:p>
        </w:tc>
        <w:tc>
          <w:tcPr>
            <w:tcW w:w="2338" w:type="dxa"/>
          </w:tcPr>
          <w:p w14:paraId="54CBB058" w14:textId="051A2016" w:rsidR="00CD235B" w:rsidRPr="00CD235B" w:rsidRDefault="00CD235B" w:rsidP="1CCDBECB">
            <w:pPr>
              <w:jc w:val="center"/>
              <w:rPr>
                <w:rFonts w:ascii="Times New Roman" w:eastAsia="Times New Roman" w:hAnsi="Times New Roman" w:cs="Times New Roman"/>
              </w:rPr>
            </w:pPr>
            <w:r w:rsidRPr="07E4F302">
              <w:rPr>
                <w:rFonts w:ascii="Times New Roman" w:eastAsia="Times New Roman" w:hAnsi="Times New Roman" w:cs="Times New Roman"/>
              </w:rPr>
              <w:t>Approved By</w:t>
            </w:r>
          </w:p>
        </w:tc>
      </w:tr>
      <w:tr w:rsidR="00CD235B" w14:paraId="0A314BE3" w14:textId="77777777" w:rsidTr="07E4F302">
        <w:tc>
          <w:tcPr>
            <w:tcW w:w="2337" w:type="dxa"/>
          </w:tcPr>
          <w:p w14:paraId="171EDD00" w14:textId="597183F8" w:rsidR="00CD235B" w:rsidRPr="00CD235B" w:rsidRDefault="00CD235B" w:rsidP="1CCDBECB">
            <w:pPr>
              <w:rPr>
                <w:rFonts w:ascii="Times New Roman" w:eastAsia="Times New Roman" w:hAnsi="Times New Roman" w:cs="Times New Roman"/>
              </w:rPr>
            </w:pPr>
            <w:r w:rsidRPr="07E4F302">
              <w:rPr>
                <w:rFonts w:ascii="Times New Roman" w:eastAsia="Times New Roman" w:hAnsi="Times New Roman" w:cs="Times New Roman"/>
              </w:rPr>
              <w:t>1.0</w:t>
            </w:r>
          </w:p>
        </w:tc>
        <w:tc>
          <w:tcPr>
            <w:tcW w:w="2337" w:type="dxa"/>
          </w:tcPr>
          <w:p w14:paraId="161114D5" w14:textId="500182A3" w:rsidR="00CD235B" w:rsidRPr="00CD235B" w:rsidRDefault="00CD235B" w:rsidP="1CCDBECB">
            <w:pPr>
              <w:rPr>
                <w:rFonts w:ascii="Times New Roman" w:eastAsia="Times New Roman" w:hAnsi="Times New Roman" w:cs="Times New Roman"/>
              </w:rPr>
            </w:pPr>
            <w:r w:rsidRPr="07E4F302">
              <w:rPr>
                <w:rFonts w:ascii="Times New Roman" w:eastAsia="Times New Roman" w:hAnsi="Times New Roman" w:cs="Times New Roman"/>
              </w:rPr>
              <w:t>2/14/2021</w:t>
            </w:r>
          </w:p>
        </w:tc>
        <w:tc>
          <w:tcPr>
            <w:tcW w:w="2338" w:type="dxa"/>
          </w:tcPr>
          <w:p w14:paraId="2858DBF7" w14:textId="492890D6" w:rsidR="00CD235B" w:rsidRPr="00CD235B" w:rsidRDefault="00CD235B" w:rsidP="1CCDBECB">
            <w:pPr>
              <w:rPr>
                <w:rFonts w:ascii="Times New Roman" w:eastAsia="Times New Roman" w:hAnsi="Times New Roman" w:cs="Times New Roman"/>
              </w:rPr>
            </w:pPr>
            <w:r w:rsidRPr="07E4F302">
              <w:rPr>
                <w:rFonts w:ascii="Times New Roman" w:eastAsia="Times New Roman" w:hAnsi="Times New Roman" w:cs="Times New Roman"/>
              </w:rPr>
              <w:t>Initial Technical Design Document Release</w:t>
            </w:r>
          </w:p>
        </w:tc>
        <w:tc>
          <w:tcPr>
            <w:tcW w:w="2338" w:type="dxa"/>
          </w:tcPr>
          <w:p w14:paraId="73FB4920" w14:textId="4A439173" w:rsidR="00CD235B" w:rsidRPr="00CD235B" w:rsidRDefault="00CD235B" w:rsidP="1CCDBECB">
            <w:pPr>
              <w:rPr>
                <w:rFonts w:ascii="Times New Roman" w:eastAsia="Times New Roman" w:hAnsi="Times New Roman" w:cs="Times New Roman"/>
              </w:rPr>
            </w:pPr>
            <w:r w:rsidRPr="07E4F302">
              <w:rPr>
                <w:rFonts w:ascii="Times New Roman" w:eastAsia="Times New Roman" w:hAnsi="Times New Roman" w:cs="Times New Roman"/>
              </w:rPr>
              <w:t>Sylvia Lopez-Willis</w:t>
            </w:r>
          </w:p>
        </w:tc>
      </w:tr>
      <w:tr w:rsidR="00CD235B" w14:paraId="24BB10D1" w14:textId="77777777" w:rsidTr="07E4F302">
        <w:tc>
          <w:tcPr>
            <w:tcW w:w="2337" w:type="dxa"/>
          </w:tcPr>
          <w:p w14:paraId="2038EF4D" w14:textId="77777777" w:rsidR="00CD235B" w:rsidRPr="00CD235B" w:rsidRDefault="00CD235B" w:rsidP="1CCDBECB">
            <w:pPr>
              <w:jc w:val="center"/>
              <w:rPr>
                <w:rFonts w:ascii="Times New Roman" w:eastAsia="Times New Roman" w:hAnsi="Times New Roman" w:cs="Times New Roman"/>
              </w:rPr>
            </w:pPr>
          </w:p>
        </w:tc>
        <w:tc>
          <w:tcPr>
            <w:tcW w:w="2337" w:type="dxa"/>
          </w:tcPr>
          <w:p w14:paraId="43411A6A" w14:textId="77777777" w:rsidR="00CD235B" w:rsidRPr="00CD235B" w:rsidRDefault="00CD235B" w:rsidP="1CCDBECB">
            <w:pPr>
              <w:jc w:val="center"/>
              <w:rPr>
                <w:rFonts w:ascii="Times New Roman" w:eastAsia="Times New Roman" w:hAnsi="Times New Roman" w:cs="Times New Roman"/>
              </w:rPr>
            </w:pPr>
          </w:p>
        </w:tc>
        <w:tc>
          <w:tcPr>
            <w:tcW w:w="2338" w:type="dxa"/>
          </w:tcPr>
          <w:p w14:paraId="339F2C40" w14:textId="77777777" w:rsidR="00CD235B" w:rsidRPr="00CD235B" w:rsidRDefault="00CD235B" w:rsidP="1CCDBECB">
            <w:pPr>
              <w:jc w:val="center"/>
              <w:rPr>
                <w:rFonts w:ascii="Times New Roman" w:eastAsia="Times New Roman" w:hAnsi="Times New Roman" w:cs="Times New Roman"/>
              </w:rPr>
            </w:pPr>
          </w:p>
        </w:tc>
        <w:tc>
          <w:tcPr>
            <w:tcW w:w="2338" w:type="dxa"/>
          </w:tcPr>
          <w:p w14:paraId="7C71619F" w14:textId="77777777" w:rsidR="00CD235B" w:rsidRPr="00CD235B" w:rsidRDefault="00CD235B" w:rsidP="1CCDBECB">
            <w:pPr>
              <w:jc w:val="center"/>
              <w:rPr>
                <w:rFonts w:ascii="Times New Roman" w:eastAsia="Times New Roman" w:hAnsi="Times New Roman" w:cs="Times New Roman"/>
              </w:rPr>
            </w:pPr>
          </w:p>
        </w:tc>
      </w:tr>
    </w:tbl>
    <w:p w14:paraId="2AFF2973" w14:textId="5B5EEF08" w:rsidR="00AD5D55" w:rsidRDefault="00AD5D55" w:rsidP="07E4F302">
      <w:pPr>
        <w:rPr>
          <w:rFonts w:ascii="Times New Roman" w:eastAsia="Times New Roman" w:hAnsi="Times New Roman" w:cs="Times New Roman"/>
          <w:sz w:val="32"/>
          <w:szCs w:val="32"/>
        </w:rPr>
      </w:pPr>
    </w:p>
    <w:p w14:paraId="0653DB71" w14:textId="6F3E17FE" w:rsidR="00AD5D55" w:rsidRDefault="00AD5D55" w:rsidP="1CCDBECB">
      <w:pPr>
        <w:pStyle w:val="TOCHeading"/>
      </w:pPr>
    </w:p>
    <w:p w14:paraId="4A509146" w14:textId="7F2498C7" w:rsidR="00AD5D55" w:rsidRDefault="00AD5D55" w:rsidP="07E4F302">
      <w:r>
        <w:br w:type="page"/>
      </w:r>
    </w:p>
    <w:sdt>
      <w:sdtPr>
        <w:rPr>
          <w:rFonts w:asciiTheme="minorHAnsi" w:eastAsiaTheme="minorHAnsi" w:hAnsiTheme="minorHAnsi" w:cstheme="minorBidi"/>
          <w:b w:val="0"/>
          <w:bCs w:val="0"/>
          <w:color w:val="auto"/>
          <w:sz w:val="24"/>
          <w:szCs w:val="24"/>
        </w:rPr>
        <w:id w:val="345219699"/>
        <w:docPartObj>
          <w:docPartGallery w:val="Table of Contents"/>
          <w:docPartUnique/>
        </w:docPartObj>
      </w:sdtPr>
      <w:sdtEndPr>
        <w:rPr>
          <w:noProof/>
        </w:rPr>
      </w:sdtEndPr>
      <w:sdtContent>
        <w:p w14:paraId="6322B10C" w14:textId="1627C10A" w:rsidR="00AD5D55" w:rsidRDefault="00AD5D55" w:rsidP="07E4F302">
          <w:pPr>
            <w:pStyle w:val="TOCHeading"/>
            <w:rPr>
              <w:rFonts w:ascii="Calibri Light" w:eastAsia="Yu Gothic Light" w:hAnsi="Calibri Light" w:cs="Times New Roman"/>
              <w:rPrChange w:id="1" w:author="Bertina Lee" w:date="2021-02-20T12:21:00Z">
                <w:rPr/>
              </w:rPrChange>
            </w:rPr>
          </w:pPr>
          <w:r>
            <w:t>Table of Contents</w:t>
          </w:r>
        </w:p>
        <w:p w14:paraId="74F02D85" w14:textId="3A522590" w:rsidR="002B1A8E" w:rsidRDefault="00AD5D55">
          <w:pPr>
            <w:pStyle w:val="TOC1"/>
            <w:tabs>
              <w:tab w:val="right" w:leader="dot" w:pos="9350"/>
            </w:tabs>
            <w:rPr>
              <w:rFonts w:eastAsiaTheme="minorEastAsia" w:cstheme="minorBidi"/>
              <w:b w:val="0"/>
              <w:bCs w:val="0"/>
              <w:i w:val="0"/>
              <w:iCs w:val="0"/>
              <w:noProof/>
              <w:sz w:val="22"/>
              <w:szCs w:val="22"/>
            </w:rPr>
          </w:pPr>
          <w:r w:rsidRPr="07E4F302">
            <w:rPr>
              <w:b w:val="0"/>
              <w:bCs w:val="0"/>
            </w:rPr>
            <w:fldChar w:fldCharType="begin"/>
          </w:r>
          <w:r>
            <w:instrText xml:space="preserve"> TOC \o "1-3" \h \z \u </w:instrText>
          </w:r>
          <w:r w:rsidRPr="07E4F302">
            <w:rPr>
              <w:b w:val="0"/>
              <w:bCs w:val="0"/>
            </w:rPr>
            <w:fldChar w:fldCharType="separate"/>
          </w:r>
          <w:hyperlink w:anchor="_Toc64911211" w:history="1">
            <w:r w:rsidR="002B1A8E" w:rsidRPr="00687A92">
              <w:rPr>
                <w:rStyle w:val="Hyperlink"/>
                <w:rFonts w:ascii="Times New Roman" w:eastAsia="Times New Roman" w:hAnsi="Times New Roman" w:cs="Times New Roman"/>
                <w:noProof/>
              </w:rPr>
              <w:t>1 Introduction</w:t>
            </w:r>
            <w:r w:rsidR="002B1A8E">
              <w:rPr>
                <w:noProof/>
                <w:webHidden/>
              </w:rPr>
              <w:tab/>
            </w:r>
            <w:r w:rsidR="002B1A8E">
              <w:rPr>
                <w:noProof/>
                <w:webHidden/>
              </w:rPr>
              <w:fldChar w:fldCharType="begin"/>
            </w:r>
            <w:r w:rsidR="002B1A8E">
              <w:rPr>
                <w:noProof/>
                <w:webHidden/>
              </w:rPr>
              <w:instrText xml:space="preserve"> PAGEREF _Toc64911211 \h </w:instrText>
            </w:r>
            <w:r w:rsidR="002B1A8E">
              <w:rPr>
                <w:noProof/>
                <w:webHidden/>
              </w:rPr>
            </w:r>
            <w:r w:rsidR="002B1A8E">
              <w:rPr>
                <w:noProof/>
                <w:webHidden/>
              </w:rPr>
              <w:fldChar w:fldCharType="separate"/>
            </w:r>
            <w:r w:rsidR="002B1A8E">
              <w:rPr>
                <w:noProof/>
                <w:webHidden/>
              </w:rPr>
              <w:t>6</w:t>
            </w:r>
            <w:r w:rsidR="002B1A8E">
              <w:rPr>
                <w:noProof/>
                <w:webHidden/>
              </w:rPr>
              <w:fldChar w:fldCharType="end"/>
            </w:r>
          </w:hyperlink>
        </w:p>
        <w:p w14:paraId="3D0F4306" w14:textId="06A6159F" w:rsidR="002B1A8E" w:rsidRDefault="00CB5D6E">
          <w:pPr>
            <w:pStyle w:val="TOC2"/>
            <w:tabs>
              <w:tab w:val="right" w:leader="dot" w:pos="9350"/>
            </w:tabs>
            <w:rPr>
              <w:rFonts w:eastAsiaTheme="minorEastAsia" w:cstheme="minorBidi"/>
              <w:b w:val="0"/>
              <w:bCs w:val="0"/>
              <w:noProof/>
            </w:rPr>
          </w:pPr>
          <w:hyperlink w:anchor="_Toc64911212" w:history="1">
            <w:r w:rsidR="002B1A8E" w:rsidRPr="00687A92">
              <w:rPr>
                <w:rStyle w:val="Hyperlink"/>
                <w:rFonts w:ascii="Times New Roman" w:eastAsia="Times New Roman" w:hAnsi="Times New Roman" w:cs="Times New Roman"/>
                <w:noProof/>
              </w:rPr>
              <w:t>1.1 Purpose</w:t>
            </w:r>
            <w:r w:rsidR="002B1A8E">
              <w:rPr>
                <w:noProof/>
                <w:webHidden/>
              </w:rPr>
              <w:tab/>
            </w:r>
            <w:r w:rsidR="002B1A8E">
              <w:rPr>
                <w:noProof/>
                <w:webHidden/>
              </w:rPr>
              <w:fldChar w:fldCharType="begin"/>
            </w:r>
            <w:r w:rsidR="002B1A8E">
              <w:rPr>
                <w:noProof/>
                <w:webHidden/>
              </w:rPr>
              <w:instrText xml:space="preserve"> PAGEREF _Toc64911212 \h </w:instrText>
            </w:r>
            <w:r w:rsidR="002B1A8E">
              <w:rPr>
                <w:noProof/>
                <w:webHidden/>
              </w:rPr>
            </w:r>
            <w:r w:rsidR="002B1A8E">
              <w:rPr>
                <w:noProof/>
                <w:webHidden/>
              </w:rPr>
              <w:fldChar w:fldCharType="separate"/>
            </w:r>
            <w:r w:rsidR="002B1A8E">
              <w:rPr>
                <w:noProof/>
                <w:webHidden/>
              </w:rPr>
              <w:t>6</w:t>
            </w:r>
            <w:r w:rsidR="002B1A8E">
              <w:rPr>
                <w:noProof/>
                <w:webHidden/>
              </w:rPr>
              <w:fldChar w:fldCharType="end"/>
            </w:r>
          </w:hyperlink>
        </w:p>
        <w:p w14:paraId="0D8B12D3" w14:textId="6F96391C" w:rsidR="002B1A8E" w:rsidRDefault="00CB5D6E">
          <w:pPr>
            <w:pStyle w:val="TOC2"/>
            <w:tabs>
              <w:tab w:val="right" w:leader="dot" w:pos="9350"/>
            </w:tabs>
            <w:rPr>
              <w:rFonts w:eastAsiaTheme="minorEastAsia" w:cstheme="minorBidi"/>
              <w:b w:val="0"/>
              <w:bCs w:val="0"/>
              <w:noProof/>
            </w:rPr>
          </w:pPr>
          <w:hyperlink w:anchor="_Toc64911213" w:history="1">
            <w:r w:rsidR="002B1A8E" w:rsidRPr="00687A92">
              <w:rPr>
                <w:rStyle w:val="Hyperlink"/>
                <w:rFonts w:ascii="Times New Roman" w:eastAsia="Times New Roman" w:hAnsi="Times New Roman" w:cs="Times New Roman"/>
                <w:noProof/>
              </w:rPr>
              <w:t>1.2 Scope</w:t>
            </w:r>
            <w:r w:rsidR="002B1A8E">
              <w:rPr>
                <w:noProof/>
                <w:webHidden/>
              </w:rPr>
              <w:tab/>
            </w:r>
            <w:r w:rsidR="002B1A8E">
              <w:rPr>
                <w:noProof/>
                <w:webHidden/>
              </w:rPr>
              <w:fldChar w:fldCharType="begin"/>
            </w:r>
            <w:r w:rsidR="002B1A8E">
              <w:rPr>
                <w:noProof/>
                <w:webHidden/>
              </w:rPr>
              <w:instrText xml:space="preserve"> PAGEREF _Toc64911213 \h </w:instrText>
            </w:r>
            <w:r w:rsidR="002B1A8E">
              <w:rPr>
                <w:noProof/>
                <w:webHidden/>
              </w:rPr>
            </w:r>
            <w:r w:rsidR="002B1A8E">
              <w:rPr>
                <w:noProof/>
                <w:webHidden/>
              </w:rPr>
              <w:fldChar w:fldCharType="separate"/>
            </w:r>
            <w:r w:rsidR="002B1A8E">
              <w:rPr>
                <w:noProof/>
                <w:webHidden/>
              </w:rPr>
              <w:t>6</w:t>
            </w:r>
            <w:r w:rsidR="002B1A8E">
              <w:rPr>
                <w:noProof/>
                <w:webHidden/>
              </w:rPr>
              <w:fldChar w:fldCharType="end"/>
            </w:r>
          </w:hyperlink>
        </w:p>
        <w:p w14:paraId="2B5DF3BB" w14:textId="00A4AE15" w:rsidR="002B1A8E" w:rsidRDefault="00CB5D6E">
          <w:pPr>
            <w:pStyle w:val="TOC2"/>
            <w:tabs>
              <w:tab w:val="right" w:leader="dot" w:pos="9350"/>
            </w:tabs>
            <w:rPr>
              <w:rFonts w:eastAsiaTheme="minorEastAsia" w:cstheme="minorBidi"/>
              <w:b w:val="0"/>
              <w:bCs w:val="0"/>
              <w:noProof/>
            </w:rPr>
          </w:pPr>
          <w:hyperlink w:anchor="_Toc64911214" w:history="1">
            <w:r w:rsidR="002B1A8E" w:rsidRPr="00687A92">
              <w:rPr>
                <w:rStyle w:val="Hyperlink"/>
                <w:rFonts w:ascii="Times New Roman" w:eastAsia="Times New Roman" w:hAnsi="Times New Roman" w:cs="Times New Roman"/>
                <w:noProof/>
              </w:rPr>
              <w:t>1.3 Overview</w:t>
            </w:r>
            <w:r w:rsidR="002B1A8E">
              <w:rPr>
                <w:noProof/>
                <w:webHidden/>
              </w:rPr>
              <w:tab/>
            </w:r>
            <w:r w:rsidR="002B1A8E">
              <w:rPr>
                <w:noProof/>
                <w:webHidden/>
              </w:rPr>
              <w:fldChar w:fldCharType="begin"/>
            </w:r>
            <w:r w:rsidR="002B1A8E">
              <w:rPr>
                <w:noProof/>
                <w:webHidden/>
              </w:rPr>
              <w:instrText xml:space="preserve"> PAGEREF _Toc64911214 \h </w:instrText>
            </w:r>
            <w:r w:rsidR="002B1A8E">
              <w:rPr>
                <w:noProof/>
                <w:webHidden/>
              </w:rPr>
            </w:r>
            <w:r w:rsidR="002B1A8E">
              <w:rPr>
                <w:noProof/>
                <w:webHidden/>
              </w:rPr>
              <w:fldChar w:fldCharType="separate"/>
            </w:r>
            <w:r w:rsidR="002B1A8E">
              <w:rPr>
                <w:noProof/>
                <w:webHidden/>
              </w:rPr>
              <w:t>7</w:t>
            </w:r>
            <w:r w:rsidR="002B1A8E">
              <w:rPr>
                <w:noProof/>
                <w:webHidden/>
              </w:rPr>
              <w:fldChar w:fldCharType="end"/>
            </w:r>
          </w:hyperlink>
        </w:p>
        <w:p w14:paraId="4E5C26EC" w14:textId="29E699A7" w:rsidR="002B1A8E" w:rsidRDefault="00CB5D6E">
          <w:pPr>
            <w:pStyle w:val="TOC2"/>
            <w:tabs>
              <w:tab w:val="right" w:leader="dot" w:pos="9350"/>
            </w:tabs>
            <w:rPr>
              <w:rFonts w:eastAsiaTheme="minorEastAsia" w:cstheme="minorBidi"/>
              <w:b w:val="0"/>
              <w:bCs w:val="0"/>
              <w:noProof/>
            </w:rPr>
          </w:pPr>
          <w:hyperlink w:anchor="_Toc64911215" w:history="1">
            <w:r w:rsidR="002B1A8E" w:rsidRPr="00687A92">
              <w:rPr>
                <w:rStyle w:val="Hyperlink"/>
                <w:rFonts w:ascii="Times New Roman" w:eastAsia="Times New Roman" w:hAnsi="Times New Roman" w:cs="Times New Roman"/>
                <w:noProof/>
              </w:rPr>
              <w:t>1.4 Reference Material</w:t>
            </w:r>
            <w:r w:rsidR="002B1A8E">
              <w:rPr>
                <w:noProof/>
                <w:webHidden/>
              </w:rPr>
              <w:tab/>
            </w:r>
            <w:r w:rsidR="002B1A8E">
              <w:rPr>
                <w:noProof/>
                <w:webHidden/>
              </w:rPr>
              <w:fldChar w:fldCharType="begin"/>
            </w:r>
            <w:r w:rsidR="002B1A8E">
              <w:rPr>
                <w:noProof/>
                <w:webHidden/>
              </w:rPr>
              <w:instrText xml:space="preserve"> PAGEREF _Toc64911215 \h </w:instrText>
            </w:r>
            <w:r w:rsidR="002B1A8E">
              <w:rPr>
                <w:noProof/>
                <w:webHidden/>
              </w:rPr>
            </w:r>
            <w:r w:rsidR="002B1A8E">
              <w:rPr>
                <w:noProof/>
                <w:webHidden/>
              </w:rPr>
              <w:fldChar w:fldCharType="separate"/>
            </w:r>
            <w:r w:rsidR="002B1A8E">
              <w:rPr>
                <w:noProof/>
                <w:webHidden/>
              </w:rPr>
              <w:t>7</w:t>
            </w:r>
            <w:r w:rsidR="002B1A8E">
              <w:rPr>
                <w:noProof/>
                <w:webHidden/>
              </w:rPr>
              <w:fldChar w:fldCharType="end"/>
            </w:r>
          </w:hyperlink>
        </w:p>
        <w:p w14:paraId="404E0B58" w14:textId="03D38E97" w:rsidR="002B1A8E" w:rsidRDefault="00CB5D6E">
          <w:pPr>
            <w:pStyle w:val="TOC2"/>
            <w:tabs>
              <w:tab w:val="right" w:leader="dot" w:pos="9350"/>
            </w:tabs>
            <w:rPr>
              <w:rFonts w:eastAsiaTheme="minorEastAsia" w:cstheme="minorBidi"/>
              <w:b w:val="0"/>
              <w:bCs w:val="0"/>
              <w:noProof/>
            </w:rPr>
          </w:pPr>
          <w:hyperlink w:anchor="_Toc64911216" w:history="1">
            <w:r w:rsidR="002B1A8E" w:rsidRPr="00687A92">
              <w:rPr>
                <w:rStyle w:val="Hyperlink"/>
                <w:rFonts w:ascii="Times New Roman" w:eastAsia="Times New Roman" w:hAnsi="Times New Roman" w:cs="Times New Roman"/>
                <w:noProof/>
              </w:rPr>
              <w:t>1.5 Definitions and Acronyms</w:t>
            </w:r>
            <w:r w:rsidR="002B1A8E">
              <w:rPr>
                <w:noProof/>
                <w:webHidden/>
              </w:rPr>
              <w:tab/>
            </w:r>
            <w:r w:rsidR="002B1A8E">
              <w:rPr>
                <w:noProof/>
                <w:webHidden/>
              </w:rPr>
              <w:fldChar w:fldCharType="begin"/>
            </w:r>
            <w:r w:rsidR="002B1A8E">
              <w:rPr>
                <w:noProof/>
                <w:webHidden/>
              </w:rPr>
              <w:instrText xml:space="preserve"> PAGEREF _Toc64911216 \h </w:instrText>
            </w:r>
            <w:r w:rsidR="002B1A8E">
              <w:rPr>
                <w:noProof/>
                <w:webHidden/>
              </w:rPr>
            </w:r>
            <w:r w:rsidR="002B1A8E">
              <w:rPr>
                <w:noProof/>
                <w:webHidden/>
              </w:rPr>
              <w:fldChar w:fldCharType="separate"/>
            </w:r>
            <w:r w:rsidR="002B1A8E">
              <w:rPr>
                <w:noProof/>
                <w:webHidden/>
              </w:rPr>
              <w:t>8</w:t>
            </w:r>
            <w:r w:rsidR="002B1A8E">
              <w:rPr>
                <w:noProof/>
                <w:webHidden/>
              </w:rPr>
              <w:fldChar w:fldCharType="end"/>
            </w:r>
          </w:hyperlink>
        </w:p>
        <w:p w14:paraId="0D16001F" w14:textId="080B1E5E" w:rsidR="002B1A8E" w:rsidRDefault="00CB5D6E">
          <w:pPr>
            <w:pStyle w:val="TOC1"/>
            <w:tabs>
              <w:tab w:val="right" w:leader="dot" w:pos="9350"/>
            </w:tabs>
            <w:rPr>
              <w:rFonts w:eastAsiaTheme="minorEastAsia" w:cstheme="minorBidi"/>
              <w:b w:val="0"/>
              <w:bCs w:val="0"/>
              <w:i w:val="0"/>
              <w:iCs w:val="0"/>
              <w:noProof/>
              <w:sz w:val="22"/>
              <w:szCs w:val="22"/>
            </w:rPr>
          </w:pPr>
          <w:hyperlink w:anchor="_Toc64911217" w:history="1">
            <w:r w:rsidR="002B1A8E" w:rsidRPr="00687A92">
              <w:rPr>
                <w:rStyle w:val="Hyperlink"/>
                <w:rFonts w:ascii="Times New Roman" w:eastAsia="Times New Roman" w:hAnsi="Times New Roman" w:cs="Times New Roman"/>
                <w:noProof/>
              </w:rPr>
              <w:t>2 System Overview</w:t>
            </w:r>
            <w:r w:rsidR="002B1A8E">
              <w:rPr>
                <w:noProof/>
                <w:webHidden/>
              </w:rPr>
              <w:tab/>
            </w:r>
            <w:r w:rsidR="002B1A8E">
              <w:rPr>
                <w:noProof/>
                <w:webHidden/>
              </w:rPr>
              <w:fldChar w:fldCharType="begin"/>
            </w:r>
            <w:r w:rsidR="002B1A8E">
              <w:rPr>
                <w:noProof/>
                <w:webHidden/>
              </w:rPr>
              <w:instrText xml:space="preserve"> PAGEREF _Toc64911217 \h </w:instrText>
            </w:r>
            <w:r w:rsidR="002B1A8E">
              <w:rPr>
                <w:noProof/>
                <w:webHidden/>
              </w:rPr>
            </w:r>
            <w:r w:rsidR="002B1A8E">
              <w:rPr>
                <w:noProof/>
                <w:webHidden/>
              </w:rPr>
              <w:fldChar w:fldCharType="separate"/>
            </w:r>
            <w:r w:rsidR="002B1A8E">
              <w:rPr>
                <w:noProof/>
                <w:webHidden/>
              </w:rPr>
              <w:t>8</w:t>
            </w:r>
            <w:r w:rsidR="002B1A8E">
              <w:rPr>
                <w:noProof/>
                <w:webHidden/>
              </w:rPr>
              <w:fldChar w:fldCharType="end"/>
            </w:r>
          </w:hyperlink>
        </w:p>
        <w:p w14:paraId="200F4DE0" w14:textId="47FFCC43" w:rsidR="002B1A8E" w:rsidRDefault="00CB5D6E">
          <w:pPr>
            <w:pStyle w:val="TOC1"/>
            <w:tabs>
              <w:tab w:val="right" w:leader="dot" w:pos="9350"/>
            </w:tabs>
            <w:rPr>
              <w:rFonts w:eastAsiaTheme="minorEastAsia" w:cstheme="minorBidi"/>
              <w:b w:val="0"/>
              <w:bCs w:val="0"/>
              <w:i w:val="0"/>
              <w:iCs w:val="0"/>
              <w:noProof/>
              <w:sz w:val="22"/>
              <w:szCs w:val="22"/>
            </w:rPr>
          </w:pPr>
          <w:hyperlink w:anchor="_Toc64911218" w:history="1">
            <w:r w:rsidR="002B1A8E" w:rsidRPr="00687A92">
              <w:rPr>
                <w:rStyle w:val="Hyperlink"/>
                <w:rFonts w:ascii="Times New Roman" w:eastAsia="Times New Roman" w:hAnsi="Times New Roman" w:cs="Times New Roman"/>
                <w:noProof/>
              </w:rPr>
              <w:t>3 System Architecture</w:t>
            </w:r>
            <w:r w:rsidR="002B1A8E">
              <w:rPr>
                <w:noProof/>
                <w:webHidden/>
              </w:rPr>
              <w:tab/>
            </w:r>
            <w:r w:rsidR="002B1A8E">
              <w:rPr>
                <w:noProof/>
                <w:webHidden/>
              </w:rPr>
              <w:fldChar w:fldCharType="begin"/>
            </w:r>
            <w:r w:rsidR="002B1A8E">
              <w:rPr>
                <w:noProof/>
                <w:webHidden/>
              </w:rPr>
              <w:instrText xml:space="preserve"> PAGEREF _Toc64911218 \h </w:instrText>
            </w:r>
            <w:r w:rsidR="002B1A8E">
              <w:rPr>
                <w:noProof/>
                <w:webHidden/>
              </w:rPr>
            </w:r>
            <w:r w:rsidR="002B1A8E">
              <w:rPr>
                <w:noProof/>
                <w:webHidden/>
              </w:rPr>
              <w:fldChar w:fldCharType="separate"/>
            </w:r>
            <w:r w:rsidR="002B1A8E">
              <w:rPr>
                <w:noProof/>
                <w:webHidden/>
              </w:rPr>
              <w:t>8</w:t>
            </w:r>
            <w:r w:rsidR="002B1A8E">
              <w:rPr>
                <w:noProof/>
                <w:webHidden/>
              </w:rPr>
              <w:fldChar w:fldCharType="end"/>
            </w:r>
          </w:hyperlink>
        </w:p>
        <w:p w14:paraId="062B4F17" w14:textId="690EC168" w:rsidR="002B1A8E" w:rsidRDefault="00CB5D6E">
          <w:pPr>
            <w:pStyle w:val="TOC2"/>
            <w:tabs>
              <w:tab w:val="right" w:leader="dot" w:pos="9350"/>
            </w:tabs>
            <w:rPr>
              <w:rFonts w:eastAsiaTheme="minorEastAsia" w:cstheme="minorBidi"/>
              <w:b w:val="0"/>
              <w:bCs w:val="0"/>
              <w:noProof/>
            </w:rPr>
          </w:pPr>
          <w:hyperlink w:anchor="_Toc64911219" w:history="1">
            <w:r w:rsidR="002B1A8E" w:rsidRPr="00687A92">
              <w:rPr>
                <w:rStyle w:val="Hyperlink"/>
                <w:rFonts w:ascii="Times New Roman" w:eastAsia="Times New Roman" w:hAnsi="Times New Roman" w:cs="Times New Roman"/>
                <w:noProof/>
              </w:rPr>
              <w:t>3.1 Architectural Design</w:t>
            </w:r>
            <w:r w:rsidR="002B1A8E">
              <w:rPr>
                <w:noProof/>
                <w:webHidden/>
              </w:rPr>
              <w:tab/>
            </w:r>
            <w:r w:rsidR="002B1A8E">
              <w:rPr>
                <w:noProof/>
                <w:webHidden/>
              </w:rPr>
              <w:fldChar w:fldCharType="begin"/>
            </w:r>
            <w:r w:rsidR="002B1A8E">
              <w:rPr>
                <w:noProof/>
                <w:webHidden/>
              </w:rPr>
              <w:instrText xml:space="preserve"> PAGEREF _Toc64911219 \h </w:instrText>
            </w:r>
            <w:r w:rsidR="002B1A8E">
              <w:rPr>
                <w:noProof/>
                <w:webHidden/>
              </w:rPr>
            </w:r>
            <w:r w:rsidR="002B1A8E">
              <w:rPr>
                <w:noProof/>
                <w:webHidden/>
              </w:rPr>
              <w:fldChar w:fldCharType="separate"/>
            </w:r>
            <w:r w:rsidR="002B1A8E">
              <w:rPr>
                <w:noProof/>
                <w:webHidden/>
              </w:rPr>
              <w:t>8</w:t>
            </w:r>
            <w:r w:rsidR="002B1A8E">
              <w:rPr>
                <w:noProof/>
                <w:webHidden/>
              </w:rPr>
              <w:fldChar w:fldCharType="end"/>
            </w:r>
          </w:hyperlink>
        </w:p>
        <w:p w14:paraId="4685C81F" w14:textId="7184BCC2" w:rsidR="002B1A8E" w:rsidRDefault="00CB5D6E">
          <w:pPr>
            <w:pStyle w:val="TOC2"/>
            <w:tabs>
              <w:tab w:val="right" w:leader="dot" w:pos="9350"/>
            </w:tabs>
            <w:rPr>
              <w:rFonts w:eastAsiaTheme="minorEastAsia" w:cstheme="minorBidi"/>
              <w:b w:val="0"/>
              <w:bCs w:val="0"/>
              <w:noProof/>
            </w:rPr>
          </w:pPr>
          <w:hyperlink w:anchor="_Toc64911220" w:history="1">
            <w:r w:rsidR="002B1A8E" w:rsidRPr="00687A92">
              <w:rPr>
                <w:rStyle w:val="Hyperlink"/>
                <w:rFonts w:ascii="Times New Roman" w:eastAsia="Times New Roman" w:hAnsi="Times New Roman" w:cs="Times New Roman"/>
                <w:noProof/>
              </w:rPr>
              <w:t>3.2 Decomposition Description</w:t>
            </w:r>
            <w:r w:rsidR="002B1A8E">
              <w:rPr>
                <w:noProof/>
                <w:webHidden/>
              </w:rPr>
              <w:tab/>
            </w:r>
            <w:r w:rsidR="002B1A8E">
              <w:rPr>
                <w:noProof/>
                <w:webHidden/>
              </w:rPr>
              <w:fldChar w:fldCharType="begin"/>
            </w:r>
            <w:r w:rsidR="002B1A8E">
              <w:rPr>
                <w:noProof/>
                <w:webHidden/>
              </w:rPr>
              <w:instrText xml:space="preserve"> PAGEREF _Toc64911220 \h </w:instrText>
            </w:r>
            <w:r w:rsidR="002B1A8E">
              <w:rPr>
                <w:noProof/>
                <w:webHidden/>
              </w:rPr>
            </w:r>
            <w:r w:rsidR="002B1A8E">
              <w:rPr>
                <w:noProof/>
                <w:webHidden/>
              </w:rPr>
              <w:fldChar w:fldCharType="separate"/>
            </w:r>
            <w:r w:rsidR="002B1A8E">
              <w:rPr>
                <w:noProof/>
                <w:webHidden/>
              </w:rPr>
              <w:t>9</w:t>
            </w:r>
            <w:r w:rsidR="002B1A8E">
              <w:rPr>
                <w:noProof/>
                <w:webHidden/>
              </w:rPr>
              <w:fldChar w:fldCharType="end"/>
            </w:r>
          </w:hyperlink>
        </w:p>
        <w:p w14:paraId="155B31E5" w14:textId="240B3C89" w:rsidR="002B1A8E" w:rsidRDefault="00CB5D6E">
          <w:pPr>
            <w:pStyle w:val="TOC3"/>
            <w:tabs>
              <w:tab w:val="right" w:leader="dot" w:pos="9350"/>
            </w:tabs>
            <w:rPr>
              <w:rFonts w:eastAsiaTheme="minorEastAsia" w:cstheme="minorBidi"/>
              <w:noProof/>
              <w:sz w:val="22"/>
              <w:szCs w:val="22"/>
            </w:rPr>
          </w:pPr>
          <w:hyperlink w:anchor="_Toc64911221" w:history="1">
            <w:r w:rsidR="002B1A8E" w:rsidRPr="00687A92">
              <w:rPr>
                <w:rStyle w:val="Hyperlink"/>
                <w:noProof/>
              </w:rPr>
              <w:t>3.2.1 User Interface</w:t>
            </w:r>
            <w:r w:rsidR="002B1A8E">
              <w:rPr>
                <w:noProof/>
                <w:webHidden/>
              </w:rPr>
              <w:tab/>
            </w:r>
            <w:r w:rsidR="002B1A8E">
              <w:rPr>
                <w:noProof/>
                <w:webHidden/>
              </w:rPr>
              <w:fldChar w:fldCharType="begin"/>
            </w:r>
            <w:r w:rsidR="002B1A8E">
              <w:rPr>
                <w:noProof/>
                <w:webHidden/>
              </w:rPr>
              <w:instrText xml:space="preserve"> PAGEREF _Toc64911221 \h </w:instrText>
            </w:r>
            <w:r w:rsidR="002B1A8E">
              <w:rPr>
                <w:noProof/>
                <w:webHidden/>
              </w:rPr>
            </w:r>
            <w:r w:rsidR="002B1A8E">
              <w:rPr>
                <w:noProof/>
                <w:webHidden/>
              </w:rPr>
              <w:fldChar w:fldCharType="separate"/>
            </w:r>
            <w:r w:rsidR="002B1A8E">
              <w:rPr>
                <w:noProof/>
                <w:webHidden/>
              </w:rPr>
              <w:t>9</w:t>
            </w:r>
            <w:r w:rsidR="002B1A8E">
              <w:rPr>
                <w:noProof/>
                <w:webHidden/>
              </w:rPr>
              <w:fldChar w:fldCharType="end"/>
            </w:r>
          </w:hyperlink>
        </w:p>
        <w:p w14:paraId="6695CF7E" w14:textId="32AA1C7A" w:rsidR="002B1A8E" w:rsidRDefault="00CB5D6E">
          <w:pPr>
            <w:pStyle w:val="TOC3"/>
            <w:tabs>
              <w:tab w:val="right" w:leader="dot" w:pos="9350"/>
            </w:tabs>
            <w:rPr>
              <w:rFonts w:eastAsiaTheme="minorEastAsia" w:cstheme="minorBidi"/>
              <w:noProof/>
              <w:sz w:val="22"/>
              <w:szCs w:val="22"/>
            </w:rPr>
          </w:pPr>
          <w:hyperlink w:anchor="_Toc64911222" w:history="1">
            <w:r w:rsidR="002B1A8E" w:rsidRPr="00687A92">
              <w:rPr>
                <w:rStyle w:val="Hyperlink"/>
                <w:noProof/>
              </w:rPr>
              <w:t>3.2.2 Business Logic Component</w:t>
            </w:r>
            <w:r w:rsidR="002B1A8E">
              <w:rPr>
                <w:noProof/>
                <w:webHidden/>
              </w:rPr>
              <w:tab/>
            </w:r>
            <w:r w:rsidR="002B1A8E">
              <w:rPr>
                <w:noProof/>
                <w:webHidden/>
              </w:rPr>
              <w:fldChar w:fldCharType="begin"/>
            </w:r>
            <w:r w:rsidR="002B1A8E">
              <w:rPr>
                <w:noProof/>
                <w:webHidden/>
              </w:rPr>
              <w:instrText xml:space="preserve"> PAGEREF _Toc64911222 \h </w:instrText>
            </w:r>
            <w:r w:rsidR="002B1A8E">
              <w:rPr>
                <w:noProof/>
                <w:webHidden/>
              </w:rPr>
            </w:r>
            <w:r w:rsidR="002B1A8E">
              <w:rPr>
                <w:noProof/>
                <w:webHidden/>
              </w:rPr>
              <w:fldChar w:fldCharType="separate"/>
            </w:r>
            <w:r w:rsidR="002B1A8E">
              <w:rPr>
                <w:noProof/>
                <w:webHidden/>
              </w:rPr>
              <w:t>9</w:t>
            </w:r>
            <w:r w:rsidR="002B1A8E">
              <w:rPr>
                <w:noProof/>
                <w:webHidden/>
              </w:rPr>
              <w:fldChar w:fldCharType="end"/>
            </w:r>
          </w:hyperlink>
        </w:p>
        <w:p w14:paraId="1C46028C" w14:textId="5264D0C8" w:rsidR="002B1A8E" w:rsidRDefault="00CB5D6E">
          <w:pPr>
            <w:pStyle w:val="TOC3"/>
            <w:tabs>
              <w:tab w:val="right" w:leader="dot" w:pos="9350"/>
            </w:tabs>
            <w:rPr>
              <w:rFonts w:eastAsiaTheme="minorEastAsia" w:cstheme="minorBidi"/>
              <w:noProof/>
              <w:sz w:val="22"/>
              <w:szCs w:val="22"/>
            </w:rPr>
          </w:pPr>
          <w:hyperlink w:anchor="_Toc64911223" w:history="1">
            <w:r w:rsidR="002B1A8E" w:rsidRPr="00687A92">
              <w:rPr>
                <w:rStyle w:val="Hyperlink"/>
                <w:noProof/>
              </w:rPr>
              <w:t>3.2.3 File System</w:t>
            </w:r>
            <w:r w:rsidR="002B1A8E">
              <w:rPr>
                <w:noProof/>
                <w:webHidden/>
              </w:rPr>
              <w:tab/>
            </w:r>
            <w:r w:rsidR="002B1A8E">
              <w:rPr>
                <w:noProof/>
                <w:webHidden/>
              </w:rPr>
              <w:fldChar w:fldCharType="begin"/>
            </w:r>
            <w:r w:rsidR="002B1A8E">
              <w:rPr>
                <w:noProof/>
                <w:webHidden/>
              </w:rPr>
              <w:instrText xml:space="preserve"> PAGEREF _Toc64911223 \h </w:instrText>
            </w:r>
            <w:r w:rsidR="002B1A8E">
              <w:rPr>
                <w:noProof/>
                <w:webHidden/>
              </w:rPr>
            </w:r>
            <w:r w:rsidR="002B1A8E">
              <w:rPr>
                <w:noProof/>
                <w:webHidden/>
              </w:rPr>
              <w:fldChar w:fldCharType="separate"/>
            </w:r>
            <w:r w:rsidR="002B1A8E">
              <w:rPr>
                <w:noProof/>
                <w:webHidden/>
              </w:rPr>
              <w:t>10</w:t>
            </w:r>
            <w:r w:rsidR="002B1A8E">
              <w:rPr>
                <w:noProof/>
                <w:webHidden/>
              </w:rPr>
              <w:fldChar w:fldCharType="end"/>
            </w:r>
          </w:hyperlink>
        </w:p>
        <w:p w14:paraId="44DC6C4E" w14:textId="16067778" w:rsidR="002B1A8E" w:rsidRDefault="00CB5D6E">
          <w:pPr>
            <w:pStyle w:val="TOC2"/>
            <w:tabs>
              <w:tab w:val="right" w:leader="dot" w:pos="9350"/>
            </w:tabs>
            <w:rPr>
              <w:rFonts w:eastAsiaTheme="minorEastAsia" w:cstheme="minorBidi"/>
              <w:b w:val="0"/>
              <w:bCs w:val="0"/>
              <w:noProof/>
            </w:rPr>
          </w:pPr>
          <w:hyperlink w:anchor="_Toc64911224" w:history="1">
            <w:r w:rsidR="002B1A8E" w:rsidRPr="00687A92">
              <w:rPr>
                <w:rStyle w:val="Hyperlink"/>
                <w:rFonts w:ascii="Times New Roman" w:eastAsia="Times New Roman" w:hAnsi="Times New Roman" w:cs="Times New Roman"/>
                <w:noProof/>
              </w:rPr>
              <w:t>3.3 Exception Handling</w:t>
            </w:r>
            <w:r w:rsidR="002B1A8E">
              <w:rPr>
                <w:noProof/>
                <w:webHidden/>
              </w:rPr>
              <w:tab/>
            </w:r>
            <w:r w:rsidR="002B1A8E">
              <w:rPr>
                <w:noProof/>
                <w:webHidden/>
              </w:rPr>
              <w:fldChar w:fldCharType="begin"/>
            </w:r>
            <w:r w:rsidR="002B1A8E">
              <w:rPr>
                <w:noProof/>
                <w:webHidden/>
              </w:rPr>
              <w:instrText xml:space="preserve"> PAGEREF _Toc64911224 \h </w:instrText>
            </w:r>
            <w:r w:rsidR="002B1A8E">
              <w:rPr>
                <w:noProof/>
                <w:webHidden/>
              </w:rPr>
            </w:r>
            <w:r w:rsidR="002B1A8E">
              <w:rPr>
                <w:noProof/>
                <w:webHidden/>
              </w:rPr>
              <w:fldChar w:fldCharType="separate"/>
            </w:r>
            <w:r w:rsidR="002B1A8E">
              <w:rPr>
                <w:noProof/>
                <w:webHidden/>
              </w:rPr>
              <w:t>10</w:t>
            </w:r>
            <w:r w:rsidR="002B1A8E">
              <w:rPr>
                <w:noProof/>
                <w:webHidden/>
              </w:rPr>
              <w:fldChar w:fldCharType="end"/>
            </w:r>
          </w:hyperlink>
        </w:p>
        <w:p w14:paraId="5733D60F" w14:textId="1420CB0A" w:rsidR="002B1A8E" w:rsidRDefault="00CB5D6E">
          <w:pPr>
            <w:pStyle w:val="TOC2"/>
            <w:tabs>
              <w:tab w:val="right" w:leader="dot" w:pos="9350"/>
            </w:tabs>
            <w:rPr>
              <w:rFonts w:eastAsiaTheme="minorEastAsia" w:cstheme="minorBidi"/>
              <w:b w:val="0"/>
              <w:bCs w:val="0"/>
              <w:noProof/>
            </w:rPr>
          </w:pPr>
          <w:hyperlink w:anchor="_Toc64911225" w:history="1">
            <w:r w:rsidR="002B1A8E" w:rsidRPr="00687A92">
              <w:rPr>
                <w:rStyle w:val="Hyperlink"/>
                <w:rFonts w:ascii="Times New Roman" w:eastAsia="Times New Roman" w:hAnsi="Times New Roman" w:cs="Times New Roman"/>
                <w:noProof/>
              </w:rPr>
              <w:t>3.4 Design Rationale</w:t>
            </w:r>
            <w:r w:rsidR="002B1A8E">
              <w:rPr>
                <w:noProof/>
                <w:webHidden/>
              </w:rPr>
              <w:tab/>
            </w:r>
            <w:r w:rsidR="002B1A8E">
              <w:rPr>
                <w:noProof/>
                <w:webHidden/>
              </w:rPr>
              <w:fldChar w:fldCharType="begin"/>
            </w:r>
            <w:r w:rsidR="002B1A8E">
              <w:rPr>
                <w:noProof/>
                <w:webHidden/>
              </w:rPr>
              <w:instrText xml:space="preserve"> PAGEREF _Toc64911225 \h </w:instrText>
            </w:r>
            <w:r w:rsidR="002B1A8E">
              <w:rPr>
                <w:noProof/>
                <w:webHidden/>
              </w:rPr>
            </w:r>
            <w:r w:rsidR="002B1A8E">
              <w:rPr>
                <w:noProof/>
                <w:webHidden/>
              </w:rPr>
              <w:fldChar w:fldCharType="separate"/>
            </w:r>
            <w:r w:rsidR="002B1A8E">
              <w:rPr>
                <w:noProof/>
                <w:webHidden/>
              </w:rPr>
              <w:t>10</w:t>
            </w:r>
            <w:r w:rsidR="002B1A8E">
              <w:rPr>
                <w:noProof/>
                <w:webHidden/>
              </w:rPr>
              <w:fldChar w:fldCharType="end"/>
            </w:r>
          </w:hyperlink>
        </w:p>
        <w:p w14:paraId="7AA7E299" w14:textId="60954CBF" w:rsidR="002B1A8E" w:rsidRDefault="00CB5D6E">
          <w:pPr>
            <w:pStyle w:val="TOC3"/>
            <w:tabs>
              <w:tab w:val="right" w:leader="dot" w:pos="9350"/>
            </w:tabs>
            <w:rPr>
              <w:rFonts w:eastAsiaTheme="minorEastAsia" w:cstheme="minorBidi"/>
              <w:noProof/>
              <w:sz w:val="22"/>
              <w:szCs w:val="22"/>
            </w:rPr>
          </w:pPr>
          <w:hyperlink w:anchor="_Toc64911226" w:history="1">
            <w:r w:rsidR="002B1A8E" w:rsidRPr="00687A92">
              <w:rPr>
                <w:rStyle w:val="Hyperlink"/>
                <w:noProof/>
              </w:rPr>
              <w:t>3.4.1 User Interface</w:t>
            </w:r>
            <w:r w:rsidR="002B1A8E">
              <w:rPr>
                <w:noProof/>
                <w:webHidden/>
              </w:rPr>
              <w:tab/>
            </w:r>
            <w:r w:rsidR="002B1A8E">
              <w:rPr>
                <w:noProof/>
                <w:webHidden/>
              </w:rPr>
              <w:fldChar w:fldCharType="begin"/>
            </w:r>
            <w:r w:rsidR="002B1A8E">
              <w:rPr>
                <w:noProof/>
                <w:webHidden/>
              </w:rPr>
              <w:instrText xml:space="preserve"> PAGEREF _Toc64911226 \h </w:instrText>
            </w:r>
            <w:r w:rsidR="002B1A8E">
              <w:rPr>
                <w:noProof/>
                <w:webHidden/>
              </w:rPr>
            </w:r>
            <w:r w:rsidR="002B1A8E">
              <w:rPr>
                <w:noProof/>
                <w:webHidden/>
              </w:rPr>
              <w:fldChar w:fldCharType="separate"/>
            </w:r>
            <w:r w:rsidR="002B1A8E">
              <w:rPr>
                <w:noProof/>
                <w:webHidden/>
              </w:rPr>
              <w:t>10</w:t>
            </w:r>
            <w:r w:rsidR="002B1A8E">
              <w:rPr>
                <w:noProof/>
                <w:webHidden/>
              </w:rPr>
              <w:fldChar w:fldCharType="end"/>
            </w:r>
          </w:hyperlink>
        </w:p>
        <w:p w14:paraId="15AD1008" w14:textId="0733C0B6" w:rsidR="002B1A8E" w:rsidRDefault="00CB5D6E">
          <w:pPr>
            <w:pStyle w:val="TOC3"/>
            <w:tabs>
              <w:tab w:val="right" w:leader="dot" w:pos="9350"/>
            </w:tabs>
            <w:rPr>
              <w:rFonts w:eastAsiaTheme="minorEastAsia" w:cstheme="minorBidi"/>
              <w:noProof/>
              <w:sz w:val="22"/>
              <w:szCs w:val="22"/>
            </w:rPr>
          </w:pPr>
          <w:hyperlink w:anchor="_Toc64911227" w:history="1">
            <w:r w:rsidR="002B1A8E" w:rsidRPr="00687A92">
              <w:rPr>
                <w:rStyle w:val="Hyperlink"/>
                <w:noProof/>
              </w:rPr>
              <w:t>3.4.2 Business Logic</w:t>
            </w:r>
            <w:r w:rsidR="002B1A8E">
              <w:rPr>
                <w:noProof/>
                <w:webHidden/>
              </w:rPr>
              <w:tab/>
            </w:r>
            <w:r w:rsidR="002B1A8E">
              <w:rPr>
                <w:noProof/>
                <w:webHidden/>
              </w:rPr>
              <w:fldChar w:fldCharType="begin"/>
            </w:r>
            <w:r w:rsidR="002B1A8E">
              <w:rPr>
                <w:noProof/>
                <w:webHidden/>
              </w:rPr>
              <w:instrText xml:space="preserve"> PAGEREF _Toc64911227 \h </w:instrText>
            </w:r>
            <w:r w:rsidR="002B1A8E">
              <w:rPr>
                <w:noProof/>
                <w:webHidden/>
              </w:rPr>
            </w:r>
            <w:r w:rsidR="002B1A8E">
              <w:rPr>
                <w:noProof/>
                <w:webHidden/>
              </w:rPr>
              <w:fldChar w:fldCharType="separate"/>
            </w:r>
            <w:r w:rsidR="002B1A8E">
              <w:rPr>
                <w:noProof/>
                <w:webHidden/>
              </w:rPr>
              <w:t>10</w:t>
            </w:r>
            <w:r w:rsidR="002B1A8E">
              <w:rPr>
                <w:noProof/>
                <w:webHidden/>
              </w:rPr>
              <w:fldChar w:fldCharType="end"/>
            </w:r>
          </w:hyperlink>
        </w:p>
        <w:p w14:paraId="2B4CAD8B" w14:textId="2CEAF4A1" w:rsidR="002B1A8E" w:rsidRDefault="00CB5D6E">
          <w:pPr>
            <w:pStyle w:val="TOC3"/>
            <w:tabs>
              <w:tab w:val="right" w:leader="dot" w:pos="9350"/>
            </w:tabs>
            <w:rPr>
              <w:rFonts w:eastAsiaTheme="minorEastAsia" w:cstheme="minorBidi"/>
              <w:noProof/>
              <w:sz w:val="22"/>
              <w:szCs w:val="22"/>
            </w:rPr>
          </w:pPr>
          <w:hyperlink w:anchor="_Toc64911228" w:history="1">
            <w:r w:rsidR="002B1A8E" w:rsidRPr="00687A92">
              <w:rPr>
                <w:rStyle w:val="Hyperlink"/>
                <w:noProof/>
              </w:rPr>
              <w:t>3.4.3 File System</w:t>
            </w:r>
            <w:r w:rsidR="002B1A8E">
              <w:rPr>
                <w:noProof/>
                <w:webHidden/>
              </w:rPr>
              <w:tab/>
            </w:r>
            <w:r w:rsidR="002B1A8E">
              <w:rPr>
                <w:noProof/>
                <w:webHidden/>
              </w:rPr>
              <w:fldChar w:fldCharType="begin"/>
            </w:r>
            <w:r w:rsidR="002B1A8E">
              <w:rPr>
                <w:noProof/>
                <w:webHidden/>
              </w:rPr>
              <w:instrText xml:space="preserve"> PAGEREF _Toc64911228 \h </w:instrText>
            </w:r>
            <w:r w:rsidR="002B1A8E">
              <w:rPr>
                <w:noProof/>
                <w:webHidden/>
              </w:rPr>
            </w:r>
            <w:r w:rsidR="002B1A8E">
              <w:rPr>
                <w:noProof/>
                <w:webHidden/>
              </w:rPr>
              <w:fldChar w:fldCharType="separate"/>
            </w:r>
            <w:r w:rsidR="002B1A8E">
              <w:rPr>
                <w:noProof/>
                <w:webHidden/>
              </w:rPr>
              <w:t>11</w:t>
            </w:r>
            <w:r w:rsidR="002B1A8E">
              <w:rPr>
                <w:noProof/>
                <w:webHidden/>
              </w:rPr>
              <w:fldChar w:fldCharType="end"/>
            </w:r>
          </w:hyperlink>
        </w:p>
        <w:p w14:paraId="37AA6E89" w14:textId="1823C6B9" w:rsidR="002B1A8E" w:rsidRDefault="00CB5D6E">
          <w:pPr>
            <w:pStyle w:val="TOC1"/>
            <w:tabs>
              <w:tab w:val="right" w:leader="dot" w:pos="9350"/>
            </w:tabs>
            <w:rPr>
              <w:rFonts w:eastAsiaTheme="minorEastAsia" w:cstheme="minorBidi"/>
              <w:b w:val="0"/>
              <w:bCs w:val="0"/>
              <w:i w:val="0"/>
              <w:iCs w:val="0"/>
              <w:noProof/>
              <w:sz w:val="22"/>
              <w:szCs w:val="22"/>
            </w:rPr>
          </w:pPr>
          <w:hyperlink w:anchor="_Toc64911229" w:history="1">
            <w:r w:rsidR="002B1A8E" w:rsidRPr="00687A92">
              <w:rPr>
                <w:rStyle w:val="Hyperlink"/>
                <w:rFonts w:ascii="Times New Roman" w:eastAsia="Times New Roman" w:hAnsi="Times New Roman" w:cs="Times New Roman"/>
                <w:noProof/>
              </w:rPr>
              <w:t>4 Data Design</w:t>
            </w:r>
            <w:r w:rsidR="002B1A8E">
              <w:rPr>
                <w:noProof/>
                <w:webHidden/>
              </w:rPr>
              <w:tab/>
            </w:r>
            <w:r w:rsidR="002B1A8E">
              <w:rPr>
                <w:noProof/>
                <w:webHidden/>
              </w:rPr>
              <w:fldChar w:fldCharType="begin"/>
            </w:r>
            <w:r w:rsidR="002B1A8E">
              <w:rPr>
                <w:noProof/>
                <w:webHidden/>
              </w:rPr>
              <w:instrText xml:space="preserve"> PAGEREF _Toc64911229 \h </w:instrText>
            </w:r>
            <w:r w:rsidR="002B1A8E">
              <w:rPr>
                <w:noProof/>
                <w:webHidden/>
              </w:rPr>
            </w:r>
            <w:r w:rsidR="002B1A8E">
              <w:rPr>
                <w:noProof/>
                <w:webHidden/>
              </w:rPr>
              <w:fldChar w:fldCharType="separate"/>
            </w:r>
            <w:r w:rsidR="002B1A8E">
              <w:rPr>
                <w:noProof/>
                <w:webHidden/>
              </w:rPr>
              <w:t>11</w:t>
            </w:r>
            <w:r w:rsidR="002B1A8E">
              <w:rPr>
                <w:noProof/>
                <w:webHidden/>
              </w:rPr>
              <w:fldChar w:fldCharType="end"/>
            </w:r>
          </w:hyperlink>
        </w:p>
        <w:p w14:paraId="205F4AB9" w14:textId="7DE32E7E" w:rsidR="002B1A8E" w:rsidRDefault="00CB5D6E">
          <w:pPr>
            <w:pStyle w:val="TOC2"/>
            <w:tabs>
              <w:tab w:val="right" w:leader="dot" w:pos="9350"/>
            </w:tabs>
            <w:rPr>
              <w:rFonts w:eastAsiaTheme="minorEastAsia" w:cstheme="minorBidi"/>
              <w:b w:val="0"/>
              <w:bCs w:val="0"/>
              <w:noProof/>
            </w:rPr>
          </w:pPr>
          <w:hyperlink w:anchor="_Toc64911230" w:history="1">
            <w:r w:rsidR="002B1A8E" w:rsidRPr="00687A92">
              <w:rPr>
                <w:rStyle w:val="Hyperlink"/>
                <w:rFonts w:ascii="Times New Roman" w:eastAsia="Times New Roman" w:hAnsi="Times New Roman" w:cs="Times New Roman"/>
                <w:noProof/>
              </w:rPr>
              <w:t>4.1 Data Description</w:t>
            </w:r>
            <w:r w:rsidR="002B1A8E">
              <w:rPr>
                <w:noProof/>
                <w:webHidden/>
              </w:rPr>
              <w:tab/>
            </w:r>
            <w:r w:rsidR="002B1A8E">
              <w:rPr>
                <w:noProof/>
                <w:webHidden/>
              </w:rPr>
              <w:fldChar w:fldCharType="begin"/>
            </w:r>
            <w:r w:rsidR="002B1A8E">
              <w:rPr>
                <w:noProof/>
                <w:webHidden/>
              </w:rPr>
              <w:instrText xml:space="preserve"> PAGEREF _Toc64911230 \h </w:instrText>
            </w:r>
            <w:r w:rsidR="002B1A8E">
              <w:rPr>
                <w:noProof/>
                <w:webHidden/>
              </w:rPr>
            </w:r>
            <w:r w:rsidR="002B1A8E">
              <w:rPr>
                <w:noProof/>
                <w:webHidden/>
              </w:rPr>
              <w:fldChar w:fldCharType="separate"/>
            </w:r>
            <w:r w:rsidR="002B1A8E">
              <w:rPr>
                <w:noProof/>
                <w:webHidden/>
              </w:rPr>
              <w:t>11</w:t>
            </w:r>
            <w:r w:rsidR="002B1A8E">
              <w:rPr>
                <w:noProof/>
                <w:webHidden/>
              </w:rPr>
              <w:fldChar w:fldCharType="end"/>
            </w:r>
          </w:hyperlink>
        </w:p>
        <w:p w14:paraId="02C26398" w14:textId="1323A5E0" w:rsidR="002B1A8E" w:rsidRDefault="00CB5D6E">
          <w:pPr>
            <w:pStyle w:val="TOC1"/>
            <w:tabs>
              <w:tab w:val="right" w:leader="dot" w:pos="9350"/>
            </w:tabs>
            <w:rPr>
              <w:rFonts w:eastAsiaTheme="minorEastAsia" w:cstheme="minorBidi"/>
              <w:b w:val="0"/>
              <w:bCs w:val="0"/>
              <w:i w:val="0"/>
              <w:iCs w:val="0"/>
              <w:noProof/>
              <w:sz w:val="22"/>
              <w:szCs w:val="22"/>
            </w:rPr>
          </w:pPr>
          <w:hyperlink w:anchor="_Toc64911231" w:history="1">
            <w:r w:rsidR="002B1A8E" w:rsidRPr="00687A92">
              <w:rPr>
                <w:rStyle w:val="Hyperlink"/>
                <w:rFonts w:ascii="Times New Roman" w:eastAsia="Times New Roman" w:hAnsi="Times New Roman" w:cs="Times New Roman"/>
                <w:noProof/>
              </w:rPr>
              <w:t>5 Business Logic Component Design</w:t>
            </w:r>
            <w:r w:rsidR="002B1A8E">
              <w:rPr>
                <w:noProof/>
                <w:webHidden/>
              </w:rPr>
              <w:tab/>
            </w:r>
            <w:r w:rsidR="002B1A8E">
              <w:rPr>
                <w:noProof/>
                <w:webHidden/>
              </w:rPr>
              <w:fldChar w:fldCharType="begin"/>
            </w:r>
            <w:r w:rsidR="002B1A8E">
              <w:rPr>
                <w:noProof/>
                <w:webHidden/>
              </w:rPr>
              <w:instrText xml:space="preserve"> PAGEREF _Toc64911231 \h </w:instrText>
            </w:r>
            <w:r w:rsidR="002B1A8E">
              <w:rPr>
                <w:noProof/>
                <w:webHidden/>
              </w:rPr>
            </w:r>
            <w:r w:rsidR="002B1A8E">
              <w:rPr>
                <w:noProof/>
                <w:webHidden/>
              </w:rPr>
              <w:fldChar w:fldCharType="separate"/>
            </w:r>
            <w:r w:rsidR="002B1A8E">
              <w:rPr>
                <w:noProof/>
                <w:webHidden/>
              </w:rPr>
              <w:t>11</w:t>
            </w:r>
            <w:r w:rsidR="002B1A8E">
              <w:rPr>
                <w:noProof/>
                <w:webHidden/>
              </w:rPr>
              <w:fldChar w:fldCharType="end"/>
            </w:r>
          </w:hyperlink>
        </w:p>
        <w:p w14:paraId="76735D29" w14:textId="63C9DFD3" w:rsidR="002B1A8E" w:rsidRDefault="00CB5D6E">
          <w:pPr>
            <w:pStyle w:val="TOC1"/>
            <w:tabs>
              <w:tab w:val="right" w:leader="dot" w:pos="9350"/>
            </w:tabs>
            <w:rPr>
              <w:rFonts w:eastAsiaTheme="minorEastAsia" w:cstheme="minorBidi"/>
              <w:b w:val="0"/>
              <w:bCs w:val="0"/>
              <w:i w:val="0"/>
              <w:iCs w:val="0"/>
              <w:noProof/>
              <w:sz w:val="22"/>
              <w:szCs w:val="22"/>
            </w:rPr>
          </w:pPr>
          <w:hyperlink w:anchor="_Toc64911232" w:history="1">
            <w:r w:rsidR="002B1A8E" w:rsidRPr="00687A92">
              <w:rPr>
                <w:rStyle w:val="Hyperlink"/>
                <w:rFonts w:ascii="Times New Roman" w:eastAsia="Times New Roman" w:hAnsi="Times New Roman" w:cs="Times New Roman"/>
                <w:noProof/>
              </w:rPr>
              <w:t>6 Human Interface Design</w:t>
            </w:r>
            <w:r w:rsidR="002B1A8E">
              <w:rPr>
                <w:noProof/>
                <w:webHidden/>
              </w:rPr>
              <w:tab/>
            </w:r>
            <w:r w:rsidR="002B1A8E">
              <w:rPr>
                <w:noProof/>
                <w:webHidden/>
              </w:rPr>
              <w:fldChar w:fldCharType="begin"/>
            </w:r>
            <w:r w:rsidR="002B1A8E">
              <w:rPr>
                <w:noProof/>
                <w:webHidden/>
              </w:rPr>
              <w:instrText xml:space="preserve"> PAGEREF _Toc64911232 \h </w:instrText>
            </w:r>
            <w:r w:rsidR="002B1A8E">
              <w:rPr>
                <w:noProof/>
                <w:webHidden/>
              </w:rPr>
            </w:r>
            <w:r w:rsidR="002B1A8E">
              <w:rPr>
                <w:noProof/>
                <w:webHidden/>
              </w:rPr>
              <w:fldChar w:fldCharType="separate"/>
            </w:r>
            <w:r w:rsidR="002B1A8E">
              <w:rPr>
                <w:noProof/>
                <w:webHidden/>
              </w:rPr>
              <w:t>12</w:t>
            </w:r>
            <w:r w:rsidR="002B1A8E">
              <w:rPr>
                <w:noProof/>
                <w:webHidden/>
              </w:rPr>
              <w:fldChar w:fldCharType="end"/>
            </w:r>
          </w:hyperlink>
        </w:p>
        <w:p w14:paraId="42C9EEC6" w14:textId="204A8E42" w:rsidR="002B1A8E" w:rsidRDefault="00CB5D6E">
          <w:pPr>
            <w:pStyle w:val="TOC2"/>
            <w:tabs>
              <w:tab w:val="right" w:leader="dot" w:pos="9350"/>
            </w:tabs>
            <w:rPr>
              <w:rFonts w:eastAsiaTheme="minorEastAsia" w:cstheme="minorBidi"/>
              <w:b w:val="0"/>
              <w:bCs w:val="0"/>
              <w:noProof/>
            </w:rPr>
          </w:pPr>
          <w:hyperlink w:anchor="_Toc64911233" w:history="1">
            <w:r w:rsidR="002B1A8E" w:rsidRPr="00687A92">
              <w:rPr>
                <w:rStyle w:val="Hyperlink"/>
                <w:rFonts w:ascii="Times New Roman" w:eastAsia="Times New Roman" w:hAnsi="Times New Roman" w:cs="Times New Roman"/>
                <w:noProof/>
              </w:rPr>
              <w:t>6.1 Overview of User Interface</w:t>
            </w:r>
            <w:r w:rsidR="002B1A8E">
              <w:rPr>
                <w:noProof/>
                <w:webHidden/>
              </w:rPr>
              <w:tab/>
            </w:r>
            <w:r w:rsidR="002B1A8E">
              <w:rPr>
                <w:noProof/>
                <w:webHidden/>
              </w:rPr>
              <w:fldChar w:fldCharType="begin"/>
            </w:r>
            <w:r w:rsidR="002B1A8E">
              <w:rPr>
                <w:noProof/>
                <w:webHidden/>
              </w:rPr>
              <w:instrText xml:space="preserve"> PAGEREF _Toc64911233 \h </w:instrText>
            </w:r>
            <w:r w:rsidR="002B1A8E">
              <w:rPr>
                <w:noProof/>
                <w:webHidden/>
              </w:rPr>
            </w:r>
            <w:r w:rsidR="002B1A8E">
              <w:rPr>
                <w:noProof/>
                <w:webHidden/>
              </w:rPr>
              <w:fldChar w:fldCharType="separate"/>
            </w:r>
            <w:r w:rsidR="002B1A8E">
              <w:rPr>
                <w:noProof/>
                <w:webHidden/>
              </w:rPr>
              <w:t>12</w:t>
            </w:r>
            <w:r w:rsidR="002B1A8E">
              <w:rPr>
                <w:noProof/>
                <w:webHidden/>
              </w:rPr>
              <w:fldChar w:fldCharType="end"/>
            </w:r>
          </w:hyperlink>
        </w:p>
        <w:p w14:paraId="57D9FCAB" w14:textId="00E7CADC" w:rsidR="002B1A8E" w:rsidRDefault="00CB5D6E">
          <w:pPr>
            <w:pStyle w:val="TOC2"/>
            <w:tabs>
              <w:tab w:val="right" w:leader="dot" w:pos="9350"/>
            </w:tabs>
            <w:rPr>
              <w:rFonts w:eastAsiaTheme="minorEastAsia" w:cstheme="minorBidi"/>
              <w:b w:val="0"/>
              <w:bCs w:val="0"/>
              <w:noProof/>
            </w:rPr>
          </w:pPr>
          <w:hyperlink w:anchor="_Toc64911234" w:history="1">
            <w:r w:rsidR="002B1A8E" w:rsidRPr="00687A92">
              <w:rPr>
                <w:rStyle w:val="Hyperlink"/>
                <w:rFonts w:ascii="Times New Roman" w:eastAsia="Times New Roman" w:hAnsi="Times New Roman" w:cs="Times New Roman"/>
                <w:noProof/>
              </w:rPr>
              <w:t>6.2 Sign Up</w:t>
            </w:r>
            <w:r w:rsidR="002B1A8E">
              <w:rPr>
                <w:noProof/>
                <w:webHidden/>
              </w:rPr>
              <w:tab/>
            </w:r>
            <w:r w:rsidR="002B1A8E">
              <w:rPr>
                <w:noProof/>
                <w:webHidden/>
              </w:rPr>
              <w:fldChar w:fldCharType="begin"/>
            </w:r>
            <w:r w:rsidR="002B1A8E">
              <w:rPr>
                <w:noProof/>
                <w:webHidden/>
              </w:rPr>
              <w:instrText xml:space="preserve"> PAGEREF _Toc64911234 \h </w:instrText>
            </w:r>
            <w:r w:rsidR="002B1A8E">
              <w:rPr>
                <w:noProof/>
                <w:webHidden/>
              </w:rPr>
            </w:r>
            <w:r w:rsidR="002B1A8E">
              <w:rPr>
                <w:noProof/>
                <w:webHidden/>
              </w:rPr>
              <w:fldChar w:fldCharType="separate"/>
            </w:r>
            <w:r w:rsidR="002B1A8E">
              <w:rPr>
                <w:noProof/>
                <w:webHidden/>
              </w:rPr>
              <w:t>12</w:t>
            </w:r>
            <w:r w:rsidR="002B1A8E">
              <w:rPr>
                <w:noProof/>
                <w:webHidden/>
              </w:rPr>
              <w:fldChar w:fldCharType="end"/>
            </w:r>
          </w:hyperlink>
        </w:p>
        <w:p w14:paraId="60BF04AF" w14:textId="5E8D5929" w:rsidR="002B1A8E" w:rsidRDefault="00CB5D6E">
          <w:pPr>
            <w:pStyle w:val="TOC2"/>
            <w:tabs>
              <w:tab w:val="right" w:leader="dot" w:pos="9350"/>
            </w:tabs>
            <w:rPr>
              <w:rFonts w:eastAsiaTheme="minorEastAsia" w:cstheme="minorBidi"/>
              <w:b w:val="0"/>
              <w:bCs w:val="0"/>
              <w:noProof/>
            </w:rPr>
          </w:pPr>
          <w:hyperlink w:anchor="_Toc64911235" w:history="1">
            <w:r w:rsidR="002B1A8E" w:rsidRPr="00687A92">
              <w:rPr>
                <w:rStyle w:val="Hyperlink"/>
                <w:rFonts w:ascii="Times New Roman" w:eastAsia="Times New Roman" w:hAnsi="Times New Roman" w:cs="Times New Roman"/>
                <w:noProof/>
              </w:rPr>
              <w:t>6.3 Login</w:t>
            </w:r>
            <w:r w:rsidR="002B1A8E">
              <w:rPr>
                <w:noProof/>
                <w:webHidden/>
              </w:rPr>
              <w:tab/>
            </w:r>
            <w:r w:rsidR="002B1A8E">
              <w:rPr>
                <w:noProof/>
                <w:webHidden/>
              </w:rPr>
              <w:fldChar w:fldCharType="begin"/>
            </w:r>
            <w:r w:rsidR="002B1A8E">
              <w:rPr>
                <w:noProof/>
                <w:webHidden/>
              </w:rPr>
              <w:instrText xml:space="preserve"> PAGEREF _Toc64911235 \h </w:instrText>
            </w:r>
            <w:r w:rsidR="002B1A8E">
              <w:rPr>
                <w:noProof/>
                <w:webHidden/>
              </w:rPr>
            </w:r>
            <w:r w:rsidR="002B1A8E">
              <w:rPr>
                <w:noProof/>
                <w:webHidden/>
              </w:rPr>
              <w:fldChar w:fldCharType="separate"/>
            </w:r>
            <w:r w:rsidR="002B1A8E">
              <w:rPr>
                <w:noProof/>
                <w:webHidden/>
              </w:rPr>
              <w:t>13</w:t>
            </w:r>
            <w:r w:rsidR="002B1A8E">
              <w:rPr>
                <w:noProof/>
                <w:webHidden/>
              </w:rPr>
              <w:fldChar w:fldCharType="end"/>
            </w:r>
          </w:hyperlink>
        </w:p>
        <w:p w14:paraId="1B23A23D" w14:textId="72740F4F" w:rsidR="002B1A8E" w:rsidRDefault="00CB5D6E">
          <w:pPr>
            <w:pStyle w:val="TOC2"/>
            <w:tabs>
              <w:tab w:val="right" w:leader="dot" w:pos="9350"/>
            </w:tabs>
            <w:rPr>
              <w:rFonts w:eastAsiaTheme="minorEastAsia" w:cstheme="minorBidi"/>
              <w:b w:val="0"/>
              <w:bCs w:val="0"/>
              <w:noProof/>
            </w:rPr>
          </w:pPr>
          <w:hyperlink w:anchor="_Toc64911236" w:history="1">
            <w:r w:rsidR="002B1A8E" w:rsidRPr="00687A92">
              <w:rPr>
                <w:rStyle w:val="Hyperlink"/>
                <w:rFonts w:ascii="Times New Roman" w:eastAsia="Times New Roman" w:hAnsi="Times New Roman" w:cs="Times New Roman"/>
                <w:noProof/>
              </w:rPr>
              <w:t>6.4 Logout</w:t>
            </w:r>
            <w:r w:rsidR="002B1A8E">
              <w:rPr>
                <w:noProof/>
                <w:webHidden/>
              </w:rPr>
              <w:tab/>
            </w:r>
            <w:r w:rsidR="002B1A8E">
              <w:rPr>
                <w:noProof/>
                <w:webHidden/>
              </w:rPr>
              <w:fldChar w:fldCharType="begin"/>
            </w:r>
            <w:r w:rsidR="002B1A8E">
              <w:rPr>
                <w:noProof/>
                <w:webHidden/>
              </w:rPr>
              <w:instrText xml:space="preserve"> PAGEREF _Toc64911236 \h </w:instrText>
            </w:r>
            <w:r w:rsidR="002B1A8E">
              <w:rPr>
                <w:noProof/>
                <w:webHidden/>
              </w:rPr>
            </w:r>
            <w:r w:rsidR="002B1A8E">
              <w:rPr>
                <w:noProof/>
                <w:webHidden/>
              </w:rPr>
              <w:fldChar w:fldCharType="separate"/>
            </w:r>
            <w:r w:rsidR="002B1A8E">
              <w:rPr>
                <w:noProof/>
                <w:webHidden/>
              </w:rPr>
              <w:t>15</w:t>
            </w:r>
            <w:r w:rsidR="002B1A8E">
              <w:rPr>
                <w:noProof/>
                <w:webHidden/>
              </w:rPr>
              <w:fldChar w:fldCharType="end"/>
            </w:r>
          </w:hyperlink>
        </w:p>
        <w:p w14:paraId="4113D0E2" w14:textId="012AA6A0" w:rsidR="002B1A8E" w:rsidRDefault="00CB5D6E">
          <w:pPr>
            <w:pStyle w:val="TOC2"/>
            <w:tabs>
              <w:tab w:val="right" w:leader="dot" w:pos="9350"/>
            </w:tabs>
            <w:rPr>
              <w:rFonts w:eastAsiaTheme="minorEastAsia" w:cstheme="minorBidi"/>
              <w:b w:val="0"/>
              <w:bCs w:val="0"/>
              <w:noProof/>
            </w:rPr>
          </w:pPr>
          <w:hyperlink w:anchor="_Toc64911237" w:history="1">
            <w:r w:rsidR="002B1A8E" w:rsidRPr="00687A92">
              <w:rPr>
                <w:rStyle w:val="Hyperlink"/>
                <w:rFonts w:ascii="Times New Roman" w:eastAsia="Times New Roman" w:hAnsi="Times New Roman" w:cs="Times New Roman"/>
                <w:noProof/>
              </w:rPr>
              <w:t>6.5 Begin Conversation</w:t>
            </w:r>
            <w:r w:rsidR="002B1A8E">
              <w:rPr>
                <w:noProof/>
                <w:webHidden/>
              </w:rPr>
              <w:tab/>
            </w:r>
            <w:r w:rsidR="002B1A8E">
              <w:rPr>
                <w:noProof/>
                <w:webHidden/>
              </w:rPr>
              <w:fldChar w:fldCharType="begin"/>
            </w:r>
            <w:r w:rsidR="002B1A8E">
              <w:rPr>
                <w:noProof/>
                <w:webHidden/>
              </w:rPr>
              <w:instrText xml:space="preserve"> PAGEREF _Toc64911237 \h </w:instrText>
            </w:r>
            <w:r w:rsidR="002B1A8E">
              <w:rPr>
                <w:noProof/>
                <w:webHidden/>
              </w:rPr>
            </w:r>
            <w:r w:rsidR="002B1A8E">
              <w:rPr>
                <w:noProof/>
                <w:webHidden/>
              </w:rPr>
              <w:fldChar w:fldCharType="separate"/>
            </w:r>
            <w:r w:rsidR="002B1A8E">
              <w:rPr>
                <w:noProof/>
                <w:webHidden/>
              </w:rPr>
              <w:t>17</w:t>
            </w:r>
            <w:r w:rsidR="002B1A8E">
              <w:rPr>
                <w:noProof/>
                <w:webHidden/>
              </w:rPr>
              <w:fldChar w:fldCharType="end"/>
            </w:r>
          </w:hyperlink>
        </w:p>
        <w:p w14:paraId="304135F6" w14:textId="385B542C" w:rsidR="002B1A8E" w:rsidRDefault="00CB5D6E">
          <w:pPr>
            <w:pStyle w:val="TOC2"/>
            <w:tabs>
              <w:tab w:val="right" w:leader="dot" w:pos="9350"/>
            </w:tabs>
            <w:rPr>
              <w:rFonts w:eastAsiaTheme="minorEastAsia" w:cstheme="minorBidi"/>
              <w:b w:val="0"/>
              <w:bCs w:val="0"/>
              <w:noProof/>
            </w:rPr>
          </w:pPr>
          <w:hyperlink w:anchor="_Toc64911238" w:history="1">
            <w:r w:rsidR="002B1A8E" w:rsidRPr="00687A92">
              <w:rPr>
                <w:rStyle w:val="Hyperlink"/>
                <w:rFonts w:ascii="Times New Roman" w:eastAsia="Times New Roman" w:hAnsi="Times New Roman" w:cs="Times New Roman"/>
                <w:noProof/>
              </w:rPr>
              <w:t>6.6 Specify “Patient Registration” to Form Bot</w:t>
            </w:r>
            <w:r w:rsidR="002B1A8E">
              <w:rPr>
                <w:noProof/>
                <w:webHidden/>
              </w:rPr>
              <w:tab/>
            </w:r>
            <w:r w:rsidR="002B1A8E">
              <w:rPr>
                <w:noProof/>
                <w:webHidden/>
              </w:rPr>
              <w:fldChar w:fldCharType="begin"/>
            </w:r>
            <w:r w:rsidR="002B1A8E">
              <w:rPr>
                <w:noProof/>
                <w:webHidden/>
              </w:rPr>
              <w:instrText xml:space="preserve"> PAGEREF _Toc64911238 \h </w:instrText>
            </w:r>
            <w:r w:rsidR="002B1A8E">
              <w:rPr>
                <w:noProof/>
                <w:webHidden/>
              </w:rPr>
            </w:r>
            <w:r w:rsidR="002B1A8E">
              <w:rPr>
                <w:noProof/>
                <w:webHidden/>
              </w:rPr>
              <w:fldChar w:fldCharType="separate"/>
            </w:r>
            <w:r w:rsidR="002B1A8E">
              <w:rPr>
                <w:noProof/>
                <w:webHidden/>
              </w:rPr>
              <w:t>17</w:t>
            </w:r>
            <w:r w:rsidR="002B1A8E">
              <w:rPr>
                <w:noProof/>
                <w:webHidden/>
              </w:rPr>
              <w:fldChar w:fldCharType="end"/>
            </w:r>
          </w:hyperlink>
        </w:p>
        <w:p w14:paraId="50BFD943" w14:textId="1B162A03" w:rsidR="002B1A8E" w:rsidRDefault="00CB5D6E">
          <w:pPr>
            <w:pStyle w:val="TOC2"/>
            <w:tabs>
              <w:tab w:val="right" w:leader="dot" w:pos="9350"/>
            </w:tabs>
            <w:rPr>
              <w:rFonts w:eastAsiaTheme="minorEastAsia" w:cstheme="minorBidi"/>
              <w:b w:val="0"/>
              <w:bCs w:val="0"/>
              <w:noProof/>
            </w:rPr>
          </w:pPr>
          <w:hyperlink w:anchor="_Toc64911239" w:history="1">
            <w:r w:rsidR="002B1A8E" w:rsidRPr="00687A92">
              <w:rPr>
                <w:rStyle w:val="Hyperlink"/>
                <w:rFonts w:ascii="Times New Roman" w:eastAsia="Times New Roman" w:hAnsi="Times New Roman" w:cs="Times New Roman"/>
                <w:noProof/>
              </w:rPr>
              <w:t>6.7 Specify “New Prescription” to Form Bot</w:t>
            </w:r>
            <w:r w:rsidR="002B1A8E">
              <w:rPr>
                <w:noProof/>
                <w:webHidden/>
              </w:rPr>
              <w:tab/>
            </w:r>
            <w:r w:rsidR="002B1A8E">
              <w:rPr>
                <w:noProof/>
                <w:webHidden/>
              </w:rPr>
              <w:fldChar w:fldCharType="begin"/>
            </w:r>
            <w:r w:rsidR="002B1A8E">
              <w:rPr>
                <w:noProof/>
                <w:webHidden/>
              </w:rPr>
              <w:instrText xml:space="preserve"> PAGEREF _Toc64911239 \h </w:instrText>
            </w:r>
            <w:r w:rsidR="002B1A8E">
              <w:rPr>
                <w:noProof/>
                <w:webHidden/>
              </w:rPr>
            </w:r>
            <w:r w:rsidR="002B1A8E">
              <w:rPr>
                <w:noProof/>
                <w:webHidden/>
              </w:rPr>
              <w:fldChar w:fldCharType="separate"/>
            </w:r>
            <w:r w:rsidR="002B1A8E">
              <w:rPr>
                <w:noProof/>
                <w:webHidden/>
              </w:rPr>
              <w:t>18</w:t>
            </w:r>
            <w:r w:rsidR="002B1A8E">
              <w:rPr>
                <w:noProof/>
                <w:webHidden/>
              </w:rPr>
              <w:fldChar w:fldCharType="end"/>
            </w:r>
          </w:hyperlink>
        </w:p>
        <w:p w14:paraId="6AFEB056" w14:textId="3ED640E6" w:rsidR="002B1A8E" w:rsidRDefault="00CB5D6E">
          <w:pPr>
            <w:pStyle w:val="TOC2"/>
            <w:tabs>
              <w:tab w:val="right" w:leader="dot" w:pos="9350"/>
            </w:tabs>
            <w:rPr>
              <w:rFonts w:eastAsiaTheme="minorEastAsia" w:cstheme="minorBidi"/>
              <w:b w:val="0"/>
              <w:bCs w:val="0"/>
              <w:noProof/>
            </w:rPr>
          </w:pPr>
          <w:hyperlink w:anchor="_Toc64911240" w:history="1">
            <w:r w:rsidR="002B1A8E" w:rsidRPr="00687A92">
              <w:rPr>
                <w:rStyle w:val="Hyperlink"/>
                <w:rFonts w:ascii="Times New Roman" w:eastAsia="Times New Roman" w:hAnsi="Times New Roman" w:cs="Times New Roman"/>
                <w:noProof/>
              </w:rPr>
              <w:t>6.8 Specify “Medical History” to Form Bot</w:t>
            </w:r>
            <w:r w:rsidR="002B1A8E">
              <w:rPr>
                <w:noProof/>
                <w:webHidden/>
              </w:rPr>
              <w:tab/>
            </w:r>
            <w:r w:rsidR="002B1A8E">
              <w:rPr>
                <w:noProof/>
                <w:webHidden/>
              </w:rPr>
              <w:fldChar w:fldCharType="begin"/>
            </w:r>
            <w:r w:rsidR="002B1A8E">
              <w:rPr>
                <w:noProof/>
                <w:webHidden/>
              </w:rPr>
              <w:instrText xml:space="preserve"> PAGEREF _Toc64911240 \h </w:instrText>
            </w:r>
            <w:r w:rsidR="002B1A8E">
              <w:rPr>
                <w:noProof/>
                <w:webHidden/>
              </w:rPr>
            </w:r>
            <w:r w:rsidR="002B1A8E">
              <w:rPr>
                <w:noProof/>
                <w:webHidden/>
              </w:rPr>
              <w:fldChar w:fldCharType="separate"/>
            </w:r>
            <w:r w:rsidR="002B1A8E">
              <w:rPr>
                <w:noProof/>
                <w:webHidden/>
              </w:rPr>
              <w:t>19</w:t>
            </w:r>
            <w:r w:rsidR="002B1A8E">
              <w:rPr>
                <w:noProof/>
                <w:webHidden/>
              </w:rPr>
              <w:fldChar w:fldCharType="end"/>
            </w:r>
          </w:hyperlink>
        </w:p>
        <w:p w14:paraId="47BFBAA5" w14:textId="070B1FCB" w:rsidR="002B1A8E" w:rsidRDefault="00CB5D6E">
          <w:pPr>
            <w:pStyle w:val="TOC2"/>
            <w:tabs>
              <w:tab w:val="right" w:leader="dot" w:pos="9350"/>
            </w:tabs>
            <w:rPr>
              <w:rFonts w:eastAsiaTheme="minorEastAsia" w:cstheme="minorBidi"/>
              <w:b w:val="0"/>
              <w:bCs w:val="0"/>
              <w:noProof/>
            </w:rPr>
          </w:pPr>
          <w:hyperlink w:anchor="_Toc64911241" w:history="1">
            <w:r w:rsidR="002B1A8E" w:rsidRPr="00687A92">
              <w:rPr>
                <w:rStyle w:val="Hyperlink"/>
                <w:rFonts w:ascii="Times New Roman" w:eastAsia="Times New Roman" w:hAnsi="Times New Roman" w:cs="Times New Roman"/>
                <w:noProof/>
              </w:rPr>
              <w:t>6.9 Request Report</w:t>
            </w:r>
            <w:r w:rsidR="002B1A8E">
              <w:rPr>
                <w:noProof/>
                <w:webHidden/>
              </w:rPr>
              <w:tab/>
            </w:r>
            <w:r w:rsidR="002B1A8E">
              <w:rPr>
                <w:noProof/>
                <w:webHidden/>
              </w:rPr>
              <w:fldChar w:fldCharType="begin"/>
            </w:r>
            <w:r w:rsidR="002B1A8E">
              <w:rPr>
                <w:noProof/>
                <w:webHidden/>
              </w:rPr>
              <w:instrText xml:space="preserve"> PAGEREF _Toc64911241 \h </w:instrText>
            </w:r>
            <w:r w:rsidR="002B1A8E">
              <w:rPr>
                <w:noProof/>
                <w:webHidden/>
              </w:rPr>
            </w:r>
            <w:r w:rsidR="002B1A8E">
              <w:rPr>
                <w:noProof/>
                <w:webHidden/>
              </w:rPr>
              <w:fldChar w:fldCharType="separate"/>
            </w:r>
            <w:r w:rsidR="002B1A8E">
              <w:rPr>
                <w:noProof/>
                <w:webHidden/>
              </w:rPr>
              <w:t>20</w:t>
            </w:r>
            <w:r w:rsidR="002B1A8E">
              <w:rPr>
                <w:noProof/>
                <w:webHidden/>
              </w:rPr>
              <w:fldChar w:fldCharType="end"/>
            </w:r>
          </w:hyperlink>
        </w:p>
        <w:p w14:paraId="216818E5" w14:textId="46F6DB6B" w:rsidR="002B1A8E" w:rsidRDefault="00CB5D6E">
          <w:pPr>
            <w:pStyle w:val="TOC2"/>
            <w:tabs>
              <w:tab w:val="right" w:leader="dot" w:pos="9350"/>
            </w:tabs>
            <w:rPr>
              <w:rFonts w:eastAsiaTheme="minorEastAsia" w:cstheme="minorBidi"/>
              <w:b w:val="0"/>
              <w:bCs w:val="0"/>
              <w:noProof/>
            </w:rPr>
          </w:pPr>
          <w:hyperlink w:anchor="_Toc64911242" w:history="1">
            <w:r w:rsidR="002B1A8E" w:rsidRPr="00687A92">
              <w:rPr>
                <w:rStyle w:val="Hyperlink"/>
                <w:rFonts w:ascii="Times New Roman" w:eastAsia="Times New Roman" w:hAnsi="Times New Roman" w:cs="Times New Roman"/>
                <w:noProof/>
              </w:rPr>
              <w:t>6.10 View Reports</w:t>
            </w:r>
            <w:r w:rsidR="002B1A8E">
              <w:rPr>
                <w:noProof/>
                <w:webHidden/>
              </w:rPr>
              <w:tab/>
            </w:r>
            <w:r w:rsidR="002B1A8E">
              <w:rPr>
                <w:noProof/>
                <w:webHidden/>
              </w:rPr>
              <w:fldChar w:fldCharType="begin"/>
            </w:r>
            <w:r w:rsidR="002B1A8E">
              <w:rPr>
                <w:noProof/>
                <w:webHidden/>
              </w:rPr>
              <w:instrText xml:space="preserve"> PAGEREF _Toc64911242 \h </w:instrText>
            </w:r>
            <w:r w:rsidR="002B1A8E">
              <w:rPr>
                <w:noProof/>
                <w:webHidden/>
              </w:rPr>
            </w:r>
            <w:r w:rsidR="002B1A8E">
              <w:rPr>
                <w:noProof/>
                <w:webHidden/>
              </w:rPr>
              <w:fldChar w:fldCharType="separate"/>
            </w:r>
            <w:r w:rsidR="002B1A8E">
              <w:rPr>
                <w:noProof/>
                <w:webHidden/>
              </w:rPr>
              <w:t>21</w:t>
            </w:r>
            <w:r w:rsidR="002B1A8E">
              <w:rPr>
                <w:noProof/>
                <w:webHidden/>
              </w:rPr>
              <w:fldChar w:fldCharType="end"/>
            </w:r>
          </w:hyperlink>
        </w:p>
        <w:p w14:paraId="318FD193" w14:textId="70FD4E53" w:rsidR="002B1A8E" w:rsidRDefault="00CB5D6E">
          <w:pPr>
            <w:pStyle w:val="TOC2"/>
            <w:tabs>
              <w:tab w:val="right" w:leader="dot" w:pos="9350"/>
            </w:tabs>
            <w:rPr>
              <w:rFonts w:eastAsiaTheme="minorEastAsia" w:cstheme="minorBidi"/>
              <w:b w:val="0"/>
              <w:bCs w:val="0"/>
              <w:noProof/>
            </w:rPr>
          </w:pPr>
          <w:hyperlink w:anchor="_Toc64911243" w:history="1">
            <w:r w:rsidR="002B1A8E" w:rsidRPr="00687A92">
              <w:rPr>
                <w:rStyle w:val="Hyperlink"/>
                <w:rFonts w:ascii="Times New Roman" w:eastAsia="Times New Roman" w:hAnsi="Times New Roman" w:cs="Times New Roman"/>
                <w:noProof/>
              </w:rPr>
              <w:t>6.11 View Settings</w:t>
            </w:r>
            <w:r w:rsidR="002B1A8E">
              <w:rPr>
                <w:noProof/>
                <w:webHidden/>
              </w:rPr>
              <w:tab/>
            </w:r>
            <w:r w:rsidR="002B1A8E">
              <w:rPr>
                <w:noProof/>
                <w:webHidden/>
              </w:rPr>
              <w:fldChar w:fldCharType="begin"/>
            </w:r>
            <w:r w:rsidR="002B1A8E">
              <w:rPr>
                <w:noProof/>
                <w:webHidden/>
              </w:rPr>
              <w:instrText xml:space="preserve"> PAGEREF _Toc64911243 \h </w:instrText>
            </w:r>
            <w:r w:rsidR="002B1A8E">
              <w:rPr>
                <w:noProof/>
                <w:webHidden/>
              </w:rPr>
            </w:r>
            <w:r w:rsidR="002B1A8E">
              <w:rPr>
                <w:noProof/>
                <w:webHidden/>
              </w:rPr>
              <w:fldChar w:fldCharType="separate"/>
            </w:r>
            <w:r w:rsidR="002B1A8E">
              <w:rPr>
                <w:noProof/>
                <w:webHidden/>
              </w:rPr>
              <w:t>22</w:t>
            </w:r>
            <w:r w:rsidR="002B1A8E">
              <w:rPr>
                <w:noProof/>
                <w:webHidden/>
              </w:rPr>
              <w:fldChar w:fldCharType="end"/>
            </w:r>
          </w:hyperlink>
        </w:p>
        <w:p w14:paraId="7567B9B5" w14:textId="0275C640" w:rsidR="002B1A8E" w:rsidRDefault="00CB5D6E">
          <w:pPr>
            <w:pStyle w:val="TOC2"/>
            <w:tabs>
              <w:tab w:val="right" w:leader="dot" w:pos="9350"/>
            </w:tabs>
            <w:rPr>
              <w:rFonts w:eastAsiaTheme="minorEastAsia" w:cstheme="minorBidi"/>
              <w:b w:val="0"/>
              <w:bCs w:val="0"/>
              <w:noProof/>
            </w:rPr>
          </w:pPr>
          <w:hyperlink w:anchor="_Toc64911244" w:history="1">
            <w:r w:rsidR="002B1A8E" w:rsidRPr="00687A92">
              <w:rPr>
                <w:rStyle w:val="Hyperlink"/>
                <w:rFonts w:ascii="Times New Roman" w:eastAsia="Times New Roman" w:hAnsi="Times New Roman" w:cs="Times New Roman"/>
                <w:noProof/>
              </w:rPr>
              <w:t>6.12 View Help</w:t>
            </w:r>
            <w:r w:rsidR="002B1A8E">
              <w:rPr>
                <w:noProof/>
                <w:webHidden/>
              </w:rPr>
              <w:tab/>
            </w:r>
            <w:r w:rsidR="002B1A8E">
              <w:rPr>
                <w:noProof/>
                <w:webHidden/>
              </w:rPr>
              <w:fldChar w:fldCharType="begin"/>
            </w:r>
            <w:r w:rsidR="002B1A8E">
              <w:rPr>
                <w:noProof/>
                <w:webHidden/>
              </w:rPr>
              <w:instrText xml:space="preserve"> PAGEREF _Toc64911244 \h </w:instrText>
            </w:r>
            <w:r w:rsidR="002B1A8E">
              <w:rPr>
                <w:noProof/>
                <w:webHidden/>
              </w:rPr>
            </w:r>
            <w:r w:rsidR="002B1A8E">
              <w:rPr>
                <w:noProof/>
                <w:webHidden/>
              </w:rPr>
              <w:fldChar w:fldCharType="separate"/>
            </w:r>
            <w:r w:rsidR="002B1A8E">
              <w:rPr>
                <w:noProof/>
                <w:webHidden/>
              </w:rPr>
              <w:t>23</w:t>
            </w:r>
            <w:r w:rsidR="002B1A8E">
              <w:rPr>
                <w:noProof/>
                <w:webHidden/>
              </w:rPr>
              <w:fldChar w:fldCharType="end"/>
            </w:r>
          </w:hyperlink>
        </w:p>
        <w:p w14:paraId="274C55A2" w14:textId="5A6F077E" w:rsidR="002B1A8E" w:rsidRDefault="00CB5D6E">
          <w:pPr>
            <w:pStyle w:val="TOC1"/>
            <w:tabs>
              <w:tab w:val="right" w:leader="dot" w:pos="9350"/>
            </w:tabs>
            <w:rPr>
              <w:rFonts w:eastAsiaTheme="minorEastAsia" w:cstheme="minorBidi"/>
              <w:b w:val="0"/>
              <w:bCs w:val="0"/>
              <w:i w:val="0"/>
              <w:iCs w:val="0"/>
              <w:noProof/>
              <w:sz w:val="22"/>
              <w:szCs w:val="22"/>
            </w:rPr>
          </w:pPr>
          <w:hyperlink w:anchor="_Toc64911245" w:history="1">
            <w:r w:rsidR="002B1A8E" w:rsidRPr="00687A92">
              <w:rPr>
                <w:rStyle w:val="Hyperlink"/>
                <w:rFonts w:ascii="Times New Roman" w:eastAsia="Times New Roman" w:hAnsi="Times New Roman" w:cs="Times New Roman"/>
                <w:noProof/>
              </w:rPr>
              <w:t>7 Requirement Matrix</w:t>
            </w:r>
            <w:r w:rsidR="002B1A8E">
              <w:rPr>
                <w:noProof/>
                <w:webHidden/>
              </w:rPr>
              <w:tab/>
            </w:r>
            <w:r w:rsidR="002B1A8E">
              <w:rPr>
                <w:noProof/>
                <w:webHidden/>
              </w:rPr>
              <w:fldChar w:fldCharType="begin"/>
            </w:r>
            <w:r w:rsidR="002B1A8E">
              <w:rPr>
                <w:noProof/>
                <w:webHidden/>
              </w:rPr>
              <w:instrText xml:space="preserve"> PAGEREF _Toc64911245 \h </w:instrText>
            </w:r>
            <w:r w:rsidR="002B1A8E">
              <w:rPr>
                <w:noProof/>
                <w:webHidden/>
              </w:rPr>
            </w:r>
            <w:r w:rsidR="002B1A8E">
              <w:rPr>
                <w:noProof/>
                <w:webHidden/>
              </w:rPr>
              <w:fldChar w:fldCharType="separate"/>
            </w:r>
            <w:r w:rsidR="002B1A8E">
              <w:rPr>
                <w:noProof/>
                <w:webHidden/>
              </w:rPr>
              <w:t>26</w:t>
            </w:r>
            <w:r w:rsidR="002B1A8E">
              <w:rPr>
                <w:noProof/>
                <w:webHidden/>
              </w:rPr>
              <w:fldChar w:fldCharType="end"/>
            </w:r>
          </w:hyperlink>
        </w:p>
        <w:p w14:paraId="44EEF991" w14:textId="367DEB83" w:rsidR="00AD5D55" w:rsidRDefault="00AD5D55" w:rsidP="1CCDBECB">
          <w:pPr>
            <w:rPr>
              <w:rFonts w:ascii="Times New Roman" w:eastAsia="Times New Roman" w:hAnsi="Times New Roman" w:cs="Times New Roman"/>
            </w:rPr>
          </w:pPr>
          <w:r w:rsidRPr="07E4F302">
            <w:rPr>
              <w:b/>
              <w:bCs/>
              <w:noProof/>
            </w:rPr>
            <w:fldChar w:fldCharType="end"/>
          </w:r>
        </w:p>
      </w:sdtContent>
    </w:sdt>
    <w:p w14:paraId="4408ECFD" w14:textId="09A43DE3" w:rsidR="00AD5D55" w:rsidRDefault="00AD5D55" w:rsidP="07E4F302">
      <w:pPr>
        <w:rPr>
          <w:rFonts w:ascii="Times New Roman" w:eastAsia="Times New Roman" w:hAnsi="Times New Roman" w:cs="Times New Roman"/>
          <w:sz w:val="32"/>
          <w:szCs w:val="32"/>
        </w:rPr>
      </w:pPr>
    </w:p>
    <w:p w14:paraId="691CBB74" w14:textId="77777777" w:rsidR="00963726" w:rsidRDefault="00AD5D55" w:rsidP="00963726">
      <w:pPr>
        <w:pStyle w:val="Heading1"/>
        <w:rPr>
          <w:rFonts w:ascii="Times New Roman" w:eastAsia="Times New Roman" w:hAnsi="Times New Roman" w:cs="Times New Roman"/>
        </w:rPr>
      </w:pPr>
      <w:r w:rsidRPr="07E4F302">
        <w:rPr>
          <w:rFonts w:ascii="Times New Roman" w:eastAsia="Times New Roman" w:hAnsi="Times New Roman" w:cs="Times New Roman"/>
        </w:rPr>
        <w:br w:type="page"/>
      </w:r>
      <w:bookmarkStart w:id="2" w:name="_Toc64229812"/>
      <w:bookmarkStart w:id="3" w:name="_Toc66715663"/>
      <w:r w:rsidR="00963726">
        <w:rPr>
          <w:rFonts w:ascii="Times New Roman" w:eastAsia="Times New Roman" w:hAnsi="Times New Roman" w:cs="Times New Roman"/>
        </w:rPr>
        <w:lastRenderedPageBreak/>
        <w:t>1 Introduction</w:t>
      </w:r>
      <w:bookmarkEnd w:id="2"/>
      <w:bookmarkEnd w:id="3"/>
    </w:p>
    <w:p w14:paraId="0E503B64" w14:textId="77777777" w:rsidR="00963726" w:rsidRDefault="00963726" w:rsidP="00963726">
      <w:pPr>
        <w:rPr>
          <w:rFonts w:ascii="Times New Roman" w:eastAsia="Times New Roman" w:hAnsi="Times New Roman" w:cs="Times New Roman"/>
        </w:rPr>
      </w:pPr>
    </w:p>
    <w:p w14:paraId="37033489" w14:textId="77777777" w:rsidR="00963726" w:rsidRDefault="00963726" w:rsidP="00963726">
      <w:pPr>
        <w:pStyle w:val="Heading2"/>
        <w:rPr>
          <w:rFonts w:ascii="Times New Roman" w:eastAsia="Times New Roman" w:hAnsi="Times New Roman" w:cs="Times New Roman"/>
        </w:rPr>
      </w:pPr>
      <w:bookmarkStart w:id="4" w:name="_Toc64229813"/>
      <w:bookmarkStart w:id="5" w:name="_Toc66715664"/>
      <w:r>
        <w:rPr>
          <w:rFonts w:ascii="Times New Roman" w:eastAsia="Times New Roman" w:hAnsi="Times New Roman" w:cs="Times New Roman"/>
        </w:rPr>
        <w:t>1.1 Purpose</w:t>
      </w:r>
      <w:bookmarkEnd w:id="4"/>
      <w:bookmarkEnd w:id="5"/>
    </w:p>
    <w:p w14:paraId="11033102" w14:textId="77777777" w:rsidR="00963726" w:rsidRDefault="00963726" w:rsidP="00963726"/>
    <w:p w14:paraId="427BC6E9" w14:textId="77777777" w:rsidR="00963726" w:rsidRDefault="00963726" w:rsidP="00963726">
      <w:pPr>
        <w:rPr>
          <w:rFonts w:ascii="Times New Roman" w:hAnsi="Times New Roman" w:cs="Times New Roman"/>
        </w:rPr>
      </w:pPr>
      <w:r>
        <w:rPr>
          <w:rFonts w:ascii="Times New Roman" w:hAnsi="Times New Roman" w:cs="Times New Roman"/>
        </w:rPr>
        <w:t xml:space="preserve">The purpose of this document, known as the Technical Design Document (TDD), is to provide a detailed overview of the system design and its architecture that will be used on the UMGC medical Form Bot application. This document will explain how this application will work and the pieces put together to construct its architecture. The intended audience are the Stakeholders, Project Managers, Software Developers, Test Engineers, and Business Analysts from each sub-team of the overall Form Bot project team. </w:t>
      </w:r>
    </w:p>
    <w:p w14:paraId="218AA06E" w14:textId="77777777" w:rsidR="00963726" w:rsidRDefault="00963726" w:rsidP="00963726"/>
    <w:p w14:paraId="5E394FE2" w14:textId="77777777" w:rsidR="00963726" w:rsidRDefault="00963726" w:rsidP="00963726">
      <w:pPr>
        <w:pStyle w:val="Heading2"/>
        <w:rPr>
          <w:rFonts w:ascii="Times New Roman" w:eastAsia="Times New Roman" w:hAnsi="Times New Roman" w:cs="Times New Roman"/>
        </w:rPr>
      </w:pPr>
      <w:bookmarkStart w:id="6" w:name="_Toc64229814"/>
      <w:bookmarkStart w:id="7" w:name="_Toc66715665"/>
      <w:r>
        <w:rPr>
          <w:rFonts w:ascii="Times New Roman" w:eastAsia="Times New Roman" w:hAnsi="Times New Roman" w:cs="Times New Roman"/>
        </w:rPr>
        <w:t>1.2 Scope</w:t>
      </w:r>
      <w:bookmarkEnd w:id="6"/>
      <w:bookmarkEnd w:id="7"/>
    </w:p>
    <w:p w14:paraId="57BA8C95" w14:textId="77777777" w:rsidR="00963726" w:rsidRDefault="00963726" w:rsidP="00963726"/>
    <w:p w14:paraId="2AB01728" w14:textId="77777777" w:rsidR="00963726" w:rsidRDefault="00963726" w:rsidP="00963726">
      <w:pPr>
        <w:rPr>
          <w:rFonts w:ascii="Times New Roman" w:hAnsi="Times New Roman" w:cs="Times New Roman"/>
        </w:rPr>
      </w:pPr>
      <w:r>
        <w:rPr>
          <w:rFonts w:ascii="Times New Roman" w:hAnsi="Times New Roman" w:cs="Times New Roman"/>
        </w:rPr>
        <w:t>The scope of this document is to define the technical aspects of the design of the Mobile portion of the Form Bot project.</w:t>
      </w:r>
    </w:p>
    <w:p w14:paraId="40752A01" w14:textId="77777777" w:rsidR="00963726" w:rsidRDefault="00963726" w:rsidP="00963726">
      <w:pPr>
        <w:rPr>
          <w:rFonts w:ascii="Times New Roman" w:hAnsi="Times New Roman" w:cs="Times New Roman"/>
        </w:rPr>
      </w:pPr>
    </w:p>
    <w:p w14:paraId="69D94559" w14:textId="77777777" w:rsidR="00963726" w:rsidRDefault="00963726" w:rsidP="00963726">
      <w:pPr>
        <w:rPr>
          <w:rFonts w:ascii="Times New Roman" w:hAnsi="Times New Roman" w:cs="Times New Roman"/>
        </w:rPr>
      </w:pPr>
      <w:r>
        <w:rPr>
          <w:rFonts w:ascii="Times New Roman" w:hAnsi="Times New Roman" w:cs="Times New Roman"/>
        </w:rPr>
        <w:t xml:space="preserve">The overall scope of this project is to process a conversation between a service professional (the end-user) and their respective client into a formatted printable report document, in a secure manner. The overall project requirements specification calls for integration between a mobile application, a Google </w:t>
      </w:r>
      <w:proofErr w:type="spellStart"/>
      <w:r>
        <w:rPr>
          <w:rFonts w:ascii="Times New Roman" w:hAnsi="Times New Roman" w:cs="Times New Roman"/>
        </w:rPr>
        <w:t>DialogFlow</w:t>
      </w:r>
      <w:proofErr w:type="spellEnd"/>
      <w:r>
        <w:rPr>
          <w:rFonts w:ascii="Times New Roman" w:hAnsi="Times New Roman" w:cs="Times New Roman"/>
        </w:rPr>
        <w:t xml:space="preserve"> natural language agent, and a web-hosted management service. The mobile application acts as a starting point for user interaction, connects to the </w:t>
      </w:r>
      <w:proofErr w:type="spellStart"/>
      <w:r>
        <w:rPr>
          <w:rFonts w:ascii="Times New Roman" w:hAnsi="Times New Roman" w:cs="Times New Roman"/>
        </w:rPr>
        <w:t>DialogFlow</w:t>
      </w:r>
      <w:proofErr w:type="spellEnd"/>
      <w:r>
        <w:rPr>
          <w:rFonts w:ascii="Times New Roman" w:hAnsi="Times New Roman" w:cs="Times New Roman"/>
        </w:rPr>
        <w:t xml:space="preserve"> agent for conversation processing, and connects to the Web service for user authorization and report formatting data. The end result is a formatted report following the layout defined by the customer organization in Google Drive. </w:t>
      </w:r>
    </w:p>
    <w:p w14:paraId="4F465121" w14:textId="77777777" w:rsidR="00963726" w:rsidRDefault="00963726" w:rsidP="00963726">
      <w:pPr>
        <w:rPr>
          <w:rFonts w:ascii="Times New Roman" w:hAnsi="Times New Roman" w:cs="Times New Roman"/>
        </w:rPr>
      </w:pPr>
    </w:p>
    <w:p w14:paraId="57A34B1C" w14:textId="77777777" w:rsidR="00963726" w:rsidRDefault="00963726" w:rsidP="00963726">
      <w:pPr>
        <w:rPr>
          <w:rFonts w:ascii="Times New Roman" w:hAnsi="Times New Roman" w:cs="Times New Roman"/>
        </w:rPr>
      </w:pPr>
      <w:r>
        <w:rPr>
          <w:rFonts w:ascii="Times New Roman" w:hAnsi="Times New Roman" w:cs="Times New Roman"/>
        </w:rPr>
        <w:t>In Scope:</w:t>
      </w:r>
    </w:p>
    <w:p w14:paraId="2E854F22" w14:textId="77777777" w:rsidR="00963726" w:rsidRDefault="00963726" w:rsidP="00963726">
      <w:pPr>
        <w:rPr>
          <w:rFonts w:ascii="Times New Roman" w:hAnsi="Times New Roman" w:cs="Times New Roman"/>
        </w:rPr>
      </w:pPr>
      <w:r>
        <w:rPr>
          <w:rFonts w:ascii="Times New Roman" w:hAnsi="Times New Roman" w:cs="Times New Roman"/>
        </w:rPr>
        <w:t xml:space="preserve">The scope of the Mobile application portion includes the following: </w:t>
      </w:r>
    </w:p>
    <w:p w14:paraId="4B399CA6" w14:textId="77777777" w:rsidR="00963726" w:rsidRDefault="00963726" w:rsidP="00963726">
      <w:pPr>
        <w:pStyle w:val="ListParagraph"/>
        <w:numPr>
          <w:ilvl w:val="0"/>
          <w:numId w:val="7"/>
        </w:numPr>
        <w:rPr>
          <w:rFonts w:ascii="Times New Roman" w:eastAsiaTheme="minorEastAsia" w:hAnsi="Times New Roman" w:cs="Times New Roman"/>
        </w:rPr>
      </w:pPr>
      <w:r>
        <w:rPr>
          <w:rFonts w:ascii="Times New Roman" w:hAnsi="Times New Roman" w:cs="Times New Roman"/>
        </w:rPr>
        <w:t>The user interface (UI).</w:t>
      </w:r>
    </w:p>
    <w:p w14:paraId="7C3B6936" w14:textId="77777777" w:rsidR="00963726" w:rsidRDefault="00963726" w:rsidP="00963726">
      <w:pPr>
        <w:pStyle w:val="ListParagraph"/>
        <w:numPr>
          <w:ilvl w:val="0"/>
          <w:numId w:val="7"/>
        </w:numPr>
        <w:rPr>
          <w:rFonts w:eastAsiaTheme="minorEastAsia"/>
        </w:rPr>
      </w:pPr>
      <w:r>
        <w:rPr>
          <w:rFonts w:ascii="Times New Roman" w:hAnsi="Times New Roman" w:cs="Times New Roman"/>
        </w:rPr>
        <w:t xml:space="preserve">Business Logic Component for UI state management, speech recognition, message handling, and remote repository connections.   </w:t>
      </w:r>
    </w:p>
    <w:p w14:paraId="0E4045D0" w14:textId="77777777" w:rsidR="00963726" w:rsidRDefault="00963726" w:rsidP="00963726">
      <w:pPr>
        <w:pStyle w:val="ListParagraph"/>
        <w:numPr>
          <w:ilvl w:val="0"/>
          <w:numId w:val="7"/>
        </w:numPr>
      </w:pPr>
      <w:r>
        <w:rPr>
          <w:rFonts w:ascii="Times New Roman" w:hAnsi="Times New Roman" w:cs="Times New Roman"/>
        </w:rPr>
        <w:t xml:space="preserve">Bi-directional communication with the </w:t>
      </w:r>
      <w:proofErr w:type="spellStart"/>
      <w:r>
        <w:rPr>
          <w:rFonts w:ascii="Times New Roman" w:hAnsi="Times New Roman" w:cs="Times New Roman"/>
        </w:rPr>
        <w:t>DialogFlow</w:t>
      </w:r>
      <w:proofErr w:type="spellEnd"/>
      <w:r>
        <w:rPr>
          <w:rFonts w:ascii="Times New Roman" w:hAnsi="Times New Roman" w:cs="Times New Roman"/>
        </w:rPr>
        <w:t xml:space="preserve"> agent for conversation sessions. </w:t>
      </w:r>
    </w:p>
    <w:p w14:paraId="52C30684" w14:textId="72B6C162" w:rsidR="00963726" w:rsidRDefault="00963726" w:rsidP="00963726">
      <w:pPr>
        <w:pStyle w:val="ListParagraph"/>
        <w:numPr>
          <w:ilvl w:val="0"/>
          <w:numId w:val="7"/>
        </w:numPr>
        <w:rPr>
          <w:rFonts w:eastAsiaTheme="minorEastAsia"/>
        </w:rPr>
      </w:pPr>
      <w:r>
        <w:rPr>
          <w:rFonts w:ascii="Times New Roman" w:hAnsi="Times New Roman" w:cs="Times New Roman"/>
        </w:rPr>
        <w:t xml:space="preserve">Bi-directional communication with the Google API for getting form template URLs and getting and saving completed reports.  </w:t>
      </w:r>
    </w:p>
    <w:p w14:paraId="1EDDDA82" w14:textId="77777777" w:rsidR="00963726" w:rsidRDefault="00963726" w:rsidP="00963726">
      <w:pPr>
        <w:pStyle w:val="ListParagraph"/>
        <w:numPr>
          <w:ilvl w:val="0"/>
          <w:numId w:val="7"/>
        </w:numPr>
        <w:rPr>
          <w:rFonts w:eastAsiaTheme="minorEastAsia"/>
        </w:rPr>
      </w:pPr>
      <w:r>
        <w:rPr>
          <w:rFonts w:ascii="Times New Roman" w:hAnsi="Times New Roman" w:cs="Times New Roman"/>
        </w:rPr>
        <w:t>Bi-directional communication with a Firebase server for user authorization.</w:t>
      </w:r>
    </w:p>
    <w:p w14:paraId="40147DED" w14:textId="77777777" w:rsidR="00963726" w:rsidRDefault="00963726" w:rsidP="00963726">
      <w:pPr>
        <w:pStyle w:val="ListParagraph"/>
        <w:numPr>
          <w:ilvl w:val="0"/>
          <w:numId w:val="7"/>
        </w:numPr>
        <w:rPr>
          <w:rFonts w:ascii="Times New Roman" w:hAnsi="Times New Roman" w:cs="Times New Roman"/>
        </w:rPr>
      </w:pPr>
      <w:r>
        <w:rPr>
          <w:rFonts w:ascii="Times New Roman" w:hAnsi="Times New Roman" w:cs="Times New Roman"/>
        </w:rPr>
        <w:t>Application security.</w:t>
      </w:r>
    </w:p>
    <w:p w14:paraId="6D2FB89F" w14:textId="77777777" w:rsidR="00963726" w:rsidRDefault="00963726" w:rsidP="00963726">
      <w:pPr>
        <w:rPr>
          <w:rFonts w:ascii="Times New Roman" w:hAnsi="Times New Roman" w:cs="Times New Roman"/>
        </w:rPr>
      </w:pPr>
    </w:p>
    <w:p w14:paraId="5ACAAF8F" w14:textId="77777777" w:rsidR="00963726" w:rsidRDefault="00963726" w:rsidP="00963726">
      <w:pPr>
        <w:rPr>
          <w:rFonts w:ascii="Times New Roman" w:hAnsi="Times New Roman" w:cs="Times New Roman"/>
        </w:rPr>
      </w:pPr>
      <w:r>
        <w:rPr>
          <w:rFonts w:ascii="Times New Roman" w:hAnsi="Times New Roman" w:cs="Times New Roman"/>
        </w:rPr>
        <w:t>Out of Scope:</w:t>
      </w:r>
    </w:p>
    <w:p w14:paraId="2CBDEE45" w14:textId="77777777" w:rsidR="00963726" w:rsidRDefault="00963726" w:rsidP="00963726">
      <w:pPr>
        <w:rPr>
          <w:rFonts w:ascii="Times New Roman" w:hAnsi="Times New Roman" w:cs="Times New Roman"/>
        </w:rPr>
      </w:pPr>
      <w:r>
        <w:rPr>
          <w:rFonts w:ascii="Times New Roman" w:hAnsi="Times New Roman" w:cs="Times New Roman"/>
        </w:rPr>
        <w:t xml:space="preserve">The following is out of the scope of the Mobile application project team: </w:t>
      </w:r>
    </w:p>
    <w:p w14:paraId="0D6AA76F" w14:textId="77777777" w:rsidR="00963726" w:rsidRDefault="00963726" w:rsidP="00963726">
      <w:pPr>
        <w:pStyle w:val="ListParagraph"/>
        <w:numPr>
          <w:ilvl w:val="0"/>
          <w:numId w:val="8"/>
        </w:numPr>
        <w:rPr>
          <w:rFonts w:ascii="Times New Roman" w:eastAsiaTheme="minorEastAsia" w:hAnsi="Times New Roman" w:cs="Times New Roman"/>
        </w:rPr>
      </w:pPr>
      <w:r>
        <w:rPr>
          <w:rFonts w:ascii="Times New Roman" w:hAnsi="Times New Roman" w:cs="Times New Roman"/>
        </w:rPr>
        <w:t xml:space="preserve">Development of the </w:t>
      </w:r>
      <w:proofErr w:type="spellStart"/>
      <w:r>
        <w:rPr>
          <w:rFonts w:ascii="Times New Roman" w:hAnsi="Times New Roman" w:cs="Times New Roman"/>
        </w:rPr>
        <w:t>DialogFlow</w:t>
      </w:r>
      <w:proofErr w:type="spellEnd"/>
      <w:r>
        <w:rPr>
          <w:rFonts w:ascii="Times New Roman" w:hAnsi="Times New Roman" w:cs="Times New Roman"/>
        </w:rPr>
        <w:t xml:space="preserve"> agent, natural language processing, or Artificial Intelligence models.</w:t>
      </w:r>
    </w:p>
    <w:p w14:paraId="4FA6030C" w14:textId="77777777" w:rsidR="00963726" w:rsidRDefault="00963726" w:rsidP="00963726">
      <w:pPr>
        <w:pStyle w:val="ListParagraph"/>
        <w:numPr>
          <w:ilvl w:val="0"/>
          <w:numId w:val="8"/>
        </w:numPr>
        <w:rPr>
          <w:rFonts w:ascii="Times New Roman" w:hAnsi="Times New Roman" w:cs="Times New Roman"/>
        </w:rPr>
      </w:pPr>
      <w:r>
        <w:rPr>
          <w:rFonts w:ascii="Times New Roman" w:hAnsi="Times New Roman" w:cs="Times New Roman"/>
        </w:rPr>
        <w:t xml:space="preserve">Development of the Web Service, form layout definitions, or web API. </w:t>
      </w:r>
    </w:p>
    <w:p w14:paraId="2ECFC644" w14:textId="77777777" w:rsidR="00963726" w:rsidRDefault="00963726" w:rsidP="00963726">
      <w:pPr>
        <w:rPr>
          <w:rFonts w:ascii="Times New Roman" w:hAnsi="Times New Roman" w:cs="Times New Roman"/>
        </w:rPr>
      </w:pPr>
    </w:p>
    <w:p w14:paraId="73F5EF8C" w14:textId="77777777" w:rsidR="00963726" w:rsidRDefault="00963726" w:rsidP="00963726">
      <w:pPr>
        <w:rPr>
          <w:rFonts w:ascii="Times New Roman" w:hAnsi="Times New Roman" w:cs="Times New Roman"/>
        </w:rPr>
      </w:pPr>
      <w:r>
        <w:rPr>
          <w:rFonts w:ascii="Times New Roman" w:hAnsi="Times New Roman" w:cs="Times New Roman"/>
        </w:rPr>
        <w:t xml:space="preserve">This document aims to provide a clear understanding of the design decisions made regarding the mobile application. This includes the technology to be used during the development phase, a </w:t>
      </w:r>
      <w:r>
        <w:rPr>
          <w:rFonts w:ascii="Times New Roman" w:hAnsi="Times New Roman" w:cs="Times New Roman"/>
        </w:rPr>
        <w:lastRenderedPageBreak/>
        <w:t>description of the mobile application architecture, data structure definition, and a detailed human interface design.</w:t>
      </w:r>
    </w:p>
    <w:p w14:paraId="3CF3CDB0" w14:textId="77777777" w:rsidR="00963726" w:rsidRDefault="00963726" w:rsidP="00963726">
      <w:pPr>
        <w:pStyle w:val="Heading2"/>
        <w:rPr>
          <w:rFonts w:ascii="Times New Roman" w:eastAsia="Times New Roman" w:hAnsi="Times New Roman" w:cs="Times New Roman"/>
        </w:rPr>
      </w:pPr>
      <w:bookmarkStart w:id="8" w:name="_Toc64229815"/>
      <w:bookmarkStart w:id="9" w:name="_Toc66715666"/>
      <w:r>
        <w:rPr>
          <w:rFonts w:ascii="Times New Roman" w:eastAsia="Times New Roman" w:hAnsi="Times New Roman" w:cs="Times New Roman"/>
        </w:rPr>
        <w:t>1.3 Overview</w:t>
      </w:r>
      <w:bookmarkEnd w:id="8"/>
      <w:bookmarkEnd w:id="9"/>
    </w:p>
    <w:p w14:paraId="7026AE47" w14:textId="77777777" w:rsidR="00963726" w:rsidRDefault="00963726" w:rsidP="00963726">
      <w:pPr>
        <w:rPr>
          <w:rFonts w:ascii="Times New Roman" w:eastAsia="Times New Roman" w:hAnsi="Times New Roman" w:cs="Times New Roman"/>
        </w:rPr>
      </w:pPr>
    </w:p>
    <w:p w14:paraId="16F8D5BA" w14:textId="77777777" w:rsidR="00963726" w:rsidRDefault="00963726" w:rsidP="00963726">
      <w:pPr>
        <w:spacing w:line="256" w:lineRule="auto"/>
        <w:rPr>
          <w:rFonts w:ascii="Times New Roman" w:eastAsia="Times New Roman" w:hAnsi="Times New Roman" w:cs="Times New Roman"/>
        </w:rPr>
      </w:pPr>
      <w:r>
        <w:rPr>
          <w:rFonts w:ascii="Times New Roman" w:eastAsia="Times New Roman" w:hAnsi="Times New Roman" w:cs="Times New Roman"/>
        </w:rPr>
        <w:t xml:space="preserve">This document will cover the system overview and architecture along with the data, component, and human interface designs. Design decisions for the project will be detailed. Descriptions of the contents of each section of this document are as follows: </w:t>
      </w:r>
    </w:p>
    <w:p w14:paraId="632C04D4" w14:textId="77777777" w:rsidR="00963726" w:rsidRDefault="00963726" w:rsidP="00963726">
      <w:pPr>
        <w:spacing w:line="256" w:lineRule="auto"/>
        <w:rPr>
          <w:rFonts w:ascii="Times New Roman" w:eastAsia="Times New Roman" w:hAnsi="Times New Roman" w:cs="Times New Roman"/>
        </w:rPr>
      </w:pPr>
    </w:p>
    <w:p w14:paraId="2AC22510" w14:textId="77777777" w:rsidR="00963726" w:rsidRDefault="00963726" w:rsidP="00963726">
      <w:pPr>
        <w:spacing w:line="256" w:lineRule="auto"/>
        <w:rPr>
          <w:rFonts w:ascii="Times New Roman" w:eastAsia="Times New Roman" w:hAnsi="Times New Roman" w:cs="Times New Roman"/>
        </w:rPr>
      </w:pPr>
      <w:r>
        <w:rPr>
          <w:rFonts w:ascii="Times New Roman" w:eastAsia="Times New Roman" w:hAnsi="Times New Roman" w:cs="Times New Roman"/>
          <w:b/>
          <w:bCs/>
        </w:rPr>
        <w:t>System Overview:</w:t>
      </w:r>
      <w:r>
        <w:rPr>
          <w:rFonts w:ascii="Times New Roman" w:eastAsia="Times New Roman" w:hAnsi="Times New Roman" w:cs="Times New Roman"/>
        </w:rPr>
        <w:t xml:space="preserve"> The System Overview section addresses the use and purpose of the Form Scriber application. A general description of the available processes will be provided.</w:t>
      </w:r>
    </w:p>
    <w:p w14:paraId="7514ADCD" w14:textId="77777777" w:rsidR="00963726" w:rsidRDefault="00963726" w:rsidP="00963726">
      <w:pPr>
        <w:spacing w:line="256" w:lineRule="auto"/>
        <w:rPr>
          <w:rFonts w:ascii="Times New Roman" w:eastAsia="Times New Roman" w:hAnsi="Times New Roman" w:cs="Times New Roman"/>
        </w:rPr>
      </w:pPr>
    </w:p>
    <w:p w14:paraId="355C8D41" w14:textId="77777777" w:rsidR="00963726" w:rsidRDefault="00963726" w:rsidP="00963726">
      <w:pPr>
        <w:spacing w:line="256" w:lineRule="auto"/>
        <w:rPr>
          <w:rFonts w:ascii="Times New Roman" w:eastAsia="Times New Roman" w:hAnsi="Times New Roman" w:cs="Times New Roman"/>
        </w:rPr>
      </w:pPr>
      <w:r>
        <w:rPr>
          <w:rFonts w:ascii="Times New Roman" w:eastAsia="Times New Roman" w:hAnsi="Times New Roman" w:cs="Times New Roman"/>
          <w:b/>
          <w:bCs/>
        </w:rPr>
        <w:t>System Architecture:</w:t>
      </w:r>
      <w:r>
        <w:rPr>
          <w:rFonts w:ascii="Times New Roman" w:eastAsia="Times New Roman" w:hAnsi="Times New Roman" w:cs="Times New Roman"/>
        </w:rPr>
        <w:t xml:space="preserve"> The System Architecture section addresses the architectural design, design decisions, exception handling, and the design composition of the application.</w:t>
      </w:r>
    </w:p>
    <w:p w14:paraId="3AA3D326" w14:textId="77777777" w:rsidR="00963726" w:rsidRDefault="00963726" w:rsidP="00963726">
      <w:pPr>
        <w:spacing w:line="256" w:lineRule="auto"/>
        <w:rPr>
          <w:rFonts w:ascii="Times New Roman" w:eastAsia="Times New Roman" w:hAnsi="Times New Roman" w:cs="Times New Roman"/>
        </w:rPr>
      </w:pPr>
    </w:p>
    <w:p w14:paraId="39E83F28" w14:textId="77777777" w:rsidR="00963726" w:rsidRDefault="00963726" w:rsidP="00963726">
      <w:pPr>
        <w:spacing w:line="256" w:lineRule="auto"/>
        <w:rPr>
          <w:rFonts w:ascii="Times New Roman" w:eastAsia="Times New Roman" w:hAnsi="Times New Roman" w:cs="Times New Roman"/>
        </w:rPr>
      </w:pPr>
      <w:r>
        <w:rPr>
          <w:rFonts w:ascii="Times New Roman" w:eastAsia="Times New Roman" w:hAnsi="Times New Roman" w:cs="Times New Roman"/>
          <w:b/>
          <w:bCs/>
        </w:rPr>
        <w:t>Data Design:</w:t>
      </w:r>
      <w:r>
        <w:rPr>
          <w:rFonts w:ascii="Times New Roman" w:eastAsia="Times New Roman" w:hAnsi="Times New Roman" w:cs="Times New Roman"/>
        </w:rPr>
        <w:t xml:space="preserve"> The Data Design section addresses how data will be handled in the application.</w:t>
      </w:r>
    </w:p>
    <w:p w14:paraId="1DCBC005" w14:textId="77777777" w:rsidR="00963726" w:rsidRDefault="00963726" w:rsidP="00963726">
      <w:pPr>
        <w:spacing w:line="256" w:lineRule="auto"/>
        <w:rPr>
          <w:rFonts w:ascii="Times New Roman" w:eastAsia="Times New Roman" w:hAnsi="Times New Roman" w:cs="Times New Roman"/>
          <w:b/>
          <w:bCs/>
        </w:rPr>
      </w:pPr>
    </w:p>
    <w:p w14:paraId="2C92352B" w14:textId="77777777" w:rsidR="00963726" w:rsidRDefault="00963726" w:rsidP="00963726">
      <w:pPr>
        <w:spacing w:line="256" w:lineRule="auto"/>
        <w:rPr>
          <w:rFonts w:ascii="Times New Roman" w:eastAsia="Times New Roman" w:hAnsi="Times New Roman" w:cs="Times New Roman"/>
        </w:rPr>
      </w:pPr>
      <w:r>
        <w:rPr>
          <w:rFonts w:ascii="Times New Roman" w:eastAsia="Times New Roman" w:hAnsi="Times New Roman" w:cs="Times New Roman"/>
          <w:b/>
          <w:bCs/>
        </w:rPr>
        <w:t>Component Design:</w:t>
      </w:r>
      <w:r>
        <w:rPr>
          <w:rFonts w:ascii="Times New Roman" w:eastAsia="Times New Roman" w:hAnsi="Times New Roman" w:cs="Times New Roman"/>
        </w:rPr>
        <w:t xml:space="preserve"> The Component Design section addresses how each screen will be composed throughout the application.</w:t>
      </w:r>
    </w:p>
    <w:p w14:paraId="000E72B0" w14:textId="77777777" w:rsidR="00963726" w:rsidRDefault="00963726" w:rsidP="00963726">
      <w:pPr>
        <w:spacing w:line="256" w:lineRule="auto"/>
        <w:rPr>
          <w:rFonts w:ascii="Times New Roman" w:eastAsia="Times New Roman" w:hAnsi="Times New Roman" w:cs="Times New Roman"/>
        </w:rPr>
      </w:pPr>
    </w:p>
    <w:p w14:paraId="45528907" w14:textId="77777777" w:rsidR="00963726" w:rsidRDefault="00963726" w:rsidP="00963726">
      <w:pPr>
        <w:spacing w:line="256" w:lineRule="auto"/>
        <w:rPr>
          <w:rFonts w:ascii="Times New Roman" w:eastAsia="Times New Roman" w:hAnsi="Times New Roman" w:cs="Times New Roman"/>
        </w:rPr>
      </w:pPr>
      <w:r>
        <w:rPr>
          <w:rFonts w:ascii="Times New Roman" w:eastAsia="Times New Roman" w:hAnsi="Times New Roman" w:cs="Times New Roman"/>
          <w:b/>
          <w:bCs/>
        </w:rPr>
        <w:t xml:space="preserve">Human Interface Design: </w:t>
      </w:r>
      <w:r>
        <w:rPr>
          <w:rFonts w:ascii="Times New Roman" w:eastAsia="Times New Roman" w:hAnsi="Times New Roman" w:cs="Times New Roman"/>
        </w:rPr>
        <w:t xml:space="preserve">The Human Interface Design section addresses how the application will interact with the user. </w:t>
      </w:r>
    </w:p>
    <w:p w14:paraId="0A5FA924" w14:textId="77777777" w:rsidR="00963726" w:rsidRDefault="00963726" w:rsidP="00963726">
      <w:pPr>
        <w:spacing w:line="256" w:lineRule="auto"/>
        <w:rPr>
          <w:rFonts w:ascii="Times New Roman" w:eastAsia="Times New Roman" w:hAnsi="Times New Roman" w:cs="Times New Roman"/>
        </w:rPr>
      </w:pPr>
    </w:p>
    <w:p w14:paraId="12E871CB" w14:textId="77777777" w:rsidR="00963726" w:rsidRDefault="00963726" w:rsidP="00963726">
      <w:pPr>
        <w:spacing w:line="256" w:lineRule="auto"/>
        <w:rPr>
          <w:rFonts w:ascii="Times New Roman" w:eastAsia="Times New Roman" w:hAnsi="Times New Roman" w:cs="Times New Roman"/>
        </w:rPr>
      </w:pPr>
    </w:p>
    <w:p w14:paraId="7A62368F" w14:textId="77777777" w:rsidR="00963726" w:rsidRDefault="00963726" w:rsidP="00963726">
      <w:pPr>
        <w:pStyle w:val="Heading2"/>
        <w:rPr>
          <w:rFonts w:ascii="Times New Roman" w:eastAsia="Times New Roman" w:hAnsi="Times New Roman" w:cs="Times New Roman"/>
        </w:rPr>
      </w:pPr>
      <w:bookmarkStart w:id="10" w:name="_Toc64229816"/>
      <w:bookmarkStart w:id="11" w:name="_Toc66715667"/>
      <w:r>
        <w:rPr>
          <w:rFonts w:ascii="Times New Roman" w:eastAsia="Times New Roman" w:hAnsi="Times New Roman" w:cs="Times New Roman"/>
        </w:rPr>
        <w:t>1.4 Reference Material</w:t>
      </w:r>
      <w:bookmarkEnd w:id="10"/>
      <w:bookmarkEnd w:id="11"/>
    </w:p>
    <w:p w14:paraId="24D40689" w14:textId="77777777" w:rsidR="00963726" w:rsidRDefault="00963726" w:rsidP="00963726"/>
    <w:p w14:paraId="750B6F89" w14:textId="77777777" w:rsidR="00963726" w:rsidRDefault="00963726" w:rsidP="00963726">
      <w:pPr>
        <w:rPr>
          <w:rFonts w:ascii="Times New Roman" w:hAnsi="Times New Roman" w:cs="Times New Roman"/>
        </w:rPr>
      </w:pPr>
      <w:r>
        <w:rPr>
          <w:rFonts w:ascii="Times New Roman" w:hAnsi="Times New Roman" w:cs="Times New Roman"/>
        </w:rPr>
        <w:t>This section documents the references used to help with portions of the TDD. The table below has the first column listing the source's title, and the second corresponding column shows where the source was found.</w:t>
      </w:r>
    </w:p>
    <w:p w14:paraId="52C2DCB2" w14:textId="77777777" w:rsidR="00963726" w:rsidRDefault="00963726" w:rsidP="00963726">
      <w:pPr>
        <w:rPr>
          <w:rFonts w:ascii="Times New Roman" w:eastAsia="Times New Roman" w:hAnsi="Times New Roman" w:cs="Times New Roman"/>
        </w:rPr>
      </w:pPr>
    </w:p>
    <w:p w14:paraId="1899714F" w14:textId="77777777" w:rsidR="00963726" w:rsidRDefault="00963726" w:rsidP="00963726">
      <w:pPr>
        <w:pStyle w:val="Caption"/>
        <w:keepNext/>
        <w:rPr>
          <w:rFonts w:ascii="Times New Roman" w:hAnsi="Times New Roman" w:cs="Times New Roman"/>
          <w:i w:val="0"/>
          <w:iCs w:val="0"/>
          <w:color w:val="000000" w:themeColor="text1"/>
          <w:sz w:val="22"/>
          <w:szCs w:val="22"/>
        </w:rPr>
      </w:pPr>
      <w:r>
        <w:rPr>
          <w:rFonts w:ascii="Times New Roman" w:hAnsi="Times New Roman" w:cs="Times New Roman"/>
          <w:i w:val="0"/>
          <w:iCs w:val="0"/>
          <w:color w:val="000000" w:themeColor="text1"/>
          <w:sz w:val="22"/>
          <w:szCs w:val="22"/>
        </w:rPr>
        <w:t xml:space="preserve">Table </w:t>
      </w:r>
      <w:r>
        <w:rPr>
          <w:rFonts w:ascii="Times New Roman" w:hAnsi="Times New Roman" w:cs="Times New Roman"/>
          <w:i w:val="0"/>
          <w:iCs w:val="0"/>
          <w:color w:val="000000" w:themeColor="text1"/>
          <w:sz w:val="22"/>
          <w:szCs w:val="22"/>
        </w:rPr>
        <w:fldChar w:fldCharType="begin"/>
      </w:r>
      <w:r>
        <w:rPr>
          <w:rFonts w:ascii="Times New Roman" w:hAnsi="Times New Roman" w:cs="Times New Roman"/>
          <w:i w:val="0"/>
          <w:iCs w:val="0"/>
          <w:color w:val="000000" w:themeColor="text1"/>
          <w:sz w:val="22"/>
          <w:szCs w:val="22"/>
        </w:rPr>
        <w:instrText xml:space="preserve"> SEQ Table \* ARABIC </w:instrText>
      </w:r>
      <w:r>
        <w:rPr>
          <w:rFonts w:ascii="Times New Roman" w:hAnsi="Times New Roman" w:cs="Times New Roman"/>
          <w:i w:val="0"/>
          <w:iCs w:val="0"/>
          <w:color w:val="000000" w:themeColor="text1"/>
          <w:sz w:val="22"/>
          <w:szCs w:val="22"/>
        </w:rPr>
        <w:fldChar w:fldCharType="separate"/>
      </w:r>
      <w:r>
        <w:rPr>
          <w:rFonts w:ascii="Times New Roman" w:hAnsi="Times New Roman" w:cs="Times New Roman"/>
          <w:i w:val="0"/>
          <w:iCs w:val="0"/>
          <w:noProof/>
          <w:color w:val="000000" w:themeColor="text1"/>
          <w:sz w:val="22"/>
          <w:szCs w:val="22"/>
        </w:rPr>
        <w:t>1</w:t>
      </w:r>
      <w:r>
        <w:rPr>
          <w:rFonts w:ascii="Times New Roman" w:hAnsi="Times New Roman" w:cs="Times New Roman"/>
          <w:i w:val="0"/>
          <w:iCs w:val="0"/>
          <w:color w:val="000000" w:themeColor="text1"/>
          <w:sz w:val="22"/>
          <w:szCs w:val="22"/>
        </w:rPr>
        <w:fldChar w:fldCharType="end"/>
      </w:r>
      <w:r>
        <w:rPr>
          <w:rFonts w:ascii="Times New Roman" w:hAnsi="Times New Roman" w:cs="Times New Roman"/>
          <w:i w:val="0"/>
          <w:iCs w:val="0"/>
          <w:color w:val="000000" w:themeColor="text1"/>
          <w:sz w:val="22"/>
          <w:szCs w:val="22"/>
        </w:rPr>
        <w:t xml:space="preserve"> - References</w:t>
      </w:r>
    </w:p>
    <w:tbl>
      <w:tblPr>
        <w:tblStyle w:val="TableGrid"/>
        <w:tblW w:w="9360" w:type="dxa"/>
        <w:tblLayout w:type="fixed"/>
        <w:tblLook w:val="0600" w:firstRow="0" w:lastRow="0" w:firstColumn="0" w:lastColumn="0" w:noHBand="1" w:noVBand="1"/>
        <w:tblPrChange w:id="12" w:author="Bertina Lee" w:date="2021-02-17T01:10:00Z">
          <w:tblPr>
            <w:tblStyle w:val="TableGrid"/>
            <w:tblW w:w="9360" w:type="dxa"/>
            <w:tblLayout w:type="fixed"/>
            <w:tblLook w:val="0600" w:firstRow="0" w:lastRow="0" w:firstColumn="0" w:lastColumn="0" w:noHBand="1" w:noVBand="1"/>
          </w:tblPr>
        </w:tblPrChange>
      </w:tblPr>
      <w:tblGrid>
        <w:gridCol w:w="4680"/>
        <w:gridCol w:w="4680"/>
        <w:tblGridChange w:id="13">
          <w:tblGrid>
            <w:gridCol w:w="50"/>
            <w:gridCol w:w="4630"/>
            <w:gridCol w:w="50"/>
            <w:gridCol w:w="4630"/>
            <w:gridCol w:w="50"/>
          </w:tblGrid>
        </w:tblGridChange>
      </w:tblGrid>
      <w:tr w:rsidR="00963726" w14:paraId="6A2F3CE0" w14:textId="77777777" w:rsidTr="00963726">
        <w:trPr>
          <w:trPrChange w:id="14" w:author="Bertina Lee" w:date="2021-02-17T01:10:00Z">
            <w:trPr>
              <w:gridBefore w:val="1"/>
            </w:trPr>
          </w:trPrChange>
        </w:trPr>
        <w:tc>
          <w:tcPr>
            <w:tcW w:w="4680" w:type="dxa"/>
            <w:tcBorders>
              <w:top w:val="single" w:sz="8" w:space="0" w:color="auto"/>
              <w:left w:val="single" w:sz="8" w:space="0" w:color="auto"/>
              <w:bottom w:val="single" w:sz="8" w:space="0" w:color="auto"/>
              <w:right w:val="single" w:sz="8" w:space="0" w:color="auto"/>
            </w:tcBorders>
            <w:hideMark/>
            <w:tcPrChange w:id="15" w:author="Bertina Lee" w:date="2021-02-17T01:10:00Z">
              <w:tcPr>
                <w:tcW w:w="4680" w:type="dxa"/>
                <w:gridSpan w:val="2"/>
                <w:tcBorders>
                  <w:top w:val="single" w:sz="8" w:space="0" w:color="auto"/>
                  <w:left w:val="single" w:sz="8" w:space="5" w:color="auto"/>
                  <w:bottom w:val="single" w:sz="8" w:space="0" w:color="auto"/>
                  <w:right w:val="single" w:sz="8" w:space="5" w:color="auto"/>
                </w:tcBorders>
                <w:hideMark/>
              </w:tcPr>
            </w:tcPrChange>
          </w:tcPr>
          <w:p w14:paraId="519C929B" w14:textId="77777777" w:rsidR="00963726" w:rsidRDefault="00963726">
            <w:pPr>
              <w:jc w:val="center"/>
              <w:rPr>
                <w:rFonts w:ascii="Times New Roman" w:eastAsia="Times New Roman" w:hAnsi="Times New Roman" w:cs="Times New Roman"/>
              </w:rPr>
            </w:pPr>
            <w:r>
              <w:rPr>
                <w:rFonts w:ascii="Times New Roman" w:eastAsia="Times New Roman" w:hAnsi="Times New Roman" w:cs="Times New Roman"/>
              </w:rPr>
              <w:t>Title</w:t>
            </w:r>
          </w:p>
        </w:tc>
        <w:tc>
          <w:tcPr>
            <w:tcW w:w="4680" w:type="dxa"/>
            <w:tcBorders>
              <w:top w:val="single" w:sz="8" w:space="0" w:color="auto"/>
              <w:left w:val="single" w:sz="8" w:space="0" w:color="auto"/>
              <w:bottom w:val="single" w:sz="8" w:space="0" w:color="auto"/>
              <w:right w:val="single" w:sz="8" w:space="0" w:color="auto"/>
            </w:tcBorders>
            <w:hideMark/>
            <w:tcPrChange w:id="16" w:author="Bertina Lee" w:date="2021-02-17T01:10:00Z">
              <w:tcPr>
                <w:tcW w:w="4680" w:type="dxa"/>
                <w:gridSpan w:val="2"/>
                <w:tcBorders>
                  <w:top w:val="single" w:sz="8" w:space="0" w:color="auto"/>
                  <w:left w:val="single" w:sz="8" w:space="5" w:color="auto"/>
                  <w:bottom w:val="single" w:sz="8" w:space="0" w:color="auto"/>
                  <w:right w:val="single" w:sz="8" w:space="5" w:color="auto"/>
                </w:tcBorders>
                <w:hideMark/>
              </w:tcPr>
            </w:tcPrChange>
          </w:tcPr>
          <w:p w14:paraId="7EB112E8" w14:textId="77777777" w:rsidR="00963726" w:rsidRDefault="00963726">
            <w:pPr>
              <w:jc w:val="center"/>
              <w:rPr>
                <w:rFonts w:ascii="Times New Roman" w:eastAsia="Times New Roman" w:hAnsi="Times New Roman" w:cs="Times New Roman"/>
              </w:rPr>
            </w:pPr>
            <w:r>
              <w:rPr>
                <w:rFonts w:ascii="Times New Roman" w:eastAsia="Times New Roman" w:hAnsi="Times New Roman" w:cs="Times New Roman"/>
              </w:rPr>
              <w:t>Reference</w:t>
            </w:r>
          </w:p>
        </w:tc>
      </w:tr>
      <w:tr w:rsidR="00963726" w14:paraId="473342CA" w14:textId="77777777" w:rsidTr="00963726">
        <w:trPr>
          <w:trPrChange w:id="17" w:author="Bertina Lee" w:date="2021-02-17T01:10:00Z">
            <w:trPr>
              <w:gridBefore w:val="1"/>
            </w:trPr>
          </w:trPrChange>
        </w:trPr>
        <w:tc>
          <w:tcPr>
            <w:tcW w:w="4680" w:type="dxa"/>
            <w:tcBorders>
              <w:top w:val="single" w:sz="8" w:space="0" w:color="auto"/>
              <w:left w:val="single" w:sz="8" w:space="0" w:color="auto"/>
              <w:bottom w:val="single" w:sz="8" w:space="0" w:color="auto"/>
              <w:right w:val="single" w:sz="8" w:space="0" w:color="auto"/>
            </w:tcBorders>
            <w:hideMark/>
            <w:tcPrChange w:id="18" w:author="Bertina Lee" w:date="2021-02-17T01:10:00Z">
              <w:tcPr>
                <w:tcW w:w="4680" w:type="dxa"/>
                <w:gridSpan w:val="2"/>
                <w:tcBorders>
                  <w:top w:val="single" w:sz="8" w:space="0" w:color="auto"/>
                  <w:left w:val="single" w:sz="8" w:space="5" w:color="auto"/>
                  <w:bottom w:val="single" w:sz="8" w:space="0" w:color="auto"/>
                  <w:right w:val="single" w:sz="8" w:space="5" w:color="auto"/>
                </w:tcBorders>
                <w:hideMark/>
              </w:tcPr>
            </w:tcPrChange>
          </w:tcPr>
          <w:p w14:paraId="313F3B1D"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Kick-Off Meeting, SWEN 670, Software Engineering Project, Course Homepage</w:t>
            </w:r>
          </w:p>
          <w:p w14:paraId="61CB83ED"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 xml:space="preserve"> </w:t>
            </w:r>
          </w:p>
        </w:tc>
        <w:tc>
          <w:tcPr>
            <w:tcW w:w="4680" w:type="dxa"/>
            <w:tcBorders>
              <w:top w:val="single" w:sz="8" w:space="0" w:color="auto"/>
              <w:left w:val="single" w:sz="8" w:space="0" w:color="auto"/>
              <w:bottom w:val="single" w:sz="8" w:space="0" w:color="auto"/>
              <w:right w:val="single" w:sz="8" w:space="0" w:color="auto"/>
            </w:tcBorders>
            <w:hideMark/>
            <w:tcPrChange w:id="19" w:author="Bertina Lee" w:date="2021-02-17T01:10:00Z">
              <w:tcPr>
                <w:tcW w:w="4680" w:type="dxa"/>
                <w:gridSpan w:val="2"/>
                <w:tcBorders>
                  <w:top w:val="single" w:sz="8" w:space="0" w:color="auto"/>
                  <w:left w:val="single" w:sz="8" w:space="5" w:color="auto"/>
                  <w:bottom w:val="single" w:sz="8" w:space="0" w:color="auto"/>
                  <w:right w:val="single" w:sz="8" w:space="5" w:color="auto"/>
                </w:tcBorders>
                <w:hideMark/>
              </w:tcPr>
            </w:tcPrChange>
          </w:tcPr>
          <w:p w14:paraId="5791045F" w14:textId="77777777" w:rsidR="00963726" w:rsidRDefault="00963726">
            <w:pPr>
              <w:rPr>
                <w:rFonts w:ascii="Times New Roman" w:eastAsia="Times New Roman" w:hAnsi="Times New Roman" w:cs="Times New Roman"/>
              </w:rPr>
            </w:pPr>
            <w:r>
              <w:fldChar w:fldCharType="begin"/>
            </w:r>
            <w:r>
              <w:instrText xml:space="preserve"> HYPERLINK "https://learn.umgc.edu/d2l/home/545048" </w:instrText>
            </w:r>
            <w:r>
              <w:fldChar w:fldCharType="separate"/>
            </w:r>
            <w:r>
              <w:rPr>
                <w:rStyle w:val="Hyperlink"/>
                <w:rFonts w:ascii="Times New Roman" w:eastAsia="Times New Roman" w:hAnsi="Times New Roman" w:cs="Times New Roman"/>
              </w:rPr>
              <w:t>https://learn.umgc.edu/d2l/home/545048</w:t>
            </w:r>
            <w:r>
              <w:fldChar w:fldCharType="end"/>
            </w:r>
          </w:p>
          <w:p w14:paraId="71619237"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 xml:space="preserve"> </w:t>
            </w:r>
          </w:p>
        </w:tc>
      </w:tr>
      <w:tr w:rsidR="00963726" w14:paraId="7E1F37CE" w14:textId="77777777" w:rsidTr="00963726">
        <w:trPr>
          <w:trPrChange w:id="20" w:author="Bertina Lee" w:date="2021-02-17T01:10:00Z">
            <w:trPr>
              <w:gridBefore w:val="1"/>
            </w:trPr>
          </w:trPrChange>
        </w:trPr>
        <w:tc>
          <w:tcPr>
            <w:tcW w:w="4680" w:type="dxa"/>
            <w:tcBorders>
              <w:top w:val="single" w:sz="8" w:space="0" w:color="auto"/>
              <w:left w:val="single" w:sz="8" w:space="0" w:color="auto"/>
              <w:bottom w:val="single" w:sz="8" w:space="0" w:color="auto"/>
              <w:right w:val="single" w:sz="8" w:space="0" w:color="auto"/>
            </w:tcBorders>
            <w:hideMark/>
            <w:tcPrChange w:id="21" w:author="Bertina Lee" w:date="2021-02-17T01:10:00Z">
              <w:tcPr>
                <w:tcW w:w="4680" w:type="dxa"/>
                <w:gridSpan w:val="2"/>
                <w:tcBorders>
                  <w:top w:val="single" w:sz="8" w:space="0" w:color="auto"/>
                  <w:left w:val="single" w:sz="8" w:space="5" w:color="auto"/>
                  <w:bottom w:val="single" w:sz="8" w:space="0" w:color="auto"/>
                  <w:right w:val="single" w:sz="8" w:space="5" w:color="auto"/>
                </w:tcBorders>
                <w:hideMark/>
              </w:tcPr>
            </w:tcPrChange>
          </w:tcPr>
          <w:p w14:paraId="14960E23"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Project Plan Mobile Team</w:t>
            </w:r>
          </w:p>
        </w:tc>
        <w:tc>
          <w:tcPr>
            <w:tcW w:w="4680" w:type="dxa"/>
            <w:tcBorders>
              <w:top w:val="single" w:sz="8" w:space="0" w:color="auto"/>
              <w:left w:val="single" w:sz="8" w:space="0" w:color="auto"/>
              <w:bottom w:val="single" w:sz="8" w:space="0" w:color="auto"/>
              <w:right w:val="single" w:sz="8" w:space="0" w:color="auto"/>
            </w:tcBorders>
            <w:hideMark/>
            <w:tcPrChange w:id="22" w:author="Bertina Lee" w:date="2021-02-17T01:10:00Z">
              <w:tcPr>
                <w:tcW w:w="4680" w:type="dxa"/>
                <w:gridSpan w:val="2"/>
                <w:tcBorders>
                  <w:top w:val="single" w:sz="8" w:space="0" w:color="auto"/>
                  <w:left w:val="single" w:sz="8" w:space="5" w:color="auto"/>
                  <w:bottom w:val="single" w:sz="8" w:space="0" w:color="auto"/>
                  <w:right w:val="single" w:sz="8" w:space="5" w:color="auto"/>
                </w:tcBorders>
                <w:hideMark/>
              </w:tcPr>
            </w:tcPrChange>
          </w:tcPr>
          <w:p w14:paraId="5BA90485"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Sylvia Lopez-Willis</w:t>
            </w:r>
          </w:p>
        </w:tc>
      </w:tr>
      <w:tr w:rsidR="00963726" w14:paraId="69767C9E" w14:textId="77777777" w:rsidTr="00963726">
        <w:tc>
          <w:tcPr>
            <w:tcW w:w="4680" w:type="dxa"/>
            <w:tcBorders>
              <w:top w:val="single" w:sz="8" w:space="0" w:color="auto"/>
              <w:left w:val="single" w:sz="8" w:space="0" w:color="auto"/>
              <w:bottom w:val="single" w:sz="8" w:space="0" w:color="auto"/>
              <w:right w:val="single" w:sz="8" w:space="0" w:color="auto"/>
            </w:tcBorders>
            <w:hideMark/>
          </w:tcPr>
          <w:p w14:paraId="0EACE3B5"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 xml:space="preserve">Getting Started with the </w:t>
            </w:r>
            <w:proofErr w:type="spellStart"/>
            <w:r>
              <w:rPr>
                <w:rFonts w:ascii="Times New Roman" w:eastAsia="Times New Roman" w:hAnsi="Times New Roman" w:cs="Times New Roman"/>
              </w:rPr>
              <w:t>BLoC</w:t>
            </w:r>
            <w:proofErr w:type="spellEnd"/>
            <w:r>
              <w:rPr>
                <w:rFonts w:ascii="Times New Roman" w:eastAsia="Times New Roman" w:hAnsi="Times New Roman" w:cs="Times New Roman"/>
              </w:rPr>
              <w:t xml:space="preserve"> Pattern</w:t>
            </w:r>
          </w:p>
        </w:tc>
        <w:tc>
          <w:tcPr>
            <w:tcW w:w="4680" w:type="dxa"/>
            <w:tcBorders>
              <w:top w:val="single" w:sz="8" w:space="0" w:color="auto"/>
              <w:left w:val="single" w:sz="8" w:space="0" w:color="auto"/>
              <w:bottom w:val="single" w:sz="8" w:space="0" w:color="auto"/>
              <w:right w:val="single" w:sz="8" w:space="0" w:color="auto"/>
            </w:tcBorders>
            <w:hideMark/>
          </w:tcPr>
          <w:p w14:paraId="19A852A0"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https://www.raywenderlich.com/4074597-getting-started-with-the-bloc-pattern</w:t>
            </w:r>
          </w:p>
        </w:tc>
      </w:tr>
      <w:tr w:rsidR="00963726" w14:paraId="1BD4DF32" w14:textId="77777777" w:rsidTr="00963726">
        <w:tc>
          <w:tcPr>
            <w:tcW w:w="4680" w:type="dxa"/>
            <w:tcBorders>
              <w:top w:val="single" w:sz="8" w:space="0" w:color="auto"/>
              <w:left w:val="single" w:sz="8" w:space="0" w:color="auto"/>
              <w:bottom w:val="single" w:sz="8" w:space="0" w:color="auto"/>
              <w:right w:val="single" w:sz="8" w:space="0" w:color="auto"/>
            </w:tcBorders>
            <w:hideMark/>
          </w:tcPr>
          <w:p w14:paraId="0197B7F5"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Flutter for Android developers</w:t>
            </w:r>
          </w:p>
        </w:tc>
        <w:tc>
          <w:tcPr>
            <w:tcW w:w="4680" w:type="dxa"/>
            <w:tcBorders>
              <w:top w:val="single" w:sz="8" w:space="0" w:color="auto"/>
              <w:left w:val="single" w:sz="8" w:space="0" w:color="auto"/>
              <w:bottom w:val="single" w:sz="8" w:space="0" w:color="auto"/>
              <w:right w:val="single" w:sz="8" w:space="0" w:color="auto"/>
            </w:tcBorders>
            <w:hideMark/>
          </w:tcPr>
          <w:p w14:paraId="3478DD77"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https://flutter.dev/docs/get-started/flutter-for/android-devs</w:t>
            </w:r>
          </w:p>
        </w:tc>
      </w:tr>
      <w:tr w:rsidR="00963726" w14:paraId="6A3A9EE3" w14:textId="77777777" w:rsidTr="00963726">
        <w:tc>
          <w:tcPr>
            <w:tcW w:w="4680" w:type="dxa"/>
            <w:tcBorders>
              <w:top w:val="single" w:sz="8" w:space="0" w:color="auto"/>
              <w:left w:val="single" w:sz="8" w:space="0" w:color="auto"/>
              <w:bottom w:val="single" w:sz="8" w:space="0" w:color="auto"/>
              <w:right w:val="single" w:sz="8" w:space="0" w:color="auto"/>
            </w:tcBorders>
            <w:hideMark/>
          </w:tcPr>
          <w:p w14:paraId="508352A6"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Flutter for iOS developers</w:t>
            </w:r>
          </w:p>
        </w:tc>
        <w:tc>
          <w:tcPr>
            <w:tcW w:w="4680" w:type="dxa"/>
            <w:tcBorders>
              <w:top w:val="single" w:sz="8" w:space="0" w:color="auto"/>
              <w:left w:val="single" w:sz="8" w:space="0" w:color="auto"/>
              <w:bottom w:val="single" w:sz="8" w:space="0" w:color="auto"/>
              <w:right w:val="single" w:sz="8" w:space="0" w:color="auto"/>
            </w:tcBorders>
            <w:hideMark/>
          </w:tcPr>
          <w:p w14:paraId="59068574"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https://flutter.dev/docs/get-started/flutter-for/ios-devs</w:t>
            </w:r>
          </w:p>
        </w:tc>
      </w:tr>
      <w:tr w:rsidR="00963726" w14:paraId="3295F4F7" w14:textId="77777777" w:rsidTr="00963726">
        <w:tc>
          <w:tcPr>
            <w:tcW w:w="4680" w:type="dxa"/>
            <w:tcBorders>
              <w:top w:val="single" w:sz="8" w:space="0" w:color="auto"/>
              <w:left w:val="single" w:sz="8" w:space="0" w:color="auto"/>
              <w:bottom w:val="single" w:sz="8" w:space="0" w:color="auto"/>
              <w:right w:val="single" w:sz="8" w:space="0" w:color="auto"/>
            </w:tcBorders>
            <w:hideMark/>
          </w:tcPr>
          <w:p w14:paraId="65EE4BF2"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Securing Flutter apps</w:t>
            </w:r>
          </w:p>
        </w:tc>
        <w:tc>
          <w:tcPr>
            <w:tcW w:w="4680" w:type="dxa"/>
            <w:tcBorders>
              <w:top w:val="single" w:sz="8" w:space="0" w:color="auto"/>
              <w:left w:val="single" w:sz="8" w:space="0" w:color="auto"/>
              <w:bottom w:val="single" w:sz="8" w:space="0" w:color="auto"/>
              <w:right w:val="single" w:sz="8" w:space="0" w:color="auto"/>
            </w:tcBorders>
            <w:hideMark/>
          </w:tcPr>
          <w:p w14:paraId="01E468D2"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https://danielllewellyn.medium.com/securing-flutter-apps-690100f720db</w:t>
            </w:r>
          </w:p>
        </w:tc>
      </w:tr>
      <w:tr w:rsidR="00963726" w14:paraId="4C4F99F8" w14:textId="77777777" w:rsidTr="00963726">
        <w:tc>
          <w:tcPr>
            <w:tcW w:w="4680" w:type="dxa"/>
            <w:tcBorders>
              <w:top w:val="single" w:sz="8" w:space="0" w:color="auto"/>
              <w:left w:val="single" w:sz="8" w:space="0" w:color="auto"/>
              <w:bottom w:val="single" w:sz="8" w:space="0" w:color="auto"/>
              <w:right w:val="single" w:sz="8" w:space="0" w:color="auto"/>
            </w:tcBorders>
            <w:hideMark/>
          </w:tcPr>
          <w:p w14:paraId="3DE375CF"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lastRenderedPageBreak/>
              <w:t>Flutter Secure Storage</w:t>
            </w:r>
          </w:p>
        </w:tc>
        <w:tc>
          <w:tcPr>
            <w:tcW w:w="4680" w:type="dxa"/>
            <w:tcBorders>
              <w:top w:val="single" w:sz="8" w:space="0" w:color="auto"/>
              <w:left w:val="single" w:sz="8" w:space="0" w:color="auto"/>
              <w:bottom w:val="single" w:sz="8" w:space="0" w:color="auto"/>
              <w:right w:val="single" w:sz="8" w:space="0" w:color="auto"/>
            </w:tcBorders>
            <w:hideMark/>
          </w:tcPr>
          <w:p w14:paraId="5A2B5B04"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https://pub.dev/packages/flutter_secure_storage</w:t>
            </w:r>
          </w:p>
        </w:tc>
      </w:tr>
      <w:tr w:rsidR="00963726" w14:paraId="6B895F23" w14:textId="77777777" w:rsidTr="00963726">
        <w:tc>
          <w:tcPr>
            <w:tcW w:w="4680" w:type="dxa"/>
            <w:tcBorders>
              <w:top w:val="single" w:sz="8" w:space="0" w:color="auto"/>
              <w:left w:val="single" w:sz="8" w:space="0" w:color="auto"/>
              <w:bottom w:val="single" w:sz="8" w:space="0" w:color="auto"/>
              <w:right w:val="single" w:sz="8" w:space="0" w:color="auto"/>
            </w:tcBorders>
            <w:hideMark/>
          </w:tcPr>
          <w:p w14:paraId="24D2A00E"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Dart Cross Platform File Storage</w:t>
            </w:r>
          </w:p>
        </w:tc>
        <w:tc>
          <w:tcPr>
            <w:tcW w:w="4680" w:type="dxa"/>
            <w:tcBorders>
              <w:top w:val="single" w:sz="8" w:space="0" w:color="auto"/>
              <w:left w:val="single" w:sz="8" w:space="0" w:color="auto"/>
              <w:bottom w:val="single" w:sz="8" w:space="0" w:color="auto"/>
              <w:right w:val="single" w:sz="8" w:space="0" w:color="auto"/>
            </w:tcBorders>
            <w:hideMark/>
          </w:tcPr>
          <w:p w14:paraId="3F52EE36"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https://pub.dev/packages/file_picker_cross</w:t>
            </w:r>
          </w:p>
        </w:tc>
      </w:tr>
    </w:tbl>
    <w:p w14:paraId="1013B389" w14:textId="77777777" w:rsidR="00963726" w:rsidRDefault="00963726" w:rsidP="00963726">
      <w:pPr>
        <w:rPr>
          <w:rFonts w:ascii="Times New Roman" w:eastAsia="Times New Roman" w:hAnsi="Times New Roman" w:cs="Times New Roman"/>
        </w:rPr>
      </w:pPr>
    </w:p>
    <w:p w14:paraId="5EDB3EF2" w14:textId="77777777" w:rsidR="00963726" w:rsidRDefault="00963726" w:rsidP="00963726">
      <w:pPr>
        <w:pStyle w:val="Heading2"/>
        <w:rPr>
          <w:rFonts w:ascii="Times New Roman" w:eastAsia="Times New Roman" w:hAnsi="Times New Roman" w:cs="Times New Roman"/>
        </w:rPr>
      </w:pPr>
      <w:bookmarkStart w:id="23" w:name="_Toc64229817"/>
      <w:bookmarkStart w:id="24" w:name="_Toc66715668"/>
      <w:r>
        <w:rPr>
          <w:rFonts w:ascii="Times New Roman" w:eastAsia="Times New Roman" w:hAnsi="Times New Roman" w:cs="Times New Roman"/>
        </w:rPr>
        <w:t>1.5 Definitions, Acronyms</w:t>
      </w:r>
      <w:bookmarkEnd w:id="23"/>
      <w:r>
        <w:rPr>
          <w:rFonts w:ascii="Times New Roman" w:eastAsia="Times New Roman" w:hAnsi="Times New Roman" w:cs="Times New Roman"/>
        </w:rPr>
        <w:t>, and Abbreviations</w:t>
      </w:r>
      <w:bookmarkEnd w:id="24"/>
    </w:p>
    <w:p w14:paraId="1C0AC240" w14:textId="77777777" w:rsidR="00963726" w:rsidRDefault="00963726" w:rsidP="00963726"/>
    <w:p w14:paraId="63CAE026" w14:textId="77777777" w:rsidR="00963726" w:rsidRDefault="00963726" w:rsidP="00963726">
      <w:pPr>
        <w:rPr>
          <w:rFonts w:ascii="Times New Roman" w:hAnsi="Times New Roman" w:cs="Times New Roman"/>
        </w:rPr>
      </w:pPr>
      <w:r>
        <w:rPr>
          <w:rFonts w:ascii="Times New Roman" w:hAnsi="Times New Roman" w:cs="Times New Roman"/>
        </w:rPr>
        <w:t>This section of the TDD will use terms consistent with our mobile application development and customer-requested features.</w:t>
      </w:r>
    </w:p>
    <w:p w14:paraId="7905F5E8" w14:textId="77777777" w:rsidR="00963726" w:rsidRDefault="00963726" w:rsidP="00963726">
      <w:r>
        <w:t xml:space="preserve"> </w:t>
      </w:r>
    </w:p>
    <w:p w14:paraId="74B7B8E5" w14:textId="77777777" w:rsidR="00963726" w:rsidRDefault="00963726" w:rsidP="00963726"/>
    <w:p w14:paraId="473D0D85" w14:textId="77777777" w:rsidR="00963726" w:rsidRDefault="00963726" w:rsidP="00963726">
      <w:pPr>
        <w:pStyle w:val="Caption"/>
        <w:keepNext/>
        <w:rPr>
          <w:rFonts w:ascii="Times New Roman" w:hAnsi="Times New Roman" w:cs="Times New Roman"/>
          <w:i w:val="0"/>
          <w:iCs w:val="0"/>
          <w:color w:val="000000" w:themeColor="text1"/>
          <w:sz w:val="22"/>
          <w:szCs w:val="22"/>
        </w:rPr>
      </w:pPr>
      <w:r>
        <w:rPr>
          <w:rFonts w:ascii="Times New Roman" w:hAnsi="Times New Roman" w:cs="Times New Roman"/>
          <w:i w:val="0"/>
          <w:iCs w:val="0"/>
          <w:color w:val="000000" w:themeColor="text1"/>
          <w:sz w:val="22"/>
          <w:szCs w:val="22"/>
        </w:rPr>
        <w:t xml:space="preserve">Table </w:t>
      </w:r>
      <w:r>
        <w:rPr>
          <w:rFonts w:ascii="Times New Roman" w:hAnsi="Times New Roman" w:cs="Times New Roman"/>
          <w:i w:val="0"/>
          <w:iCs w:val="0"/>
          <w:color w:val="000000" w:themeColor="text1"/>
          <w:sz w:val="22"/>
          <w:szCs w:val="22"/>
        </w:rPr>
        <w:fldChar w:fldCharType="begin"/>
      </w:r>
      <w:r>
        <w:rPr>
          <w:rFonts w:ascii="Times New Roman" w:hAnsi="Times New Roman" w:cs="Times New Roman"/>
          <w:i w:val="0"/>
          <w:iCs w:val="0"/>
          <w:color w:val="000000" w:themeColor="text1"/>
          <w:sz w:val="22"/>
          <w:szCs w:val="22"/>
        </w:rPr>
        <w:instrText xml:space="preserve"> SEQ Table \* ARABIC </w:instrText>
      </w:r>
      <w:r>
        <w:rPr>
          <w:rFonts w:ascii="Times New Roman" w:hAnsi="Times New Roman" w:cs="Times New Roman"/>
          <w:i w:val="0"/>
          <w:iCs w:val="0"/>
          <w:color w:val="000000" w:themeColor="text1"/>
          <w:sz w:val="22"/>
          <w:szCs w:val="22"/>
        </w:rPr>
        <w:fldChar w:fldCharType="separate"/>
      </w:r>
      <w:r>
        <w:rPr>
          <w:rFonts w:ascii="Times New Roman" w:hAnsi="Times New Roman" w:cs="Times New Roman"/>
          <w:i w:val="0"/>
          <w:iCs w:val="0"/>
          <w:noProof/>
          <w:color w:val="000000" w:themeColor="text1"/>
          <w:sz w:val="22"/>
          <w:szCs w:val="22"/>
        </w:rPr>
        <w:t>2</w:t>
      </w:r>
      <w:r>
        <w:rPr>
          <w:rFonts w:ascii="Times New Roman" w:hAnsi="Times New Roman" w:cs="Times New Roman"/>
          <w:i w:val="0"/>
          <w:iCs w:val="0"/>
          <w:color w:val="000000" w:themeColor="text1"/>
          <w:sz w:val="22"/>
          <w:szCs w:val="22"/>
        </w:rPr>
        <w:fldChar w:fldCharType="end"/>
      </w:r>
      <w:r>
        <w:rPr>
          <w:rFonts w:ascii="Times New Roman" w:hAnsi="Times New Roman" w:cs="Times New Roman"/>
          <w:i w:val="0"/>
          <w:iCs w:val="0"/>
          <w:color w:val="000000" w:themeColor="text1"/>
          <w:sz w:val="22"/>
          <w:szCs w:val="22"/>
        </w:rPr>
        <w:t xml:space="preserve"> - Abbreviations, Definitions, Acronyms</w:t>
      </w:r>
    </w:p>
    <w:tbl>
      <w:tblPr>
        <w:tblStyle w:val="TableGrid"/>
        <w:tblW w:w="0" w:type="auto"/>
        <w:tblLook w:val="04A0" w:firstRow="1" w:lastRow="0" w:firstColumn="1" w:lastColumn="0" w:noHBand="0" w:noVBand="1"/>
      </w:tblPr>
      <w:tblGrid>
        <w:gridCol w:w="4675"/>
        <w:gridCol w:w="4675"/>
      </w:tblGrid>
      <w:tr w:rsidR="00963726" w14:paraId="0056D10A" w14:textId="77777777" w:rsidTr="00963726">
        <w:tc>
          <w:tcPr>
            <w:tcW w:w="467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C3C898D" w14:textId="77777777" w:rsidR="00963726" w:rsidRDefault="00963726">
            <w:pPr>
              <w:rPr>
                <w:rFonts w:ascii="Times New Roman" w:hAnsi="Times New Roman" w:cs="Times New Roman"/>
              </w:rPr>
            </w:pPr>
            <w:r>
              <w:rPr>
                <w:rFonts w:ascii="Times New Roman" w:hAnsi="Times New Roman" w:cs="Times New Roman"/>
              </w:rPr>
              <w:t>Abbreviations, Definitions, Acronyms</w:t>
            </w:r>
          </w:p>
        </w:tc>
        <w:tc>
          <w:tcPr>
            <w:tcW w:w="467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9759EB9" w14:textId="77777777" w:rsidR="00963726" w:rsidRDefault="00963726">
            <w:pPr>
              <w:rPr>
                <w:rFonts w:ascii="Times New Roman" w:hAnsi="Times New Roman" w:cs="Times New Roman"/>
              </w:rPr>
            </w:pPr>
            <w:r>
              <w:rPr>
                <w:rFonts w:ascii="Times New Roman" w:hAnsi="Times New Roman" w:cs="Times New Roman"/>
              </w:rPr>
              <w:t>Definition</w:t>
            </w:r>
          </w:p>
        </w:tc>
      </w:tr>
      <w:tr w:rsidR="00963726" w14:paraId="3E263AF2" w14:textId="77777777" w:rsidTr="00963726">
        <w:tc>
          <w:tcPr>
            <w:tcW w:w="4675" w:type="dxa"/>
            <w:tcBorders>
              <w:top w:val="single" w:sz="4" w:space="0" w:color="auto"/>
              <w:left w:val="single" w:sz="4" w:space="0" w:color="auto"/>
              <w:bottom w:val="single" w:sz="4" w:space="0" w:color="auto"/>
              <w:right w:val="single" w:sz="4" w:space="0" w:color="auto"/>
            </w:tcBorders>
            <w:hideMark/>
          </w:tcPr>
          <w:p w14:paraId="1D9E1818" w14:textId="77777777" w:rsidR="00963726" w:rsidRDefault="00963726">
            <w:pPr>
              <w:rPr>
                <w:rFonts w:ascii="Times New Roman" w:hAnsi="Times New Roman" w:cs="Times New Roman"/>
              </w:rPr>
            </w:pPr>
            <w:r>
              <w:rPr>
                <w:rFonts w:ascii="Times New Roman" w:hAnsi="Times New Roman" w:cs="Times New Roman"/>
              </w:rPr>
              <w:t>TDD</w:t>
            </w:r>
          </w:p>
        </w:tc>
        <w:tc>
          <w:tcPr>
            <w:tcW w:w="4675" w:type="dxa"/>
            <w:tcBorders>
              <w:top w:val="single" w:sz="4" w:space="0" w:color="auto"/>
              <w:left w:val="single" w:sz="4" w:space="0" w:color="auto"/>
              <w:bottom w:val="single" w:sz="4" w:space="0" w:color="auto"/>
              <w:right w:val="single" w:sz="4" w:space="0" w:color="auto"/>
            </w:tcBorders>
            <w:hideMark/>
          </w:tcPr>
          <w:p w14:paraId="550F11AF" w14:textId="77777777" w:rsidR="00963726" w:rsidRDefault="00963726">
            <w:pPr>
              <w:rPr>
                <w:rFonts w:ascii="Times New Roman" w:hAnsi="Times New Roman" w:cs="Times New Roman"/>
              </w:rPr>
            </w:pPr>
            <w:r>
              <w:rPr>
                <w:rFonts w:ascii="Times New Roman" w:hAnsi="Times New Roman" w:cs="Times New Roman"/>
              </w:rPr>
              <w:t xml:space="preserve">Technical Design Document </w:t>
            </w:r>
          </w:p>
        </w:tc>
      </w:tr>
      <w:tr w:rsidR="00963726" w14:paraId="0DDA6EDF" w14:textId="77777777" w:rsidTr="00963726">
        <w:tc>
          <w:tcPr>
            <w:tcW w:w="4675" w:type="dxa"/>
            <w:tcBorders>
              <w:top w:val="single" w:sz="4" w:space="0" w:color="auto"/>
              <w:left w:val="single" w:sz="4" w:space="0" w:color="auto"/>
              <w:bottom w:val="single" w:sz="4" w:space="0" w:color="auto"/>
              <w:right w:val="single" w:sz="4" w:space="0" w:color="auto"/>
            </w:tcBorders>
            <w:hideMark/>
          </w:tcPr>
          <w:p w14:paraId="5BB01D9E" w14:textId="77777777" w:rsidR="00963726" w:rsidRDefault="00963726">
            <w:pPr>
              <w:rPr>
                <w:rFonts w:ascii="Times New Roman" w:hAnsi="Times New Roman" w:cs="Times New Roman"/>
              </w:rPr>
            </w:pPr>
            <w:r>
              <w:rPr>
                <w:rFonts w:ascii="Times New Roman" w:hAnsi="Times New Roman" w:cs="Times New Roman"/>
              </w:rPr>
              <w:t>AI</w:t>
            </w:r>
          </w:p>
        </w:tc>
        <w:tc>
          <w:tcPr>
            <w:tcW w:w="4675" w:type="dxa"/>
            <w:tcBorders>
              <w:top w:val="single" w:sz="4" w:space="0" w:color="auto"/>
              <w:left w:val="single" w:sz="4" w:space="0" w:color="auto"/>
              <w:bottom w:val="single" w:sz="4" w:space="0" w:color="auto"/>
              <w:right w:val="single" w:sz="4" w:space="0" w:color="auto"/>
            </w:tcBorders>
            <w:hideMark/>
          </w:tcPr>
          <w:p w14:paraId="0E6D3016" w14:textId="77777777" w:rsidR="00963726" w:rsidRDefault="00963726">
            <w:pPr>
              <w:rPr>
                <w:rFonts w:ascii="Times New Roman" w:hAnsi="Times New Roman" w:cs="Times New Roman"/>
              </w:rPr>
            </w:pPr>
            <w:r>
              <w:rPr>
                <w:rFonts w:ascii="Times New Roman" w:hAnsi="Times New Roman" w:cs="Times New Roman"/>
              </w:rPr>
              <w:t>Artificial Intelligence</w:t>
            </w:r>
          </w:p>
        </w:tc>
      </w:tr>
      <w:tr w:rsidR="00963726" w14:paraId="280CA753" w14:textId="77777777" w:rsidTr="00963726">
        <w:tc>
          <w:tcPr>
            <w:tcW w:w="4675" w:type="dxa"/>
            <w:tcBorders>
              <w:top w:val="single" w:sz="4" w:space="0" w:color="auto"/>
              <w:left w:val="single" w:sz="4" w:space="0" w:color="auto"/>
              <w:bottom w:val="single" w:sz="4" w:space="0" w:color="auto"/>
              <w:right w:val="single" w:sz="4" w:space="0" w:color="auto"/>
            </w:tcBorders>
            <w:hideMark/>
          </w:tcPr>
          <w:p w14:paraId="0FDC214E" w14:textId="77777777" w:rsidR="00963726" w:rsidRDefault="00963726">
            <w:pPr>
              <w:rPr>
                <w:rFonts w:ascii="Times New Roman" w:hAnsi="Times New Roman" w:cs="Times New Roman"/>
              </w:rPr>
            </w:pPr>
            <w:r>
              <w:rPr>
                <w:rFonts w:ascii="Times New Roman" w:hAnsi="Times New Roman" w:cs="Times New Roman"/>
              </w:rPr>
              <w:t>API</w:t>
            </w:r>
          </w:p>
        </w:tc>
        <w:tc>
          <w:tcPr>
            <w:tcW w:w="4675" w:type="dxa"/>
            <w:tcBorders>
              <w:top w:val="single" w:sz="4" w:space="0" w:color="auto"/>
              <w:left w:val="single" w:sz="4" w:space="0" w:color="auto"/>
              <w:bottom w:val="single" w:sz="4" w:space="0" w:color="auto"/>
              <w:right w:val="single" w:sz="4" w:space="0" w:color="auto"/>
            </w:tcBorders>
            <w:hideMark/>
          </w:tcPr>
          <w:p w14:paraId="0AF65AF9" w14:textId="77777777" w:rsidR="00963726" w:rsidRDefault="00963726">
            <w:pPr>
              <w:rPr>
                <w:rFonts w:ascii="Times New Roman" w:hAnsi="Times New Roman" w:cs="Times New Roman"/>
              </w:rPr>
            </w:pPr>
            <w:r>
              <w:rPr>
                <w:rFonts w:ascii="Times New Roman" w:hAnsi="Times New Roman" w:cs="Times New Roman"/>
              </w:rPr>
              <w:t>Application Programming Interface</w:t>
            </w:r>
          </w:p>
        </w:tc>
      </w:tr>
      <w:tr w:rsidR="00963726" w14:paraId="316B69BB" w14:textId="77777777" w:rsidTr="00963726">
        <w:tc>
          <w:tcPr>
            <w:tcW w:w="4675" w:type="dxa"/>
            <w:tcBorders>
              <w:top w:val="single" w:sz="4" w:space="0" w:color="auto"/>
              <w:left w:val="single" w:sz="4" w:space="0" w:color="auto"/>
              <w:bottom w:val="single" w:sz="4" w:space="0" w:color="auto"/>
              <w:right w:val="single" w:sz="4" w:space="0" w:color="auto"/>
            </w:tcBorders>
            <w:hideMark/>
          </w:tcPr>
          <w:p w14:paraId="087BDCB8" w14:textId="77777777" w:rsidR="00963726" w:rsidRDefault="00963726">
            <w:pPr>
              <w:rPr>
                <w:rFonts w:ascii="Times New Roman" w:hAnsi="Times New Roman" w:cs="Times New Roman"/>
              </w:rPr>
            </w:pPr>
            <w:r>
              <w:rPr>
                <w:rFonts w:ascii="Times New Roman" w:hAnsi="Times New Roman" w:cs="Times New Roman"/>
              </w:rPr>
              <w:t>Form Scriber</w:t>
            </w:r>
          </w:p>
        </w:tc>
        <w:tc>
          <w:tcPr>
            <w:tcW w:w="4675" w:type="dxa"/>
            <w:tcBorders>
              <w:top w:val="single" w:sz="4" w:space="0" w:color="auto"/>
              <w:left w:val="single" w:sz="4" w:space="0" w:color="auto"/>
              <w:bottom w:val="single" w:sz="4" w:space="0" w:color="auto"/>
              <w:right w:val="single" w:sz="4" w:space="0" w:color="auto"/>
            </w:tcBorders>
            <w:hideMark/>
          </w:tcPr>
          <w:p w14:paraId="12CF2FDA" w14:textId="77777777" w:rsidR="00963726" w:rsidRDefault="00963726">
            <w:pPr>
              <w:rPr>
                <w:rFonts w:ascii="Times New Roman" w:hAnsi="Times New Roman" w:cs="Times New Roman"/>
              </w:rPr>
            </w:pPr>
            <w:r>
              <w:rPr>
                <w:rFonts w:ascii="Times New Roman" w:hAnsi="Times New Roman" w:cs="Times New Roman"/>
              </w:rPr>
              <w:t>Name of the application solution.</w:t>
            </w:r>
          </w:p>
        </w:tc>
      </w:tr>
      <w:tr w:rsidR="00963726" w14:paraId="213F9E78" w14:textId="77777777" w:rsidTr="00963726">
        <w:tc>
          <w:tcPr>
            <w:tcW w:w="4675" w:type="dxa"/>
            <w:tcBorders>
              <w:top w:val="single" w:sz="4" w:space="0" w:color="auto"/>
              <w:left w:val="single" w:sz="4" w:space="0" w:color="auto"/>
              <w:bottom w:val="single" w:sz="4" w:space="0" w:color="auto"/>
              <w:right w:val="single" w:sz="4" w:space="0" w:color="auto"/>
            </w:tcBorders>
            <w:hideMark/>
          </w:tcPr>
          <w:p w14:paraId="00C3F2DE" w14:textId="77777777" w:rsidR="00963726" w:rsidRDefault="00963726">
            <w:pPr>
              <w:rPr>
                <w:rFonts w:ascii="Times New Roman" w:hAnsi="Times New Roman" w:cs="Times New Roman"/>
              </w:rPr>
            </w:pPr>
            <w:r>
              <w:rPr>
                <w:rFonts w:ascii="Times New Roman" w:hAnsi="Times New Roman" w:cs="Times New Roman"/>
              </w:rPr>
              <w:t>UI</w:t>
            </w:r>
          </w:p>
        </w:tc>
        <w:tc>
          <w:tcPr>
            <w:tcW w:w="4675" w:type="dxa"/>
            <w:tcBorders>
              <w:top w:val="single" w:sz="4" w:space="0" w:color="auto"/>
              <w:left w:val="single" w:sz="4" w:space="0" w:color="auto"/>
              <w:bottom w:val="single" w:sz="4" w:space="0" w:color="auto"/>
              <w:right w:val="single" w:sz="4" w:space="0" w:color="auto"/>
            </w:tcBorders>
            <w:hideMark/>
          </w:tcPr>
          <w:p w14:paraId="7848F082" w14:textId="77777777" w:rsidR="00963726" w:rsidRDefault="00963726">
            <w:pPr>
              <w:rPr>
                <w:rFonts w:ascii="Times New Roman" w:hAnsi="Times New Roman" w:cs="Times New Roman"/>
              </w:rPr>
            </w:pPr>
            <w:r>
              <w:rPr>
                <w:rFonts w:ascii="Times New Roman" w:hAnsi="Times New Roman" w:cs="Times New Roman"/>
              </w:rPr>
              <w:t>User Interface</w:t>
            </w:r>
          </w:p>
        </w:tc>
      </w:tr>
    </w:tbl>
    <w:p w14:paraId="20AF2E8C" w14:textId="77777777" w:rsidR="00963726" w:rsidRDefault="00963726" w:rsidP="00963726"/>
    <w:p w14:paraId="7B99793D" w14:textId="77777777" w:rsidR="00963726" w:rsidRDefault="00963726" w:rsidP="00963726"/>
    <w:p w14:paraId="49CD04D5" w14:textId="77777777" w:rsidR="00963726" w:rsidRDefault="00963726" w:rsidP="00963726">
      <w:pPr>
        <w:rPr>
          <w:rFonts w:ascii="Times New Roman" w:eastAsia="Times New Roman" w:hAnsi="Times New Roman" w:cs="Times New Roman"/>
        </w:rPr>
      </w:pPr>
    </w:p>
    <w:p w14:paraId="593F39F7" w14:textId="77777777" w:rsidR="00963726" w:rsidRDefault="00963726" w:rsidP="00963726">
      <w:pPr>
        <w:pStyle w:val="Heading1"/>
        <w:rPr>
          <w:rFonts w:ascii="Times New Roman" w:eastAsia="Times New Roman" w:hAnsi="Times New Roman" w:cs="Times New Roman"/>
        </w:rPr>
      </w:pPr>
      <w:bookmarkStart w:id="25" w:name="_Toc64229818"/>
      <w:bookmarkStart w:id="26" w:name="_Toc66715669"/>
      <w:commentRangeStart w:id="27"/>
      <w:r>
        <w:rPr>
          <w:rFonts w:ascii="Times New Roman" w:eastAsia="Times New Roman" w:hAnsi="Times New Roman" w:cs="Times New Roman"/>
        </w:rPr>
        <w:t>2 System Overview</w:t>
      </w:r>
      <w:commentRangeEnd w:id="27"/>
      <w:r>
        <w:rPr>
          <w:rStyle w:val="CommentReference"/>
        </w:rPr>
        <w:commentReference w:id="27"/>
      </w:r>
      <w:bookmarkEnd w:id="25"/>
      <w:bookmarkEnd w:id="26"/>
    </w:p>
    <w:p w14:paraId="699FA9B8" w14:textId="77777777" w:rsidR="00963726" w:rsidRDefault="00963726" w:rsidP="00963726"/>
    <w:p w14:paraId="2D3EF4C0" w14:textId="0C995350" w:rsidR="00963726" w:rsidRDefault="00963726" w:rsidP="00963726">
      <w:pPr>
        <w:rPr>
          <w:rFonts w:ascii="Times New Roman" w:hAnsi="Times New Roman" w:cs="Times New Roman"/>
        </w:rPr>
      </w:pPr>
      <w:r>
        <w:rPr>
          <w:rFonts w:ascii="Times New Roman" w:hAnsi="Times New Roman" w:cs="Times New Roman"/>
        </w:rPr>
        <w:t xml:space="preserve">The Form Bot AI mobile application allows public service professionals to process a conversation between themselves (the end user) and the respective client. The application will give the end user the option to view reports from their Google Drive. The application allows the user to view help documents detailing the process of how to use the software. Also, it enables the user to change settings associated with the mobile application. The application uses </w:t>
      </w:r>
      <w:r w:rsidR="00AF4CE0">
        <w:rPr>
          <w:rFonts w:ascii="Times New Roman" w:hAnsi="Times New Roman" w:cs="Times New Roman"/>
        </w:rPr>
        <w:t xml:space="preserve">a Google </w:t>
      </w:r>
      <w:proofErr w:type="spellStart"/>
      <w:r w:rsidR="00AF4CE0">
        <w:rPr>
          <w:rFonts w:ascii="Times New Roman" w:hAnsi="Times New Roman" w:cs="Times New Roman"/>
        </w:rPr>
        <w:t>DialogFlow</w:t>
      </w:r>
      <w:proofErr w:type="spellEnd"/>
      <w:r w:rsidR="00AF4CE0">
        <w:rPr>
          <w:rFonts w:ascii="Times New Roman" w:hAnsi="Times New Roman" w:cs="Times New Roman"/>
        </w:rPr>
        <w:t xml:space="preserve"> natural language agent's modern technology</w:t>
      </w:r>
      <w:r>
        <w:rPr>
          <w:rFonts w:ascii="Times New Roman" w:hAnsi="Times New Roman" w:cs="Times New Roman"/>
        </w:rPr>
        <w:t xml:space="preserve"> to create a functioning AI mobile application.</w:t>
      </w:r>
    </w:p>
    <w:p w14:paraId="63403BB8" w14:textId="77777777" w:rsidR="00963726" w:rsidRDefault="00963726" w:rsidP="00963726">
      <w:pPr>
        <w:rPr>
          <w:rFonts w:ascii="Times New Roman" w:eastAsia="Times New Roman" w:hAnsi="Times New Roman" w:cs="Times New Roman"/>
        </w:rPr>
      </w:pPr>
    </w:p>
    <w:p w14:paraId="323FF71C" w14:textId="77777777" w:rsidR="00963726" w:rsidRDefault="00963726" w:rsidP="00963726">
      <w:pPr>
        <w:pStyle w:val="Heading1"/>
        <w:rPr>
          <w:rFonts w:ascii="Times New Roman" w:eastAsia="Times New Roman" w:hAnsi="Times New Roman" w:cs="Times New Roman"/>
        </w:rPr>
      </w:pPr>
      <w:bookmarkStart w:id="28" w:name="_Toc64229819"/>
      <w:bookmarkStart w:id="29" w:name="_Toc66715670"/>
      <w:r>
        <w:rPr>
          <w:rFonts w:ascii="Times New Roman" w:eastAsia="Times New Roman" w:hAnsi="Times New Roman" w:cs="Times New Roman"/>
        </w:rPr>
        <w:t>3 System Architecture</w:t>
      </w:r>
      <w:bookmarkEnd w:id="28"/>
      <w:bookmarkEnd w:id="29"/>
    </w:p>
    <w:p w14:paraId="5AF7AAE9" w14:textId="77777777" w:rsidR="00963726" w:rsidRDefault="00963726" w:rsidP="00963726"/>
    <w:p w14:paraId="6A64A042" w14:textId="77777777" w:rsidR="00963726" w:rsidRDefault="00963726" w:rsidP="00963726">
      <w:pPr>
        <w:pStyle w:val="Heading2"/>
        <w:rPr>
          <w:rFonts w:ascii="Times New Roman" w:eastAsia="Times New Roman" w:hAnsi="Times New Roman" w:cs="Times New Roman"/>
        </w:rPr>
      </w:pPr>
      <w:bookmarkStart w:id="30" w:name="_Toc64229820"/>
      <w:bookmarkStart w:id="31" w:name="_Toc66715671"/>
      <w:r>
        <w:rPr>
          <w:rFonts w:ascii="Times New Roman" w:eastAsia="Times New Roman" w:hAnsi="Times New Roman" w:cs="Times New Roman"/>
        </w:rPr>
        <w:t>3.1 Architectural Design</w:t>
      </w:r>
      <w:bookmarkEnd w:id="30"/>
      <w:bookmarkEnd w:id="31"/>
    </w:p>
    <w:p w14:paraId="3164E83B" w14:textId="77777777" w:rsidR="00963726" w:rsidRDefault="00963726" w:rsidP="00963726"/>
    <w:p w14:paraId="072DFAA0" w14:textId="77777777" w:rsidR="00963726" w:rsidRDefault="00963726" w:rsidP="00963726">
      <w:pPr>
        <w:rPr>
          <w:rFonts w:ascii="Times New Roman" w:hAnsi="Times New Roman" w:cs="Times New Roman"/>
        </w:rPr>
      </w:pPr>
      <w:r>
        <w:rPr>
          <w:rFonts w:ascii="Times New Roman" w:hAnsi="Times New Roman" w:cs="Times New Roman"/>
        </w:rPr>
        <w:t xml:space="preserve">The mobile application system is designed to be a single executable package hosted locally on an Android or iOS device. As such, software development will be conducted using Flutter and Dart within the Android Studio IDE. This allows for containerization of both Android and iOS classes using their respective plugins. </w:t>
      </w:r>
    </w:p>
    <w:p w14:paraId="09F481C7" w14:textId="77777777" w:rsidR="00963726" w:rsidRDefault="00963726" w:rsidP="00963726">
      <w:pPr>
        <w:rPr>
          <w:rFonts w:ascii="Times New Roman" w:hAnsi="Times New Roman" w:cs="Times New Roman"/>
        </w:rPr>
      </w:pPr>
    </w:p>
    <w:p w14:paraId="042364DF" w14:textId="77777777" w:rsidR="00963726" w:rsidRDefault="00963726" w:rsidP="00963726">
      <w:pPr>
        <w:rPr>
          <w:rFonts w:ascii="Times New Roman" w:hAnsi="Times New Roman" w:cs="Times New Roman"/>
        </w:rPr>
      </w:pPr>
      <w:r>
        <w:rPr>
          <w:rFonts w:ascii="Times New Roman" w:hAnsi="Times New Roman" w:cs="Times New Roman"/>
        </w:rPr>
        <w:t xml:space="preserve">The mobile application consists of the following components: The User Interface (UI), the Business Logic Component, and the file system. The UI encompasses all interaction originating from input by the user at the point of service and ending with output to the file system or printer. </w:t>
      </w:r>
      <w:r>
        <w:rPr>
          <w:rFonts w:ascii="Times New Roman" w:hAnsi="Times New Roman" w:cs="Times New Roman"/>
        </w:rPr>
        <w:lastRenderedPageBreak/>
        <w:t xml:space="preserve">The Business Logic Component handles chat session instantiation, external communication, PDF report generation, and print requests. The file system handles report storage and secure access to previously saved reports. </w:t>
      </w:r>
    </w:p>
    <w:p w14:paraId="5CE16D9E" w14:textId="77777777" w:rsidR="00963726" w:rsidRDefault="00963726" w:rsidP="00963726">
      <w:pPr>
        <w:jc w:val="center"/>
      </w:pPr>
    </w:p>
    <w:p w14:paraId="4F371F7D" w14:textId="77777777" w:rsidR="00963726" w:rsidRDefault="00963726" w:rsidP="00963726">
      <w:pPr>
        <w:pStyle w:val="ListParagraph"/>
        <w:jc w:val="center"/>
      </w:pPr>
      <w:r>
        <w:t>Figure 1: Architectural Data Flow Diagram</w:t>
      </w:r>
    </w:p>
    <w:p w14:paraId="10BFD721" w14:textId="77777777" w:rsidR="00963726" w:rsidRDefault="00963726" w:rsidP="00963726"/>
    <w:p w14:paraId="2AACC2DD" w14:textId="77777777" w:rsidR="00963726" w:rsidRDefault="00963726" w:rsidP="00963726">
      <w:pPr>
        <w:pStyle w:val="Heading2"/>
        <w:rPr>
          <w:rFonts w:ascii="Times New Roman" w:eastAsia="Times New Roman" w:hAnsi="Times New Roman" w:cs="Times New Roman"/>
        </w:rPr>
      </w:pPr>
      <w:bookmarkStart w:id="32" w:name="_Toc64229821"/>
      <w:bookmarkStart w:id="33" w:name="_Toc66715672"/>
      <w:r>
        <w:rPr>
          <w:rFonts w:ascii="Times New Roman" w:eastAsia="Times New Roman" w:hAnsi="Times New Roman" w:cs="Times New Roman"/>
        </w:rPr>
        <w:t>3.2 Decomposition Description</w:t>
      </w:r>
      <w:bookmarkEnd w:id="32"/>
      <w:bookmarkEnd w:id="33"/>
    </w:p>
    <w:p w14:paraId="40BC62C4" w14:textId="77777777" w:rsidR="00963726" w:rsidRDefault="00963726" w:rsidP="00963726">
      <w:pPr>
        <w:pStyle w:val="Heading3"/>
      </w:pPr>
    </w:p>
    <w:p w14:paraId="1625C1D0" w14:textId="77777777" w:rsidR="00963726" w:rsidRDefault="00963726" w:rsidP="00963726">
      <w:pPr>
        <w:pStyle w:val="Heading3"/>
        <w:rPr>
          <w:rFonts w:ascii="Times New Roman" w:eastAsia="Yu Gothic Light" w:hAnsi="Times New Roman" w:cs="Times New Roman"/>
          <w:color w:val="1F3763"/>
        </w:rPr>
      </w:pPr>
      <w:bookmarkStart w:id="34" w:name="_Toc66715673"/>
      <w:r>
        <w:rPr>
          <w:rFonts w:ascii="Times New Roman" w:hAnsi="Times New Roman" w:cs="Times New Roman"/>
        </w:rPr>
        <w:t>3.2.1 User Interface</w:t>
      </w:r>
      <w:bookmarkEnd w:id="34"/>
      <w:r>
        <w:rPr>
          <w:rFonts w:ascii="Times New Roman" w:hAnsi="Times New Roman" w:cs="Times New Roman"/>
        </w:rPr>
        <w:t xml:space="preserve"> </w:t>
      </w:r>
    </w:p>
    <w:p w14:paraId="4188FC6A" w14:textId="77777777" w:rsidR="00963726" w:rsidRDefault="00963726" w:rsidP="00963726"/>
    <w:p w14:paraId="3F483CA9" w14:textId="77777777" w:rsidR="00963726" w:rsidRDefault="00963726" w:rsidP="00963726">
      <w:pPr>
        <w:rPr>
          <w:rFonts w:ascii="Times New Roman" w:hAnsi="Times New Roman" w:cs="Times New Roman"/>
        </w:rPr>
      </w:pPr>
      <w:r>
        <w:rPr>
          <w:rFonts w:ascii="Times New Roman" w:hAnsi="Times New Roman" w:cs="Times New Roman"/>
        </w:rPr>
        <w:t xml:space="preserve">The UI will include input capabilities for the following purposes: user authorization requests, conversation session initialization, conversation audio, settings management, and menu navigation. Users will land on a login screen when the app starts, and after logging in, they will be shown the homepage. From the homepage, users can begin a conversation, manage application settings, view the reports menu, and view the help menu. </w:t>
      </w:r>
    </w:p>
    <w:p w14:paraId="514BE42E" w14:textId="77777777" w:rsidR="00963726" w:rsidRDefault="00963726" w:rsidP="00963726"/>
    <w:p w14:paraId="677D88CF" w14:textId="77777777" w:rsidR="00963726" w:rsidRDefault="00963726" w:rsidP="00963726">
      <w:pPr>
        <w:pStyle w:val="Heading3"/>
        <w:rPr>
          <w:rFonts w:ascii="Times New Roman" w:eastAsia="Yu Gothic Light" w:hAnsi="Times New Roman" w:cs="Times New Roman"/>
          <w:color w:val="1F3763"/>
        </w:rPr>
      </w:pPr>
      <w:bookmarkStart w:id="35" w:name="_Toc66715674"/>
      <w:r>
        <w:rPr>
          <w:rFonts w:ascii="Times New Roman" w:hAnsi="Times New Roman" w:cs="Times New Roman"/>
        </w:rPr>
        <w:t xml:space="preserve">3.2.2 </w:t>
      </w:r>
      <w:commentRangeStart w:id="36"/>
      <w:r>
        <w:rPr>
          <w:rFonts w:ascii="Times New Roman" w:hAnsi="Times New Roman" w:cs="Times New Roman"/>
        </w:rPr>
        <w:t>Business Logic Component</w:t>
      </w:r>
      <w:commentRangeEnd w:id="36"/>
      <w:r>
        <w:rPr>
          <w:rStyle w:val="CommentReference"/>
        </w:rPr>
        <w:commentReference w:id="36"/>
      </w:r>
      <w:bookmarkEnd w:id="35"/>
    </w:p>
    <w:p w14:paraId="55F64DB5" w14:textId="77777777" w:rsidR="00963726" w:rsidRDefault="00963726" w:rsidP="00963726"/>
    <w:p w14:paraId="650FF0CB" w14:textId="77777777" w:rsidR="00963726" w:rsidRDefault="00963726" w:rsidP="00963726">
      <w:pPr>
        <w:rPr>
          <w:rFonts w:ascii="Times New Roman" w:hAnsi="Times New Roman" w:cs="Times New Roman"/>
        </w:rPr>
      </w:pPr>
      <w:r>
        <w:rPr>
          <w:rFonts w:ascii="Times New Roman" w:hAnsi="Times New Roman" w:cs="Times New Roman"/>
        </w:rPr>
        <w:t xml:space="preserve">The Business Logic Component is the core engine of the application and controls the logic for handling input data, UI widget states, external communication, and processing output in the form of a report. The UI conversation screen, settings screen, and report view screen all depend on the Business Logic Component for content in some form. Communication between the Mobile app and </w:t>
      </w:r>
      <w:proofErr w:type="spellStart"/>
      <w:r>
        <w:rPr>
          <w:rFonts w:ascii="Times New Roman" w:hAnsi="Times New Roman" w:cs="Times New Roman"/>
        </w:rPr>
        <w:t>DialogFlow</w:t>
      </w:r>
      <w:proofErr w:type="spellEnd"/>
      <w:r>
        <w:rPr>
          <w:rFonts w:ascii="Times New Roman" w:hAnsi="Times New Roman" w:cs="Times New Roman"/>
        </w:rPr>
        <w:t xml:space="preserve"> agent, and requests to the Google APIs </w:t>
      </w:r>
      <w:r>
        <w:rPr>
          <w:rFonts w:ascii="Times New Roman" w:eastAsia="Calibri" w:hAnsi="Times New Roman" w:cs="Times New Roman"/>
          <w:color w:val="000000" w:themeColor="text1"/>
        </w:rPr>
        <w:t>are also handled by the Business Logic Component</w:t>
      </w:r>
      <w:r>
        <w:rPr>
          <w:rFonts w:ascii="Times New Roman" w:hAnsi="Times New Roman" w:cs="Times New Roman"/>
        </w:rPr>
        <w:t xml:space="preserve">. User authorization will require that users enter a username and password on their screen. This is passed through our Business Logic to the Google API for validation by HTTPS, and after a valid token returns, the UI proceeds to the home page. The business logic will also send HTTPS requests to the Google API for querying completed forms. Messages to the </w:t>
      </w:r>
      <w:proofErr w:type="spellStart"/>
      <w:r>
        <w:rPr>
          <w:rFonts w:ascii="Times New Roman" w:hAnsi="Times New Roman" w:cs="Times New Roman"/>
        </w:rPr>
        <w:t>DialogFlow</w:t>
      </w:r>
      <w:proofErr w:type="spellEnd"/>
      <w:r>
        <w:rPr>
          <w:rFonts w:ascii="Times New Roman" w:hAnsi="Times New Roman" w:cs="Times New Roman"/>
        </w:rPr>
        <w:t xml:space="preserve"> agent are sent by the business logic, and responses are parsed and relayed on screen accordingly.</w:t>
      </w:r>
    </w:p>
    <w:p w14:paraId="2F9585FF" w14:textId="21574734" w:rsidR="00963726" w:rsidRDefault="00963726" w:rsidP="00963726">
      <w:r>
        <w:rPr>
          <w:noProof/>
        </w:rPr>
        <w:drawing>
          <wp:inline distT="0" distB="0" distL="0" distR="0" wp14:anchorId="5A0867E1" wp14:editId="46AE21E6">
            <wp:extent cx="5943600" cy="14077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27796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407795"/>
                    </a:xfrm>
                    <a:prstGeom prst="rect">
                      <a:avLst/>
                    </a:prstGeom>
                    <a:noFill/>
                    <a:ln>
                      <a:noFill/>
                    </a:ln>
                  </pic:spPr>
                </pic:pic>
              </a:graphicData>
            </a:graphic>
          </wp:inline>
        </w:drawing>
      </w:r>
    </w:p>
    <w:p w14:paraId="164250D8" w14:textId="77777777" w:rsidR="00963726" w:rsidRDefault="00963726" w:rsidP="00963726"/>
    <w:p w14:paraId="092433B5" w14:textId="77777777" w:rsidR="00963726" w:rsidRDefault="00963726" w:rsidP="00963726">
      <w:pPr>
        <w:pStyle w:val="Heading3"/>
        <w:rPr>
          <w:rFonts w:ascii="Times New Roman" w:hAnsi="Times New Roman" w:cs="Times New Roman"/>
        </w:rPr>
      </w:pPr>
      <w:bookmarkStart w:id="37" w:name="_Toc66715675"/>
      <w:r>
        <w:rPr>
          <w:rFonts w:ascii="Times New Roman" w:hAnsi="Times New Roman" w:cs="Times New Roman"/>
        </w:rPr>
        <w:t>3.2.3 Google APIs</w:t>
      </w:r>
      <w:bookmarkEnd w:id="37"/>
    </w:p>
    <w:p w14:paraId="4CE053EF" w14:textId="77777777" w:rsidR="00963726" w:rsidRDefault="00963726" w:rsidP="00963726"/>
    <w:p w14:paraId="5500E5F8" w14:textId="77777777" w:rsidR="00963726" w:rsidRDefault="00963726" w:rsidP="00963726">
      <w:pPr>
        <w:rPr>
          <w:rFonts w:ascii="Times New Roman" w:hAnsi="Times New Roman" w:cs="Times New Roman"/>
        </w:rPr>
      </w:pPr>
      <w:r>
        <w:rPr>
          <w:rFonts w:ascii="Times New Roman" w:hAnsi="Times New Roman" w:cs="Times New Roman"/>
        </w:rPr>
        <w:t>Due to the sensitivity of customer data and privacy concerns being paramount, report viewing is a required application component. Google Drive access will be granted based on authentication tokens managed by Firebase when the user signs in with Google Sign In.</w:t>
      </w:r>
    </w:p>
    <w:p w14:paraId="1E833562" w14:textId="77777777" w:rsidR="00963726" w:rsidRDefault="00963726" w:rsidP="00963726"/>
    <w:p w14:paraId="2AA3C5B9" w14:textId="77777777" w:rsidR="00963726" w:rsidRDefault="00963726" w:rsidP="00963726">
      <w:pPr>
        <w:pStyle w:val="Heading2"/>
        <w:rPr>
          <w:rFonts w:ascii="Times New Roman" w:eastAsia="Times New Roman" w:hAnsi="Times New Roman" w:cs="Times New Roman"/>
        </w:rPr>
      </w:pPr>
      <w:bookmarkStart w:id="38" w:name="_Toc64229822"/>
      <w:bookmarkStart w:id="39" w:name="_Toc66715676"/>
      <w:r>
        <w:rPr>
          <w:rFonts w:ascii="Times New Roman" w:eastAsia="Times New Roman" w:hAnsi="Times New Roman" w:cs="Times New Roman"/>
        </w:rPr>
        <w:lastRenderedPageBreak/>
        <w:t>3.3 Exception Handling</w:t>
      </w:r>
      <w:bookmarkEnd w:id="38"/>
      <w:bookmarkEnd w:id="39"/>
    </w:p>
    <w:p w14:paraId="67E50ADE" w14:textId="77777777" w:rsidR="00963726" w:rsidRDefault="00963726" w:rsidP="00963726"/>
    <w:p w14:paraId="58DEDD7C" w14:textId="1F7B4AF9" w:rsidR="00963726" w:rsidRDefault="00963726" w:rsidP="00963726">
      <w:pPr>
        <w:rPr>
          <w:rFonts w:ascii="Times New Roman" w:hAnsi="Times New Roman" w:cs="Times New Roman"/>
        </w:rPr>
      </w:pPr>
      <w:r>
        <w:rPr>
          <w:rFonts w:ascii="Times New Roman" w:hAnsi="Times New Roman" w:cs="Times New Roman"/>
        </w:rPr>
        <w:t xml:space="preserve">Exception handling will be implemented on all mobile system layers to properly deal with unexpected parameters, prevent application crashes, unresponsiveness, and various </w:t>
      </w:r>
      <w:r w:rsidR="00AF4CE0">
        <w:rPr>
          <w:rFonts w:ascii="Times New Roman" w:hAnsi="Times New Roman" w:cs="Times New Roman"/>
        </w:rPr>
        <w:t>failure modes</w:t>
      </w:r>
      <w:r>
        <w:rPr>
          <w:rFonts w:ascii="Times New Roman" w:hAnsi="Times New Roman" w:cs="Times New Roman"/>
        </w:rPr>
        <w:t xml:space="preserve">. The default exception classes within Android and iOS will be used, along with extended exception classes within Flutter and Dart. Where necessary, the exception classes of any third-party imported packages will be implemented as well. </w:t>
      </w:r>
    </w:p>
    <w:p w14:paraId="78E3BB08" w14:textId="77777777" w:rsidR="00963726" w:rsidRDefault="00963726" w:rsidP="00963726"/>
    <w:p w14:paraId="538B0BB4" w14:textId="77777777" w:rsidR="00963726" w:rsidRDefault="00963726" w:rsidP="00963726">
      <w:pPr>
        <w:pStyle w:val="Heading2"/>
        <w:rPr>
          <w:rFonts w:ascii="Times New Roman" w:eastAsia="Times New Roman" w:hAnsi="Times New Roman" w:cs="Times New Roman"/>
        </w:rPr>
      </w:pPr>
      <w:bookmarkStart w:id="40" w:name="_Toc64229823"/>
      <w:bookmarkStart w:id="41" w:name="_Toc66715677"/>
      <w:r>
        <w:rPr>
          <w:rFonts w:ascii="Times New Roman" w:eastAsia="Times New Roman" w:hAnsi="Times New Roman" w:cs="Times New Roman"/>
        </w:rPr>
        <w:t>3.4 Design Rationale</w:t>
      </w:r>
      <w:bookmarkEnd w:id="40"/>
      <w:bookmarkEnd w:id="41"/>
    </w:p>
    <w:p w14:paraId="184CE484" w14:textId="77777777" w:rsidR="00963726" w:rsidRDefault="00963726" w:rsidP="00963726"/>
    <w:p w14:paraId="58E7538C" w14:textId="77777777" w:rsidR="00963726" w:rsidRDefault="00963726" w:rsidP="00963726">
      <w:pPr>
        <w:pStyle w:val="Heading3"/>
        <w:rPr>
          <w:rFonts w:ascii="Times New Roman" w:eastAsia="Yu Gothic Light" w:hAnsi="Times New Roman" w:cs="Times New Roman"/>
          <w:color w:val="1F3763"/>
        </w:rPr>
      </w:pPr>
      <w:bookmarkStart w:id="42" w:name="_Toc66715678"/>
      <w:r>
        <w:rPr>
          <w:rFonts w:ascii="Times New Roman" w:hAnsi="Times New Roman" w:cs="Times New Roman"/>
        </w:rPr>
        <w:t>3.4.1 User Interface</w:t>
      </w:r>
      <w:bookmarkEnd w:id="42"/>
      <w:r>
        <w:rPr>
          <w:rFonts w:ascii="Times New Roman" w:hAnsi="Times New Roman" w:cs="Times New Roman"/>
        </w:rPr>
        <w:t xml:space="preserve"> </w:t>
      </w:r>
    </w:p>
    <w:p w14:paraId="3D7D1985" w14:textId="77777777" w:rsidR="00963726" w:rsidRDefault="00963726" w:rsidP="00963726"/>
    <w:p w14:paraId="0348E03B" w14:textId="77777777" w:rsidR="00963726" w:rsidRDefault="00963726" w:rsidP="00963726">
      <w:pPr>
        <w:rPr>
          <w:rFonts w:ascii="Times New Roman" w:hAnsi="Times New Roman" w:cs="Times New Roman"/>
        </w:rPr>
      </w:pPr>
      <w:r>
        <w:rPr>
          <w:rFonts w:ascii="Times New Roman" w:hAnsi="Times New Roman" w:cs="Times New Roman"/>
        </w:rPr>
        <w:t xml:space="preserve">The UI will make use of the Material Components library included with Flutter, which is a library of widgets that implement the Material Design guidelines. Material Design is a flexible design system optimized for all platforms including, iOS. </w:t>
      </w:r>
    </w:p>
    <w:p w14:paraId="1DCEF3E7" w14:textId="77777777" w:rsidR="00963726" w:rsidRDefault="00963726" w:rsidP="00963726"/>
    <w:p w14:paraId="276FAECD" w14:textId="77777777" w:rsidR="00963726" w:rsidRDefault="00963726" w:rsidP="00963726">
      <w:pPr>
        <w:pStyle w:val="Heading3"/>
        <w:rPr>
          <w:rFonts w:ascii="Times New Roman" w:eastAsia="Yu Gothic Light" w:hAnsi="Times New Roman" w:cs="Times New Roman"/>
          <w:color w:val="1F3763"/>
        </w:rPr>
      </w:pPr>
      <w:bookmarkStart w:id="43" w:name="_Toc66715679"/>
      <w:r>
        <w:rPr>
          <w:rFonts w:ascii="Times New Roman" w:hAnsi="Times New Roman" w:cs="Times New Roman"/>
        </w:rPr>
        <w:t>3.4.2 Business Logic</w:t>
      </w:r>
      <w:bookmarkEnd w:id="43"/>
    </w:p>
    <w:p w14:paraId="0291BCB4" w14:textId="77777777" w:rsidR="00963726" w:rsidRDefault="00963726" w:rsidP="00963726"/>
    <w:p w14:paraId="2C00EAC8" w14:textId="5EA3F7D2" w:rsidR="00963726" w:rsidRDefault="00963726" w:rsidP="00963726">
      <w:pPr>
        <w:rPr>
          <w:rFonts w:ascii="Times New Roman" w:hAnsi="Times New Roman" w:cs="Times New Roman"/>
        </w:rPr>
      </w:pPr>
      <w:r>
        <w:rPr>
          <w:rFonts w:ascii="Times New Roman" w:hAnsi="Times New Roman" w:cs="Times New Roman"/>
        </w:rPr>
        <w:t>The Business Logic Component pattern (</w:t>
      </w:r>
      <w:proofErr w:type="spellStart"/>
      <w:r>
        <w:rPr>
          <w:rFonts w:ascii="Times New Roman" w:hAnsi="Times New Roman" w:cs="Times New Roman"/>
        </w:rPr>
        <w:t>BLoC</w:t>
      </w:r>
      <w:proofErr w:type="spellEnd"/>
      <w:r>
        <w:rPr>
          <w:rFonts w:ascii="Times New Roman" w:hAnsi="Times New Roman" w:cs="Times New Roman"/>
        </w:rPr>
        <w:t xml:space="preserve">) is a common design pattern coined by Google, which separates the UI views from the core application code. This is most useful for the mobile team because it allows for reusable code across platforms without </w:t>
      </w:r>
      <w:r w:rsidR="00AF4CE0">
        <w:rPr>
          <w:rFonts w:ascii="Times New Roman" w:hAnsi="Times New Roman" w:cs="Times New Roman"/>
        </w:rPr>
        <w:t>writing</w:t>
      </w:r>
      <w:r>
        <w:rPr>
          <w:rFonts w:ascii="Times New Roman" w:hAnsi="Times New Roman" w:cs="Times New Roman"/>
        </w:rPr>
        <w:t xml:space="preserve"> any platform-specific code. Dart was designed to be a platform-independent language but also allow extensibility from external packages. However, the BLOC pattern should be platform-agnostic, meaning no importing platform-specific code logic or dependencies. The solution to this import limitation is by injecting any dependencies. </w:t>
      </w:r>
    </w:p>
    <w:p w14:paraId="3A3BC6A3" w14:textId="77777777" w:rsidR="00963726" w:rsidRDefault="00963726" w:rsidP="00963726"/>
    <w:p w14:paraId="22402CBD" w14:textId="77777777" w:rsidR="00963726" w:rsidRDefault="00963726" w:rsidP="00963726">
      <w:pPr>
        <w:pStyle w:val="Heading1"/>
        <w:rPr>
          <w:rFonts w:ascii="Times New Roman" w:eastAsia="Times New Roman" w:hAnsi="Times New Roman" w:cs="Times New Roman"/>
        </w:rPr>
      </w:pPr>
      <w:bookmarkStart w:id="44" w:name="_Toc64229824"/>
      <w:bookmarkStart w:id="45" w:name="_Toc66715681"/>
      <w:r>
        <w:rPr>
          <w:rFonts w:ascii="Times New Roman" w:eastAsia="Times New Roman" w:hAnsi="Times New Roman" w:cs="Times New Roman"/>
        </w:rPr>
        <w:t>4 Data Design</w:t>
      </w:r>
      <w:bookmarkEnd w:id="44"/>
      <w:bookmarkEnd w:id="45"/>
    </w:p>
    <w:p w14:paraId="13011A1E" w14:textId="77777777" w:rsidR="00963726" w:rsidRDefault="00963726" w:rsidP="00963726">
      <w:pPr>
        <w:rPr>
          <w:rFonts w:ascii="Times New Roman" w:eastAsia="Times New Roman" w:hAnsi="Times New Roman" w:cs="Times New Roman"/>
        </w:rPr>
      </w:pPr>
    </w:p>
    <w:p w14:paraId="2C53A101" w14:textId="77777777" w:rsidR="00963726" w:rsidRDefault="00963726" w:rsidP="00963726">
      <w:pPr>
        <w:pStyle w:val="Heading2"/>
        <w:rPr>
          <w:rFonts w:ascii="Times New Roman" w:eastAsia="Times New Roman" w:hAnsi="Times New Roman" w:cs="Times New Roman"/>
        </w:rPr>
      </w:pPr>
      <w:bookmarkStart w:id="46" w:name="_Toc64229825"/>
      <w:bookmarkStart w:id="47" w:name="_Toc66715682"/>
      <w:r>
        <w:rPr>
          <w:rFonts w:ascii="Times New Roman" w:eastAsia="Times New Roman" w:hAnsi="Times New Roman" w:cs="Times New Roman"/>
        </w:rPr>
        <w:t xml:space="preserve">4.1 </w:t>
      </w:r>
      <w:commentRangeStart w:id="48"/>
      <w:r>
        <w:rPr>
          <w:rFonts w:ascii="Times New Roman" w:eastAsia="Times New Roman" w:hAnsi="Times New Roman" w:cs="Times New Roman"/>
        </w:rPr>
        <w:t>Data Description</w:t>
      </w:r>
      <w:bookmarkEnd w:id="46"/>
      <w:r>
        <w:rPr>
          <w:rFonts w:ascii="Times New Roman" w:eastAsia="Times New Roman" w:hAnsi="Times New Roman" w:cs="Times New Roman"/>
        </w:rPr>
        <w:t xml:space="preserve"> </w:t>
      </w:r>
      <w:commentRangeEnd w:id="48"/>
      <w:r>
        <w:rPr>
          <w:rStyle w:val="CommentReference"/>
        </w:rPr>
        <w:commentReference w:id="48"/>
      </w:r>
      <w:bookmarkEnd w:id="47"/>
    </w:p>
    <w:p w14:paraId="1F546E5E" w14:textId="77777777" w:rsidR="00963726" w:rsidRDefault="00963726" w:rsidP="00963726"/>
    <w:p w14:paraId="051ADF2C" w14:textId="57A5453E" w:rsidR="00963726" w:rsidRDefault="00963726" w:rsidP="00963726">
      <w:pPr>
        <w:rPr>
          <w:rFonts w:ascii="Times New Roman" w:eastAsia="Calibri" w:hAnsi="Times New Roman" w:cs="Times New Roman"/>
        </w:rPr>
      </w:pPr>
      <w:r>
        <w:rPr>
          <w:rFonts w:ascii="Times New Roman" w:hAnsi="Times New Roman" w:cs="Times New Roman"/>
        </w:rPr>
        <w:t xml:space="preserve">The mobile application will not store any raw data locally. The data security concerns applicable to this application are resolved by implementing specific packages provided by Dart and Flutter. The Google Drive API will be used for retrieving templates and storing completed reports. Access to Google Drive will be controlled by authentication tokens managed by the Firebase authentication server. </w:t>
      </w:r>
      <w:r>
        <w:rPr>
          <w:rFonts w:ascii="Times New Roman" w:eastAsia="Calibri" w:hAnsi="Times New Roman" w:cs="Times New Roman"/>
        </w:rPr>
        <w:t xml:space="preserve">Although the application will not directly save data, there is still a data flow when the user starts the app and try to login. The following data diagram shows how the process will flow from opening the mobile application to the </w:t>
      </w:r>
      <w:r w:rsidR="00AF4CE0">
        <w:rPr>
          <w:rFonts w:ascii="Times New Roman" w:eastAsia="Calibri" w:hAnsi="Times New Roman" w:cs="Times New Roman"/>
        </w:rPr>
        <w:t>user's authentication</w:t>
      </w:r>
      <w:r>
        <w:rPr>
          <w:rFonts w:ascii="Times New Roman" w:eastAsia="Calibri" w:hAnsi="Times New Roman" w:cs="Times New Roman"/>
        </w:rPr>
        <w:t xml:space="preserve">. </w:t>
      </w:r>
    </w:p>
    <w:p w14:paraId="72F05859" w14:textId="77777777" w:rsidR="00963726" w:rsidRDefault="00963726" w:rsidP="00963726">
      <w:pPr>
        <w:rPr>
          <w:rFonts w:ascii="Times New Roman" w:eastAsia="Calibri" w:hAnsi="Times New Roman" w:cs="Times New Roman"/>
        </w:rPr>
      </w:pPr>
    </w:p>
    <w:p w14:paraId="097A4579" w14:textId="284AA360" w:rsidR="00963726" w:rsidRDefault="00963726" w:rsidP="00963726">
      <w:r>
        <w:rPr>
          <w:noProof/>
        </w:rPr>
        <w:lastRenderedPageBreak/>
        <w:drawing>
          <wp:inline distT="0" distB="0" distL="0" distR="0" wp14:anchorId="0F860892" wp14:editId="4BFF9D84">
            <wp:extent cx="5943600" cy="3749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7887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32C7DF3E" w14:textId="7C6222B7" w:rsidR="00963726" w:rsidRDefault="00AF4CE0" w:rsidP="00963726">
      <w:r>
        <w:t>W</w:t>
      </w:r>
      <w:r w:rsidR="00963726">
        <w:t xml:space="preserve">hen the user opens the page, he/she will be presented a google sign-in form which the user will fill out and submit. The credentials provided will be sent to the </w:t>
      </w:r>
      <w:r>
        <w:t>G</w:t>
      </w:r>
      <w:r w:rsidR="00963726">
        <w:t xml:space="preserve">oogle server for authentication. On success, the server will authenticate the user. </w:t>
      </w:r>
      <w:r>
        <w:t>Simultaneously</w:t>
      </w:r>
      <w:r w:rsidR="00963726">
        <w:t>, the credentials will be sent to the Firebase</w:t>
      </w:r>
      <w:r>
        <w:t>,</w:t>
      </w:r>
      <w:r w:rsidR="00963726">
        <w:t xml:space="preserve"> considered here as Backend as a Service (BaaS) for this application. Upon success, the user will be presented with the homepage</w:t>
      </w:r>
      <w:r>
        <w:t>,</w:t>
      </w:r>
      <w:r w:rsidR="00963726">
        <w:t xml:space="preserve"> which includes some options and buttons to choose from to begin interacting with the application. </w:t>
      </w:r>
    </w:p>
    <w:p w14:paraId="38CC0E69" w14:textId="0E90054F" w:rsidR="00963726" w:rsidRDefault="00963726" w:rsidP="00963726">
      <w:r>
        <w:t xml:space="preserve">Another data flow that can happen is on the administrators’ side. The administrators will work from the google cloud console. They will have the ability to manage the app functionalities by adding </w:t>
      </w:r>
      <w:r w:rsidR="00AF4CE0">
        <w:t xml:space="preserve">a </w:t>
      </w:r>
      <w:r>
        <w:t xml:space="preserve">new user or deleting </w:t>
      </w:r>
      <w:r w:rsidR="00AF4CE0">
        <w:t xml:space="preserve">a </w:t>
      </w:r>
      <w:r>
        <w:t xml:space="preserve">user for any given reason.  Once the administrators want to do some work related to this application from their google console, the google sign-in form is presented to enter the required information. After submission, the credentials will be conveyed to </w:t>
      </w:r>
      <w:r w:rsidR="00AF4CE0">
        <w:t xml:space="preserve">the </w:t>
      </w:r>
      <w:r>
        <w:t>Google cloud server for authentication. Once the authentication is successful, the administrator console will be presented to the admins to start their work. The following diagram depicts the administrator side of authentication.</w:t>
      </w:r>
    </w:p>
    <w:p w14:paraId="0751B787" w14:textId="77777777" w:rsidR="00963726" w:rsidRDefault="00963726" w:rsidP="00963726"/>
    <w:p w14:paraId="64FA604D" w14:textId="426AA4C2" w:rsidR="00963726" w:rsidRDefault="00963726" w:rsidP="00963726">
      <w:r>
        <w:rPr>
          <w:noProof/>
        </w:rPr>
        <w:lastRenderedPageBreak/>
        <w:drawing>
          <wp:inline distT="0" distB="0" distL="0" distR="0" wp14:anchorId="240376BF" wp14:editId="74E64ED1">
            <wp:extent cx="5943600" cy="40538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2054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53840"/>
                    </a:xfrm>
                    <a:prstGeom prst="rect">
                      <a:avLst/>
                    </a:prstGeom>
                    <a:noFill/>
                    <a:ln>
                      <a:noFill/>
                    </a:ln>
                  </pic:spPr>
                </pic:pic>
              </a:graphicData>
            </a:graphic>
          </wp:inline>
        </w:drawing>
      </w:r>
    </w:p>
    <w:p w14:paraId="744D54E4" w14:textId="77777777" w:rsidR="00963726" w:rsidRDefault="00963726" w:rsidP="00963726"/>
    <w:p w14:paraId="55BEB6BF" w14:textId="77777777" w:rsidR="00963726" w:rsidRDefault="00963726" w:rsidP="00963726">
      <w:r>
        <w:t xml:space="preserve"> </w:t>
      </w:r>
    </w:p>
    <w:p w14:paraId="1075AA69" w14:textId="77777777" w:rsidR="00963726" w:rsidRDefault="00963726" w:rsidP="00963726">
      <w:pPr>
        <w:rPr>
          <w:rFonts w:ascii="Times New Roman" w:eastAsia="Calibri" w:hAnsi="Times New Roman" w:cs="Times New Roman"/>
        </w:rPr>
      </w:pPr>
    </w:p>
    <w:p w14:paraId="0D173CA3" w14:textId="77777777" w:rsidR="00963726" w:rsidRDefault="00963726" w:rsidP="00963726"/>
    <w:p w14:paraId="4F7DFF6C" w14:textId="77777777" w:rsidR="00963726" w:rsidRDefault="00963726" w:rsidP="00963726">
      <w:pPr>
        <w:pStyle w:val="Heading1"/>
        <w:rPr>
          <w:rFonts w:ascii="Times New Roman" w:eastAsia="Times New Roman" w:hAnsi="Times New Roman" w:cs="Times New Roman"/>
        </w:rPr>
      </w:pPr>
      <w:bookmarkStart w:id="49" w:name="_Toc64229827"/>
      <w:bookmarkStart w:id="50" w:name="_Toc66715683"/>
      <w:r>
        <w:rPr>
          <w:rFonts w:ascii="Times New Roman" w:eastAsia="Times New Roman" w:hAnsi="Times New Roman" w:cs="Times New Roman"/>
        </w:rPr>
        <w:t>5 Component Design</w:t>
      </w:r>
      <w:bookmarkEnd w:id="49"/>
      <w:bookmarkEnd w:id="50"/>
    </w:p>
    <w:p w14:paraId="2FBCB3A4" w14:textId="77777777" w:rsidR="00963726" w:rsidRDefault="00963726" w:rsidP="00963726"/>
    <w:p w14:paraId="75447982" w14:textId="0E2B8C93" w:rsidR="00963726" w:rsidRDefault="00963726" w:rsidP="00963726">
      <w:r>
        <w:rPr>
          <w:noProof/>
        </w:rPr>
        <w:lastRenderedPageBreak/>
        <w:drawing>
          <wp:inline distT="0" distB="0" distL="0" distR="0" wp14:anchorId="33EF4F96" wp14:editId="01680244">
            <wp:extent cx="5600700" cy="3131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9324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00700" cy="3131820"/>
                    </a:xfrm>
                    <a:prstGeom prst="rect">
                      <a:avLst/>
                    </a:prstGeom>
                    <a:noFill/>
                    <a:ln>
                      <a:noFill/>
                    </a:ln>
                  </pic:spPr>
                </pic:pic>
              </a:graphicData>
            </a:graphic>
          </wp:inline>
        </w:drawing>
      </w:r>
    </w:p>
    <w:p w14:paraId="5EF675BF" w14:textId="53DB3C92" w:rsidR="00963726" w:rsidRDefault="00AF4CE0" w:rsidP="00963726">
      <w:pPr>
        <w:rPr>
          <w:rFonts w:ascii="Times New Roman" w:eastAsia="Times New Roman" w:hAnsi="Times New Roman" w:cs="Times New Roman"/>
          <w:color w:val="222222"/>
        </w:rPr>
      </w:pPr>
      <w:r>
        <w:rPr>
          <w:rFonts w:ascii="Times New Roman" w:eastAsia="Times New Roman" w:hAnsi="Times New Roman" w:cs="Times New Roman"/>
        </w:rPr>
        <w:t>The a</w:t>
      </w:r>
      <w:r w:rsidR="00963726">
        <w:rPr>
          <w:rFonts w:ascii="Times New Roman" w:eastAsia="Times New Roman" w:hAnsi="Times New Roman" w:cs="Times New Roman"/>
        </w:rPr>
        <w:t>bove component</w:t>
      </w:r>
      <w:r w:rsidR="00963726">
        <w:rPr>
          <w:rFonts w:ascii="Times New Roman" w:eastAsia="Times New Roman" w:hAnsi="Times New Roman" w:cs="Times New Roman"/>
          <w:color w:val="222222"/>
        </w:rPr>
        <w:t xml:space="preserve"> diagram depicts how components are wired together to form </w:t>
      </w:r>
      <w:r>
        <w:rPr>
          <w:rFonts w:ascii="Times New Roman" w:eastAsia="Times New Roman" w:hAnsi="Times New Roman" w:cs="Times New Roman"/>
          <w:color w:val="222222"/>
        </w:rPr>
        <w:t>more significant</w:t>
      </w:r>
      <w:r w:rsidR="00963726">
        <w:rPr>
          <w:rFonts w:ascii="Times New Roman" w:eastAsia="Times New Roman" w:hAnsi="Times New Roman" w:cs="Times New Roman"/>
          <w:color w:val="222222"/>
        </w:rPr>
        <w:t xml:space="preserve"> components and software systems. They are used to illustrate the structure of arbitrarily complex systems. </w:t>
      </w:r>
      <w:r>
        <w:rPr>
          <w:rFonts w:ascii="Times New Roman" w:eastAsia="Times New Roman" w:hAnsi="Times New Roman" w:cs="Times New Roman"/>
          <w:color w:val="222222"/>
        </w:rPr>
        <w:t>The u</w:t>
      </w:r>
      <w:r w:rsidR="00963726">
        <w:rPr>
          <w:rFonts w:ascii="Times New Roman" w:eastAsia="Times New Roman" w:hAnsi="Times New Roman" w:cs="Times New Roman"/>
          <w:color w:val="222222"/>
        </w:rPr>
        <w:t xml:space="preserve">ser gives </w:t>
      </w:r>
      <w:r>
        <w:rPr>
          <w:rFonts w:ascii="Times New Roman" w:eastAsia="Times New Roman" w:hAnsi="Times New Roman" w:cs="Times New Roman"/>
          <w:color w:val="222222"/>
        </w:rPr>
        <w:t xml:space="preserve">the </w:t>
      </w:r>
      <w:r w:rsidR="00963726">
        <w:rPr>
          <w:rFonts w:ascii="Times New Roman" w:eastAsia="Times New Roman" w:hAnsi="Times New Roman" w:cs="Times New Roman"/>
          <w:color w:val="222222"/>
        </w:rPr>
        <w:t>main query</w:t>
      </w:r>
      <w:r>
        <w:rPr>
          <w:rFonts w:ascii="Times New Roman" w:eastAsia="Times New Roman" w:hAnsi="Times New Roman" w:cs="Times New Roman"/>
          <w:color w:val="222222"/>
        </w:rPr>
        <w:t>,</w:t>
      </w:r>
      <w:r w:rsidR="00963726">
        <w:rPr>
          <w:rFonts w:ascii="Times New Roman" w:eastAsia="Times New Roman" w:hAnsi="Times New Roman" w:cs="Times New Roman"/>
          <w:color w:val="222222"/>
        </w:rPr>
        <w:t xml:space="preserve"> and it converts </w:t>
      </w:r>
      <w:r>
        <w:rPr>
          <w:rFonts w:ascii="Times New Roman" w:eastAsia="Times New Roman" w:hAnsi="Times New Roman" w:cs="Times New Roman"/>
          <w:color w:val="222222"/>
        </w:rPr>
        <w:t xml:space="preserve">it </w:t>
      </w:r>
      <w:r w:rsidR="00963726">
        <w:rPr>
          <w:rFonts w:ascii="Times New Roman" w:eastAsia="Times New Roman" w:hAnsi="Times New Roman" w:cs="Times New Roman"/>
          <w:color w:val="222222"/>
        </w:rPr>
        <w:t>into sub</w:t>
      </w:r>
      <w:r>
        <w:rPr>
          <w:rFonts w:ascii="Times New Roman" w:eastAsia="Times New Roman" w:hAnsi="Times New Roman" w:cs="Times New Roman"/>
          <w:color w:val="222222"/>
        </w:rPr>
        <w:t>-</w:t>
      </w:r>
      <w:r w:rsidR="00963726">
        <w:rPr>
          <w:rFonts w:ascii="Times New Roman" w:eastAsia="Times New Roman" w:hAnsi="Times New Roman" w:cs="Times New Roman"/>
          <w:color w:val="222222"/>
        </w:rPr>
        <w:t xml:space="preserve">queries and sends </w:t>
      </w:r>
      <w:r>
        <w:rPr>
          <w:rFonts w:ascii="Times New Roman" w:eastAsia="Times New Roman" w:hAnsi="Times New Roman" w:cs="Times New Roman"/>
          <w:color w:val="222222"/>
        </w:rPr>
        <w:t xml:space="preserve">it </w:t>
      </w:r>
      <w:r w:rsidR="00963726">
        <w:rPr>
          <w:rFonts w:ascii="Times New Roman" w:eastAsia="Times New Roman" w:hAnsi="Times New Roman" w:cs="Times New Roman"/>
          <w:color w:val="222222"/>
        </w:rPr>
        <w:t xml:space="preserve">through data dissemination to data aggregators. Results are to be shown to </w:t>
      </w:r>
      <w:r>
        <w:rPr>
          <w:rFonts w:ascii="Times New Roman" w:eastAsia="Times New Roman" w:hAnsi="Times New Roman" w:cs="Times New Roman"/>
          <w:color w:val="222222"/>
        </w:rPr>
        <w:t xml:space="preserve">the </w:t>
      </w:r>
      <w:r w:rsidR="00963726">
        <w:rPr>
          <w:rFonts w:ascii="Times New Roman" w:eastAsia="Times New Roman" w:hAnsi="Times New Roman" w:cs="Times New Roman"/>
          <w:color w:val="222222"/>
        </w:rPr>
        <w:t>user by data aggregators. All boxes are components</w:t>
      </w:r>
      <w:r>
        <w:rPr>
          <w:rFonts w:ascii="Times New Roman" w:eastAsia="Times New Roman" w:hAnsi="Times New Roman" w:cs="Times New Roman"/>
          <w:color w:val="222222"/>
        </w:rPr>
        <w:t>,</w:t>
      </w:r>
      <w:r w:rsidR="00963726">
        <w:rPr>
          <w:rFonts w:ascii="Times New Roman" w:eastAsia="Times New Roman" w:hAnsi="Times New Roman" w:cs="Times New Roman"/>
          <w:color w:val="222222"/>
        </w:rPr>
        <w:t xml:space="preserve"> and arrows indicate dependencies.</w:t>
      </w:r>
    </w:p>
    <w:p w14:paraId="3010149A" w14:textId="77777777" w:rsidR="00963726" w:rsidRDefault="00963726" w:rsidP="00963726">
      <w:pPr>
        <w:rPr>
          <w:rFonts w:ascii="Times New Roman" w:eastAsia="Times New Roman" w:hAnsi="Times New Roman" w:cs="Times New Roman"/>
          <w:color w:val="222222"/>
        </w:rPr>
      </w:pPr>
    </w:p>
    <w:p w14:paraId="73F32737" w14:textId="77777777" w:rsidR="00963726" w:rsidRDefault="00963726" w:rsidP="00963726">
      <w:pPr>
        <w:rPr>
          <w:rFonts w:ascii="Times New Roman" w:hAnsi="Times New Roman" w:cs="Times New Roman"/>
        </w:rPr>
      </w:pPr>
      <w:r>
        <w:rPr>
          <w:rFonts w:ascii="Times New Roman" w:hAnsi="Times New Roman" w:cs="Times New Roman"/>
        </w:rPr>
        <w:t xml:space="preserve">Each screen implemented using the </w:t>
      </w:r>
      <w:proofErr w:type="spellStart"/>
      <w:r>
        <w:rPr>
          <w:rFonts w:ascii="Times New Roman" w:hAnsi="Times New Roman" w:cs="Times New Roman"/>
        </w:rPr>
        <w:t>BLoC</w:t>
      </w:r>
      <w:proofErr w:type="spellEnd"/>
      <w:r>
        <w:rPr>
          <w:rFonts w:ascii="Times New Roman" w:hAnsi="Times New Roman" w:cs="Times New Roman"/>
        </w:rPr>
        <w:t xml:space="preserve"> pattern consists of four classes: View, State, </w:t>
      </w:r>
      <w:proofErr w:type="spellStart"/>
      <w:r>
        <w:rPr>
          <w:rFonts w:ascii="Times New Roman" w:hAnsi="Times New Roman" w:cs="Times New Roman"/>
        </w:rPr>
        <w:t>BLoC</w:t>
      </w:r>
      <w:proofErr w:type="spellEnd"/>
      <w:r>
        <w:rPr>
          <w:rFonts w:ascii="Times New Roman" w:hAnsi="Times New Roman" w:cs="Times New Roman"/>
        </w:rPr>
        <w:t xml:space="preserve">, and Event. </w:t>
      </w:r>
    </w:p>
    <w:p w14:paraId="52346FED" w14:textId="77777777" w:rsidR="00963726" w:rsidRDefault="00963726" w:rsidP="00963726">
      <w:pPr>
        <w:pStyle w:val="ListParagraph"/>
        <w:numPr>
          <w:ilvl w:val="0"/>
          <w:numId w:val="9"/>
        </w:numPr>
        <w:rPr>
          <w:rFonts w:ascii="Times New Roman" w:eastAsiaTheme="minorEastAsia" w:hAnsi="Times New Roman" w:cs="Times New Roman"/>
        </w:rPr>
      </w:pPr>
      <w:r>
        <w:rPr>
          <w:rFonts w:ascii="Times New Roman" w:hAnsi="Times New Roman" w:cs="Times New Roman"/>
        </w:rPr>
        <w:t xml:space="preserve">The View is responsible for displaying the current state on-screen and delegating input to the </w:t>
      </w:r>
      <w:proofErr w:type="spellStart"/>
      <w:r>
        <w:rPr>
          <w:rFonts w:ascii="Times New Roman" w:hAnsi="Times New Roman" w:cs="Times New Roman"/>
        </w:rPr>
        <w:t>BLoC</w:t>
      </w:r>
      <w:proofErr w:type="spellEnd"/>
      <w:r>
        <w:rPr>
          <w:rFonts w:ascii="Times New Roman" w:hAnsi="Times New Roman" w:cs="Times New Roman"/>
        </w:rPr>
        <w:t xml:space="preserve">. </w:t>
      </w:r>
    </w:p>
    <w:p w14:paraId="40B6B62F" w14:textId="77777777" w:rsidR="00963726" w:rsidRDefault="00963726" w:rsidP="00963726">
      <w:pPr>
        <w:pStyle w:val="ListParagraph"/>
        <w:numPr>
          <w:ilvl w:val="0"/>
          <w:numId w:val="9"/>
        </w:numPr>
        <w:rPr>
          <w:rFonts w:ascii="Times New Roman" w:hAnsi="Times New Roman" w:cs="Times New Roman"/>
        </w:rPr>
      </w:pPr>
      <w:r>
        <w:rPr>
          <w:rFonts w:ascii="Times New Roman" w:hAnsi="Times New Roman" w:cs="Times New Roman"/>
        </w:rPr>
        <w:t xml:space="preserve">The State is representative of the current stream of data being presented to the current View. </w:t>
      </w:r>
    </w:p>
    <w:p w14:paraId="3C77EFCF" w14:textId="77777777" w:rsidR="00963726" w:rsidRDefault="00963726" w:rsidP="00963726">
      <w:pPr>
        <w:pStyle w:val="ListParagraph"/>
        <w:numPr>
          <w:ilvl w:val="0"/>
          <w:numId w:val="9"/>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BLoC</w:t>
      </w:r>
      <w:proofErr w:type="spellEnd"/>
      <w:r>
        <w:rPr>
          <w:rFonts w:ascii="Times New Roman" w:hAnsi="Times New Roman" w:cs="Times New Roman"/>
        </w:rPr>
        <w:t xml:space="preserve"> is responsible for handling Events, updating the State, and requesting data from local or remote repositories. </w:t>
      </w:r>
    </w:p>
    <w:p w14:paraId="60379DA8" w14:textId="77777777" w:rsidR="00963726" w:rsidRDefault="00963726" w:rsidP="00963726">
      <w:pPr>
        <w:pStyle w:val="ListParagraph"/>
        <w:numPr>
          <w:ilvl w:val="0"/>
          <w:numId w:val="9"/>
        </w:numPr>
        <w:rPr>
          <w:rFonts w:ascii="Times New Roman" w:hAnsi="Times New Roman" w:cs="Times New Roman"/>
        </w:rPr>
      </w:pPr>
      <w:r>
        <w:rPr>
          <w:rFonts w:ascii="Times New Roman" w:hAnsi="Times New Roman" w:cs="Times New Roman"/>
        </w:rPr>
        <w:t xml:space="preserve">Events refer to specific actions which may influence State.  </w:t>
      </w:r>
    </w:p>
    <w:p w14:paraId="50A81E7B" w14:textId="77777777" w:rsidR="00963726" w:rsidRDefault="00963726" w:rsidP="00963726">
      <w:pPr>
        <w:rPr>
          <w:rFonts w:ascii="Times New Roman" w:hAnsi="Times New Roman" w:cs="Times New Roman"/>
        </w:rPr>
      </w:pPr>
    </w:p>
    <w:p w14:paraId="5CA63677" w14:textId="77777777" w:rsidR="00963726" w:rsidRDefault="00963726" w:rsidP="00963726">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BLoC</w:t>
      </w:r>
      <w:proofErr w:type="spellEnd"/>
      <w:r>
        <w:rPr>
          <w:rFonts w:ascii="Times New Roman" w:hAnsi="Times New Roman" w:cs="Times New Roman"/>
        </w:rPr>
        <w:t xml:space="preserve"> architecture has three core benefits.</w:t>
      </w:r>
      <w:r>
        <w:br/>
      </w:r>
      <w:r>
        <w:rPr>
          <w:rFonts w:ascii="Times New Roman" w:hAnsi="Times New Roman" w:cs="Times New Roman"/>
        </w:rPr>
        <w:t xml:space="preserve">It is: </w:t>
      </w:r>
    </w:p>
    <w:p w14:paraId="6F844EA4" w14:textId="77777777" w:rsidR="00963726" w:rsidRDefault="00963726" w:rsidP="00963726">
      <w:pPr>
        <w:pStyle w:val="ListParagraph"/>
        <w:numPr>
          <w:ilvl w:val="1"/>
          <w:numId w:val="10"/>
        </w:numPr>
        <w:rPr>
          <w:rFonts w:eastAsiaTheme="minorEastAsia"/>
        </w:rPr>
      </w:pPr>
      <w:r>
        <w:rPr>
          <w:rFonts w:ascii="Times New Roman" w:hAnsi="Times New Roman" w:cs="Times New Roman"/>
        </w:rPr>
        <w:t>Simple</w:t>
      </w:r>
    </w:p>
    <w:p w14:paraId="41C9DA7F" w14:textId="77777777" w:rsidR="00963726" w:rsidRDefault="00963726" w:rsidP="00963726">
      <w:pPr>
        <w:pStyle w:val="ListParagraph"/>
        <w:numPr>
          <w:ilvl w:val="1"/>
          <w:numId w:val="10"/>
        </w:numPr>
        <w:rPr>
          <w:rFonts w:eastAsiaTheme="minorEastAsia"/>
        </w:rPr>
      </w:pPr>
      <w:r>
        <w:rPr>
          <w:rFonts w:ascii="Times New Roman" w:hAnsi="Times New Roman" w:cs="Times New Roman"/>
        </w:rPr>
        <w:t>Testable</w:t>
      </w:r>
    </w:p>
    <w:p w14:paraId="77D009C8" w14:textId="77777777" w:rsidR="00963726" w:rsidRDefault="00963726" w:rsidP="00963726">
      <w:pPr>
        <w:pStyle w:val="ListParagraph"/>
        <w:numPr>
          <w:ilvl w:val="1"/>
          <w:numId w:val="10"/>
        </w:numPr>
        <w:rPr>
          <w:rFonts w:eastAsiaTheme="minorEastAsia"/>
        </w:rPr>
      </w:pPr>
      <w:r>
        <w:rPr>
          <w:rFonts w:ascii="Times New Roman" w:hAnsi="Times New Roman" w:cs="Times New Roman"/>
        </w:rPr>
        <w:t>Powerful</w:t>
      </w:r>
    </w:p>
    <w:p w14:paraId="03144116" w14:textId="77777777" w:rsidR="00963726" w:rsidRDefault="00963726" w:rsidP="00963726">
      <w:pPr>
        <w:ind w:left="720"/>
        <w:rPr>
          <w:rFonts w:ascii="Times New Roman" w:hAnsi="Times New Roman" w:cs="Times New Roman"/>
        </w:rPr>
      </w:pPr>
    </w:p>
    <w:p w14:paraId="3B118D2F" w14:textId="77777777" w:rsidR="00963726" w:rsidRDefault="00963726" w:rsidP="00963726">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BLoC</w:t>
      </w:r>
      <w:proofErr w:type="spellEnd"/>
      <w:r>
        <w:rPr>
          <w:rFonts w:ascii="Times New Roman" w:hAnsi="Times New Roman" w:cs="Times New Roman"/>
        </w:rPr>
        <w:t xml:space="preserve"> pattern encourages only the use of data Streams and </w:t>
      </w:r>
      <w:proofErr w:type="spellStart"/>
      <w:r>
        <w:rPr>
          <w:rFonts w:ascii="Times New Roman" w:hAnsi="Times New Roman" w:cs="Times New Roman"/>
        </w:rPr>
        <w:t>StreamSinks</w:t>
      </w:r>
      <w:proofErr w:type="spellEnd"/>
      <w:r>
        <w:rPr>
          <w:rFonts w:ascii="Times New Roman" w:hAnsi="Times New Roman" w:cs="Times New Roman"/>
        </w:rPr>
        <w:t xml:space="preserve"> for handling the flow of data between views of the application. User input data will be directed solely to and from the </w:t>
      </w:r>
      <w:proofErr w:type="spellStart"/>
      <w:r>
        <w:rPr>
          <w:rFonts w:ascii="Times New Roman" w:hAnsi="Times New Roman" w:cs="Times New Roman"/>
        </w:rPr>
        <w:t>DialogFlow</w:t>
      </w:r>
      <w:proofErr w:type="spellEnd"/>
      <w:r>
        <w:rPr>
          <w:rFonts w:ascii="Times New Roman" w:hAnsi="Times New Roman" w:cs="Times New Roman"/>
        </w:rPr>
        <w:t xml:space="preserve"> agent and Web Service by secure channels, and PDF reports will be stored in the local secure file system.</w:t>
      </w:r>
    </w:p>
    <w:p w14:paraId="2B6213A7" w14:textId="77777777" w:rsidR="00963726" w:rsidRDefault="00963726" w:rsidP="00963726">
      <w:pPr>
        <w:rPr>
          <w:rFonts w:ascii="Times New Roman" w:hAnsi="Times New Roman" w:cs="Times New Roman"/>
        </w:rPr>
      </w:pPr>
    </w:p>
    <w:p w14:paraId="6C98B466" w14:textId="77777777" w:rsidR="00963726" w:rsidRDefault="00963726" w:rsidP="00963726">
      <w:pPr>
        <w:rPr>
          <w:rFonts w:ascii="Times New Roman" w:hAnsi="Times New Roman" w:cs="Times New Roman"/>
        </w:rPr>
      </w:pPr>
      <w:r>
        <w:rPr>
          <w:rFonts w:ascii="Times New Roman" w:hAnsi="Times New Roman" w:cs="Times New Roman"/>
        </w:rPr>
        <w:t xml:space="preserve">The structure of the </w:t>
      </w:r>
      <w:proofErr w:type="spellStart"/>
      <w:r>
        <w:rPr>
          <w:rFonts w:ascii="Times New Roman" w:hAnsi="Times New Roman" w:cs="Times New Roman"/>
        </w:rPr>
        <w:t>BLoC</w:t>
      </w:r>
      <w:proofErr w:type="spellEnd"/>
      <w:r>
        <w:rPr>
          <w:rFonts w:ascii="Times New Roman" w:hAnsi="Times New Roman" w:cs="Times New Roman"/>
        </w:rPr>
        <w:t xml:space="preserve"> will contain the following sub-components: </w:t>
      </w:r>
    </w:p>
    <w:p w14:paraId="394D98E1" w14:textId="77777777" w:rsidR="00963726" w:rsidRDefault="00963726" w:rsidP="00963726">
      <w:pPr>
        <w:pStyle w:val="ListParagraph"/>
        <w:numPr>
          <w:ilvl w:val="0"/>
          <w:numId w:val="11"/>
        </w:numPr>
        <w:rPr>
          <w:rFonts w:ascii="Times New Roman" w:eastAsiaTheme="minorEastAsia" w:hAnsi="Times New Roman" w:cs="Times New Roman"/>
        </w:rPr>
      </w:pPr>
      <w:r>
        <w:rPr>
          <w:rFonts w:ascii="Times New Roman" w:hAnsi="Times New Roman" w:cs="Times New Roman"/>
        </w:rPr>
        <w:t xml:space="preserve">View: Stateful widget code containing draw and layout related design for each screen. </w:t>
      </w:r>
    </w:p>
    <w:p w14:paraId="70EEB1E6" w14:textId="77777777" w:rsidR="00963726" w:rsidRDefault="00963726" w:rsidP="00963726">
      <w:pPr>
        <w:pStyle w:val="ListParagraph"/>
        <w:numPr>
          <w:ilvl w:val="0"/>
          <w:numId w:val="11"/>
        </w:numPr>
        <w:rPr>
          <w:rFonts w:ascii="Times New Roman" w:eastAsiaTheme="minorEastAsia" w:hAnsi="Times New Roman" w:cs="Times New Roman"/>
        </w:rPr>
      </w:pPr>
      <w:r>
        <w:rPr>
          <w:rFonts w:ascii="Times New Roman" w:hAnsi="Times New Roman" w:cs="Times New Roman"/>
        </w:rPr>
        <w:lastRenderedPageBreak/>
        <w:t>Repository: Interfaces for sending HTTPS requests to respective external components and an interface for saving encrypted PDF report files to the secure file system.</w:t>
      </w:r>
    </w:p>
    <w:p w14:paraId="102BAD4F" w14:textId="77777777" w:rsidR="00963726" w:rsidRDefault="00963726" w:rsidP="00963726">
      <w:pPr>
        <w:pStyle w:val="ListParagraph"/>
        <w:numPr>
          <w:ilvl w:val="0"/>
          <w:numId w:val="11"/>
        </w:numPr>
        <w:rPr>
          <w:rFonts w:ascii="Times New Roman" w:eastAsiaTheme="minorEastAsia" w:hAnsi="Times New Roman" w:cs="Times New Roman"/>
        </w:rPr>
      </w:pPr>
      <w:proofErr w:type="spellStart"/>
      <w:r>
        <w:rPr>
          <w:rFonts w:ascii="Times New Roman" w:hAnsi="Times New Roman" w:cs="Times New Roman"/>
        </w:rPr>
        <w:t>BLoC</w:t>
      </w:r>
      <w:proofErr w:type="spellEnd"/>
      <w:r>
        <w:rPr>
          <w:rFonts w:ascii="Times New Roman" w:hAnsi="Times New Roman" w:cs="Times New Roman"/>
        </w:rPr>
        <w:t xml:space="preserve">: Contains event handlers for user activity, </w:t>
      </w:r>
      <w:proofErr w:type="gramStart"/>
      <w:r>
        <w:rPr>
          <w:rFonts w:ascii="Times New Roman" w:hAnsi="Times New Roman" w:cs="Times New Roman"/>
        </w:rPr>
        <w:t>logic</w:t>
      </w:r>
      <w:proofErr w:type="gramEnd"/>
      <w:r>
        <w:rPr>
          <w:rFonts w:ascii="Times New Roman" w:hAnsi="Times New Roman" w:cs="Times New Roman"/>
        </w:rPr>
        <w:t xml:space="preserve"> and implementation of Repository interface classes to route data queries to external and internal repositories upon a data received event and synchronously or asynchronously update the States and streaming data of affected Views. </w:t>
      </w:r>
    </w:p>
    <w:p w14:paraId="76A460C6" w14:textId="4A2C9BA2" w:rsidR="00963726" w:rsidRDefault="00963726" w:rsidP="00963726">
      <w:pPr>
        <w:jc w:val="center"/>
      </w:pPr>
      <w:r>
        <w:rPr>
          <w:noProof/>
        </w:rPr>
        <w:drawing>
          <wp:inline distT="0" distB="0" distL="0" distR="0" wp14:anchorId="7ECCEAEE" wp14:editId="44213CF7">
            <wp:extent cx="5593080" cy="36118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9788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3080" cy="3611880"/>
                    </a:xfrm>
                    <a:prstGeom prst="rect">
                      <a:avLst/>
                    </a:prstGeom>
                    <a:noFill/>
                    <a:ln>
                      <a:noFill/>
                    </a:ln>
                  </pic:spPr>
                </pic:pic>
              </a:graphicData>
            </a:graphic>
          </wp:inline>
        </w:drawing>
      </w:r>
    </w:p>
    <w:p w14:paraId="1B218B29" w14:textId="77777777" w:rsidR="00963726" w:rsidRDefault="00963726" w:rsidP="00963726">
      <w:pPr>
        <w:pStyle w:val="ListParagraph"/>
        <w:jc w:val="center"/>
      </w:pPr>
      <w:r>
        <w:rPr>
          <w:b/>
          <w:bCs/>
        </w:rPr>
        <w:t>Figure 2:</w:t>
      </w:r>
      <w:r>
        <w:t xml:space="preserve"> </w:t>
      </w:r>
      <w:proofErr w:type="spellStart"/>
      <w:r>
        <w:t>BLoC</w:t>
      </w:r>
      <w:proofErr w:type="spellEnd"/>
      <w:r>
        <w:t xml:space="preserve"> pattern component structure.</w:t>
      </w:r>
    </w:p>
    <w:p w14:paraId="70E467DA" w14:textId="77777777" w:rsidR="00963726" w:rsidRDefault="00963726" w:rsidP="00963726">
      <w:pPr>
        <w:pStyle w:val="Heading1"/>
        <w:rPr>
          <w:rFonts w:ascii="Times New Roman" w:eastAsia="Times New Roman" w:hAnsi="Times New Roman" w:cs="Times New Roman"/>
        </w:rPr>
      </w:pPr>
      <w:bookmarkStart w:id="51" w:name="_Toc64229828"/>
      <w:bookmarkStart w:id="52" w:name="_Toc66715684"/>
      <w:r>
        <w:rPr>
          <w:rFonts w:ascii="Times New Roman" w:eastAsia="Times New Roman" w:hAnsi="Times New Roman" w:cs="Times New Roman"/>
        </w:rPr>
        <w:t xml:space="preserve">6 </w:t>
      </w:r>
      <w:commentRangeStart w:id="53"/>
      <w:r>
        <w:rPr>
          <w:rFonts w:ascii="Times New Roman" w:eastAsia="Times New Roman" w:hAnsi="Times New Roman" w:cs="Times New Roman"/>
        </w:rPr>
        <w:t>Human Interface Design</w:t>
      </w:r>
      <w:commentRangeEnd w:id="53"/>
      <w:r>
        <w:rPr>
          <w:rStyle w:val="CommentReference"/>
        </w:rPr>
        <w:commentReference w:id="53"/>
      </w:r>
      <w:bookmarkEnd w:id="51"/>
      <w:bookmarkEnd w:id="52"/>
    </w:p>
    <w:p w14:paraId="05710CBC" w14:textId="77777777" w:rsidR="00963726" w:rsidRDefault="00963726" w:rsidP="00963726">
      <w:pPr>
        <w:rPr>
          <w:rFonts w:ascii="Times New Roman" w:eastAsia="Times New Roman" w:hAnsi="Times New Roman" w:cs="Times New Roman"/>
        </w:rPr>
      </w:pPr>
      <w:r>
        <w:rPr>
          <w:rFonts w:ascii="Times New Roman" w:eastAsia="Times New Roman" w:hAnsi="Times New Roman" w:cs="Times New Roman"/>
        </w:rPr>
        <w:t xml:space="preserve"> </w:t>
      </w:r>
    </w:p>
    <w:p w14:paraId="5D02498F" w14:textId="77777777" w:rsidR="00963726" w:rsidRDefault="00963726" w:rsidP="00963726">
      <w:pPr>
        <w:pStyle w:val="Heading2"/>
        <w:rPr>
          <w:rFonts w:ascii="Times New Roman" w:eastAsia="Times New Roman" w:hAnsi="Times New Roman" w:cs="Times New Roman"/>
        </w:rPr>
      </w:pPr>
      <w:bookmarkStart w:id="54" w:name="_Toc64229829"/>
      <w:bookmarkStart w:id="55" w:name="_Toc66715685"/>
      <w:r>
        <w:rPr>
          <w:rFonts w:ascii="Times New Roman" w:eastAsia="Times New Roman" w:hAnsi="Times New Roman" w:cs="Times New Roman"/>
        </w:rPr>
        <w:t>6.1 Overview of User Interface</w:t>
      </w:r>
      <w:bookmarkEnd w:id="54"/>
      <w:bookmarkEnd w:id="55"/>
    </w:p>
    <w:p w14:paraId="3BCCD4CE" w14:textId="77777777" w:rsidR="00963726" w:rsidRDefault="00963726" w:rsidP="00963726">
      <w:pPr>
        <w:rPr>
          <w:rFonts w:ascii="Times New Roman" w:eastAsia="Times New Roman" w:hAnsi="Times New Roman" w:cs="Times New Roman"/>
        </w:rPr>
      </w:pPr>
    </w:p>
    <w:p w14:paraId="3C0CC538" w14:textId="77777777" w:rsidR="00963726" w:rsidRDefault="00963726" w:rsidP="00963726">
      <w:pPr>
        <w:rPr>
          <w:rFonts w:ascii="Times New Roman" w:eastAsia="Times New Roman" w:hAnsi="Times New Roman" w:cs="Times New Roman"/>
        </w:rPr>
      </w:pPr>
      <w:r>
        <w:rPr>
          <w:rFonts w:ascii="Times New Roman" w:eastAsia="Times New Roman" w:hAnsi="Times New Roman" w:cs="Times New Roman"/>
        </w:rPr>
        <w:t>Detailed below are the proposed activities available to the users of the Form Scriber application. The actions below are a guide and could change throughout the development process. The drawings provided are drafts and will change as development progresses.</w:t>
      </w:r>
    </w:p>
    <w:p w14:paraId="50F6BBC7" w14:textId="77777777" w:rsidR="00963726" w:rsidRDefault="00963726" w:rsidP="00963726">
      <w:pPr>
        <w:rPr>
          <w:rFonts w:ascii="Times New Roman" w:eastAsia="Times New Roman" w:hAnsi="Times New Roman" w:cs="Times New Roman"/>
        </w:rPr>
      </w:pPr>
      <w:r>
        <w:rPr>
          <w:rFonts w:ascii="Times New Roman" w:eastAsia="Times New Roman" w:hAnsi="Times New Roman" w:cs="Times New Roman"/>
        </w:rPr>
        <w:t xml:space="preserve">Each screen will consist of a Widget class, which contains the elements to build on screen, and an optional State class which acts as the logical controller for data to be rebuilt on screen for dynamic </w:t>
      </w:r>
      <w:proofErr w:type="spellStart"/>
      <w:r>
        <w:rPr>
          <w:rFonts w:ascii="Times New Roman" w:eastAsia="Times New Roman" w:hAnsi="Times New Roman" w:cs="Times New Roman"/>
        </w:rPr>
        <w:t>StatefulWidgets</w:t>
      </w:r>
      <w:proofErr w:type="spellEnd"/>
      <w:r>
        <w:rPr>
          <w:rFonts w:ascii="Times New Roman" w:eastAsia="Times New Roman" w:hAnsi="Times New Roman" w:cs="Times New Roman"/>
        </w:rPr>
        <w:t xml:space="preserve">. </w:t>
      </w:r>
    </w:p>
    <w:p w14:paraId="248E913E" w14:textId="77777777" w:rsidR="00963726" w:rsidRDefault="00963726" w:rsidP="00963726">
      <w:pPr>
        <w:rPr>
          <w:rFonts w:ascii="Times New Roman" w:eastAsia="Times New Roman" w:hAnsi="Times New Roman" w:cs="Times New Roman"/>
        </w:rPr>
      </w:pPr>
    </w:p>
    <w:p w14:paraId="0C66CA19" w14:textId="77777777" w:rsidR="00963726" w:rsidRDefault="00963726" w:rsidP="00963726">
      <w:pPr>
        <w:rPr>
          <w:rFonts w:ascii="Consolas" w:eastAsia="Consolas" w:hAnsi="Consolas" w:cs="Consolas"/>
          <w:color w:val="2196F3"/>
          <w:sz w:val="19"/>
          <w:szCs w:val="19"/>
        </w:rPr>
      </w:pPr>
      <w:r>
        <w:rPr>
          <w:rFonts w:ascii="Times New Roman" w:eastAsia="Times New Roman" w:hAnsi="Times New Roman" w:cs="Times New Roman"/>
        </w:rPr>
        <w:t xml:space="preserve">The main class which the application launches into will be a </w:t>
      </w:r>
      <w:proofErr w:type="spellStart"/>
      <w:r>
        <w:rPr>
          <w:rFonts w:ascii="Times New Roman" w:eastAsia="Times New Roman" w:hAnsi="Times New Roman" w:cs="Times New Roman"/>
        </w:rPr>
        <w:t>StatefulWidget</w:t>
      </w:r>
      <w:proofErr w:type="spellEnd"/>
      <w:r>
        <w:rPr>
          <w:rFonts w:ascii="Times New Roman" w:eastAsia="Times New Roman" w:hAnsi="Times New Roman" w:cs="Times New Roman"/>
        </w:rPr>
        <w:t xml:space="preserve"> </w:t>
      </w:r>
      <w:proofErr w:type="spellStart"/>
      <w:r>
        <w:rPr>
          <w:rFonts w:ascii="Consolas" w:eastAsia="Consolas" w:hAnsi="Consolas" w:cs="Consolas"/>
          <w:color w:val="2196F3"/>
          <w:sz w:val="19"/>
          <w:szCs w:val="19"/>
        </w:rPr>
        <w:t>MyHomePage</w:t>
      </w:r>
      <w:proofErr w:type="spellEnd"/>
      <w:r>
        <w:rPr>
          <w:rFonts w:ascii="Times New Roman" w:eastAsia="Times New Roman" w:hAnsi="Times New Roman" w:cs="Times New Roman"/>
        </w:rPr>
        <w:t xml:space="preserve"> controlled by the State class </w:t>
      </w:r>
      <w:r>
        <w:rPr>
          <w:rFonts w:ascii="Consolas" w:eastAsia="Consolas" w:hAnsi="Consolas" w:cs="Consolas"/>
          <w:color w:val="2196F3"/>
          <w:sz w:val="19"/>
          <w:szCs w:val="19"/>
        </w:rPr>
        <w:t>_</w:t>
      </w:r>
      <w:proofErr w:type="spellStart"/>
      <w:r>
        <w:rPr>
          <w:rFonts w:ascii="Consolas" w:eastAsia="Consolas" w:hAnsi="Consolas" w:cs="Consolas"/>
          <w:color w:val="2196F3"/>
          <w:sz w:val="19"/>
          <w:szCs w:val="19"/>
        </w:rPr>
        <w:t>MyHomePageState</w:t>
      </w:r>
      <w:proofErr w:type="spellEnd"/>
      <w:r>
        <w:rPr>
          <w:rFonts w:ascii="Times New Roman" w:eastAsia="Times New Roman" w:hAnsi="Times New Roman" w:cs="Times New Roman"/>
        </w:rPr>
        <w:t xml:space="preserve">. </w:t>
      </w:r>
    </w:p>
    <w:p w14:paraId="5E63DB00" w14:textId="77777777" w:rsidR="00963726" w:rsidRDefault="00963726" w:rsidP="00963726">
      <w:pPr>
        <w:rPr>
          <w:rFonts w:ascii="Times New Roman" w:eastAsia="Times New Roman" w:hAnsi="Times New Roman" w:cs="Times New Roman"/>
        </w:rPr>
      </w:pPr>
    </w:p>
    <w:p w14:paraId="37D57880" w14:textId="75312E06" w:rsidR="00963726" w:rsidRDefault="00963726" w:rsidP="00963726">
      <w:r>
        <w:rPr>
          <w:noProof/>
        </w:rPr>
        <w:lastRenderedPageBreak/>
        <w:drawing>
          <wp:inline distT="0" distB="0" distL="0" distR="0" wp14:anchorId="165DAA91" wp14:editId="0553A6C3">
            <wp:extent cx="5250180" cy="25146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8120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0180" cy="2514600"/>
                    </a:xfrm>
                    <a:prstGeom prst="rect">
                      <a:avLst/>
                    </a:prstGeom>
                    <a:noFill/>
                    <a:ln>
                      <a:noFill/>
                    </a:ln>
                  </pic:spPr>
                </pic:pic>
              </a:graphicData>
            </a:graphic>
          </wp:inline>
        </w:drawing>
      </w:r>
    </w:p>
    <w:p w14:paraId="137C96C0" w14:textId="77777777" w:rsidR="00963726" w:rsidRDefault="00963726" w:rsidP="00963726">
      <w:pPr>
        <w:rPr>
          <w:rFonts w:ascii="Times New Roman" w:eastAsia="Times New Roman" w:hAnsi="Times New Roman" w:cs="Times New Roman"/>
        </w:rPr>
      </w:pPr>
    </w:p>
    <w:p w14:paraId="2DB00BD5" w14:textId="77777777" w:rsidR="00963726" w:rsidRDefault="00963726" w:rsidP="00963726">
      <w:pPr>
        <w:pStyle w:val="Heading2"/>
        <w:spacing w:line="256" w:lineRule="auto"/>
        <w:rPr>
          <w:rFonts w:ascii="Calibri Light" w:eastAsia="Yu Gothic Light" w:hAnsi="Calibri Light" w:cs="Times New Roman"/>
        </w:rPr>
      </w:pPr>
      <w:bookmarkStart w:id="56" w:name="_Toc66715686"/>
      <w:r>
        <w:rPr>
          <w:rFonts w:ascii="Times New Roman" w:eastAsia="Times New Roman" w:hAnsi="Times New Roman" w:cs="Times New Roman"/>
        </w:rPr>
        <w:t>6.2 User Begins Conversation</w:t>
      </w:r>
      <w:bookmarkEnd w:id="56"/>
    </w:p>
    <w:p w14:paraId="55C2BA2D" w14:textId="77777777" w:rsidR="00963726" w:rsidRDefault="00963726" w:rsidP="00963726">
      <w:pPr>
        <w:rPr>
          <w:rFonts w:ascii="Times New Roman" w:eastAsia="Times New Roman" w:hAnsi="Times New Roman" w:cs="Times New Roman"/>
        </w:rPr>
      </w:pPr>
    </w:p>
    <w:p w14:paraId="2A6D3B59" w14:textId="77777777" w:rsidR="00963726" w:rsidRDefault="00963726" w:rsidP="00963726">
      <w:pPr>
        <w:spacing w:line="256" w:lineRule="auto"/>
        <w:rPr>
          <w:rFonts w:ascii="Times New Roman" w:eastAsia="Times New Roman" w:hAnsi="Times New Roman" w:cs="Times New Roman"/>
        </w:rPr>
      </w:pPr>
    </w:p>
    <w:p w14:paraId="3B8A877F" w14:textId="77777777" w:rsidR="00963726" w:rsidRDefault="00963726" w:rsidP="00963726">
      <w:pPr>
        <w:rPr>
          <w:rFonts w:ascii="Times New Roman" w:eastAsia="Times New Roman" w:hAnsi="Times New Roman" w:cs="Times New Roman"/>
        </w:rPr>
      </w:pPr>
      <w:r>
        <w:rPr>
          <w:rFonts w:ascii="Times New Roman" w:eastAsia="Times New Roman" w:hAnsi="Times New Roman" w:cs="Times New Roman"/>
        </w:rPr>
        <w:t>6.3 Begin Conversation</w:t>
      </w:r>
    </w:p>
    <w:p w14:paraId="4C7CD586" w14:textId="77777777" w:rsidR="00963726" w:rsidRDefault="00963726" w:rsidP="00963726">
      <w:pPr>
        <w:rPr>
          <w:rFonts w:ascii="Times New Roman" w:eastAsia="Times New Roman" w:hAnsi="Times New Roman" w:cs="Times New Roman"/>
        </w:rPr>
      </w:pPr>
    </w:p>
    <w:p w14:paraId="6C184CF8" w14:textId="5840CCAC" w:rsidR="00963726" w:rsidRDefault="00963726" w:rsidP="00963726">
      <w:pPr>
        <w:spacing w:line="256" w:lineRule="auto"/>
        <w:rPr>
          <w:rFonts w:ascii="Times New Roman" w:eastAsia="Times New Roman" w:hAnsi="Times New Roman" w:cs="Times New Roman"/>
        </w:rPr>
      </w:pPr>
      <w:r>
        <w:rPr>
          <w:rFonts w:ascii="Times New Roman" w:eastAsia="Times New Roman" w:hAnsi="Times New Roman" w:cs="Times New Roman"/>
        </w:rPr>
        <w:t>For the chatbo</w:t>
      </w:r>
      <w:r w:rsidR="00864ADC">
        <w:rPr>
          <w:rFonts w:ascii="Times New Roman" w:eastAsia="Times New Roman" w:hAnsi="Times New Roman" w:cs="Times New Roman"/>
        </w:rPr>
        <w:t>t</w:t>
      </w:r>
      <w:r>
        <w:rPr>
          <w:rFonts w:ascii="Times New Roman" w:eastAsia="Times New Roman" w:hAnsi="Times New Roman" w:cs="Times New Roman"/>
        </w:rPr>
        <w:t xml:space="preserve"> activity to begin, the user must be logged into the application. The user will select the Begin Conversation option. This option will take the user to the chatbo</w:t>
      </w:r>
      <w:r w:rsidR="00864ADC">
        <w:rPr>
          <w:rFonts w:ascii="Times New Roman" w:eastAsia="Times New Roman" w:hAnsi="Times New Roman" w:cs="Times New Roman"/>
        </w:rPr>
        <w:t>t</w:t>
      </w:r>
      <w:r>
        <w:rPr>
          <w:rFonts w:ascii="Times New Roman" w:eastAsia="Times New Roman" w:hAnsi="Times New Roman" w:cs="Times New Roman"/>
        </w:rPr>
        <w:t xml:space="preserve"> screen, where communication begins. Once on the chatbo</w:t>
      </w:r>
      <w:r w:rsidR="00864ADC">
        <w:rPr>
          <w:rFonts w:ascii="Times New Roman" w:eastAsia="Times New Roman" w:hAnsi="Times New Roman" w:cs="Times New Roman"/>
        </w:rPr>
        <w:t>t</w:t>
      </w:r>
      <w:r>
        <w:rPr>
          <w:rFonts w:ascii="Times New Roman" w:eastAsia="Times New Roman" w:hAnsi="Times New Roman" w:cs="Times New Roman"/>
        </w:rPr>
        <w:t xml:space="preserve"> screen, the bot will greet the user and ask for the type of form the user needs. On this screen, the user will have three methods to navigate to the desired form.</w:t>
      </w:r>
    </w:p>
    <w:p w14:paraId="7B4DB762" w14:textId="77777777" w:rsidR="00963726" w:rsidRDefault="00963726" w:rsidP="00963726">
      <w:pPr>
        <w:spacing w:line="256" w:lineRule="auto"/>
        <w:rPr>
          <w:rFonts w:ascii="Times New Roman" w:eastAsia="Times New Roman" w:hAnsi="Times New Roman" w:cs="Times New Roman"/>
        </w:rPr>
      </w:pPr>
    </w:p>
    <w:p w14:paraId="6F811D04" w14:textId="0CA4E811" w:rsidR="00963726" w:rsidRDefault="00963726" w:rsidP="00963726">
      <w:pPr>
        <w:spacing w:line="256" w:lineRule="auto"/>
        <w:rPr>
          <w:rFonts w:ascii="Times New Roman" w:eastAsia="Times New Roman" w:hAnsi="Times New Roman" w:cs="Times New Roman"/>
        </w:rPr>
      </w:pPr>
      <w:r>
        <w:rPr>
          <w:rFonts w:ascii="Times New Roman" w:eastAsia="Times New Roman" w:hAnsi="Times New Roman" w:cs="Times New Roman"/>
        </w:rPr>
        <w:t>The first option will be to tap the microphone icon (Figure 6.5a). When the microphone icon is pressed, the chatbo</w:t>
      </w:r>
      <w:r w:rsidR="00864ADC">
        <w:rPr>
          <w:rFonts w:ascii="Times New Roman" w:eastAsia="Times New Roman" w:hAnsi="Times New Roman" w:cs="Times New Roman"/>
        </w:rPr>
        <w:t>t</w:t>
      </w:r>
      <w:r>
        <w:rPr>
          <w:rFonts w:ascii="Times New Roman" w:eastAsia="Times New Roman" w:hAnsi="Times New Roman" w:cs="Times New Roman"/>
        </w:rPr>
        <w:t xml:space="preserve"> will begin capturing audio from the device (Figure 6.5b). A second option will be to tap one of the buttons designated “Patient Registration,” “New Prescription,” and “Medical History.” (Figure 6.5c). A third option will allow the user to type in the form name (Figure 6.5d). A text box will be displayed at the bottom of the screen to receive input. Once the user has completed typing, the user will tap the send icon to send the text to Form Scriber. </w:t>
      </w:r>
    </w:p>
    <w:p w14:paraId="47430A61" w14:textId="77777777" w:rsidR="00963726" w:rsidRDefault="00963726" w:rsidP="00963726">
      <w:pPr>
        <w:rPr>
          <w:rFonts w:ascii="Times New Roman" w:eastAsia="Times New Roman" w:hAnsi="Times New Roman" w:cs="Times New Roman"/>
        </w:rPr>
      </w:pPr>
    </w:p>
    <w:p w14:paraId="71F202AD" w14:textId="0510AF3E" w:rsidR="00963726" w:rsidRDefault="00963726" w:rsidP="00963726">
      <w:pPr>
        <w:jc w:val="center"/>
      </w:pPr>
      <w:r>
        <w:rPr>
          <w:noProof/>
        </w:rPr>
        <w:drawing>
          <wp:inline distT="0" distB="0" distL="0" distR="0" wp14:anchorId="22654B21" wp14:editId="207A0B50">
            <wp:extent cx="838200" cy="7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1372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0" cy="762000"/>
                    </a:xfrm>
                    <a:prstGeom prst="rect">
                      <a:avLst/>
                    </a:prstGeom>
                    <a:noFill/>
                    <a:ln>
                      <a:noFill/>
                    </a:ln>
                  </pic:spPr>
                </pic:pic>
              </a:graphicData>
            </a:graphic>
          </wp:inline>
        </w:drawing>
      </w:r>
    </w:p>
    <w:p w14:paraId="6C5DA613" w14:textId="77777777" w:rsidR="00963726" w:rsidRDefault="00963726" w:rsidP="00963726">
      <w:pPr>
        <w:spacing w:line="256" w:lineRule="auto"/>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Figure 6.5a - Microphone activated</w:t>
      </w:r>
    </w:p>
    <w:p w14:paraId="5FB91139" w14:textId="77777777" w:rsidR="00963726" w:rsidRDefault="00963726" w:rsidP="00963726">
      <w:pPr>
        <w:spacing w:line="256" w:lineRule="auto"/>
        <w:jc w:val="center"/>
        <w:rPr>
          <w:rFonts w:ascii="Times New Roman" w:eastAsia="Times New Roman" w:hAnsi="Times New Roman" w:cs="Times New Roman"/>
          <w:i/>
          <w:iCs/>
          <w:sz w:val="20"/>
          <w:szCs w:val="20"/>
        </w:rPr>
      </w:pPr>
    </w:p>
    <w:p w14:paraId="59D6AE51" w14:textId="77777777" w:rsidR="00963726" w:rsidRDefault="00963726" w:rsidP="00963726">
      <w:pPr>
        <w:spacing w:line="256" w:lineRule="auto"/>
        <w:jc w:val="center"/>
        <w:rPr>
          <w:rFonts w:ascii="Times New Roman" w:eastAsia="Times New Roman" w:hAnsi="Times New Roman" w:cs="Times New Roman"/>
          <w:i/>
          <w:iCs/>
          <w:sz w:val="20"/>
          <w:szCs w:val="20"/>
        </w:rPr>
      </w:pPr>
    </w:p>
    <w:p w14:paraId="1BEA47DF" w14:textId="6C07A059" w:rsidR="00963726" w:rsidRDefault="00963726" w:rsidP="00963726">
      <w:pPr>
        <w:spacing w:line="256" w:lineRule="auto"/>
        <w:jc w:val="center"/>
      </w:pPr>
      <w:r>
        <w:rPr>
          <w:noProof/>
        </w:rPr>
        <w:drawing>
          <wp:inline distT="0" distB="0" distL="0" distR="0" wp14:anchorId="22FFEB49" wp14:editId="5D85AB40">
            <wp:extent cx="838200" cy="784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245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784860"/>
                    </a:xfrm>
                    <a:prstGeom prst="rect">
                      <a:avLst/>
                    </a:prstGeom>
                    <a:noFill/>
                    <a:ln>
                      <a:noFill/>
                    </a:ln>
                  </pic:spPr>
                </pic:pic>
              </a:graphicData>
            </a:graphic>
          </wp:inline>
        </w:drawing>
      </w:r>
    </w:p>
    <w:p w14:paraId="05D405D0" w14:textId="77777777" w:rsidR="00963726" w:rsidRDefault="00963726" w:rsidP="00963726">
      <w:pPr>
        <w:spacing w:line="256" w:lineRule="auto"/>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Figure 6.5b - Microphone inactive.</w:t>
      </w:r>
    </w:p>
    <w:p w14:paraId="31EFC133" w14:textId="77777777" w:rsidR="00963726" w:rsidRDefault="00963726" w:rsidP="00963726">
      <w:pPr>
        <w:ind w:left="2160" w:firstLine="720"/>
      </w:pPr>
    </w:p>
    <w:p w14:paraId="55D383B0" w14:textId="77777777" w:rsidR="00963726" w:rsidRDefault="00963726" w:rsidP="00963726">
      <w:pPr>
        <w:ind w:left="2160" w:firstLine="720"/>
        <w:jc w:val="center"/>
      </w:pPr>
    </w:p>
    <w:p w14:paraId="2E6FDFB0" w14:textId="592DEEBC" w:rsidR="00963726" w:rsidRDefault="00963726" w:rsidP="00963726">
      <w:pPr>
        <w:jc w:val="center"/>
      </w:pPr>
      <w:r>
        <w:rPr>
          <w:noProof/>
        </w:rPr>
        <w:drawing>
          <wp:inline distT="0" distB="0" distL="0" distR="0" wp14:anchorId="4EF20F22" wp14:editId="5E9D7211">
            <wp:extent cx="3147060" cy="144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4723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7060" cy="1447800"/>
                    </a:xfrm>
                    <a:prstGeom prst="rect">
                      <a:avLst/>
                    </a:prstGeom>
                    <a:noFill/>
                    <a:ln>
                      <a:noFill/>
                    </a:ln>
                  </pic:spPr>
                </pic:pic>
              </a:graphicData>
            </a:graphic>
          </wp:inline>
        </w:drawing>
      </w:r>
    </w:p>
    <w:p w14:paraId="14E53A3B" w14:textId="77777777" w:rsidR="00963726" w:rsidRDefault="00963726" w:rsidP="00963726">
      <w:pPr>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Figure 6.5c - Form options</w:t>
      </w:r>
    </w:p>
    <w:p w14:paraId="38F7B45D" w14:textId="77777777" w:rsidR="00963726" w:rsidRDefault="00963726" w:rsidP="00963726">
      <w:pPr>
        <w:rPr>
          <w:rFonts w:ascii="Times New Roman" w:eastAsia="Times New Roman" w:hAnsi="Times New Roman" w:cs="Times New Roman"/>
        </w:rPr>
      </w:pPr>
    </w:p>
    <w:p w14:paraId="11CF1FD7" w14:textId="06F7DDD9" w:rsidR="00963726" w:rsidRDefault="00963726" w:rsidP="00963726">
      <w:pPr>
        <w:jc w:val="center"/>
      </w:pPr>
      <w:r>
        <w:rPr>
          <w:noProof/>
        </w:rPr>
        <w:drawing>
          <wp:inline distT="0" distB="0" distL="0" distR="0" wp14:anchorId="373B6D5C" wp14:editId="307155DD">
            <wp:extent cx="3802380" cy="5181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18045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2380" cy="518160"/>
                    </a:xfrm>
                    <a:prstGeom prst="rect">
                      <a:avLst/>
                    </a:prstGeom>
                    <a:noFill/>
                    <a:ln>
                      <a:noFill/>
                    </a:ln>
                  </pic:spPr>
                </pic:pic>
              </a:graphicData>
            </a:graphic>
          </wp:inline>
        </w:drawing>
      </w:r>
    </w:p>
    <w:p w14:paraId="52053C98" w14:textId="77777777" w:rsidR="00963726" w:rsidRDefault="00963726" w:rsidP="00963726">
      <w:pPr>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Figure 6.5d - Form textbox</w:t>
      </w:r>
    </w:p>
    <w:p w14:paraId="2DF2639E" w14:textId="77777777" w:rsidR="00963726" w:rsidRDefault="00963726" w:rsidP="00963726">
      <w:pPr>
        <w:rPr>
          <w:rFonts w:ascii="Times New Roman" w:eastAsia="Times New Roman" w:hAnsi="Times New Roman" w:cs="Times New Roman"/>
          <w:i/>
          <w:iCs/>
          <w:sz w:val="20"/>
          <w:szCs w:val="20"/>
        </w:rPr>
      </w:pPr>
    </w:p>
    <w:p w14:paraId="46E47A6B" w14:textId="6FDAC18F" w:rsidR="00963726" w:rsidRDefault="00963726" w:rsidP="00963726">
      <w:pPr>
        <w:pStyle w:val="Heading2"/>
        <w:rPr>
          <w:rFonts w:ascii="Times New Roman" w:eastAsia="Times New Roman" w:hAnsi="Times New Roman" w:cs="Times New Roman"/>
        </w:rPr>
      </w:pPr>
      <w:bookmarkStart w:id="57" w:name="_Toc66715687"/>
      <w:r>
        <w:rPr>
          <w:rFonts w:ascii="Times New Roman" w:eastAsia="Times New Roman" w:hAnsi="Times New Roman" w:cs="Times New Roman"/>
        </w:rPr>
        <w:t xml:space="preserve">6.6 </w:t>
      </w:r>
      <w:bookmarkEnd w:id="57"/>
      <w:r w:rsidR="00AF4CE0">
        <w:rPr>
          <w:rFonts w:ascii="Times New Roman" w:eastAsia="Times New Roman" w:hAnsi="Times New Roman" w:cs="Times New Roman"/>
        </w:rPr>
        <w:t>Specify a Form Template to Form Scriber</w:t>
      </w:r>
    </w:p>
    <w:p w14:paraId="4639226D" w14:textId="77777777" w:rsidR="00963726" w:rsidRDefault="00963726" w:rsidP="00963726">
      <w:pPr>
        <w:rPr>
          <w:rFonts w:ascii="Times New Roman" w:eastAsia="Times New Roman" w:hAnsi="Times New Roman" w:cs="Times New Roman"/>
        </w:rPr>
      </w:pPr>
    </w:p>
    <w:p w14:paraId="18EA9B59" w14:textId="442BAD10" w:rsidR="00963726" w:rsidRDefault="00AF4CE0" w:rsidP="00963726">
      <w:pPr>
        <w:rPr>
          <w:rFonts w:ascii="Times New Roman" w:eastAsia="Times New Roman" w:hAnsi="Times New Roman" w:cs="Times New Roman"/>
        </w:rPr>
      </w:pPr>
      <w:r>
        <w:rPr>
          <w:rFonts w:ascii="Times New Roman" w:eastAsia="Times New Roman" w:hAnsi="Times New Roman" w:cs="Times New Roman"/>
        </w:rPr>
        <w:t>The user will select the template by name f</w:t>
      </w:r>
      <w:r w:rsidR="00FF6475">
        <w:rPr>
          <w:rFonts w:ascii="Times New Roman" w:eastAsia="Times New Roman" w:hAnsi="Times New Roman" w:cs="Times New Roman"/>
        </w:rPr>
        <w:t>rom</w:t>
      </w:r>
      <w:r>
        <w:rPr>
          <w:rFonts w:ascii="Times New Roman" w:eastAsia="Times New Roman" w:hAnsi="Times New Roman" w:cs="Times New Roman"/>
        </w:rPr>
        <w:t xml:space="preserve"> the drop-down menu in the Form Scriber chatbo</w:t>
      </w:r>
      <w:r w:rsidR="00864ADC">
        <w:rPr>
          <w:rFonts w:ascii="Times New Roman" w:eastAsia="Times New Roman" w:hAnsi="Times New Roman" w:cs="Times New Roman"/>
        </w:rPr>
        <w:t>t</w:t>
      </w:r>
      <w:r w:rsidR="00FF6475">
        <w:rPr>
          <w:rFonts w:ascii="Times New Roman" w:eastAsia="Times New Roman" w:hAnsi="Times New Roman" w:cs="Times New Roman"/>
        </w:rPr>
        <w:t>, then select Proceed</w:t>
      </w:r>
      <w:r>
        <w:rPr>
          <w:rFonts w:ascii="Times New Roman" w:eastAsia="Times New Roman" w:hAnsi="Times New Roman" w:cs="Times New Roman"/>
        </w:rPr>
        <w:t xml:space="preserve">. A URL of the template will be sent to the Form Scriber </w:t>
      </w:r>
      <w:proofErr w:type="spellStart"/>
      <w:r>
        <w:rPr>
          <w:rFonts w:ascii="Times New Roman" w:eastAsia="Times New Roman" w:hAnsi="Times New Roman" w:cs="Times New Roman"/>
        </w:rPr>
        <w:t>DialogFlow</w:t>
      </w:r>
      <w:proofErr w:type="spellEnd"/>
      <w:r>
        <w:rPr>
          <w:rFonts w:ascii="Times New Roman" w:eastAsia="Times New Roman" w:hAnsi="Times New Roman" w:cs="Times New Roman"/>
        </w:rPr>
        <w:t xml:space="preserve"> agent. The agent responds with a ready message to indicate the start of the intent collection. The system will start the audio recording after the user taps the microphone button. </w:t>
      </w:r>
    </w:p>
    <w:p w14:paraId="7B566072" w14:textId="77777777" w:rsidR="00963726" w:rsidRDefault="00963726" w:rsidP="00963726">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3BBF01AE" w14:textId="345C4837" w:rsidR="00963726" w:rsidRDefault="00AF4CE0" w:rsidP="00963726">
      <w:pPr>
        <w:spacing w:line="256" w:lineRule="auto"/>
        <w:jc w:val="center"/>
      </w:pPr>
      <w:r>
        <w:rPr>
          <w:noProof/>
        </w:rPr>
        <w:drawing>
          <wp:inline distT="0" distB="0" distL="0" distR="0" wp14:anchorId="4A4AEC08" wp14:editId="6B3FB188">
            <wp:extent cx="1866900" cy="3352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6900" cy="3352800"/>
                    </a:xfrm>
                    <a:prstGeom prst="rect">
                      <a:avLst/>
                    </a:prstGeom>
                    <a:noFill/>
                    <a:ln>
                      <a:noFill/>
                    </a:ln>
                  </pic:spPr>
                </pic:pic>
              </a:graphicData>
            </a:graphic>
          </wp:inline>
        </w:drawing>
      </w:r>
    </w:p>
    <w:p w14:paraId="29B04B40" w14:textId="04115AAA" w:rsidR="00963726" w:rsidRDefault="00963726" w:rsidP="00963726">
      <w:pPr>
        <w:spacing w:line="256" w:lineRule="auto"/>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 xml:space="preserve">Figure 6.6 - Form Scriber prompts the user </w:t>
      </w:r>
      <w:r w:rsidR="00A66860">
        <w:rPr>
          <w:rFonts w:ascii="Times New Roman" w:eastAsia="Times New Roman" w:hAnsi="Times New Roman" w:cs="Times New Roman"/>
          <w:i/>
          <w:iCs/>
          <w:sz w:val="20"/>
          <w:szCs w:val="20"/>
        </w:rPr>
        <w:t>to select from the form template</w:t>
      </w:r>
      <w:r>
        <w:rPr>
          <w:rFonts w:ascii="Times New Roman" w:eastAsia="Times New Roman" w:hAnsi="Times New Roman" w:cs="Times New Roman"/>
          <w:i/>
          <w:iCs/>
          <w:sz w:val="20"/>
          <w:szCs w:val="20"/>
        </w:rPr>
        <w:t>.</w:t>
      </w:r>
    </w:p>
    <w:p w14:paraId="6B43A453" w14:textId="77777777" w:rsidR="00963726" w:rsidRDefault="00963726" w:rsidP="00963726">
      <w:pPr>
        <w:spacing w:line="256" w:lineRule="auto"/>
      </w:pPr>
    </w:p>
    <w:p w14:paraId="1D03E855" w14:textId="77777777" w:rsidR="00963726" w:rsidRDefault="00963726" w:rsidP="00963726">
      <w:pPr>
        <w:spacing w:line="256" w:lineRule="auto"/>
      </w:pPr>
    </w:p>
    <w:p w14:paraId="39F4D92D" w14:textId="77777777" w:rsidR="00963726" w:rsidRDefault="00963726" w:rsidP="00963726">
      <w:pPr>
        <w:pStyle w:val="Heading2"/>
        <w:rPr>
          <w:rFonts w:ascii="Times New Roman" w:eastAsia="Times New Roman" w:hAnsi="Times New Roman" w:cs="Times New Roman"/>
        </w:rPr>
      </w:pPr>
      <w:bookmarkStart w:id="58" w:name="_Toc66715688"/>
      <w:r>
        <w:rPr>
          <w:rFonts w:ascii="Times New Roman" w:eastAsia="Times New Roman" w:hAnsi="Times New Roman" w:cs="Times New Roman"/>
        </w:rPr>
        <w:lastRenderedPageBreak/>
        <w:t>6.7 Specify “New Prescription” to Form Scriber</w:t>
      </w:r>
      <w:bookmarkEnd w:id="58"/>
    </w:p>
    <w:p w14:paraId="013C5417" w14:textId="77777777" w:rsidR="00963726" w:rsidRDefault="00963726" w:rsidP="00963726">
      <w:pPr>
        <w:rPr>
          <w:rFonts w:ascii="Times New Roman" w:eastAsia="Times New Roman" w:hAnsi="Times New Roman" w:cs="Times New Roman"/>
        </w:rPr>
      </w:pPr>
    </w:p>
    <w:p w14:paraId="0272A770" w14:textId="77777777" w:rsidR="00963726" w:rsidRDefault="00963726" w:rsidP="00963726">
      <w:pPr>
        <w:rPr>
          <w:rFonts w:ascii="Times New Roman" w:eastAsia="Times New Roman" w:hAnsi="Times New Roman" w:cs="Times New Roman"/>
        </w:rPr>
      </w:pPr>
      <w:r>
        <w:rPr>
          <w:rFonts w:ascii="Times New Roman" w:eastAsia="Times New Roman" w:hAnsi="Times New Roman" w:cs="Times New Roman"/>
        </w:rPr>
        <w:t xml:space="preserve">After the user submits the request for the new prescription form (Figure 6.7a), Form Scriber will send the corresponding </w:t>
      </w:r>
      <w:proofErr w:type="spellStart"/>
      <w:r>
        <w:rPr>
          <w:rFonts w:ascii="Times New Roman" w:eastAsia="Times New Roman" w:hAnsi="Times New Roman" w:cs="Times New Roman"/>
        </w:rPr>
        <w:t>FormName</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DialogFlow</w:t>
      </w:r>
      <w:proofErr w:type="spellEnd"/>
      <w:r>
        <w:rPr>
          <w:rFonts w:ascii="Times New Roman" w:eastAsia="Times New Roman" w:hAnsi="Times New Roman" w:cs="Times New Roman"/>
        </w:rPr>
        <w:t xml:space="preserve">. When a response is received from </w:t>
      </w:r>
      <w:proofErr w:type="spellStart"/>
      <w:r>
        <w:rPr>
          <w:rFonts w:ascii="Times New Roman" w:eastAsia="Times New Roman" w:hAnsi="Times New Roman" w:cs="Times New Roman"/>
        </w:rPr>
        <w:t>DialogFlow</w:t>
      </w:r>
      <w:proofErr w:type="spellEnd"/>
      <w:r>
        <w:rPr>
          <w:rFonts w:ascii="Times New Roman" w:eastAsia="Times New Roman" w:hAnsi="Times New Roman" w:cs="Times New Roman"/>
        </w:rPr>
        <w:t>, Form Scriber will prompt the user for the prescription information (Figure 6.7b). At this time, the microphone icon will be activated. The user will have the option to speak or type in the responses.</w:t>
      </w:r>
    </w:p>
    <w:p w14:paraId="038E2632" w14:textId="77777777" w:rsidR="00963726" w:rsidRDefault="00963726" w:rsidP="00963726">
      <w:pPr>
        <w:rPr>
          <w:rFonts w:ascii="Times New Roman" w:eastAsia="Times New Roman" w:hAnsi="Times New Roman" w:cs="Times New Roman"/>
        </w:rPr>
      </w:pPr>
    </w:p>
    <w:p w14:paraId="7F5BF51B" w14:textId="623C03D3" w:rsidR="00963726" w:rsidRDefault="00963726" w:rsidP="00963726">
      <w:pPr>
        <w:jc w:val="center"/>
      </w:pPr>
      <w:r>
        <w:rPr>
          <w:noProof/>
        </w:rPr>
        <w:drawing>
          <wp:inline distT="0" distB="0" distL="0" distR="0" wp14:anchorId="75B6436D" wp14:editId="52C4C811">
            <wp:extent cx="3764280" cy="24307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9513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4280" cy="2430780"/>
                    </a:xfrm>
                    <a:prstGeom prst="rect">
                      <a:avLst/>
                    </a:prstGeom>
                    <a:noFill/>
                    <a:ln>
                      <a:noFill/>
                    </a:ln>
                  </pic:spPr>
                </pic:pic>
              </a:graphicData>
            </a:graphic>
          </wp:inline>
        </w:drawing>
      </w:r>
    </w:p>
    <w:p w14:paraId="05D7136E" w14:textId="77777777" w:rsidR="00963726" w:rsidRDefault="00963726" w:rsidP="00963726">
      <w:pPr>
        <w:spacing w:line="256" w:lineRule="auto"/>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Figure 6.7a - User specifies “New Prescription” to Form Scriber.</w:t>
      </w:r>
    </w:p>
    <w:p w14:paraId="27111ED5" w14:textId="77777777" w:rsidR="00963726" w:rsidRDefault="00963726" w:rsidP="00963726">
      <w:pPr>
        <w:spacing w:line="256" w:lineRule="auto"/>
        <w:jc w:val="center"/>
        <w:rPr>
          <w:rFonts w:ascii="Times New Roman" w:eastAsia="Times New Roman" w:hAnsi="Times New Roman" w:cs="Times New Roman"/>
          <w:i/>
          <w:iCs/>
          <w:sz w:val="20"/>
          <w:szCs w:val="20"/>
        </w:rPr>
      </w:pPr>
    </w:p>
    <w:p w14:paraId="56D889E0" w14:textId="6020489A" w:rsidR="00963726" w:rsidRDefault="00963726" w:rsidP="00963726">
      <w:pPr>
        <w:spacing w:line="256" w:lineRule="auto"/>
        <w:jc w:val="center"/>
      </w:pPr>
      <w:r>
        <w:rPr>
          <w:noProof/>
        </w:rPr>
        <w:drawing>
          <wp:inline distT="0" distB="0" distL="0" distR="0" wp14:anchorId="6C45A3CE" wp14:editId="36687369">
            <wp:extent cx="3794760" cy="3032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2671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4760" cy="3032760"/>
                    </a:xfrm>
                    <a:prstGeom prst="rect">
                      <a:avLst/>
                    </a:prstGeom>
                    <a:noFill/>
                    <a:ln>
                      <a:noFill/>
                    </a:ln>
                  </pic:spPr>
                </pic:pic>
              </a:graphicData>
            </a:graphic>
          </wp:inline>
        </w:drawing>
      </w:r>
    </w:p>
    <w:p w14:paraId="4C2E2E91" w14:textId="77777777" w:rsidR="00963726" w:rsidRDefault="00963726" w:rsidP="00963726">
      <w:pPr>
        <w:spacing w:line="256" w:lineRule="auto"/>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Figure 6.7b - Form Scriber prompts the user for prescription information.</w:t>
      </w:r>
    </w:p>
    <w:p w14:paraId="22BD4280" w14:textId="77777777" w:rsidR="00963726" w:rsidRDefault="00963726" w:rsidP="00963726">
      <w:pPr>
        <w:spacing w:line="256" w:lineRule="auto"/>
        <w:jc w:val="center"/>
      </w:pPr>
    </w:p>
    <w:p w14:paraId="51ACE976" w14:textId="77777777" w:rsidR="00963726" w:rsidRDefault="00963726" w:rsidP="00963726"/>
    <w:p w14:paraId="71854036" w14:textId="77777777" w:rsidR="00963726" w:rsidRDefault="00963726" w:rsidP="00963726">
      <w:pPr>
        <w:rPr>
          <w:rFonts w:ascii="Times New Roman" w:eastAsia="Times New Roman" w:hAnsi="Times New Roman" w:cs="Times New Roman"/>
        </w:rPr>
      </w:pPr>
    </w:p>
    <w:p w14:paraId="1FFD4A7C" w14:textId="77777777" w:rsidR="00963726" w:rsidRDefault="00963726" w:rsidP="00963726">
      <w:pPr>
        <w:pStyle w:val="Heading2"/>
        <w:rPr>
          <w:rFonts w:ascii="Times New Roman" w:eastAsia="Times New Roman" w:hAnsi="Times New Roman" w:cs="Times New Roman"/>
        </w:rPr>
      </w:pPr>
      <w:bookmarkStart w:id="59" w:name="_Toc66715689"/>
      <w:r>
        <w:rPr>
          <w:rFonts w:ascii="Times New Roman" w:eastAsia="Times New Roman" w:hAnsi="Times New Roman" w:cs="Times New Roman"/>
        </w:rPr>
        <w:lastRenderedPageBreak/>
        <w:t>6.8 Specify “Medical History” to Form Scriber</w:t>
      </w:r>
      <w:bookmarkEnd w:id="59"/>
    </w:p>
    <w:p w14:paraId="531F3C0E" w14:textId="77777777" w:rsidR="00963726" w:rsidRDefault="00963726" w:rsidP="00963726">
      <w:pPr>
        <w:rPr>
          <w:rFonts w:ascii="Times New Roman" w:eastAsia="Times New Roman" w:hAnsi="Times New Roman" w:cs="Times New Roman"/>
        </w:rPr>
      </w:pPr>
    </w:p>
    <w:p w14:paraId="704FCA16" w14:textId="77777777" w:rsidR="00963726" w:rsidRDefault="00963726" w:rsidP="00963726">
      <w:pPr>
        <w:rPr>
          <w:rFonts w:ascii="Times New Roman" w:eastAsia="Times New Roman" w:hAnsi="Times New Roman" w:cs="Times New Roman"/>
        </w:rPr>
      </w:pPr>
      <w:r>
        <w:rPr>
          <w:rFonts w:ascii="Times New Roman" w:eastAsia="Times New Roman" w:hAnsi="Times New Roman" w:cs="Times New Roman"/>
        </w:rPr>
        <w:t xml:space="preserve">After the user submits the request for the medical history form, Form Scriber will send the corresponding </w:t>
      </w:r>
      <w:proofErr w:type="spellStart"/>
      <w:r>
        <w:rPr>
          <w:rFonts w:ascii="Times New Roman" w:eastAsia="Times New Roman" w:hAnsi="Times New Roman" w:cs="Times New Roman"/>
        </w:rPr>
        <w:t>FormName</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DialogFlow</w:t>
      </w:r>
      <w:proofErr w:type="spellEnd"/>
      <w:r>
        <w:rPr>
          <w:rFonts w:ascii="Times New Roman" w:eastAsia="Times New Roman" w:hAnsi="Times New Roman" w:cs="Times New Roman"/>
        </w:rPr>
        <w:t xml:space="preserve">. When a response is received from </w:t>
      </w:r>
      <w:proofErr w:type="spellStart"/>
      <w:r>
        <w:rPr>
          <w:rFonts w:ascii="Times New Roman" w:eastAsia="Times New Roman" w:hAnsi="Times New Roman" w:cs="Times New Roman"/>
        </w:rPr>
        <w:t>DialogFlowerb</w:t>
      </w:r>
      <w:proofErr w:type="spellEnd"/>
      <w:r>
        <w:rPr>
          <w:rFonts w:ascii="Times New Roman" w:eastAsia="Times New Roman" w:hAnsi="Times New Roman" w:cs="Times New Roman"/>
        </w:rPr>
        <w:t>, Form Scriber will prompt the user for the information to update the medical history (Figure 6.8). At this time, the microphone icon will be activated. The user will have the option to speak or type in the responses.</w:t>
      </w:r>
    </w:p>
    <w:p w14:paraId="4008A880" w14:textId="77777777" w:rsidR="00963726" w:rsidRDefault="00963726" w:rsidP="00963726">
      <w:pPr>
        <w:rPr>
          <w:rFonts w:ascii="Times New Roman" w:eastAsia="Times New Roman" w:hAnsi="Times New Roman" w:cs="Times New Roman"/>
        </w:rPr>
      </w:pPr>
    </w:p>
    <w:p w14:paraId="27350FBE" w14:textId="5DEE8C8A" w:rsidR="00963726" w:rsidRDefault="00963726" w:rsidP="00963726">
      <w:pPr>
        <w:jc w:val="center"/>
      </w:pPr>
      <w:r>
        <w:rPr>
          <w:noProof/>
        </w:rPr>
        <w:drawing>
          <wp:inline distT="0" distB="0" distL="0" distR="0" wp14:anchorId="46AA15BD" wp14:editId="2B2C4F64">
            <wp:extent cx="3810000" cy="2621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9848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2621280"/>
                    </a:xfrm>
                    <a:prstGeom prst="rect">
                      <a:avLst/>
                    </a:prstGeom>
                    <a:noFill/>
                    <a:ln>
                      <a:noFill/>
                    </a:ln>
                  </pic:spPr>
                </pic:pic>
              </a:graphicData>
            </a:graphic>
          </wp:inline>
        </w:drawing>
      </w:r>
    </w:p>
    <w:p w14:paraId="39A9AC50" w14:textId="77777777" w:rsidR="00963726" w:rsidRDefault="00963726" w:rsidP="00963726">
      <w:pPr>
        <w:spacing w:line="256" w:lineRule="auto"/>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Figure 6.8 - Form Scriber prompts the user for information to update the medical history.</w:t>
      </w:r>
    </w:p>
    <w:p w14:paraId="3D444D0F" w14:textId="77777777" w:rsidR="00963726" w:rsidRDefault="00963726" w:rsidP="00963726">
      <w:pPr>
        <w:spacing w:line="256" w:lineRule="auto"/>
        <w:jc w:val="center"/>
        <w:rPr>
          <w:rFonts w:ascii="Times New Roman" w:eastAsia="Times New Roman" w:hAnsi="Times New Roman" w:cs="Times New Roman"/>
          <w:i/>
          <w:iCs/>
          <w:sz w:val="20"/>
          <w:szCs w:val="20"/>
        </w:rPr>
      </w:pPr>
    </w:p>
    <w:p w14:paraId="004D03AE" w14:textId="76EDAF6A" w:rsidR="00963726" w:rsidRDefault="00963726" w:rsidP="00963726">
      <w:pPr>
        <w:spacing w:line="256" w:lineRule="auto"/>
        <w:jc w:val="center"/>
      </w:pPr>
      <w:r>
        <w:rPr>
          <w:noProof/>
        </w:rPr>
        <w:drawing>
          <wp:inline distT="0" distB="0" distL="0" distR="0" wp14:anchorId="0610CFE7" wp14:editId="0F6A2A83">
            <wp:extent cx="3771900" cy="3208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8210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1900" cy="3208020"/>
                    </a:xfrm>
                    <a:prstGeom prst="rect">
                      <a:avLst/>
                    </a:prstGeom>
                    <a:noFill/>
                    <a:ln>
                      <a:noFill/>
                    </a:ln>
                  </pic:spPr>
                </pic:pic>
              </a:graphicData>
            </a:graphic>
          </wp:inline>
        </w:drawing>
      </w:r>
    </w:p>
    <w:p w14:paraId="2592EBC6" w14:textId="77777777" w:rsidR="00963726" w:rsidRDefault="00963726" w:rsidP="00963726">
      <w:pPr>
        <w:spacing w:line="256" w:lineRule="auto"/>
        <w:jc w:val="center"/>
      </w:pPr>
    </w:p>
    <w:p w14:paraId="106BE24D" w14:textId="77777777" w:rsidR="00963726" w:rsidRDefault="00963726" w:rsidP="00963726">
      <w:pPr>
        <w:spacing w:line="256" w:lineRule="auto"/>
        <w:jc w:val="center"/>
      </w:pPr>
    </w:p>
    <w:p w14:paraId="15D55DE5" w14:textId="382ADF7F" w:rsidR="00963726" w:rsidRDefault="00963726" w:rsidP="00963726">
      <w:pPr>
        <w:spacing w:line="256" w:lineRule="auto"/>
        <w:jc w:val="center"/>
      </w:pPr>
      <w:r>
        <w:rPr>
          <w:noProof/>
        </w:rPr>
        <w:lastRenderedPageBreak/>
        <w:drawing>
          <wp:inline distT="0" distB="0" distL="0" distR="0" wp14:anchorId="4E047508" wp14:editId="4337364C">
            <wp:extent cx="3817620" cy="3192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97018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7620" cy="3192780"/>
                    </a:xfrm>
                    <a:prstGeom prst="rect">
                      <a:avLst/>
                    </a:prstGeom>
                    <a:noFill/>
                    <a:ln>
                      <a:noFill/>
                    </a:ln>
                  </pic:spPr>
                </pic:pic>
              </a:graphicData>
            </a:graphic>
          </wp:inline>
        </w:drawing>
      </w:r>
    </w:p>
    <w:p w14:paraId="357FDD54" w14:textId="77777777" w:rsidR="00963726" w:rsidRDefault="00963726" w:rsidP="00963726">
      <w:pPr>
        <w:spacing w:line="256" w:lineRule="auto"/>
        <w:jc w:val="center"/>
      </w:pPr>
    </w:p>
    <w:p w14:paraId="055AAFC5" w14:textId="7C163C38" w:rsidR="00963726" w:rsidRDefault="00963726" w:rsidP="00963726">
      <w:pPr>
        <w:spacing w:line="256" w:lineRule="auto"/>
        <w:jc w:val="center"/>
      </w:pPr>
      <w:r>
        <w:rPr>
          <w:noProof/>
        </w:rPr>
        <w:drawing>
          <wp:inline distT="0" distB="0" distL="0" distR="0" wp14:anchorId="1C0AA2E1" wp14:editId="5383A322">
            <wp:extent cx="3794760" cy="3802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8840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4760" cy="3802380"/>
                    </a:xfrm>
                    <a:prstGeom prst="rect">
                      <a:avLst/>
                    </a:prstGeom>
                    <a:noFill/>
                    <a:ln>
                      <a:noFill/>
                    </a:ln>
                  </pic:spPr>
                </pic:pic>
              </a:graphicData>
            </a:graphic>
          </wp:inline>
        </w:drawing>
      </w:r>
    </w:p>
    <w:p w14:paraId="0315BA4A" w14:textId="77777777" w:rsidR="00963726" w:rsidRDefault="00963726" w:rsidP="00963726"/>
    <w:p w14:paraId="73985251" w14:textId="77777777" w:rsidR="00963726" w:rsidRDefault="00963726" w:rsidP="00963726">
      <w:pPr>
        <w:pStyle w:val="Heading2"/>
        <w:rPr>
          <w:rFonts w:ascii="Times New Roman" w:eastAsia="Times New Roman" w:hAnsi="Times New Roman" w:cs="Times New Roman"/>
        </w:rPr>
      </w:pPr>
      <w:bookmarkStart w:id="60" w:name="_Toc66715690"/>
      <w:r>
        <w:rPr>
          <w:rFonts w:ascii="Times New Roman" w:eastAsia="Times New Roman" w:hAnsi="Times New Roman" w:cs="Times New Roman"/>
        </w:rPr>
        <w:t>6.9 Request Report</w:t>
      </w:r>
      <w:bookmarkEnd w:id="60"/>
    </w:p>
    <w:p w14:paraId="359AD86D" w14:textId="77777777" w:rsidR="00963726" w:rsidRDefault="00963726" w:rsidP="00963726">
      <w:pPr>
        <w:rPr>
          <w:rFonts w:ascii="Times New Roman" w:eastAsia="Times New Roman" w:hAnsi="Times New Roman" w:cs="Times New Roman"/>
        </w:rPr>
      </w:pPr>
    </w:p>
    <w:p w14:paraId="106DA6D7" w14:textId="77777777" w:rsidR="00963726" w:rsidRDefault="00963726" w:rsidP="00963726">
      <w:pPr>
        <w:rPr>
          <w:rFonts w:ascii="Times New Roman" w:eastAsia="Times New Roman" w:hAnsi="Times New Roman" w:cs="Times New Roman"/>
        </w:rPr>
      </w:pPr>
      <w:r>
        <w:rPr>
          <w:rFonts w:ascii="Times New Roman" w:eastAsia="Times New Roman" w:hAnsi="Times New Roman" w:cs="Times New Roman"/>
        </w:rPr>
        <w:lastRenderedPageBreak/>
        <w:t>Once the user completes a conversation with the chatbot, the internal service will request a report from the web service API (Figure 6.9). The web API will respond with a JSON string of the report results. This data is then stored for later retrieval.</w:t>
      </w:r>
    </w:p>
    <w:p w14:paraId="59A64665" w14:textId="77777777" w:rsidR="00963726" w:rsidRDefault="00963726" w:rsidP="00963726">
      <w:pPr>
        <w:rPr>
          <w:rFonts w:ascii="Times New Roman" w:eastAsia="Times New Roman" w:hAnsi="Times New Roman" w:cs="Times New Roman"/>
        </w:rPr>
      </w:pPr>
    </w:p>
    <w:p w14:paraId="5AE764AF" w14:textId="030EFB93" w:rsidR="00963726" w:rsidRDefault="00963726" w:rsidP="00963726">
      <w:pPr>
        <w:jc w:val="center"/>
      </w:pPr>
      <w:r>
        <w:rPr>
          <w:noProof/>
        </w:rPr>
        <w:drawing>
          <wp:inline distT="0" distB="0" distL="0" distR="0" wp14:anchorId="5F174596" wp14:editId="683CE44B">
            <wp:extent cx="1836420" cy="3604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7930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36420" cy="3604260"/>
                    </a:xfrm>
                    <a:prstGeom prst="rect">
                      <a:avLst/>
                    </a:prstGeom>
                    <a:noFill/>
                    <a:ln>
                      <a:noFill/>
                    </a:ln>
                  </pic:spPr>
                </pic:pic>
              </a:graphicData>
            </a:graphic>
          </wp:inline>
        </w:drawing>
      </w:r>
    </w:p>
    <w:p w14:paraId="7A0E7F2A" w14:textId="77777777" w:rsidR="00963726" w:rsidRDefault="00963726" w:rsidP="00963726">
      <w:pPr>
        <w:spacing w:line="256" w:lineRule="auto"/>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Figure 6.9 - The internal service requests a report from the web service API.</w:t>
      </w:r>
    </w:p>
    <w:p w14:paraId="19315630" w14:textId="77777777" w:rsidR="00963726" w:rsidRDefault="00963726" w:rsidP="00963726">
      <w:pPr>
        <w:rPr>
          <w:rFonts w:ascii="Times New Roman" w:eastAsia="Times New Roman" w:hAnsi="Times New Roman" w:cs="Times New Roman"/>
        </w:rPr>
      </w:pPr>
    </w:p>
    <w:p w14:paraId="14C42085" w14:textId="77777777" w:rsidR="00963726" w:rsidRDefault="00963726" w:rsidP="00963726">
      <w:pPr>
        <w:rPr>
          <w:rFonts w:ascii="Times New Roman" w:eastAsia="Times New Roman" w:hAnsi="Times New Roman" w:cs="Times New Roman"/>
        </w:rPr>
      </w:pPr>
    </w:p>
    <w:p w14:paraId="432040D1" w14:textId="77777777" w:rsidR="00963726" w:rsidRDefault="00963726" w:rsidP="00963726">
      <w:pPr>
        <w:pStyle w:val="Heading2"/>
        <w:rPr>
          <w:rFonts w:ascii="Times New Roman" w:eastAsia="Times New Roman" w:hAnsi="Times New Roman" w:cs="Times New Roman"/>
        </w:rPr>
      </w:pPr>
      <w:bookmarkStart w:id="61" w:name="_Toc66715691"/>
      <w:r>
        <w:rPr>
          <w:rFonts w:ascii="Times New Roman" w:eastAsia="Times New Roman" w:hAnsi="Times New Roman" w:cs="Times New Roman"/>
        </w:rPr>
        <w:t>6.10 View Reports</w:t>
      </w:r>
      <w:bookmarkEnd w:id="61"/>
    </w:p>
    <w:p w14:paraId="47637C19" w14:textId="77777777" w:rsidR="00963726" w:rsidRDefault="00963726" w:rsidP="00963726">
      <w:pPr>
        <w:rPr>
          <w:rFonts w:ascii="Times New Roman" w:eastAsia="Times New Roman" w:hAnsi="Times New Roman" w:cs="Times New Roman"/>
        </w:rPr>
      </w:pPr>
    </w:p>
    <w:p w14:paraId="4E9CB3AE" w14:textId="1D3CC4F8" w:rsidR="00963726" w:rsidRDefault="00963726" w:rsidP="00963726">
      <w:pPr>
        <w:rPr>
          <w:rFonts w:ascii="Times New Roman" w:eastAsia="Times New Roman" w:hAnsi="Times New Roman" w:cs="Times New Roman"/>
        </w:rPr>
      </w:pPr>
      <w:r>
        <w:rPr>
          <w:rFonts w:ascii="Times New Roman" w:eastAsia="Times New Roman" w:hAnsi="Times New Roman" w:cs="Times New Roman"/>
        </w:rPr>
        <w:t xml:space="preserve">From any screen in the application, the user will have the ability to view existing reports. </w:t>
      </w:r>
      <w:r w:rsidR="00AF4CE0">
        <w:rPr>
          <w:rFonts w:ascii="Times New Roman" w:eastAsia="Times New Roman" w:hAnsi="Times New Roman" w:cs="Times New Roman"/>
        </w:rPr>
        <w:t xml:space="preserve">Form Scriber will generate a list of links to the user's designated Google Drive document repository and display the list of available reports </w:t>
      </w:r>
      <w:r>
        <w:rPr>
          <w:rFonts w:ascii="Times New Roman" w:eastAsia="Times New Roman" w:hAnsi="Times New Roman" w:cs="Times New Roman"/>
        </w:rPr>
        <w:t xml:space="preserve">(Figure 6.10). </w:t>
      </w:r>
    </w:p>
    <w:p w14:paraId="6CA609ED" w14:textId="77777777" w:rsidR="00963726" w:rsidRDefault="00963726" w:rsidP="00963726">
      <w:pPr>
        <w:rPr>
          <w:rFonts w:ascii="Times New Roman" w:eastAsia="Times New Roman" w:hAnsi="Times New Roman" w:cs="Times New Roman"/>
        </w:rPr>
      </w:pPr>
    </w:p>
    <w:p w14:paraId="38D7C2A2" w14:textId="428B4C5B" w:rsidR="00963726" w:rsidRDefault="00963726" w:rsidP="00963726">
      <w:pPr>
        <w:jc w:val="center"/>
      </w:pPr>
      <w:r>
        <w:rPr>
          <w:noProof/>
        </w:rPr>
        <w:lastRenderedPageBreak/>
        <w:drawing>
          <wp:inline distT="0" distB="0" distL="0" distR="0" wp14:anchorId="1AD58002" wp14:editId="0CDAD789">
            <wp:extent cx="23241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7337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24100" cy="4572000"/>
                    </a:xfrm>
                    <a:prstGeom prst="rect">
                      <a:avLst/>
                    </a:prstGeom>
                    <a:noFill/>
                    <a:ln>
                      <a:noFill/>
                    </a:ln>
                  </pic:spPr>
                </pic:pic>
              </a:graphicData>
            </a:graphic>
          </wp:inline>
        </w:drawing>
      </w:r>
    </w:p>
    <w:p w14:paraId="48528C4E" w14:textId="77777777" w:rsidR="00963726" w:rsidRDefault="00963726" w:rsidP="00963726">
      <w:pPr>
        <w:spacing w:line="256" w:lineRule="auto"/>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 xml:space="preserve">Figure 6.10 - Form Scriber displays a list of available reports to view. </w:t>
      </w:r>
    </w:p>
    <w:p w14:paraId="21DD62CE" w14:textId="77777777" w:rsidR="00963726" w:rsidRDefault="00963726" w:rsidP="00963726"/>
    <w:p w14:paraId="452443D7" w14:textId="77777777" w:rsidR="00963726" w:rsidRDefault="00963726" w:rsidP="00963726">
      <w:pPr>
        <w:rPr>
          <w:rFonts w:ascii="Times New Roman" w:eastAsia="Times New Roman" w:hAnsi="Times New Roman" w:cs="Times New Roman"/>
        </w:rPr>
      </w:pPr>
    </w:p>
    <w:p w14:paraId="1B4B6221" w14:textId="77777777" w:rsidR="00963726" w:rsidRDefault="00963726" w:rsidP="00963726">
      <w:pPr>
        <w:pStyle w:val="Heading2"/>
        <w:rPr>
          <w:rFonts w:ascii="Times New Roman" w:eastAsia="Times New Roman" w:hAnsi="Times New Roman" w:cs="Times New Roman"/>
        </w:rPr>
      </w:pPr>
      <w:bookmarkStart w:id="62" w:name="_Toc66715692"/>
      <w:commentRangeStart w:id="63"/>
      <w:r>
        <w:rPr>
          <w:rFonts w:ascii="Times New Roman" w:eastAsia="Times New Roman" w:hAnsi="Times New Roman" w:cs="Times New Roman"/>
        </w:rPr>
        <w:t>6.11 View Settings</w:t>
      </w:r>
      <w:commentRangeEnd w:id="63"/>
      <w:r>
        <w:rPr>
          <w:rStyle w:val="CommentReference"/>
        </w:rPr>
        <w:commentReference w:id="63"/>
      </w:r>
      <w:bookmarkEnd w:id="62"/>
    </w:p>
    <w:p w14:paraId="3600495B" w14:textId="77777777" w:rsidR="00963726" w:rsidRDefault="00963726" w:rsidP="00963726">
      <w:pPr>
        <w:rPr>
          <w:rFonts w:ascii="Times New Roman" w:eastAsia="Times New Roman" w:hAnsi="Times New Roman" w:cs="Times New Roman"/>
        </w:rPr>
      </w:pPr>
    </w:p>
    <w:p w14:paraId="440AF8D5" w14:textId="77777777" w:rsidR="00963726" w:rsidRDefault="00963726" w:rsidP="00963726">
      <w:pPr>
        <w:spacing w:line="256" w:lineRule="auto"/>
        <w:rPr>
          <w:rFonts w:ascii="Times New Roman" w:eastAsia="Times New Roman" w:hAnsi="Times New Roman" w:cs="Times New Roman"/>
        </w:rPr>
      </w:pPr>
      <w:r>
        <w:rPr>
          <w:rFonts w:ascii="Times New Roman" w:eastAsia="Times New Roman" w:hAnsi="Times New Roman" w:cs="Times New Roman"/>
        </w:rPr>
        <w:t>From any screen in the application, the user will have the ability to view the application settings. By selecting the View Settings option, the user will be taken to a screen to view and update the application settings. These settings include selecting dark/light mode and selecting the font family and size for the application.</w:t>
      </w:r>
    </w:p>
    <w:p w14:paraId="73F8D5DF" w14:textId="77777777" w:rsidR="00963726" w:rsidRDefault="00963726" w:rsidP="00963726">
      <w:pPr>
        <w:spacing w:line="256" w:lineRule="auto"/>
        <w:rPr>
          <w:rFonts w:ascii="Times New Roman" w:eastAsia="Times New Roman" w:hAnsi="Times New Roman" w:cs="Times New Roman"/>
        </w:rPr>
      </w:pPr>
    </w:p>
    <w:p w14:paraId="2C31CBB1" w14:textId="3D256DAC" w:rsidR="00963726" w:rsidRDefault="00963726" w:rsidP="00963726">
      <w:pPr>
        <w:spacing w:line="256" w:lineRule="auto"/>
        <w:jc w:val="center"/>
      </w:pPr>
      <w:r>
        <w:rPr>
          <w:noProof/>
        </w:rPr>
        <w:lastRenderedPageBreak/>
        <w:drawing>
          <wp:inline distT="0" distB="0" distL="0" distR="0" wp14:anchorId="0B9C9184" wp14:editId="155A1D5E">
            <wp:extent cx="1821180" cy="3055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2207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1180" cy="3055620"/>
                    </a:xfrm>
                    <a:prstGeom prst="rect">
                      <a:avLst/>
                    </a:prstGeom>
                    <a:noFill/>
                    <a:ln>
                      <a:noFill/>
                    </a:ln>
                  </pic:spPr>
                </pic:pic>
              </a:graphicData>
            </a:graphic>
          </wp:inline>
        </w:drawing>
      </w:r>
    </w:p>
    <w:p w14:paraId="0D600C90" w14:textId="77777777" w:rsidR="00963726" w:rsidRDefault="00963726" w:rsidP="00963726">
      <w:pPr>
        <w:spacing w:line="256" w:lineRule="auto"/>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Figure 6.11 - User is able to select the option to view settings within the application.</w:t>
      </w:r>
    </w:p>
    <w:p w14:paraId="38CE99D3" w14:textId="77777777" w:rsidR="00963726" w:rsidRDefault="00963726" w:rsidP="00963726">
      <w:pPr>
        <w:spacing w:line="256" w:lineRule="auto"/>
        <w:jc w:val="center"/>
      </w:pPr>
    </w:p>
    <w:p w14:paraId="68EFFF41" w14:textId="77777777" w:rsidR="00963726" w:rsidRDefault="00963726" w:rsidP="00963726">
      <w:pPr>
        <w:rPr>
          <w:rFonts w:ascii="Times New Roman" w:eastAsia="Times New Roman" w:hAnsi="Times New Roman" w:cs="Times New Roman"/>
        </w:rPr>
      </w:pPr>
    </w:p>
    <w:p w14:paraId="5A204504" w14:textId="77777777" w:rsidR="00963726" w:rsidRDefault="00963726" w:rsidP="00963726">
      <w:pPr>
        <w:pStyle w:val="Heading2"/>
        <w:rPr>
          <w:rFonts w:ascii="Times New Roman" w:eastAsia="Times New Roman" w:hAnsi="Times New Roman" w:cs="Times New Roman"/>
        </w:rPr>
      </w:pPr>
      <w:bookmarkStart w:id="64" w:name="_Toc66715693"/>
      <w:r>
        <w:rPr>
          <w:rFonts w:ascii="Times New Roman" w:eastAsia="Times New Roman" w:hAnsi="Times New Roman" w:cs="Times New Roman"/>
        </w:rPr>
        <w:t>6.12 View Help</w:t>
      </w:r>
      <w:bookmarkEnd w:id="64"/>
    </w:p>
    <w:p w14:paraId="23049394" w14:textId="77777777" w:rsidR="00963726" w:rsidRDefault="00963726" w:rsidP="00963726">
      <w:pPr>
        <w:rPr>
          <w:rFonts w:ascii="Times New Roman" w:eastAsia="Times New Roman" w:hAnsi="Times New Roman" w:cs="Times New Roman"/>
        </w:rPr>
      </w:pPr>
    </w:p>
    <w:p w14:paraId="019E688A" w14:textId="77777777" w:rsidR="00963726" w:rsidRDefault="00963726" w:rsidP="00963726">
      <w:pPr>
        <w:spacing w:line="256" w:lineRule="auto"/>
        <w:rPr>
          <w:rFonts w:ascii="Times New Roman" w:eastAsia="Times New Roman" w:hAnsi="Times New Roman" w:cs="Times New Roman"/>
        </w:rPr>
      </w:pPr>
      <w:r>
        <w:rPr>
          <w:rFonts w:ascii="Times New Roman" w:eastAsia="Times New Roman" w:hAnsi="Times New Roman" w:cs="Times New Roman"/>
        </w:rPr>
        <w:t>From any screen in the application, the user will have the ability to view help content regarding the application. The user will select Help from the sliding menu (Figure 6.12a). The user will need to be logged in for access to this feature. The help screen (Figure 6.12b) will consist of Frequently Asked Questions (FAQs). The questions and answers will cover the most commonly asked and anticipated inquiries.</w:t>
      </w:r>
    </w:p>
    <w:p w14:paraId="351D2C75" w14:textId="77777777" w:rsidR="00963726" w:rsidRDefault="00963726" w:rsidP="00963726">
      <w:pPr>
        <w:rPr>
          <w:rFonts w:ascii="Times New Roman" w:eastAsia="Times New Roman" w:hAnsi="Times New Roman" w:cs="Times New Roman"/>
        </w:rPr>
      </w:pPr>
    </w:p>
    <w:p w14:paraId="3B3F526E" w14:textId="722E016D" w:rsidR="00963726" w:rsidRDefault="00963726" w:rsidP="00963726">
      <w:pPr>
        <w:jc w:val="center"/>
      </w:pPr>
      <w:r>
        <w:rPr>
          <w:noProof/>
        </w:rPr>
        <w:drawing>
          <wp:inline distT="0" distB="0" distL="0" distR="0" wp14:anchorId="10871EB1" wp14:editId="00B9C7AE">
            <wp:extent cx="1821180" cy="3055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3618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1180" cy="3055620"/>
                    </a:xfrm>
                    <a:prstGeom prst="rect">
                      <a:avLst/>
                    </a:prstGeom>
                    <a:noFill/>
                    <a:ln>
                      <a:noFill/>
                    </a:ln>
                  </pic:spPr>
                </pic:pic>
              </a:graphicData>
            </a:graphic>
          </wp:inline>
        </w:drawing>
      </w:r>
    </w:p>
    <w:p w14:paraId="074A27B5" w14:textId="77777777" w:rsidR="00963726" w:rsidRDefault="00963726" w:rsidP="00963726">
      <w:pPr>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lastRenderedPageBreak/>
        <w:t>Figure 6.12a - Help is launched from any screen.</w:t>
      </w:r>
    </w:p>
    <w:p w14:paraId="42E20F8A" w14:textId="77777777" w:rsidR="00963726" w:rsidRDefault="00963726" w:rsidP="00963726">
      <w:pPr>
        <w:jc w:val="center"/>
        <w:rPr>
          <w:rFonts w:ascii="Times New Roman" w:eastAsia="Times New Roman" w:hAnsi="Times New Roman" w:cs="Times New Roman"/>
          <w:i/>
          <w:iCs/>
          <w:sz w:val="20"/>
          <w:szCs w:val="20"/>
        </w:rPr>
      </w:pPr>
    </w:p>
    <w:p w14:paraId="757AF13A" w14:textId="77777777" w:rsidR="00963726" w:rsidRDefault="00963726" w:rsidP="00963726">
      <w:pPr>
        <w:jc w:val="center"/>
      </w:pPr>
    </w:p>
    <w:p w14:paraId="088544F2" w14:textId="77777777" w:rsidR="00963726" w:rsidRDefault="00963726" w:rsidP="00963726">
      <w:pPr>
        <w:jc w:val="center"/>
        <w:rPr>
          <w:rFonts w:ascii="Times New Roman" w:eastAsia="Times New Roman" w:hAnsi="Times New Roman" w:cs="Times New Roman"/>
          <w:i/>
          <w:iCs/>
          <w:sz w:val="20"/>
          <w:szCs w:val="20"/>
        </w:rPr>
      </w:pPr>
    </w:p>
    <w:p w14:paraId="7BB2A997" w14:textId="77777777" w:rsidR="00963726" w:rsidRDefault="00963726" w:rsidP="00963726"/>
    <w:p w14:paraId="1020F01B" w14:textId="63910CC6" w:rsidR="00963726" w:rsidRDefault="00963726" w:rsidP="00963726">
      <w:pPr>
        <w:jc w:val="center"/>
      </w:pPr>
      <w:r>
        <w:rPr>
          <w:noProof/>
        </w:rPr>
        <w:drawing>
          <wp:inline distT="0" distB="0" distL="0" distR="0" wp14:anchorId="2AB12672" wp14:editId="362FD1D1">
            <wp:extent cx="23241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10638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24100" cy="4572000"/>
                    </a:xfrm>
                    <a:prstGeom prst="rect">
                      <a:avLst/>
                    </a:prstGeom>
                    <a:noFill/>
                    <a:ln>
                      <a:noFill/>
                    </a:ln>
                  </pic:spPr>
                </pic:pic>
              </a:graphicData>
            </a:graphic>
          </wp:inline>
        </w:drawing>
      </w:r>
    </w:p>
    <w:p w14:paraId="5AA80529" w14:textId="77777777" w:rsidR="00963726" w:rsidRDefault="00963726" w:rsidP="00963726">
      <w:pPr>
        <w:jc w:val="center"/>
        <w:rPr>
          <w:ins w:id="65" w:author="Bertina Lee" w:date="2021-03-13T00:00:00Z"/>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Figure 6.12b - The help screen listing the FAQs</w:t>
      </w:r>
    </w:p>
    <w:p w14:paraId="7ADAEF6D" w14:textId="77777777" w:rsidR="00963726" w:rsidRDefault="00963726" w:rsidP="00963726">
      <w:pPr>
        <w:jc w:val="center"/>
        <w:rPr>
          <w:rFonts w:ascii="Times New Roman" w:eastAsia="Times New Roman" w:hAnsi="Times New Roman" w:cs="Times New Roman"/>
          <w:i/>
          <w:iCs/>
          <w:sz w:val="20"/>
          <w:szCs w:val="20"/>
        </w:rPr>
      </w:pPr>
    </w:p>
    <w:p w14:paraId="3C201A44" w14:textId="77777777" w:rsidR="00963726" w:rsidRDefault="00963726" w:rsidP="00963726">
      <w:pPr>
        <w:pStyle w:val="Heading1"/>
        <w:rPr>
          <w:rFonts w:ascii="Times New Roman" w:eastAsia="Times New Roman" w:hAnsi="Times New Roman" w:cs="Times New Roman"/>
        </w:rPr>
      </w:pPr>
      <w:bookmarkStart w:id="66" w:name="_Toc64229830"/>
      <w:bookmarkStart w:id="67" w:name="_Toc66715694"/>
      <w:r>
        <w:rPr>
          <w:rFonts w:ascii="Times New Roman" w:eastAsia="Times New Roman" w:hAnsi="Times New Roman" w:cs="Times New Roman"/>
        </w:rPr>
        <w:t>7 Requirement Matrix</w:t>
      </w:r>
      <w:bookmarkEnd w:id="66"/>
      <w:bookmarkEnd w:id="67"/>
    </w:p>
    <w:p w14:paraId="369C6B4F" w14:textId="77777777" w:rsidR="00963726" w:rsidRDefault="00963726" w:rsidP="00963726">
      <w:pPr>
        <w:rPr>
          <w:rFonts w:ascii="Times New Roman" w:eastAsia="Times New Roman" w:hAnsi="Times New Roman" w:cs="Times New Roman"/>
        </w:rPr>
      </w:pPr>
    </w:p>
    <w:p w14:paraId="29CD8FEA" w14:textId="2DA6CEAB" w:rsidR="00963726" w:rsidRDefault="00963726" w:rsidP="00963726">
      <w:pPr>
        <w:rPr>
          <w:rFonts w:ascii="Times New Roman" w:eastAsia="Times New Roman" w:hAnsi="Times New Roman" w:cs="Times New Roman"/>
        </w:rPr>
      </w:pPr>
      <w:r>
        <w:rPr>
          <w:rFonts w:ascii="Times New Roman" w:eastAsia="Times New Roman" w:hAnsi="Times New Roman" w:cs="Times New Roman"/>
        </w:rPr>
        <w:t xml:space="preserve">The requirements traceability matrix for the mobile application of the </w:t>
      </w:r>
      <w:proofErr w:type="spellStart"/>
      <w:r>
        <w:rPr>
          <w:rFonts w:ascii="Times New Roman" w:eastAsia="Times New Roman" w:hAnsi="Times New Roman" w:cs="Times New Roman"/>
        </w:rPr>
        <w:t>FormBot</w:t>
      </w:r>
      <w:proofErr w:type="spellEnd"/>
      <w:r>
        <w:rPr>
          <w:rFonts w:ascii="Times New Roman" w:eastAsia="Times New Roman" w:hAnsi="Times New Roman" w:cs="Times New Roman"/>
        </w:rPr>
        <w:t xml:space="preserve"> project is important to maintain consistency among the various artifacts of the mobile application project. A matrix has been created for the functional requirements of the mobile application. Table 3 shows the number of the requirement, </w:t>
      </w:r>
      <w:r w:rsidR="005F3573">
        <w:rPr>
          <w:rFonts w:ascii="Times New Roman" w:eastAsia="Times New Roman" w:hAnsi="Times New Roman" w:cs="Times New Roman"/>
        </w:rPr>
        <w:t xml:space="preserve">the </w:t>
      </w:r>
      <w:r>
        <w:rPr>
          <w:rFonts w:ascii="Times New Roman" w:eastAsia="Times New Roman" w:hAnsi="Times New Roman" w:cs="Times New Roman"/>
        </w:rPr>
        <w:t xml:space="preserve">name of the requirement, and the description of the corresponding name. </w:t>
      </w:r>
    </w:p>
    <w:p w14:paraId="4E16D228" w14:textId="77777777" w:rsidR="00963726" w:rsidRDefault="00963726" w:rsidP="00963726">
      <w:pPr>
        <w:rPr>
          <w:rFonts w:ascii="Times New Roman" w:eastAsia="Times New Roman" w:hAnsi="Times New Roman" w:cs="Times New Roman"/>
        </w:rPr>
      </w:pPr>
    </w:p>
    <w:p w14:paraId="5C8933AD" w14:textId="77777777" w:rsidR="00963726" w:rsidRDefault="00963726" w:rsidP="00963726">
      <w:pPr>
        <w:rPr>
          <w:rFonts w:ascii="Times New Roman" w:eastAsia="Times New Roman" w:hAnsi="Times New Roman" w:cs="Times New Roman"/>
          <w:sz w:val="22"/>
          <w:szCs w:val="22"/>
        </w:rPr>
      </w:pPr>
    </w:p>
    <w:p w14:paraId="16906A50" w14:textId="77777777" w:rsidR="00963726" w:rsidRDefault="00963726" w:rsidP="00963726">
      <w:pPr>
        <w:pStyle w:val="Caption"/>
        <w:keepNext/>
        <w:rPr>
          <w:rFonts w:ascii="Times New Roman" w:hAnsi="Times New Roman" w:cs="Times New Roman"/>
          <w:i w:val="0"/>
          <w:iCs w:val="0"/>
          <w:sz w:val="22"/>
          <w:szCs w:val="22"/>
        </w:rPr>
      </w:pPr>
      <w:r>
        <w:rPr>
          <w:rFonts w:ascii="Times New Roman" w:hAnsi="Times New Roman" w:cs="Times New Roman"/>
          <w:i w:val="0"/>
          <w:iCs w:val="0"/>
          <w:sz w:val="22"/>
          <w:szCs w:val="22"/>
        </w:rPr>
        <w:t xml:space="preserve">Table </w:t>
      </w:r>
      <w:r>
        <w:rPr>
          <w:rFonts w:ascii="Times New Roman" w:hAnsi="Times New Roman" w:cs="Times New Roman"/>
          <w:i w:val="0"/>
          <w:iCs w:val="0"/>
          <w:sz w:val="22"/>
          <w:szCs w:val="22"/>
        </w:rPr>
        <w:fldChar w:fldCharType="begin"/>
      </w:r>
      <w:r>
        <w:rPr>
          <w:rFonts w:ascii="Times New Roman" w:hAnsi="Times New Roman" w:cs="Times New Roman"/>
          <w:i w:val="0"/>
          <w:iCs w:val="0"/>
          <w:sz w:val="22"/>
          <w:szCs w:val="22"/>
        </w:rPr>
        <w:instrText xml:space="preserve"> SEQ Table \* ARABIC </w:instrText>
      </w:r>
      <w:r>
        <w:rPr>
          <w:rFonts w:ascii="Times New Roman" w:hAnsi="Times New Roman" w:cs="Times New Roman"/>
          <w:i w:val="0"/>
          <w:iCs w:val="0"/>
          <w:sz w:val="22"/>
          <w:szCs w:val="22"/>
        </w:rPr>
        <w:fldChar w:fldCharType="separate"/>
      </w:r>
      <w:r>
        <w:rPr>
          <w:rFonts w:ascii="Times New Roman" w:hAnsi="Times New Roman" w:cs="Times New Roman"/>
          <w:i w:val="0"/>
          <w:iCs w:val="0"/>
          <w:noProof/>
          <w:sz w:val="22"/>
          <w:szCs w:val="22"/>
        </w:rPr>
        <w:t>3</w:t>
      </w:r>
      <w:r>
        <w:rPr>
          <w:rFonts w:ascii="Times New Roman" w:hAnsi="Times New Roman" w:cs="Times New Roman"/>
          <w:i w:val="0"/>
          <w:iCs w:val="0"/>
          <w:sz w:val="22"/>
          <w:szCs w:val="22"/>
        </w:rPr>
        <w:fldChar w:fldCharType="end"/>
      </w:r>
      <w:r>
        <w:rPr>
          <w:rFonts w:ascii="Times New Roman" w:hAnsi="Times New Roman" w:cs="Times New Roman"/>
          <w:i w:val="0"/>
          <w:iCs w:val="0"/>
          <w:sz w:val="22"/>
          <w:szCs w:val="22"/>
        </w:rPr>
        <w:t xml:space="preserve"> - Requirement Matrix</w:t>
      </w:r>
    </w:p>
    <w:tbl>
      <w:tblPr>
        <w:tblStyle w:val="TableGrid"/>
        <w:tblW w:w="0" w:type="auto"/>
        <w:tblLook w:val="04A0" w:firstRow="1" w:lastRow="0" w:firstColumn="1" w:lastColumn="0" w:noHBand="0" w:noVBand="1"/>
      </w:tblPr>
      <w:tblGrid>
        <w:gridCol w:w="3116"/>
        <w:gridCol w:w="3117"/>
        <w:gridCol w:w="3117"/>
      </w:tblGrid>
      <w:tr w:rsidR="00963726" w14:paraId="0D66EA58" w14:textId="77777777" w:rsidTr="00963726">
        <w:tc>
          <w:tcPr>
            <w:tcW w:w="3116"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D4B3935"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ID</w:t>
            </w:r>
          </w:p>
        </w:tc>
        <w:tc>
          <w:tcPr>
            <w:tcW w:w="3117"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9DE7E4C"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Name</w:t>
            </w:r>
          </w:p>
        </w:tc>
        <w:tc>
          <w:tcPr>
            <w:tcW w:w="3117"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79FED7F"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Description</w:t>
            </w:r>
          </w:p>
        </w:tc>
      </w:tr>
      <w:tr w:rsidR="00BE377C" w14:paraId="78B034F1" w14:textId="77777777" w:rsidTr="00963726">
        <w:tc>
          <w:tcPr>
            <w:tcW w:w="3116" w:type="dxa"/>
            <w:tcBorders>
              <w:top w:val="single" w:sz="4" w:space="0" w:color="auto"/>
              <w:left w:val="single" w:sz="4" w:space="0" w:color="auto"/>
              <w:bottom w:val="single" w:sz="4" w:space="0" w:color="auto"/>
              <w:right w:val="single" w:sz="4" w:space="0" w:color="auto"/>
            </w:tcBorders>
          </w:tcPr>
          <w:p w14:paraId="53B25F37" w14:textId="392F48BA" w:rsidR="00BE377C" w:rsidRDefault="00BE377C">
            <w:pPr>
              <w:rPr>
                <w:rFonts w:ascii="Times New Roman" w:eastAsia="Times New Roman" w:hAnsi="Times New Roman" w:cs="Times New Roman"/>
              </w:rPr>
            </w:pPr>
            <w:r>
              <w:rPr>
                <w:rFonts w:ascii="Times New Roman" w:eastAsia="Times New Roman" w:hAnsi="Times New Roman" w:cs="Times New Roman"/>
              </w:rPr>
              <w:lastRenderedPageBreak/>
              <w:t>M.1</w:t>
            </w:r>
          </w:p>
        </w:tc>
        <w:tc>
          <w:tcPr>
            <w:tcW w:w="3117" w:type="dxa"/>
            <w:tcBorders>
              <w:top w:val="single" w:sz="4" w:space="0" w:color="auto"/>
              <w:left w:val="single" w:sz="4" w:space="0" w:color="auto"/>
              <w:bottom w:val="single" w:sz="4" w:space="0" w:color="auto"/>
              <w:right w:val="single" w:sz="4" w:space="0" w:color="auto"/>
            </w:tcBorders>
          </w:tcPr>
          <w:p w14:paraId="7CFB9F89" w14:textId="5B83A5E3" w:rsidR="00BE377C" w:rsidRDefault="00BE377C">
            <w:pPr>
              <w:rPr>
                <w:rFonts w:ascii="Times New Roman" w:eastAsia="Times New Roman" w:hAnsi="Times New Roman" w:cs="Times New Roman"/>
              </w:rPr>
            </w:pPr>
            <w:r>
              <w:rPr>
                <w:rFonts w:ascii="Times New Roman" w:eastAsia="Times New Roman" w:hAnsi="Times New Roman" w:cs="Times New Roman"/>
              </w:rPr>
              <w:t>Sliding Menu</w:t>
            </w:r>
          </w:p>
        </w:tc>
        <w:tc>
          <w:tcPr>
            <w:tcW w:w="3117" w:type="dxa"/>
            <w:tcBorders>
              <w:top w:val="single" w:sz="4" w:space="0" w:color="auto"/>
              <w:left w:val="single" w:sz="4" w:space="0" w:color="auto"/>
              <w:bottom w:val="single" w:sz="4" w:space="0" w:color="auto"/>
              <w:right w:val="single" w:sz="4" w:space="0" w:color="auto"/>
            </w:tcBorders>
          </w:tcPr>
          <w:p w14:paraId="5C2453D0" w14:textId="2FE9671C" w:rsidR="00BE377C" w:rsidRDefault="00BE377C">
            <w:pPr>
              <w:rPr>
                <w:rFonts w:ascii="Times New Roman" w:eastAsia="Times New Roman" w:hAnsi="Times New Roman" w:cs="Times New Roman"/>
              </w:rPr>
            </w:pPr>
            <w:r>
              <w:rPr>
                <w:rStyle w:val="normaltextrun"/>
                <w:color w:val="000000"/>
                <w:bdr w:val="none" w:sz="0" w:space="0" w:color="auto" w:frame="1"/>
              </w:rPr>
              <w:t>The user swipes left to right to see the sliding menu options. </w:t>
            </w:r>
          </w:p>
        </w:tc>
      </w:tr>
      <w:tr w:rsidR="00963726" w14:paraId="0D2706E3" w14:textId="77777777" w:rsidTr="00963726">
        <w:tc>
          <w:tcPr>
            <w:tcW w:w="3116" w:type="dxa"/>
            <w:tcBorders>
              <w:top w:val="single" w:sz="4" w:space="0" w:color="auto"/>
              <w:left w:val="single" w:sz="4" w:space="0" w:color="auto"/>
              <w:bottom w:val="single" w:sz="4" w:space="0" w:color="auto"/>
              <w:right w:val="single" w:sz="4" w:space="0" w:color="auto"/>
            </w:tcBorders>
            <w:hideMark/>
          </w:tcPr>
          <w:p w14:paraId="4038F734" w14:textId="26B0448A" w:rsidR="00963726" w:rsidRDefault="00963726">
            <w:pPr>
              <w:rPr>
                <w:rFonts w:ascii="Times New Roman" w:eastAsia="Times New Roman" w:hAnsi="Times New Roman" w:cs="Times New Roman"/>
              </w:rPr>
            </w:pPr>
            <w:r>
              <w:rPr>
                <w:rFonts w:ascii="Times New Roman" w:eastAsia="Times New Roman" w:hAnsi="Times New Roman" w:cs="Times New Roman"/>
              </w:rPr>
              <w:t>M.</w:t>
            </w:r>
            <w:r w:rsidR="00BE377C">
              <w:rPr>
                <w:rFonts w:ascii="Times New Roman" w:eastAsia="Times New Roman" w:hAnsi="Times New Roman" w:cs="Times New Roman"/>
              </w:rPr>
              <w:t>2</w:t>
            </w:r>
          </w:p>
        </w:tc>
        <w:tc>
          <w:tcPr>
            <w:tcW w:w="3117" w:type="dxa"/>
            <w:tcBorders>
              <w:top w:val="single" w:sz="4" w:space="0" w:color="auto"/>
              <w:left w:val="single" w:sz="4" w:space="0" w:color="auto"/>
              <w:bottom w:val="single" w:sz="4" w:space="0" w:color="auto"/>
              <w:right w:val="single" w:sz="4" w:space="0" w:color="auto"/>
            </w:tcBorders>
            <w:hideMark/>
          </w:tcPr>
          <w:p w14:paraId="6470596F"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Login</w:t>
            </w:r>
          </w:p>
        </w:tc>
        <w:tc>
          <w:tcPr>
            <w:tcW w:w="3117" w:type="dxa"/>
            <w:tcBorders>
              <w:top w:val="single" w:sz="4" w:space="0" w:color="auto"/>
              <w:left w:val="single" w:sz="4" w:space="0" w:color="auto"/>
              <w:bottom w:val="single" w:sz="4" w:space="0" w:color="auto"/>
              <w:right w:val="single" w:sz="4" w:space="0" w:color="auto"/>
            </w:tcBorders>
            <w:hideMark/>
          </w:tcPr>
          <w:p w14:paraId="4523E578"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The display and functionality of logging a user into the system.</w:t>
            </w:r>
          </w:p>
        </w:tc>
      </w:tr>
      <w:tr w:rsidR="00963726" w14:paraId="25EC4489" w14:textId="77777777" w:rsidTr="00963726">
        <w:tc>
          <w:tcPr>
            <w:tcW w:w="3116" w:type="dxa"/>
            <w:tcBorders>
              <w:top w:val="single" w:sz="4" w:space="0" w:color="auto"/>
              <w:left w:val="single" w:sz="4" w:space="0" w:color="auto"/>
              <w:bottom w:val="single" w:sz="4" w:space="0" w:color="auto"/>
              <w:right w:val="single" w:sz="4" w:space="0" w:color="auto"/>
            </w:tcBorders>
            <w:hideMark/>
          </w:tcPr>
          <w:p w14:paraId="2D3FE139" w14:textId="2C770E7D" w:rsidR="00963726" w:rsidRDefault="00963726">
            <w:pPr>
              <w:rPr>
                <w:rFonts w:ascii="Times New Roman" w:eastAsia="Times New Roman" w:hAnsi="Times New Roman" w:cs="Times New Roman"/>
              </w:rPr>
            </w:pPr>
            <w:r>
              <w:rPr>
                <w:rFonts w:ascii="Times New Roman" w:eastAsia="Times New Roman" w:hAnsi="Times New Roman" w:cs="Times New Roman"/>
              </w:rPr>
              <w:t>M.</w:t>
            </w:r>
            <w:r w:rsidR="00BE377C">
              <w:rPr>
                <w:rFonts w:ascii="Times New Roman" w:eastAsia="Times New Roman" w:hAnsi="Times New Roman" w:cs="Times New Roman"/>
              </w:rPr>
              <w:t>3</w:t>
            </w:r>
          </w:p>
        </w:tc>
        <w:tc>
          <w:tcPr>
            <w:tcW w:w="3117" w:type="dxa"/>
            <w:tcBorders>
              <w:top w:val="single" w:sz="4" w:space="0" w:color="auto"/>
              <w:left w:val="single" w:sz="4" w:space="0" w:color="auto"/>
              <w:bottom w:val="single" w:sz="4" w:space="0" w:color="auto"/>
              <w:right w:val="single" w:sz="4" w:space="0" w:color="auto"/>
            </w:tcBorders>
            <w:hideMark/>
          </w:tcPr>
          <w:p w14:paraId="06B00860"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Logout</w:t>
            </w:r>
          </w:p>
        </w:tc>
        <w:tc>
          <w:tcPr>
            <w:tcW w:w="3117" w:type="dxa"/>
            <w:tcBorders>
              <w:top w:val="single" w:sz="4" w:space="0" w:color="auto"/>
              <w:left w:val="single" w:sz="4" w:space="0" w:color="auto"/>
              <w:bottom w:val="single" w:sz="4" w:space="0" w:color="auto"/>
              <w:right w:val="single" w:sz="4" w:space="0" w:color="auto"/>
            </w:tcBorders>
            <w:hideMark/>
          </w:tcPr>
          <w:p w14:paraId="2A3DF4FD"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The display and functionality of logging a user out of the system.</w:t>
            </w:r>
          </w:p>
        </w:tc>
      </w:tr>
      <w:tr w:rsidR="00963726" w14:paraId="60CABAE4" w14:textId="77777777" w:rsidTr="00963726">
        <w:tc>
          <w:tcPr>
            <w:tcW w:w="3116" w:type="dxa"/>
            <w:tcBorders>
              <w:top w:val="single" w:sz="4" w:space="0" w:color="auto"/>
              <w:left w:val="single" w:sz="4" w:space="0" w:color="auto"/>
              <w:bottom w:val="single" w:sz="4" w:space="0" w:color="auto"/>
              <w:right w:val="single" w:sz="4" w:space="0" w:color="auto"/>
            </w:tcBorders>
            <w:hideMark/>
          </w:tcPr>
          <w:p w14:paraId="740DFF34" w14:textId="4E526523" w:rsidR="00963726" w:rsidRDefault="00963726">
            <w:pPr>
              <w:rPr>
                <w:rFonts w:ascii="Times New Roman" w:eastAsia="Times New Roman" w:hAnsi="Times New Roman" w:cs="Times New Roman"/>
              </w:rPr>
            </w:pPr>
            <w:r>
              <w:rPr>
                <w:rFonts w:ascii="Times New Roman" w:eastAsia="Times New Roman" w:hAnsi="Times New Roman" w:cs="Times New Roman"/>
              </w:rPr>
              <w:t>M.</w:t>
            </w:r>
            <w:r w:rsidR="0096226D">
              <w:rPr>
                <w:rFonts w:ascii="Times New Roman" w:eastAsia="Times New Roman" w:hAnsi="Times New Roman" w:cs="Times New Roman"/>
              </w:rPr>
              <w:t>4</w:t>
            </w:r>
          </w:p>
        </w:tc>
        <w:tc>
          <w:tcPr>
            <w:tcW w:w="3117" w:type="dxa"/>
            <w:tcBorders>
              <w:top w:val="single" w:sz="4" w:space="0" w:color="auto"/>
              <w:left w:val="single" w:sz="4" w:space="0" w:color="auto"/>
              <w:bottom w:val="single" w:sz="4" w:space="0" w:color="auto"/>
              <w:right w:val="single" w:sz="4" w:space="0" w:color="auto"/>
            </w:tcBorders>
            <w:hideMark/>
          </w:tcPr>
          <w:p w14:paraId="58045A03"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Begin Conversation Session</w:t>
            </w:r>
          </w:p>
        </w:tc>
        <w:tc>
          <w:tcPr>
            <w:tcW w:w="3117" w:type="dxa"/>
            <w:tcBorders>
              <w:top w:val="single" w:sz="4" w:space="0" w:color="auto"/>
              <w:left w:val="single" w:sz="4" w:space="0" w:color="auto"/>
              <w:bottom w:val="single" w:sz="4" w:space="0" w:color="auto"/>
              <w:right w:val="single" w:sz="4" w:space="0" w:color="auto"/>
            </w:tcBorders>
            <w:hideMark/>
          </w:tcPr>
          <w:p w14:paraId="39FE0320" w14:textId="0D9CF2DB" w:rsidR="00963726" w:rsidRDefault="00963726">
            <w:pPr>
              <w:rPr>
                <w:rFonts w:ascii="Times New Roman" w:eastAsia="Times New Roman" w:hAnsi="Times New Roman" w:cs="Times New Roman"/>
              </w:rPr>
            </w:pPr>
            <w:r>
              <w:rPr>
                <w:rFonts w:ascii="Times New Roman" w:eastAsia="Times New Roman" w:hAnsi="Times New Roman" w:cs="Times New Roman"/>
              </w:rPr>
              <w:t>Navigate to the Form Scriber chatbo</w:t>
            </w:r>
            <w:r w:rsidR="00864ADC">
              <w:rPr>
                <w:rFonts w:ascii="Times New Roman" w:eastAsia="Times New Roman" w:hAnsi="Times New Roman" w:cs="Times New Roman"/>
              </w:rPr>
              <w:t>t</w:t>
            </w:r>
            <w:r>
              <w:rPr>
                <w:rFonts w:ascii="Times New Roman" w:eastAsia="Times New Roman" w:hAnsi="Times New Roman" w:cs="Times New Roman"/>
              </w:rPr>
              <w:t xml:space="preserve"> activity to begin the conversation session. Connects to Form Scriber to initiate communication.</w:t>
            </w:r>
          </w:p>
        </w:tc>
      </w:tr>
      <w:tr w:rsidR="00963726" w14:paraId="1EDA621B" w14:textId="77777777" w:rsidTr="00963726">
        <w:tc>
          <w:tcPr>
            <w:tcW w:w="3116" w:type="dxa"/>
            <w:tcBorders>
              <w:top w:val="single" w:sz="4" w:space="0" w:color="auto"/>
              <w:left w:val="single" w:sz="4" w:space="0" w:color="auto"/>
              <w:bottom w:val="single" w:sz="4" w:space="0" w:color="auto"/>
              <w:right w:val="single" w:sz="4" w:space="0" w:color="auto"/>
            </w:tcBorders>
            <w:hideMark/>
          </w:tcPr>
          <w:p w14:paraId="5C70959E" w14:textId="4EA0FD18" w:rsidR="00963726" w:rsidRDefault="00963726">
            <w:pPr>
              <w:rPr>
                <w:rFonts w:ascii="Times New Roman" w:eastAsia="Times New Roman" w:hAnsi="Times New Roman" w:cs="Times New Roman"/>
              </w:rPr>
            </w:pPr>
            <w:r>
              <w:rPr>
                <w:rFonts w:ascii="Times New Roman" w:eastAsia="Times New Roman" w:hAnsi="Times New Roman" w:cs="Times New Roman"/>
              </w:rPr>
              <w:t>M.</w:t>
            </w:r>
            <w:r w:rsidR="0096226D">
              <w:rPr>
                <w:rFonts w:ascii="Times New Roman" w:eastAsia="Times New Roman" w:hAnsi="Times New Roman" w:cs="Times New Roman"/>
              </w:rPr>
              <w:t>5</w:t>
            </w:r>
          </w:p>
        </w:tc>
        <w:tc>
          <w:tcPr>
            <w:tcW w:w="3117" w:type="dxa"/>
            <w:tcBorders>
              <w:top w:val="single" w:sz="4" w:space="0" w:color="auto"/>
              <w:left w:val="single" w:sz="4" w:space="0" w:color="auto"/>
              <w:bottom w:val="single" w:sz="4" w:space="0" w:color="auto"/>
              <w:right w:val="single" w:sz="4" w:space="0" w:color="auto"/>
            </w:tcBorders>
            <w:hideMark/>
          </w:tcPr>
          <w:p w14:paraId="6628B19A" w14:textId="4846D6B7" w:rsidR="00963726" w:rsidRDefault="00963726">
            <w:pPr>
              <w:rPr>
                <w:rFonts w:ascii="Times New Roman" w:eastAsia="Times New Roman" w:hAnsi="Times New Roman" w:cs="Times New Roman"/>
              </w:rPr>
            </w:pPr>
            <w:r>
              <w:rPr>
                <w:rFonts w:ascii="Times New Roman" w:eastAsia="Times New Roman" w:hAnsi="Times New Roman" w:cs="Times New Roman"/>
              </w:rPr>
              <w:t xml:space="preserve">Specify </w:t>
            </w:r>
            <w:r w:rsidR="00951F60">
              <w:rPr>
                <w:rFonts w:ascii="Times New Roman" w:eastAsia="Times New Roman" w:hAnsi="Times New Roman" w:cs="Times New Roman"/>
              </w:rPr>
              <w:t>a Form Template to Form Scriber</w:t>
            </w:r>
          </w:p>
        </w:tc>
        <w:tc>
          <w:tcPr>
            <w:tcW w:w="3117" w:type="dxa"/>
            <w:tcBorders>
              <w:top w:val="single" w:sz="4" w:space="0" w:color="auto"/>
              <w:left w:val="single" w:sz="4" w:space="0" w:color="auto"/>
              <w:bottom w:val="single" w:sz="4" w:space="0" w:color="auto"/>
              <w:right w:val="single" w:sz="4" w:space="0" w:color="auto"/>
            </w:tcBorders>
            <w:hideMark/>
          </w:tcPr>
          <w:p w14:paraId="42324DAB" w14:textId="622EAE81" w:rsidR="00963726" w:rsidRPr="009D4990" w:rsidRDefault="009D4990">
            <w:pPr>
              <w:rPr>
                <w:rFonts w:ascii="Times New Roman" w:eastAsia="Times New Roman" w:hAnsi="Times New Roman" w:cs="Times New Roman"/>
              </w:rPr>
            </w:pPr>
            <w:r w:rsidRPr="009D4990">
              <w:rPr>
                <w:rStyle w:val="normaltextrun"/>
                <w:rFonts w:ascii="Times New Roman" w:hAnsi="Times New Roman" w:cs="Times New Roman"/>
                <w:color w:val="000000"/>
              </w:rPr>
              <w:t>Sends form URL of the selected template to Form Scriber. </w:t>
            </w:r>
            <w:r w:rsidRPr="009D4990">
              <w:rPr>
                <w:rStyle w:val="eop"/>
                <w:rFonts w:ascii="Times New Roman" w:hAnsi="Times New Roman" w:cs="Times New Roman"/>
                <w:color w:val="000000"/>
              </w:rPr>
              <w:t> </w:t>
            </w:r>
          </w:p>
        </w:tc>
      </w:tr>
      <w:tr w:rsidR="00963726" w14:paraId="4B4FD996" w14:textId="77777777" w:rsidTr="00963726">
        <w:tc>
          <w:tcPr>
            <w:tcW w:w="3116" w:type="dxa"/>
            <w:tcBorders>
              <w:top w:val="single" w:sz="4" w:space="0" w:color="auto"/>
              <w:left w:val="single" w:sz="4" w:space="0" w:color="auto"/>
              <w:bottom w:val="single" w:sz="4" w:space="0" w:color="auto"/>
              <w:right w:val="single" w:sz="4" w:space="0" w:color="auto"/>
            </w:tcBorders>
            <w:hideMark/>
          </w:tcPr>
          <w:p w14:paraId="3AF25623" w14:textId="3B56ED33" w:rsidR="00963726" w:rsidRDefault="00963726">
            <w:pPr>
              <w:rPr>
                <w:rFonts w:ascii="Times New Roman" w:eastAsia="Times New Roman" w:hAnsi="Times New Roman" w:cs="Times New Roman"/>
              </w:rPr>
            </w:pPr>
            <w:r>
              <w:rPr>
                <w:rFonts w:ascii="Times New Roman" w:eastAsia="Times New Roman" w:hAnsi="Times New Roman" w:cs="Times New Roman"/>
              </w:rPr>
              <w:t>M.</w:t>
            </w:r>
            <w:r w:rsidR="0096226D">
              <w:rPr>
                <w:rFonts w:ascii="Times New Roman" w:eastAsia="Times New Roman" w:hAnsi="Times New Roman" w:cs="Times New Roman"/>
              </w:rPr>
              <w:t>6</w:t>
            </w:r>
          </w:p>
        </w:tc>
        <w:tc>
          <w:tcPr>
            <w:tcW w:w="3117" w:type="dxa"/>
            <w:tcBorders>
              <w:top w:val="single" w:sz="4" w:space="0" w:color="auto"/>
              <w:left w:val="single" w:sz="4" w:space="0" w:color="auto"/>
              <w:bottom w:val="single" w:sz="4" w:space="0" w:color="auto"/>
              <w:right w:val="single" w:sz="4" w:space="0" w:color="auto"/>
            </w:tcBorders>
            <w:hideMark/>
          </w:tcPr>
          <w:p w14:paraId="7DDF5C9F"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Specify “New Prescription” to Form Bot</w:t>
            </w:r>
          </w:p>
        </w:tc>
        <w:tc>
          <w:tcPr>
            <w:tcW w:w="3117" w:type="dxa"/>
            <w:tcBorders>
              <w:top w:val="single" w:sz="4" w:space="0" w:color="auto"/>
              <w:left w:val="single" w:sz="4" w:space="0" w:color="auto"/>
              <w:bottom w:val="single" w:sz="4" w:space="0" w:color="auto"/>
              <w:right w:val="single" w:sz="4" w:space="0" w:color="auto"/>
            </w:tcBorders>
            <w:hideMark/>
          </w:tcPr>
          <w:p w14:paraId="7CF12CC7" w14:textId="5C139D17" w:rsidR="00963726" w:rsidRDefault="00963726">
            <w:pPr>
              <w:rPr>
                <w:rFonts w:ascii="Times New Roman" w:eastAsia="Times New Roman" w:hAnsi="Times New Roman" w:cs="Times New Roman"/>
              </w:rPr>
            </w:pPr>
            <w:r>
              <w:rPr>
                <w:rFonts w:ascii="Times New Roman" w:eastAsia="Times New Roman" w:hAnsi="Times New Roman" w:cs="Times New Roman"/>
              </w:rPr>
              <w:t>The user will trigger a new conversation in the chatbo</w:t>
            </w:r>
            <w:r w:rsidR="00864ADC">
              <w:rPr>
                <w:rFonts w:ascii="Times New Roman" w:eastAsia="Times New Roman" w:hAnsi="Times New Roman" w:cs="Times New Roman"/>
              </w:rPr>
              <w:t>t</w:t>
            </w:r>
            <w:r>
              <w:rPr>
                <w:rFonts w:ascii="Times New Roman" w:eastAsia="Times New Roman" w:hAnsi="Times New Roman" w:cs="Times New Roman"/>
              </w:rPr>
              <w:t>. Sends URL for “New Prescription” to Form Scriber.</w:t>
            </w:r>
          </w:p>
        </w:tc>
      </w:tr>
      <w:tr w:rsidR="00963726" w14:paraId="0839D033" w14:textId="77777777" w:rsidTr="00963726">
        <w:tc>
          <w:tcPr>
            <w:tcW w:w="3116" w:type="dxa"/>
            <w:tcBorders>
              <w:top w:val="single" w:sz="4" w:space="0" w:color="auto"/>
              <w:left w:val="single" w:sz="4" w:space="0" w:color="auto"/>
              <w:bottom w:val="single" w:sz="4" w:space="0" w:color="auto"/>
              <w:right w:val="single" w:sz="4" w:space="0" w:color="auto"/>
            </w:tcBorders>
            <w:hideMark/>
          </w:tcPr>
          <w:p w14:paraId="515B1CBE" w14:textId="125D2FA0" w:rsidR="00963726" w:rsidRDefault="00963726">
            <w:pPr>
              <w:rPr>
                <w:rFonts w:ascii="Times New Roman" w:eastAsia="Times New Roman" w:hAnsi="Times New Roman" w:cs="Times New Roman"/>
              </w:rPr>
            </w:pPr>
            <w:r>
              <w:rPr>
                <w:rFonts w:ascii="Times New Roman" w:eastAsia="Times New Roman" w:hAnsi="Times New Roman" w:cs="Times New Roman"/>
              </w:rPr>
              <w:t>M.</w:t>
            </w:r>
            <w:r w:rsidR="0096226D">
              <w:rPr>
                <w:rFonts w:ascii="Times New Roman" w:eastAsia="Times New Roman" w:hAnsi="Times New Roman" w:cs="Times New Roman"/>
              </w:rPr>
              <w:t>7</w:t>
            </w:r>
          </w:p>
        </w:tc>
        <w:tc>
          <w:tcPr>
            <w:tcW w:w="3117" w:type="dxa"/>
            <w:tcBorders>
              <w:top w:val="single" w:sz="4" w:space="0" w:color="auto"/>
              <w:left w:val="single" w:sz="4" w:space="0" w:color="auto"/>
              <w:bottom w:val="single" w:sz="4" w:space="0" w:color="auto"/>
              <w:right w:val="single" w:sz="4" w:space="0" w:color="auto"/>
            </w:tcBorders>
            <w:hideMark/>
          </w:tcPr>
          <w:p w14:paraId="2F6A8947"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Specify “Medical History” to Form Bot</w:t>
            </w:r>
          </w:p>
        </w:tc>
        <w:tc>
          <w:tcPr>
            <w:tcW w:w="3117" w:type="dxa"/>
            <w:tcBorders>
              <w:top w:val="single" w:sz="4" w:space="0" w:color="auto"/>
              <w:left w:val="single" w:sz="4" w:space="0" w:color="auto"/>
              <w:bottom w:val="single" w:sz="4" w:space="0" w:color="auto"/>
              <w:right w:val="single" w:sz="4" w:space="0" w:color="auto"/>
            </w:tcBorders>
            <w:hideMark/>
          </w:tcPr>
          <w:p w14:paraId="252143FC" w14:textId="48A20247" w:rsidR="00963726" w:rsidRDefault="00963726">
            <w:pPr>
              <w:rPr>
                <w:rFonts w:ascii="Times New Roman" w:eastAsia="Times New Roman" w:hAnsi="Times New Roman" w:cs="Times New Roman"/>
              </w:rPr>
            </w:pPr>
            <w:r>
              <w:rPr>
                <w:rFonts w:ascii="Times New Roman" w:eastAsia="Times New Roman" w:hAnsi="Times New Roman" w:cs="Times New Roman"/>
              </w:rPr>
              <w:t>The user will trigger a new conversion in the chatbo</w:t>
            </w:r>
            <w:r w:rsidR="00864ADC">
              <w:rPr>
                <w:rFonts w:ascii="Times New Roman" w:eastAsia="Times New Roman" w:hAnsi="Times New Roman" w:cs="Times New Roman"/>
              </w:rPr>
              <w:t>t</w:t>
            </w:r>
            <w:r>
              <w:rPr>
                <w:rFonts w:ascii="Times New Roman" w:eastAsia="Times New Roman" w:hAnsi="Times New Roman" w:cs="Times New Roman"/>
              </w:rPr>
              <w:t>. Sends URL for “Patient History” to Form Scriber.</w:t>
            </w:r>
          </w:p>
        </w:tc>
      </w:tr>
      <w:tr w:rsidR="00963726" w14:paraId="2D62514C" w14:textId="77777777" w:rsidTr="00963726">
        <w:tc>
          <w:tcPr>
            <w:tcW w:w="3116" w:type="dxa"/>
            <w:tcBorders>
              <w:top w:val="single" w:sz="4" w:space="0" w:color="auto"/>
              <w:left w:val="single" w:sz="4" w:space="0" w:color="auto"/>
              <w:bottom w:val="single" w:sz="4" w:space="0" w:color="auto"/>
              <w:right w:val="single" w:sz="4" w:space="0" w:color="auto"/>
            </w:tcBorders>
            <w:hideMark/>
          </w:tcPr>
          <w:p w14:paraId="2CF4EA1A" w14:textId="34969C5D" w:rsidR="00963726" w:rsidRDefault="00963726">
            <w:pPr>
              <w:rPr>
                <w:rFonts w:ascii="Times New Roman" w:eastAsia="Times New Roman" w:hAnsi="Times New Roman" w:cs="Times New Roman"/>
              </w:rPr>
            </w:pPr>
            <w:r>
              <w:rPr>
                <w:rFonts w:ascii="Times New Roman" w:eastAsia="Times New Roman" w:hAnsi="Times New Roman" w:cs="Times New Roman"/>
              </w:rPr>
              <w:t>M.</w:t>
            </w:r>
            <w:r w:rsidR="0096226D">
              <w:rPr>
                <w:rFonts w:ascii="Times New Roman" w:eastAsia="Times New Roman" w:hAnsi="Times New Roman" w:cs="Times New Roman"/>
              </w:rPr>
              <w:t>8</w:t>
            </w:r>
          </w:p>
        </w:tc>
        <w:tc>
          <w:tcPr>
            <w:tcW w:w="3117" w:type="dxa"/>
            <w:tcBorders>
              <w:top w:val="single" w:sz="4" w:space="0" w:color="auto"/>
              <w:left w:val="single" w:sz="4" w:space="0" w:color="auto"/>
              <w:bottom w:val="single" w:sz="4" w:space="0" w:color="auto"/>
              <w:right w:val="single" w:sz="4" w:space="0" w:color="auto"/>
            </w:tcBorders>
            <w:hideMark/>
          </w:tcPr>
          <w:p w14:paraId="4AC5BC6A"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Request Report</w:t>
            </w:r>
          </w:p>
        </w:tc>
        <w:tc>
          <w:tcPr>
            <w:tcW w:w="3117" w:type="dxa"/>
            <w:tcBorders>
              <w:top w:val="single" w:sz="4" w:space="0" w:color="auto"/>
              <w:left w:val="single" w:sz="4" w:space="0" w:color="auto"/>
              <w:bottom w:val="single" w:sz="4" w:space="0" w:color="auto"/>
              <w:right w:val="single" w:sz="4" w:space="0" w:color="auto"/>
            </w:tcBorders>
            <w:hideMark/>
          </w:tcPr>
          <w:p w14:paraId="1EDA079A" w14:textId="29C9B0AF" w:rsidR="00963726" w:rsidRPr="00951F60" w:rsidRDefault="00951F60">
            <w:pPr>
              <w:rPr>
                <w:rFonts w:ascii="Times New Roman" w:eastAsia="Times New Roman" w:hAnsi="Times New Roman" w:cs="Times New Roman"/>
              </w:rPr>
            </w:pPr>
            <w:r w:rsidRPr="00951F60">
              <w:rPr>
                <w:rStyle w:val="normaltextrun"/>
                <w:rFonts w:ascii="Times New Roman" w:hAnsi="Times New Roman" w:cs="Times New Roman"/>
                <w:color w:val="000000"/>
              </w:rPr>
              <w:t>Sends form URL of the selected template to Form Scriber. </w:t>
            </w:r>
            <w:r w:rsidRPr="00951F60">
              <w:rPr>
                <w:rStyle w:val="eop"/>
                <w:rFonts w:ascii="Times New Roman" w:hAnsi="Times New Roman" w:cs="Times New Roman"/>
                <w:color w:val="000000"/>
              </w:rPr>
              <w:t> </w:t>
            </w:r>
          </w:p>
        </w:tc>
      </w:tr>
      <w:tr w:rsidR="00963726" w14:paraId="7CD66E55" w14:textId="77777777" w:rsidTr="00963726">
        <w:tc>
          <w:tcPr>
            <w:tcW w:w="3116" w:type="dxa"/>
            <w:tcBorders>
              <w:top w:val="single" w:sz="4" w:space="0" w:color="auto"/>
              <w:left w:val="single" w:sz="4" w:space="0" w:color="auto"/>
              <w:bottom w:val="single" w:sz="4" w:space="0" w:color="auto"/>
              <w:right w:val="single" w:sz="4" w:space="0" w:color="auto"/>
            </w:tcBorders>
            <w:hideMark/>
          </w:tcPr>
          <w:p w14:paraId="2FD5ACD9" w14:textId="4B873F4A" w:rsidR="00963726" w:rsidRDefault="00963726">
            <w:pPr>
              <w:rPr>
                <w:rFonts w:ascii="Times New Roman" w:eastAsia="Times New Roman" w:hAnsi="Times New Roman" w:cs="Times New Roman"/>
              </w:rPr>
            </w:pPr>
            <w:r>
              <w:rPr>
                <w:rFonts w:ascii="Times New Roman" w:eastAsia="Times New Roman" w:hAnsi="Times New Roman" w:cs="Times New Roman"/>
              </w:rPr>
              <w:t>M.</w:t>
            </w:r>
            <w:r w:rsidR="0096226D">
              <w:rPr>
                <w:rFonts w:ascii="Times New Roman" w:eastAsia="Times New Roman" w:hAnsi="Times New Roman" w:cs="Times New Roman"/>
              </w:rPr>
              <w:t>9</w:t>
            </w:r>
          </w:p>
        </w:tc>
        <w:tc>
          <w:tcPr>
            <w:tcW w:w="3117" w:type="dxa"/>
            <w:tcBorders>
              <w:top w:val="single" w:sz="4" w:space="0" w:color="auto"/>
              <w:left w:val="single" w:sz="4" w:space="0" w:color="auto"/>
              <w:bottom w:val="single" w:sz="4" w:space="0" w:color="auto"/>
              <w:right w:val="single" w:sz="4" w:space="0" w:color="auto"/>
            </w:tcBorders>
            <w:hideMark/>
          </w:tcPr>
          <w:p w14:paraId="3354CB50"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View Reports</w:t>
            </w:r>
          </w:p>
        </w:tc>
        <w:tc>
          <w:tcPr>
            <w:tcW w:w="3117" w:type="dxa"/>
            <w:tcBorders>
              <w:top w:val="single" w:sz="4" w:space="0" w:color="auto"/>
              <w:left w:val="single" w:sz="4" w:space="0" w:color="auto"/>
              <w:bottom w:val="single" w:sz="4" w:space="0" w:color="auto"/>
              <w:right w:val="single" w:sz="4" w:space="0" w:color="auto"/>
            </w:tcBorders>
            <w:hideMark/>
          </w:tcPr>
          <w:p w14:paraId="570884AB"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The user will request to view the report.</w:t>
            </w:r>
          </w:p>
        </w:tc>
      </w:tr>
      <w:tr w:rsidR="00963726" w14:paraId="2ACCAD45" w14:textId="77777777" w:rsidTr="00963726">
        <w:tc>
          <w:tcPr>
            <w:tcW w:w="3116" w:type="dxa"/>
            <w:tcBorders>
              <w:top w:val="single" w:sz="4" w:space="0" w:color="auto"/>
              <w:left w:val="single" w:sz="4" w:space="0" w:color="auto"/>
              <w:bottom w:val="single" w:sz="4" w:space="0" w:color="auto"/>
              <w:right w:val="single" w:sz="4" w:space="0" w:color="auto"/>
            </w:tcBorders>
            <w:hideMark/>
          </w:tcPr>
          <w:p w14:paraId="4953A764" w14:textId="2A78688F" w:rsidR="00963726" w:rsidRDefault="00963726">
            <w:pPr>
              <w:rPr>
                <w:rFonts w:ascii="Times New Roman" w:eastAsia="Times New Roman" w:hAnsi="Times New Roman" w:cs="Times New Roman"/>
              </w:rPr>
            </w:pPr>
            <w:r>
              <w:rPr>
                <w:rFonts w:ascii="Times New Roman" w:eastAsia="Times New Roman" w:hAnsi="Times New Roman" w:cs="Times New Roman"/>
              </w:rPr>
              <w:t>M.</w:t>
            </w:r>
            <w:r w:rsidR="0096226D">
              <w:rPr>
                <w:rFonts w:ascii="Times New Roman" w:eastAsia="Times New Roman" w:hAnsi="Times New Roman" w:cs="Times New Roman"/>
              </w:rPr>
              <w:t>10</w:t>
            </w:r>
          </w:p>
        </w:tc>
        <w:tc>
          <w:tcPr>
            <w:tcW w:w="3117" w:type="dxa"/>
            <w:tcBorders>
              <w:top w:val="single" w:sz="4" w:space="0" w:color="auto"/>
              <w:left w:val="single" w:sz="4" w:space="0" w:color="auto"/>
              <w:bottom w:val="single" w:sz="4" w:space="0" w:color="auto"/>
              <w:right w:val="single" w:sz="4" w:space="0" w:color="auto"/>
            </w:tcBorders>
            <w:hideMark/>
          </w:tcPr>
          <w:p w14:paraId="2949928D"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View Settings</w:t>
            </w:r>
          </w:p>
        </w:tc>
        <w:tc>
          <w:tcPr>
            <w:tcW w:w="3117" w:type="dxa"/>
            <w:tcBorders>
              <w:top w:val="single" w:sz="4" w:space="0" w:color="auto"/>
              <w:left w:val="single" w:sz="4" w:space="0" w:color="auto"/>
              <w:bottom w:val="single" w:sz="4" w:space="0" w:color="auto"/>
              <w:right w:val="single" w:sz="4" w:space="0" w:color="auto"/>
            </w:tcBorders>
            <w:hideMark/>
          </w:tcPr>
          <w:p w14:paraId="0688024B"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The user will request to view settings in the mobile application menu.</w:t>
            </w:r>
          </w:p>
        </w:tc>
      </w:tr>
      <w:tr w:rsidR="00963726" w14:paraId="5718B947" w14:textId="77777777" w:rsidTr="00963726">
        <w:tc>
          <w:tcPr>
            <w:tcW w:w="3116" w:type="dxa"/>
            <w:tcBorders>
              <w:top w:val="single" w:sz="4" w:space="0" w:color="auto"/>
              <w:left w:val="single" w:sz="4" w:space="0" w:color="auto"/>
              <w:bottom w:val="single" w:sz="4" w:space="0" w:color="auto"/>
              <w:right w:val="single" w:sz="4" w:space="0" w:color="auto"/>
            </w:tcBorders>
            <w:hideMark/>
          </w:tcPr>
          <w:p w14:paraId="0920087C" w14:textId="5F4A2EC8" w:rsidR="00963726" w:rsidRDefault="00963726">
            <w:pPr>
              <w:rPr>
                <w:rFonts w:ascii="Times New Roman" w:eastAsia="Times New Roman" w:hAnsi="Times New Roman" w:cs="Times New Roman"/>
              </w:rPr>
            </w:pPr>
            <w:r>
              <w:rPr>
                <w:rFonts w:ascii="Times New Roman" w:eastAsia="Times New Roman" w:hAnsi="Times New Roman" w:cs="Times New Roman"/>
              </w:rPr>
              <w:t>M.1</w:t>
            </w:r>
            <w:r w:rsidR="0096226D">
              <w:rPr>
                <w:rFonts w:ascii="Times New Roman" w:eastAsia="Times New Roman" w:hAnsi="Times New Roman" w:cs="Times New Roman"/>
              </w:rPr>
              <w:t>1</w:t>
            </w:r>
          </w:p>
        </w:tc>
        <w:tc>
          <w:tcPr>
            <w:tcW w:w="3117" w:type="dxa"/>
            <w:tcBorders>
              <w:top w:val="single" w:sz="4" w:space="0" w:color="auto"/>
              <w:left w:val="single" w:sz="4" w:space="0" w:color="auto"/>
              <w:bottom w:val="single" w:sz="4" w:space="0" w:color="auto"/>
              <w:right w:val="single" w:sz="4" w:space="0" w:color="auto"/>
            </w:tcBorders>
            <w:hideMark/>
          </w:tcPr>
          <w:p w14:paraId="2CF23D69"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View Help</w:t>
            </w:r>
          </w:p>
        </w:tc>
        <w:tc>
          <w:tcPr>
            <w:tcW w:w="3117" w:type="dxa"/>
            <w:tcBorders>
              <w:top w:val="single" w:sz="4" w:space="0" w:color="auto"/>
              <w:left w:val="single" w:sz="4" w:space="0" w:color="auto"/>
              <w:bottom w:val="single" w:sz="4" w:space="0" w:color="auto"/>
              <w:right w:val="single" w:sz="4" w:space="0" w:color="auto"/>
            </w:tcBorders>
            <w:hideMark/>
          </w:tcPr>
          <w:p w14:paraId="642AC01B" w14:textId="77777777" w:rsidR="00963726" w:rsidRDefault="00963726">
            <w:pPr>
              <w:rPr>
                <w:rFonts w:ascii="Times New Roman" w:eastAsia="Times New Roman" w:hAnsi="Times New Roman" w:cs="Times New Roman"/>
              </w:rPr>
            </w:pPr>
            <w:r>
              <w:rPr>
                <w:rFonts w:ascii="Times New Roman" w:eastAsia="Times New Roman" w:hAnsi="Times New Roman" w:cs="Times New Roman"/>
              </w:rPr>
              <w:t>The user will request to view the Help menu.</w:t>
            </w:r>
          </w:p>
        </w:tc>
      </w:tr>
    </w:tbl>
    <w:p w14:paraId="6A88C117" w14:textId="77777777" w:rsidR="00963726" w:rsidRDefault="00963726" w:rsidP="00963726">
      <w:pPr>
        <w:rPr>
          <w:rFonts w:ascii="Times New Roman" w:eastAsia="Times New Roman" w:hAnsi="Times New Roman" w:cs="Times New Roman"/>
        </w:rPr>
      </w:pPr>
    </w:p>
    <w:p w14:paraId="30C36CE6" w14:textId="1B648991" w:rsidR="0047385D" w:rsidRPr="003A2BE0" w:rsidRDefault="0047385D" w:rsidP="00963726">
      <w:pPr>
        <w:pStyle w:val="Heading1"/>
        <w:rPr>
          <w:rFonts w:ascii="Times New Roman" w:eastAsia="Times New Roman" w:hAnsi="Times New Roman" w:cs="Times New Roman"/>
        </w:rPr>
      </w:pPr>
    </w:p>
    <w:sectPr w:rsidR="0047385D" w:rsidRPr="003A2BE0" w:rsidSect="00063966">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r Assadullah" w:date="2021-03-03T20:16:00Z" w:initials="MA">
    <w:p w14:paraId="7083E135" w14:textId="77777777" w:rsidR="00D13F14" w:rsidRDefault="00D13F14">
      <w:pPr>
        <w:pStyle w:val="CommentText"/>
      </w:pPr>
      <w:r>
        <w:rPr>
          <w:rStyle w:val="CommentReference"/>
        </w:rPr>
        <w:annotationRef/>
      </w:r>
      <w:proofErr w:type="gramStart"/>
      <w:r>
        <w:t>Very little</w:t>
      </w:r>
      <w:proofErr w:type="gramEnd"/>
      <w:r>
        <w:t xml:space="preserve"> technical information.</w:t>
      </w:r>
    </w:p>
    <w:p w14:paraId="21147115" w14:textId="77777777" w:rsidR="00D13F14" w:rsidRDefault="00D13F14">
      <w:pPr>
        <w:pStyle w:val="CommentText"/>
      </w:pPr>
    </w:p>
    <w:p w14:paraId="46EFCF3E" w14:textId="28147DB5" w:rsidR="00D13F14" w:rsidRDefault="00D13F14">
      <w:pPr>
        <w:pStyle w:val="CommentText"/>
      </w:pPr>
      <w:r>
        <w:t>This is not a blueprint that a competent developer can pick up and start coding. It is vague and leave much room for guessing by the developers. Keeping it vague is going to create misunderstandings in the future among the team itself as well as external stakeholders.</w:t>
      </w:r>
    </w:p>
  </w:comment>
  <w:comment w:id="27" w:author="Brian Malott" w:date="2021-03-16T02:34:00Z" w:initials="BM">
    <w:p w14:paraId="7AFE3CF7" w14:textId="77777777" w:rsidR="00963726" w:rsidRDefault="00963726" w:rsidP="00963726">
      <w:pPr>
        <w:pStyle w:val="CommentText"/>
      </w:pPr>
      <w:r>
        <w:t xml:space="preserve">Edited this section. I </w:t>
      </w:r>
      <w:proofErr w:type="gramStart"/>
      <w:r>
        <w:t>didn't</w:t>
      </w:r>
      <w:proofErr w:type="gramEnd"/>
      <w:r>
        <w:t xml:space="preserve"> have track changes on.</w:t>
      </w:r>
      <w:r>
        <w:rPr>
          <w:rStyle w:val="CommentReference"/>
        </w:rPr>
        <w:annotationRef/>
      </w:r>
    </w:p>
  </w:comment>
  <w:comment w:id="36" w:author="Mir Assadullah" w:date="2021-03-03T20:03:00Z" w:initials="MA">
    <w:p w14:paraId="0675BFE7" w14:textId="77777777" w:rsidR="00963726" w:rsidRDefault="00963726" w:rsidP="00963726">
      <w:pPr>
        <w:pStyle w:val="CommentText"/>
      </w:pPr>
      <w:r>
        <w:rPr>
          <w:rStyle w:val="CommentReference"/>
        </w:rPr>
        <w:annotationRef/>
      </w:r>
      <w:r>
        <w:t xml:space="preserve">No logic </w:t>
      </w:r>
      <w:proofErr w:type="gramStart"/>
      <w:r>
        <w:t>diagrams?</w:t>
      </w:r>
      <w:proofErr w:type="gramEnd"/>
      <w:r>
        <w:t xml:space="preserve"> No discussion of how the logic flow will occur.</w:t>
      </w:r>
    </w:p>
    <w:p w14:paraId="6E4FB13F" w14:textId="77777777" w:rsidR="00963726" w:rsidRDefault="00963726" w:rsidP="00963726">
      <w:pPr>
        <w:pStyle w:val="CommentText"/>
      </w:pPr>
    </w:p>
    <w:p w14:paraId="024F9DCD" w14:textId="77777777" w:rsidR="00963726" w:rsidRDefault="00963726" w:rsidP="00963726">
      <w:pPr>
        <w:pStyle w:val="CommentText"/>
      </w:pPr>
      <w:r>
        <w:t>Developers are supposed to be able to develop software based on TDD. This TDD does not have that level of detail. It is a big miss.</w:t>
      </w:r>
    </w:p>
  </w:comment>
  <w:comment w:id="48" w:author="Mir Assadullah" w:date="2021-03-03T20:06:00Z" w:initials="MA">
    <w:p w14:paraId="436561C4" w14:textId="77777777" w:rsidR="00963726" w:rsidRDefault="00963726" w:rsidP="00963726">
      <w:pPr>
        <w:pStyle w:val="CommentText"/>
      </w:pPr>
      <w:r>
        <w:rPr>
          <w:rStyle w:val="CommentReference"/>
        </w:rPr>
        <w:annotationRef/>
      </w:r>
      <w:r>
        <w:t>No discussion about objects used in the system, even if they are not persisted. Even if you are not persisting data, you still will have data. How are you going to process it, secure it, transfer it, etc.? What are the UML diagrams for that data?</w:t>
      </w:r>
    </w:p>
    <w:p w14:paraId="23648110" w14:textId="77777777" w:rsidR="00963726" w:rsidRDefault="00963726" w:rsidP="00963726">
      <w:pPr>
        <w:pStyle w:val="CommentText"/>
      </w:pPr>
    </w:p>
    <w:p w14:paraId="61B7F9A9" w14:textId="77777777" w:rsidR="00963726" w:rsidRDefault="00963726" w:rsidP="00963726">
      <w:pPr>
        <w:pStyle w:val="CommentText"/>
      </w:pPr>
      <w:r>
        <w:t>Any sequence diagrams that show how the data will travel and how it will be handled?</w:t>
      </w:r>
    </w:p>
  </w:comment>
  <w:comment w:id="53" w:author="Mir Assadullah" w:date="2021-03-03T20:11:00Z" w:initials="MA">
    <w:p w14:paraId="69F1A0BC" w14:textId="77777777" w:rsidR="00963726" w:rsidRDefault="00963726" w:rsidP="00963726">
      <w:pPr>
        <w:pStyle w:val="CommentText"/>
      </w:pPr>
      <w:r>
        <w:rPr>
          <w:rStyle w:val="CommentReference"/>
        </w:rPr>
        <w:annotationRef/>
      </w:r>
      <w:r>
        <w:t>Screenshots are good, at the same time, they were done in the prior milestone and are covered in SRS. You could have created UML diagrams showing interaction, or sequence diagrams showing sequence of events as a user interacts with the system.</w:t>
      </w:r>
    </w:p>
    <w:p w14:paraId="75B02C0D" w14:textId="77777777" w:rsidR="00963726" w:rsidRDefault="00963726" w:rsidP="00963726">
      <w:pPr>
        <w:pStyle w:val="CommentText"/>
      </w:pPr>
    </w:p>
    <w:p w14:paraId="0296F42D" w14:textId="77777777" w:rsidR="00963726" w:rsidRDefault="00963726" w:rsidP="00963726">
      <w:pPr>
        <w:pStyle w:val="CommentText"/>
      </w:pPr>
      <w:r>
        <w:t>How will you design the software? What is the technical design element to this section, as the name of this document is Technical Design Document?</w:t>
      </w:r>
    </w:p>
  </w:comment>
  <w:comment w:id="63" w:author="Brian Malott" w:date="2021-03-16T02:35:00Z" w:initials="BM">
    <w:p w14:paraId="742202CA" w14:textId="77777777" w:rsidR="00963726" w:rsidRDefault="00963726" w:rsidP="00963726">
      <w:pPr>
        <w:pStyle w:val="CommentText"/>
      </w:pPr>
      <w:r>
        <w:t xml:space="preserve">Edited this section. I </w:t>
      </w:r>
      <w:proofErr w:type="gramStart"/>
      <w:r>
        <w:t>didn't</w:t>
      </w:r>
      <w:proofErr w:type="gramEnd"/>
      <w:r>
        <w:t xml:space="preserve"> have track changes on.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EFCF3E" w15:done="0"/>
  <w15:commentEx w15:paraId="7AFE3CF7" w15:done="0"/>
  <w15:commentEx w15:paraId="024F9DCD" w15:done="0"/>
  <w15:commentEx w15:paraId="61B7F9A9" w15:done="0"/>
  <w15:commentEx w15:paraId="0296F42D" w15:done="0"/>
  <w15:commentEx w15:paraId="742202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A6D39" w16cex:dateUtc="2021-03-04T01:16:00Z"/>
  <w16cex:commentExtensible w16cex:durableId="23FB72F0" w16cex:dateUtc="2021-03-16T17:09:00Z"/>
  <w16cex:commentExtensible w16cex:durableId="23FB72F1" w16cex:dateUtc="2021-03-16T17:09:00Z"/>
  <w16cex:commentExtensible w16cex:durableId="23FB72F3" w16cex:dateUtc="2021-03-16T17:09:00Z"/>
  <w16cex:commentExtensible w16cex:durableId="23FB72F4" w16cex:dateUtc="2021-03-16T17:09:00Z"/>
  <w16cex:commentExtensible w16cex:durableId="23FB72F5" w16cex:dateUtc="2021-03-16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EFCF3E" w16cid:durableId="23EA6D39"/>
  <w16cid:commentId w16cid:paraId="7AFE3CF7" w16cid:durableId="23FB72F0"/>
  <w16cid:commentId w16cid:paraId="024F9DCD" w16cid:durableId="23FB72F1"/>
  <w16cid:commentId w16cid:paraId="61B7F9A9" w16cid:durableId="23FB72F3"/>
  <w16cid:commentId w16cid:paraId="0296F42D" w16cid:durableId="23FB72F4"/>
  <w16cid:commentId w16cid:paraId="742202CA" w16cid:durableId="23FB72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BE771" w14:textId="77777777" w:rsidR="00CB5D6E" w:rsidRDefault="00CB5D6E" w:rsidP="002B1A8E">
      <w:r>
        <w:separator/>
      </w:r>
    </w:p>
  </w:endnote>
  <w:endnote w:type="continuationSeparator" w:id="0">
    <w:p w14:paraId="2AEDCD88" w14:textId="77777777" w:rsidR="00CB5D6E" w:rsidRDefault="00CB5D6E" w:rsidP="002B1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AE3B0" w14:textId="77777777" w:rsidR="00DA5D58" w:rsidRDefault="00DA5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81AA2" w14:textId="77777777" w:rsidR="00DA5D58" w:rsidRDefault="00DA5D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B7E63" w14:textId="77777777" w:rsidR="00DA5D58" w:rsidRDefault="00DA5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F3066" w14:textId="77777777" w:rsidR="00CB5D6E" w:rsidRDefault="00CB5D6E" w:rsidP="002B1A8E">
      <w:r>
        <w:separator/>
      </w:r>
    </w:p>
  </w:footnote>
  <w:footnote w:type="continuationSeparator" w:id="0">
    <w:p w14:paraId="6EF1A826" w14:textId="77777777" w:rsidR="00CB5D6E" w:rsidRDefault="00CB5D6E" w:rsidP="002B1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9E369" w14:textId="77777777" w:rsidR="00DA5D58" w:rsidRDefault="00DA5D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735CE" w14:textId="77777777" w:rsidR="00DA5D58" w:rsidRDefault="00DA5D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9B6F9" w14:textId="77777777" w:rsidR="00DA5D58" w:rsidRDefault="00DA5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31D6E"/>
    <w:multiLevelType w:val="multilevel"/>
    <w:tmpl w:val="72B04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FD5F68"/>
    <w:multiLevelType w:val="hybridMultilevel"/>
    <w:tmpl w:val="D90C41F6"/>
    <w:lvl w:ilvl="0" w:tplc="0E38C28C">
      <w:start w:val="1"/>
      <w:numFmt w:val="decimal"/>
      <w:lvlText w:val="%1."/>
      <w:lvlJc w:val="left"/>
      <w:pPr>
        <w:ind w:left="720" w:hanging="360"/>
      </w:pPr>
    </w:lvl>
    <w:lvl w:ilvl="1" w:tplc="0BC28EDC">
      <w:start w:val="1"/>
      <w:numFmt w:val="lowerLetter"/>
      <w:lvlText w:val="%2."/>
      <w:lvlJc w:val="left"/>
      <w:pPr>
        <w:ind w:left="1440" w:hanging="360"/>
      </w:pPr>
    </w:lvl>
    <w:lvl w:ilvl="2" w:tplc="F7FAF4E8">
      <w:start w:val="1"/>
      <w:numFmt w:val="lowerRoman"/>
      <w:lvlText w:val="%3."/>
      <w:lvlJc w:val="right"/>
      <w:pPr>
        <w:ind w:left="2160" w:hanging="180"/>
      </w:pPr>
    </w:lvl>
    <w:lvl w:ilvl="3" w:tplc="F0A6BF54">
      <w:start w:val="1"/>
      <w:numFmt w:val="decimal"/>
      <w:lvlText w:val="%4."/>
      <w:lvlJc w:val="left"/>
      <w:pPr>
        <w:ind w:left="2880" w:hanging="360"/>
      </w:pPr>
    </w:lvl>
    <w:lvl w:ilvl="4" w:tplc="88C6A266">
      <w:start w:val="1"/>
      <w:numFmt w:val="lowerLetter"/>
      <w:lvlText w:val="%5."/>
      <w:lvlJc w:val="left"/>
      <w:pPr>
        <w:ind w:left="3600" w:hanging="360"/>
      </w:pPr>
    </w:lvl>
    <w:lvl w:ilvl="5" w:tplc="D150AA62">
      <w:start w:val="1"/>
      <w:numFmt w:val="lowerRoman"/>
      <w:lvlText w:val="%6."/>
      <w:lvlJc w:val="right"/>
      <w:pPr>
        <w:ind w:left="4320" w:hanging="180"/>
      </w:pPr>
    </w:lvl>
    <w:lvl w:ilvl="6" w:tplc="169A5628">
      <w:start w:val="1"/>
      <w:numFmt w:val="decimal"/>
      <w:lvlText w:val="%7."/>
      <w:lvlJc w:val="left"/>
      <w:pPr>
        <w:ind w:left="5040" w:hanging="360"/>
      </w:pPr>
    </w:lvl>
    <w:lvl w:ilvl="7" w:tplc="D5BC2BCE">
      <w:start w:val="1"/>
      <w:numFmt w:val="lowerLetter"/>
      <w:lvlText w:val="%8."/>
      <w:lvlJc w:val="left"/>
      <w:pPr>
        <w:ind w:left="5760" w:hanging="360"/>
      </w:pPr>
    </w:lvl>
    <w:lvl w:ilvl="8" w:tplc="C8281C6E">
      <w:start w:val="1"/>
      <w:numFmt w:val="lowerRoman"/>
      <w:lvlText w:val="%9."/>
      <w:lvlJc w:val="right"/>
      <w:pPr>
        <w:ind w:left="6480" w:hanging="180"/>
      </w:pPr>
    </w:lvl>
  </w:abstractNum>
  <w:abstractNum w:abstractNumId="2" w15:restartNumberingAfterBreak="0">
    <w:nsid w:val="3B9D27E8"/>
    <w:multiLevelType w:val="hybridMultilevel"/>
    <w:tmpl w:val="8AD6C2BA"/>
    <w:lvl w:ilvl="0" w:tplc="E5302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B7E8A"/>
    <w:multiLevelType w:val="hybridMultilevel"/>
    <w:tmpl w:val="A978E8FA"/>
    <w:lvl w:ilvl="0" w:tplc="6B201BE2">
      <w:start w:val="1"/>
      <w:numFmt w:val="decimal"/>
      <w:lvlText w:val="%1."/>
      <w:lvlJc w:val="left"/>
      <w:pPr>
        <w:ind w:left="720" w:hanging="360"/>
      </w:pPr>
    </w:lvl>
    <w:lvl w:ilvl="1" w:tplc="111E22B4">
      <w:start w:val="1"/>
      <w:numFmt w:val="lowerLetter"/>
      <w:lvlText w:val="%2."/>
      <w:lvlJc w:val="left"/>
      <w:pPr>
        <w:ind w:left="1440" w:hanging="360"/>
      </w:pPr>
    </w:lvl>
    <w:lvl w:ilvl="2" w:tplc="B81EE2F8">
      <w:start w:val="1"/>
      <w:numFmt w:val="lowerRoman"/>
      <w:lvlText w:val="%3."/>
      <w:lvlJc w:val="right"/>
      <w:pPr>
        <w:ind w:left="2160" w:hanging="180"/>
      </w:pPr>
    </w:lvl>
    <w:lvl w:ilvl="3" w:tplc="0558676A">
      <w:start w:val="1"/>
      <w:numFmt w:val="decimal"/>
      <w:lvlText w:val="%4."/>
      <w:lvlJc w:val="left"/>
      <w:pPr>
        <w:ind w:left="2880" w:hanging="360"/>
      </w:pPr>
    </w:lvl>
    <w:lvl w:ilvl="4" w:tplc="A600C79E">
      <w:start w:val="1"/>
      <w:numFmt w:val="lowerLetter"/>
      <w:lvlText w:val="%5."/>
      <w:lvlJc w:val="left"/>
      <w:pPr>
        <w:ind w:left="3600" w:hanging="360"/>
      </w:pPr>
    </w:lvl>
    <w:lvl w:ilvl="5" w:tplc="9FD89B94">
      <w:start w:val="1"/>
      <w:numFmt w:val="lowerRoman"/>
      <w:lvlText w:val="%6."/>
      <w:lvlJc w:val="right"/>
      <w:pPr>
        <w:ind w:left="4320" w:hanging="180"/>
      </w:pPr>
    </w:lvl>
    <w:lvl w:ilvl="6" w:tplc="19E47FFA">
      <w:start w:val="1"/>
      <w:numFmt w:val="decimal"/>
      <w:lvlText w:val="%7."/>
      <w:lvlJc w:val="left"/>
      <w:pPr>
        <w:ind w:left="5040" w:hanging="360"/>
      </w:pPr>
    </w:lvl>
    <w:lvl w:ilvl="7" w:tplc="3E20CB22">
      <w:start w:val="1"/>
      <w:numFmt w:val="lowerLetter"/>
      <w:lvlText w:val="%8."/>
      <w:lvlJc w:val="left"/>
      <w:pPr>
        <w:ind w:left="5760" w:hanging="360"/>
      </w:pPr>
    </w:lvl>
    <w:lvl w:ilvl="8" w:tplc="905EE1B0">
      <w:start w:val="1"/>
      <w:numFmt w:val="lowerRoman"/>
      <w:lvlText w:val="%9."/>
      <w:lvlJc w:val="right"/>
      <w:pPr>
        <w:ind w:left="6480" w:hanging="180"/>
      </w:pPr>
    </w:lvl>
  </w:abstractNum>
  <w:abstractNum w:abstractNumId="4" w15:restartNumberingAfterBreak="0">
    <w:nsid w:val="6DC73896"/>
    <w:multiLevelType w:val="hybridMultilevel"/>
    <w:tmpl w:val="004C9B92"/>
    <w:lvl w:ilvl="0" w:tplc="BEC4E4BC">
      <w:start w:val="1"/>
      <w:numFmt w:val="decimal"/>
      <w:lvlText w:val="%1."/>
      <w:lvlJc w:val="left"/>
      <w:pPr>
        <w:ind w:left="720" w:hanging="360"/>
      </w:pPr>
    </w:lvl>
    <w:lvl w:ilvl="1" w:tplc="AF526A2A">
      <w:start w:val="1"/>
      <w:numFmt w:val="lowerLetter"/>
      <w:lvlText w:val="%2."/>
      <w:lvlJc w:val="left"/>
      <w:pPr>
        <w:ind w:left="1440" w:hanging="360"/>
      </w:pPr>
    </w:lvl>
    <w:lvl w:ilvl="2" w:tplc="38A0C732">
      <w:start w:val="1"/>
      <w:numFmt w:val="lowerRoman"/>
      <w:lvlText w:val="%3."/>
      <w:lvlJc w:val="right"/>
      <w:pPr>
        <w:ind w:left="2160" w:hanging="180"/>
      </w:pPr>
    </w:lvl>
    <w:lvl w:ilvl="3" w:tplc="713449A2">
      <w:start w:val="1"/>
      <w:numFmt w:val="decimal"/>
      <w:lvlText w:val="%4."/>
      <w:lvlJc w:val="left"/>
      <w:pPr>
        <w:ind w:left="2880" w:hanging="360"/>
      </w:pPr>
    </w:lvl>
    <w:lvl w:ilvl="4" w:tplc="6058A548">
      <w:start w:val="1"/>
      <w:numFmt w:val="lowerLetter"/>
      <w:lvlText w:val="%5."/>
      <w:lvlJc w:val="left"/>
      <w:pPr>
        <w:ind w:left="3600" w:hanging="360"/>
      </w:pPr>
    </w:lvl>
    <w:lvl w:ilvl="5" w:tplc="6D943EF0">
      <w:start w:val="1"/>
      <w:numFmt w:val="lowerRoman"/>
      <w:lvlText w:val="%6."/>
      <w:lvlJc w:val="right"/>
      <w:pPr>
        <w:ind w:left="4320" w:hanging="180"/>
      </w:pPr>
    </w:lvl>
    <w:lvl w:ilvl="6" w:tplc="EBE8AD84">
      <w:start w:val="1"/>
      <w:numFmt w:val="decimal"/>
      <w:lvlText w:val="%7."/>
      <w:lvlJc w:val="left"/>
      <w:pPr>
        <w:ind w:left="5040" w:hanging="360"/>
      </w:pPr>
    </w:lvl>
    <w:lvl w:ilvl="7" w:tplc="4E824EDA">
      <w:start w:val="1"/>
      <w:numFmt w:val="lowerLetter"/>
      <w:lvlText w:val="%8."/>
      <w:lvlJc w:val="left"/>
      <w:pPr>
        <w:ind w:left="5760" w:hanging="360"/>
      </w:pPr>
    </w:lvl>
    <w:lvl w:ilvl="8" w:tplc="99E8F1C2">
      <w:start w:val="1"/>
      <w:numFmt w:val="lowerRoman"/>
      <w:lvlText w:val="%9."/>
      <w:lvlJc w:val="right"/>
      <w:pPr>
        <w:ind w:left="6480" w:hanging="180"/>
      </w:pPr>
    </w:lvl>
  </w:abstractNum>
  <w:abstractNum w:abstractNumId="5" w15:restartNumberingAfterBreak="0">
    <w:nsid w:val="77D865D7"/>
    <w:multiLevelType w:val="hybridMultilevel"/>
    <w:tmpl w:val="FFFFFFFF"/>
    <w:lvl w:ilvl="0" w:tplc="575487BE">
      <w:start w:val="1"/>
      <w:numFmt w:val="bullet"/>
      <w:lvlText w:val=""/>
      <w:lvlJc w:val="left"/>
      <w:pPr>
        <w:ind w:left="720" w:hanging="360"/>
      </w:pPr>
      <w:rPr>
        <w:rFonts w:ascii="Symbol" w:hAnsi="Symbol" w:hint="default"/>
      </w:rPr>
    </w:lvl>
    <w:lvl w:ilvl="1" w:tplc="EDCAF6E4">
      <w:start w:val="1"/>
      <w:numFmt w:val="bullet"/>
      <w:lvlText w:val="o"/>
      <w:lvlJc w:val="left"/>
      <w:pPr>
        <w:ind w:left="1440" w:hanging="360"/>
      </w:pPr>
      <w:rPr>
        <w:rFonts w:ascii="Courier New" w:hAnsi="Courier New" w:cs="Times New Roman" w:hint="default"/>
      </w:rPr>
    </w:lvl>
    <w:lvl w:ilvl="2" w:tplc="3CE6C7AE">
      <w:start w:val="1"/>
      <w:numFmt w:val="bullet"/>
      <w:lvlText w:val=""/>
      <w:lvlJc w:val="left"/>
      <w:pPr>
        <w:ind w:left="2160" w:hanging="360"/>
      </w:pPr>
      <w:rPr>
        <w:rFonts w:ascii="Wingdings" w:hAnsi="Wingdings" w:hint="default"/>
      </w:rPr>
    </w:lvl>
    <w:lvl w:ilvl="3" w:tplc="DA14B63E">
      <w:start w:val="1"/>
      <w:numFmt w:val="bullet"/>
      <w:lvlText w:val=""/>
      <w:lvlJc w:val="left"/>
      <w:pPr>
        <w:ind w:left="2880" w:hanging="360"/>
      </w:pPr>
      <w:rPr>
        <w:rFonts w:ascii="Symbol" w:hAnsi="Symbol" w:hint="default"/>
      </w:rPr>
    </w:lvl>
    <w:lvl w:ilvl="4" w:tplc="DDEEB2E6">
      <w:start w:val="1"/>
      <w:numFmt w:val="bullet"/>
      <w:lvlText w:val="o"/>
      <w:lvlJc w:val="left"/>
      <w:pPr>
        <w:ind w:left="3600" w:hanging="360"/>
      </w:pPr>
      <w:rPr>
        <w:rFonts w:ascii="Courier New" w:hAnsi="Courier New" w:cs="Times New Roman" w:hint="default"/>
      </w:rPr>
    </w:lvl>
    <w:lvl w:ilvl="5" w:tplc="CD48CB58">
      <w:start w:val="1"/>
      <w:numFmt w:val="bullet"/>
      <w:lvlText w:val=""/>
      <w:lvlJc w:val="left"/>
      <w:pPr>
        <w:ind w:left="4320" w:hanging="360"/>
      </w:pPr>
      <w:rPr>
        <w:rFonts w:ascii="Wingdings" w:hAnsi="Wingdings" w:hint="default"/>
      </w:rPr>
    </w:lvl>
    <w:lvl w:ilvl="6" w:tplc="A6020E8C">
      <w:start w:val="1"/>
      <w:numFmt w:val="bullet"/>
      <w:lvlText w:val=""/>
      <w:lvlJc w:val="left"/>
      <w:pPr>
        <w:ind w:left="5040" w:hanging="360"/>
      </w:pPr>
      <w:rPr>
        <w:rFonts w:ascii="Symbol" w:hAnsi="Symbol" w:hint="default"/>
      </w:rPr>
    </w:lvl>
    <w:lvl w:ilvl="7" w:tplc="78A6FBA8">
      <w:start w:val="1"/>
      <w:numFmt w:val="bullet"/>
      <w:lvlText w:val="o"/>
      <w:lvlJc w:val="left"/>
      <w:pPr>
        <w:ind w:left="5760" w:hanging="360"/>
      </w:pPr>
      <w:rPr>
        <w:rFonts w:ascii="Courier New" w:hAnsi="Courier New" w:cs="Times New Roman" w:hint="default"/>
      </w:rPr>
    </w:lvl>
    <w:lvl w:ilvl="8" w:tplc="08A4F90A">
      <w:start w:val="1"/>
      <w:numFmt w:val="bullet"/>
      <w:lvlText w:val=""/>
      <w:lvlJc w:val="left"/>
      <w:pPr>
        <w:ind w:left="6480" w:hanging="360"/>
      </w:pPr>
      <w:rPr>
        <w:rFonts w:ascii="Wingdings" w:hAnsi="Wingdings" w:hint="default"/>
      </w:rPr>
    </w:lvl>
  </w:abstractNum>
  <w:abstractNum w:abstractNumId="6" w15:restartNumberingAfterBreak="0">
    <w:nsid w:val="7A9B56E5"/>
    <w:multiLevelType w:val="hybridMultilevel"/>
    <w:tmpl w:val="A8DEF22E"/>
    <w:lvl w:ilvl="0" w:tplc="5B8ED2E6">
      <w:start w:val="1"/>
      <w:numFmt w:val="decimal"/>
      <w:lvlText w:val="%1."/>
      <w:lvlJc w:val="left"/>
      <w:pPr>
        <w:ind w:left="720" w:hanging="360"/>
      </w:pPr>
    </w:lvl>
    <w:lvl w:ilvl="1" w:tplc="6F269380">
      <w:start w:val="1"/>
      <w:numFmt w:val="lowerLetter"/>
      <w:lvlText w:val="%2."/>
      <w:lvlJc w:val="left"/>
      <w:pPr>
        <w:ind w:left="1440" w:hanging="360"/>
      </w:pPr>
    </w:lvl>
    <w:lvl w:ilvl="2" w:tplc="1060A4B8">
      <w:start w:val="1"/>
      <w:numFmt w:val="lowerRoman"/>
      <w:lvlText w:val="%3."/>
      <w:lvlJc w:val="right"/>
      <w:pPr>
        <w:ind w:left="2160" w:hanging="180"/>
      </w:pPr>
    </w:lvl>
    <w:lvl w:ilvl="3" w:tplc="CCB86476">
      <w:start w:val="1"/>
      <w:numFmt w:val="decimal"/>
      <w:lvlText w:val="%4."/>
      <w:lvlJc w:val="left"/>
      <w:pPr>
        <w:ind w:left="2880" w:hanging="360"/>
      </w:pPr>
    </w:lvl>
    <w:lvl w:ilvl="4" w:tplc="76AC0330">
      <w:start w:val="1"/>
      <w:numFmt w:val="lowerLetter"/>
      <w:lvlText w:val="%5."/>
      <w:lvlJc w:val="left"/>
      <w:pPr>
        <w:ind w:left="3600" w:hanging="360"/>
      </w:pPr>
    </w:lvl>
    <w:lvl w:ilvl="5" w:tplc="9E42B210">
      <w:start w:val="1"/>
      <w:numFmt w:val="lowerRoman"/>
      <w:lvlText w:val="%6."/>
      <w:lvlJc w:val="right"/>
      <w:pPr>
        <w:ind w:left="4320" w:hanging="180"/>
      </w:pPr>
    </w:lvl>
    <w:lvl w:ilvl="6" w:tplc="AB5C67FA">
      <w:start w:val="1"/>
      <w:numFmt w:val="decimal"/>
      <w:lvlText w:val="%7."/>
      <w:lvlJc w:val="left"/>
      <w:pPr>
        <w:ind w:left="5040" w:hanging="360"/>
      </w:pPr>
    </w:lvl>
    <w:lvl w:ilvl="7" w:tplc="5DD405E2">
      <w:start w:val="1"/>
      <w:numFmt w:val="lowerLetter"/>
      <w:lvlText w:val="%8."/>
      <w:lvlJc w:val="left"/>
      <w:pPr>
        <w:ind w:left="5760" w:hanging="360"/>
      </w:pPr>
    </w:lvl>
    <w:lvl w:ilvl="8" w:tplc="192AB44E">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2"/>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 Assadullah">
    <w15:presenceInfo w15:providerId="None" w15:userId="Mir Assadullah"/>
  </w15:person>
  <w15:person w15:author="Brian Malott">
    <w15:presenceInfo w15:providerId="AD" w15:userId="S::jmalott_student.umgc.edu#ext#@umgcdev361.onmicrosoft.com::96d56a0b-81ce-4a13-8bbe-ec973112b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xsDA3NTY3M7K0NDVW0lEKTi0uzszPAykwqgUAeOLb2iwAAAA="/>
  </w:docVars>
  <w:rsids>
    <w:rsidRoot w:val="001F3CAC"/>
    <w:rsid w:val="00022C62"/>
    <w:rsid w:val="00063966"/>
    <w:rsid w:val="00066980"/>
    <w:rsid w:val="000B04A8"/>
    <w:rsid w:val="000DA411"/>
    <w:rsid w:val="00115A9A"/>
    <w:rsid w:val="00137A8D"/>
    <w:rsid w:val="00137D45"/>
    <w:rsid w:val="0014097C"/>
    <w:rsid w:val="001A1448"/>
    <w:rsid w:val="001A736A"/>
    <w:rsid w:val="001F3CAC"/>
    <w:rsid w:val="002708D9"/>
    <w:rsid w:val="002A14DF"/>
    <w:rsid w:val="002B1A8E"/>
    <w:rsid w:val="00315922"/>
    <w:rsid w:val="003306A3"/>
    <w:rsid w:val="003A2BE0"/>
    <w:rsid w:val="003D63B6"/>
    <w:rsid w:val="0040235F"/>
    <w:rsid w:val="00405A61"/>
    <w:rsid w:val="00434813"/>
    <w:rsid w:val="004578FF"/>
    <w:rsid w:val="0047385D"/>
    <w:rsid w:val="004768F2"/>
    <w:rsid w:val="005312D0"/>
    <w:rsid w:val="005570F3"/>
    <w:rsid w:val="005960B4"/>
    <w:rsid w:val="005B31CC"/>
    <w:rsid w:val="005F3573"/>
    <w:rsid w:val="00602EE5"/>
    <w:rsid w:val="0061290D"/>
    <w:rsid w:val="0062623D"/>
    <w:rsid w:val="0064531B"/>
    <w:rsid w:val="00654394"/>
    <w:rsid w:val="00661C2D"/>
    <w:rsid w:val="006D6B50"/>
    <w:rsid w:val="00723D51"/>
    <w:rsid w:val="0075033A"/>
    <w:rsid w:val="00792DF1"/>
    <w:rsid w:val="00797E96"/>
    <w:rsid w:val="007B666C"/>
    <w:rsid w:val="0083368D"/>
    <w:rsid w:val="00864ADC"/>
    <w:rsid w:val="008A159F"/>
    <w:rsid w:val="00900102"/>
    <w:rsid w:val="0091401C"/>
    <w:rsid w:val="00951F60"/>
    <w:rsid w:val="0096226D"/>
    <w:rsid w:val="00963726"/>
    <w:rsid w:val="009BA4BE"/>
    <w:rsid w:val="009D4990"/>
    <w:rsid w:val="00A66860"/>
    <w:rsid w:val="00A8E386"/>
    <w:rsid w:val="00AB5FCD"/>
    <w:rsid w:val="00AD5D55"/>
    <w:rsid w:val="00AE4783"/>
    <w:rsid w:val="00AF4CE0"/>
    <w:rsid w:val="00AF5B1C"/>
    <w:rsid w:val="00B53369"/>
    <w:rsid w:val="00B7115F"/>
    <w:rsid w:val="00B83DC1"/>
    <w:rsid w:val="00BE377C"/>
    <w:rsid w:val="00C27586"/>
    <w:rsid w:val="00C33D21"/>
    <w:rsid w:val="00C53197"/>
    <w:rsid w:val="00C97F68"/>
    <w:rsid w:val="00CB5D6E"/>
    <w:rsid w:val="00CD235B"/>
    <w:rsid w:val="00D13F14"/>
    <w:rsid w:val="00D558AA"/>
    <w:rsid w:val="00D878BC"/>
    <w:rsid w:val="00DA5D58"/>
    <w:rsid w:val="00DB7310"/>
    <w:rsid w:val="00DD3387"/>
    <w:rsid w:val="00E157D7"/>
    <w:rsid w:val="00E30E4C"/>
    <w:rsid w:val="00E3192F"/>
    <w:rsid w:val="00E40273"/>
    <w:rsid w:val="00E4619E"/>
    <w:rsid w:val="00E63F8D"/>
    <w:rsid w:val="00E7696F"/>
    <w:rsid w:val="00E81289"/>
    <w:rsid w:val="00F1185C"/>
    <w:rsid w:val="00F8370E"/>
    <w:rsid w:val="00F83E91"/>
    <w:rsid w:val="00FA7C29"/>
    <w:rsid w:val="00FD090E"/>
    <w:rsid w:val="00FF6475"/>
    <w:rsid w:val="010B0A6C"/>
    <w:rsid w:val="011E4652"/>
    <w:rsid w:val="01612049"/>
    <w:rsid w:val="01B07EC5"/>
    <w:rsid w:val="01C40018"/>
    <w:rsid w:val="01F342AF"/>
    <w:rsid w:val="0203393C"/>
    <w:rsid w:val="02100836"/>
    <w:rsid w:val="02494A39"/>
    <w:rsid w:val="025581DE"/>
    <w:rsid w:val="0261403B"/>
    <w:rsid w:val="026CF892"/>
    <w:rsid w:val="0277F854"/>
    <w:rsid w:val="02B76284"/>
    <w:rsid w:val="02BE6B40"/>
    <w:rsid w:val="033CF10B"/>
    <w:rsid w:val="034C3C67"/>
    <w:rsid w:val="03702AB2"/>
    <w:rsid w:val="03A15CDE"/>
    <w:rsid w:val="03A6BA64"/>
    <w:rsid w:val="03ADF3CC"/>
    <w:rsid w:val="03B9F39D"/>
    <w:rsid w:val="03D3D8A9"/>
    <w:rsid w:val="03D61C41"/>
    <w:rsid w:val="03DC72D7"/>
    <w:rsid w:val="03E8AF42"/>
    <w:rsid w:val="03F64145"/>
    <w:rsid w:val="0410C8C5"/>
    <w:rsid w:val="041755E6"/>
    <w:rsid w:val="044547B0"/>
    <w:rsid w:val="04461431"/>
    <w:rsid w:val="044A74F7"/>
    <w:rsid w:val="04647115"/>
    <w:rsid w:val="04CCAC53"/>
    <w:rsid w:val="04DABFFC"/>
    <w:rsid w:val="056EF486"/>
    <w:rsid w:val="0572D0C9"/>
    <w:rsid w:val="05784338"/>
    <w:rsid w:val="05795A7C"/>
    <w:rsid w:val="0595CD2E"/>
    <w:rsid w:val="0599BBA7"/>
    <w:rsid w:val="05BB27A1"/>
    <w:rsid w:val="05BFC286"/>
    <w:rsid w:val="05DB19CA"/>
    <w:rsid w:val="05E19973"/>
    <w:rsid w:val="05E39129"/>
    <w:rsid w:val="05EFB6F8"/>
    <w:rsid w:val="060AF9F8"/>
    <w:rsid w:val="06242D1E"/>
    <w:rsid w:val="06648F34"/>
    <w:rsid w:val="0689E209"/>
    <w:rsid w:val="06E8238D"/>
    <w:rsid w:val="07486987"/>
    <w:rsid w:val="0751780C"/>
    <w:rsid w:val="07691D05"/>
    <w:rsid w:val="0795400B"/>
    <w:rsid w:val="07975F87"/>
    <w:rsid w:val="07A69B39"/>
    <w:rsid w:val="07E4F302"/>
    <w:rsid w:val="07FA3648"/>
    <w:rsid w:val="08227DF2"/>
    <w:rsid w:val="083B8F70"/>
    <w:rsid w:val="086EA4DD"/>
    <w:rsid w:val="0899C6C6"/>
    <w:rsid w:val="08B06CBD"/>
    <w:rsid w:val="08E090BD"/>
    <w:rsid w:val="08F2C863"/>
    <w:rsid w:val="09183786"/>
    <w:rsid w:val="093178CE"/>
    <w:rsid w:val="095BAF1C"/>
    <w:rsid w:val="0977C772"/>
    <w:rsid w:val="098CC192"/>
    <w:rsid w:val="099F8CA9"/>
    <w:rsid w:val="09FA8875"/>
    <w:rsid w:val="0A195953"/>
    <w:rsid w:val="0A6483CE"/>
    <w:rsid w:val="0A7EBA97"/>
    <w:rsid w:val="0A8918CE"/>
    <w:rsid w:val="0A8E98C4"/>
    <w:rsid w:val="0AD9A0A6"/>
    <w:rsid w:val="0AE42CB8"/>
    <w:rsid w:val="0AFBD657"/>
    <w:rsid w:val="0B4388BF"/>
    <w:rsid w:val="0B55414A"/>
    <w:rsid w:val="0B776F03"/>
    <w:rsid w:val="0B800879"/>
    <w:rsid w:val="0B8FBFAF"/>
    <w:rsid w:val="0BC323C6"/>
    <w:rsid w:val="0BC59635"/>
    <w:rsid w:val="0BDE376B"/>
    <w:rsid w:val="0BE6255D"/>
    <w:rsid w:val="0BFF249A"/>
    <w:rsid w:val="0C11E4B9"/>
    <w:rsid w:val="0C437E6E"/>
    <w:rsid w:val="0C50B348"/>
    <w:rsid w:val="0C8731E7"/>
    <w:rsid w:val="0CCA0CD8"/>
    <w:rsid w:val="0CDF5920"/>
    <w:rsid w:val="0D73A451"/>
    <w:rsid w:val="0D7E81D5"/>
    <w:rsid w:val="0D949232"/>
    <w:rsid w:val="0DBB5CBB"/>
    <w:rsid w:val="0DD579BC"/>
    <w:rsid w:val="0DD5BCE5"/>
    <w:rsid w:val="0E074F13"/>
    <w:rsid w:val="0E1A1274"/>
    <w:rsid w:val="0E27EF6D"/>
    <w:rsid w:val="0E644C21"/>
    <w:rsid w:val="0E67F21D"/>
    <w:rsid w:val="0EB5F480"/>
    <w:rsid w:val="0EC20C10"/>
    <w:rsid w:val="0EC3CC12"/>
    <w:rsid w:val="0ECBF718"/>
    <w:rsid w:val="0EE645DD"/>
    <w:rsid w:val="0F052548"/>
    <w:rsid w:val="0F132841"/>
    <w:rsid w:val="0F1874D9"/>
    <w:rsid w:val="0F7BDCB3"/>
    <w:rsid w:val="0F826436"/>
    <w:rsid w:val="0FF06937"/>
    <w:rsid w:val="1029DA2C"/>
    <w:rsid w:val="1059EE7B"/>
    <w:rsid w:val="107236BE"/>
    <w:rsid w:val="107FDF2F"/>
    <w:rsid w:val="10817E59"/>
    <w:rsid w:val="1085E906"/>
    <w:rsid w:val="109C8E4E"/>
    <w:rsid w:val="10ADA0EC"/>
    <w:rsid w:val="10DBCA66"/>
    <w:rsid w:val="113119A4"/>
    <w:rsid w:val="1161C610"/>
    <w:rsid w:val="11626CBB"/>
    <w:rsid w:val="1170441C"/>
    <w:rsid w:val="11978382"/>
    <w:rsid w:val="11B538C6"/>
    <w:rsid w:val="11B692C7"/>
    <w:rsid w:val="11B76095"/>
    <w:rsid w:val="11D3445F"/>
    <w:rsid w:val="11E2B4B1"/>
    <w:rsid w:val="1219E521"/>
    <w:rsid w:val="12284735"/>
    <w:rsid w:val="122DE834"/>
    <w:rsid w:val="12365082"/>
    <w:rsid w:val="12458B69"/>
    <w:rsid w:val="124689E6"/>
    <w:rsid w:val="128A871F"/>
    <w:rsid w:val="129D6816"/>
    <w:rsid w:val="12A08D21"/>
    <w:rsid w:val="12D42CC8"/>
    <w:rsid w:val="12DE3ABD"/>
    <w:rsid w:val="12E8DC34"/>
    <w:rsid w:val="12ED1F00"/>
    <w:rsid w:val="1341EF05"/>
    <w:rsid w:val="1363B190"/>
    <w:rsid w:val="137F2B3F"/>
    <w:rsid w:val="139AB84B"/>
    <w:rsid w:val="13AF9882"/>
    <w:rsid w:val="13DD4ED2"/>
    <w:rsid w:val="1416D2B7"/>
    <w:rsid w:val="141D4FC7"/>
    <w:rsid w:val="145E3014"/>
    <w:rsid w:val="14601880"/>
    <w:rsid w:val="1460E912"/>
    <w:rsid w:val="1466BF23"/>
    <w:rsid w:val="14A812C7"/>
    <w:rsid w:val="14C64A8E"/>
    <w:rsid w:val="14D142A8"/>
    <w:rsid w:val="14D93607"/>
    <w:rsid w:val="14E65994"/>
    <w:rsid w:val="14E68614"/>
    <w:rsid w:val="14ED745A"/>
    <w:rsid w:val="14F64152"/>
    <w:rsid w:val="15065B5D"/>
    <w:rsid w:val="151BCC26"/>
    <w:rsid w:val="158F289B"/>
    <w:rsid w:val="15CF3C8F"/>
    <w:rsid w:val="163504F5"/>
    <w:rsid w:val="1654BC39"/>
    <w:rsid w:val="1681E899"/>
    <w:rsid w:val="1683964E"/>
    <w:rsid w:val="1696F19C"/>
    <w:rsid w:val="16C5DCC4"/>
    <w:rsid w:val="16C6E6F0"/>
    <w:rsid w:val="16E28FFB"/>
    <w:rsid w:val="16EEB870"/>
    <w:rsid w:val="170D6369"/>
    <w:rsid w:val="173224E9"/>
    <w:rsid w:val="173624A1"/>
    <w:rsid w:val="174D527A"/>
    <w:rsid w:val="178A5EB9"/>
    <w:rsid w:val="17928AEF"/>
    <w:rsid w:val="17B5B4BB"/>
    <w:rsid w:val="17CDCACE"/>
    <w:rsid w:val="17D437B9"/>
    <w:rsid w:val="17F99960"/>
    <w:rsid w:val="180041CB"/>
    <w:rsid w:val="181B7653"/>
    <w:rsid w:val="181E26D6"/>
    <w:rsid w:val="183F3E29"/>
    <w:rsid w:val="1851F635"/>
    <w:rsid w:val="18559835"/>
    <w:rsid w:val="189D2971"/>
    <w:rsid w:val="18C80115"/>
    <w:rsid w:val="18CB6776"/>
    <w:rsid w:val="18F205A9"/>
    <w:rsid w:val="18F7FE99"/>
    <w:rsid w:val="1923FFFC"/>
    <w:rsid w:val="192F3DA9"/>
    <w:rsid w:val="197C896E"/>
    <w:rsid w:val="199301F0"/>
    <w:rsid w:val="1999C487"/>
    <w:rsid w:val="19B31A12"/>
    <w:rsid w:val="19B9F737"/>
    <w:rsid w:val="19E45529"/>
    <w:rsid w:val="19F5C4D3"/>
    <w:rsid w:val="1A0F83B7"/>
    <w:rsid w:val="1A2F0D94"/>
    <w:rsid w:val="1A47B702"/>
    <w:rsid w:val="1A492365"/>
    <w:rsid w:val="1A563F02"/>
    <w:rsid w:val="1A62DC92"/>
    <w:rsid w:val="1A94654D"/>
    <w:rsid w:val="1A984E52"/>
    <w:rsid w:val="1A9D5150"/>
    <w:rsid w:val="1A9EEF7F"/>
    <w:rsid w:val="1A9F0DAD"/>
    <w:rsid w:val="1AB4746B"/>
    <w:rsid w:val="1AE3BCAB"/>
    <w:rsid w:val="1AEAA173"/>
    <w:rsid w:val="1B31EE6A"/>
    <w:rsid w:val="1B72404A"/>
    <w:rsid w:val="1BA165F7"/>
    <w:rsid w:val="1BA2AB12"/>
    <w:rsid w:val="1BB8207A"/>
    <w:rsid w:val="1C0B2DFA"/>
    <w:rsid w:val="1C0E57BA"/>
    <w:rsid w:val="1C23B7FA"/>
    <w:rsid w:val="1C23CCD0"/>
    <w:rsid w:val="1C3035AE"/>
    <w:rsid w:val="1C51E1E8"/>
    <w:rsid w:val="1C7AD8E9"/>
    <w:rsid w:val="1CC962B9"/>
    <w:rsid w:val="1CCDBECB"/>
    <w:rsid w:val="1CE41686"/>
    <w:rsid w:val="1CF16B79"/>
    <w:rsid w:val="1CF81A5F"/>
    <w:rsid w:val="1D0A93D6"/>
    <w:rsid w:val="1D11249E"/>
    <w:rsid w:val="1D1B2785"/>
    <w:rsid w:val="1D202117"/>
    <w:rsid w:val="1D21EE73"/>
    <w:rsid w:val="1D3E7B73"/>
    <w:rsid w:val="1D902B96"/>
    <w:rsid w:val="1DA2B87E"/>
    <w:rsid w:val="1DAB09B0"/>
    <w:rsid w:val="1DE3CFF6"/>
    <w:rsid w:val="1E0F37BB"/>
    <w:rsid w:val="1E164B48"/>
    <w:rsid w:val="1E24F63F"/>
    <w:rsid w:val="1E5A7149"/>
    <w:rsid w:val="1E6E0507"/>
    <w:rsid w:val="1E868B35"/>
    <w:rsid w:val="1E88DB24"/>
    <w:rsid w:val="1E892DFD"/>
    <w:rsid w:val="1E94E480"/>
    <w:rsid w:val="1EDA4BD4"/>
    <w:rsid w:val="1EE144EF"/>
    <w:rsid w:val="1F062FC1"/>
    <w:rsid w:val="1F11D7A0"/>
    <w:rsid w:val="1F13F8FE"/>
    <w:rsid w:val="1F2935B1"/>
    <w:rsid w:val="1F484A87"/>
    <w:rsid w:val="1F6172E4"/>
    <w:rsid w:val="1F67A825"/>
    <w:rsid w:val="1FBD9391"/>
    <w:rsid w:val="20093339"/>
    <w:rsid w:val="201135EF"/>
    <w:rsid w:val="20115037"/>
    <w:rsid w:val="20117909"/>
    <w:rsid w:val="2047EB7C"/>
    <w:rsid w:val="204B8C5D"/>
    <w:rsid w:val="2052C847"/>
    <w:rsid w:val="207B2189"/>
    <w:rsid w:val="20847628"/>
    <w:rsid w:val="20897241"/>
    <w:rsid w:val="20B6EA27"/>
    <w:rsid w:val="20D24AF7"/>
    <w:rsid w:val="2102C33B"/>
    <w:rsid w:val="210B9457"/>
    <w:rsid w:val="2120BB8D"/>
    <w:rsid w:val="2133C0E9"/>
    <w:rsid w:val="21395ADD"/>
    <w:rsid w:val="2160C6AC"/>
    <w:rsid w:val="2164FA46"/>
    <w:rsid w:val="21C71E00"/>
    <w:rsid w:val="21DFB01E"/>
    <w:rsid w:val="21F10AAF"/>
    <w:rsid w:val="221A79D9"/>
    <w:rsid w:val="222E58AE"/>
    <w:rsid w:val="225059F4"/>
    <w:rsid w:val="2250769A"/>
    <w:rsid w:val="229E939C"/>
    <w:rsid w:val="2340D3FB"/>
    <w:rsid w:val="23480D63"/>
    <w:rsid w:val="2362F835"/>
    <w:rsid w:val="23664C50"/>
    <w:rsid w:val="2393CAE2"/>
    <w:rsid w:val="239CDF4A"/>
    <w:rsid w:val="23C26CF7"/>
    <w:rsid w:val="23FA3B92"/>
    <w:rsid w:val="241EB77D"/>
    <w:rsid w:val="242ED572"/>
    <w:rsid w:val="244EEA45"/>
    <w:rsid w:val="24585C4F"/>
    <w:rsid w:val="24BE9381"/>
    <w:rsid w:val="24C59C76"/>
    <w:rsid w:val="24CB27EC"/>
    <w:rsid w:val="24F3D247"/>
    <w:rsid w:val="25032C44"/>
    <w:rsid w:val="252F0A86"/>
    <w:rsid w:val="2546F443"/>
    <w:rsid w:val="256543C8"/>
    <w:rsid w:val="2587B6D2"/>
    <w:rsid w:val="2592781C"/>
    <w:rsid w:val="25B9FFAB"/>
    <w:rsid w:val="25E404CC"/>
    <w:rsid w:val="264E8B22"/>
    <w:rsid w:val="2672E4C0"/>
    <w:rsid w:val="2675D811"/>
    <w:rsid w:val="26B9A010"/>
    <w:rsid w:val="270A5ED6"/>
    <w:rsid w:val="2725EA93"/>
    <w:rsid w:val="27645794"/>
    <w:rsid w:val="27B604F2"/>
    <w:rsid w:val="27BDD699"/>
    <w:rsid w:val="27EFB953"/>
    <w:rsid w:val="2805826F"/>
    <w:rsid w:val="285704A7"/>
    <w:rsid w:val="286614F5"/>
    <w:rsid w:val="2875E790"/>
    <w:rsid w:val="2878A5D5"/>
    <w:rsid w:val="28B0F081"/>
    <w:rsid w:val="28B14E83"/>
    <w:rsid w:val="28BBFABA"/>
    <w:rsid w:val="28BF5794"/>
    <w:rsid w:val="28D98AFE"/>
    <w:rsid w:val="2942B495"/>
    <w:rsid w:val="294C1D29"/>
    <w:rsid w:val="29558D47"/>
    <w:rsid w:val="2956E9AC"/>
    <w:rsid w:val="297DC254"/>
    <w:rsid w:val="29971CC2"/>
    <w:rsid w:val="299E268A"/>
    <w:rsid w:val="29B7923B"/>
    <w:rsid w:val="29CF41D9"/>
    <w:rsid w:val="29D1E169"/>
    <w:rsid w:val="29E17F4A"/>
    <w:rsid w:val="29F30998"/>
    <w:rsid w:val="2A33F26A"/>
    <w:rsid w:val="2A4A0BE4"/>
    <w:rsid w:val="2A4CC0E2"/>
    <w:rsid w:val="2A75BEB1"/>
    <w:rsid w:val="2A9207FE"/>
    <w:rsid w:val="2A9B6324"/>
    <w:rsid w:val="2AC3EF89"/>
    <w:rsid w:val="2ADE29D1"/>
    <w:rsid w:val="2B035581"/>
    <w:rsid w:val="2B070F27"/>
    <w:rsid w:val="2B39F6EB"/>
    <w:rsid w:val="2B4BE5E0"/>
    <w:rsid w:val="2B523D9B"/>
    <w:rsid w:val="2BA7380D"/>
    <w:rsid w:val="2BA84E74"/>
    <w:rsid w:val="2BDF75C8"/>
    <w:rsid w:val="2BE9561E"/>
    <w:rsid w:val="2BFEA6DD"/>
    <w:rsid w:val="2C41C94A"/>
    <w:rsid w:val="2C630E96"/>
    <w:rsid w:val="2C77CF00"/>
    <w:rsid w:val="2C7A5557"/>
    <w:rsid w:val="2CB31CC1"/>
    <w:rsid w:val="2CCBF138"/>
    <w:rsid w:val="2D0F7CC9"/>
    <w:rsid w:val="2D8461A4"/>
    <w:rsid w:val="2D9FCE33"/>
    <w:rsid w:val="2DA2BE9E"/>
    <w:rsid w:val="2DABBD48"/>
    <w:rsid w:val="2DAC7166"/>
    <w:rsid w:val="2DCAEDF8"/>
    <w:rsid w:val="2DE1AF4E"/>
    <w:rsid w:val="2E01A092"/>
    <w:rsid w:val="2E04938D"/>
    <w:rsid w:val="2E0D04FC"/>
    <w:rsid w:val="2E67C199"/>
    <w:rsid w:val="2E8386A2"/>
    <w:rsid w:val="2E91E371"/>
    <w:rsid w:val="2EA50EE2"/>
    <w:rsid w:val="2EA91688"/>
    <w:rsid w:val="2EF9C149"/>
    <w:rsid w:val="2F21EE8E"/>
    <w:rsid w:val="2F83497F"/>
    <w:rsid w:val="2F84A920"/>
    <w:rsid w:val="2FC7B781"/>
    <w:rsid w:val="301CBA57"/>
    <w:rsid w:val="3041D7E0"/>
    <w:rsid w:val="30624B1C"/>
    <w:rsid w:val="30C9494B"/>
    <w:rsid w:val="30CA6979"/>
    <w:rsid w:val="30E9305B"/>
    <w:rsid w:val="30F71C9D"/>
    <w:rsid w:val="30FA4BA8"/>
    <w:rsid w:val="31174635"/>
    <w:rsid w:val="311F19E0"/>
    <w:rsid w:val="3132B076"/>
    <w:rsid w:val="3143F066"/>
    <w:rsid w:val="316C226E"/>
    <w:rsid w:val="317281C7"/>
    <w:rsid w:val="317D598C"/>
    <w:rsid w:val="3183EE2C"/>
    <w:rsid w:val="31851749"/>
    <w:rsid w:val="3187F078"/>
    <w:rsid w:val="31C98433"/>
    <w:rsid w:val="31CF18D8"/>
    <w:rsid w:val="31E7E77D"/>
    <w:rsid w:val="31E7F310"/>
    <w:rsid w:val="31EE01A5"/>
    <w:rsid w:val="32014AE5"/>
    <w:rsid w:val="320F5377"/>
    <w:rsid w:val="321B386F"/>
    <w:rsid w:val="32B59AFC"/>
    <w:rsid w:val="32BC49E2"/>
    <w:rsid w:val="32C8422C"/>
    <w:rsid w:val="32CEC359"/>
    <w:rsid w:val="32F9C1EC"/>
    <w:rsid w:val="33655494"/>
    <w:rsid w:val="3382482C"/>
    <w:rsid w:val="33956CEC"/>
    <w:rsid w:val="33B1B559"/>
    <w:rsid w:val="33DF2453"/>
    <w:rsid w:val="34020A3B"/>
    <w:rsid w:val="3435FEE0"/>
    <w:rsid w:val="343ADAE5"/>
    <w:rsid w:val="343D9245"/>
    <w:rsid w:val="34581A43"/>
    <w:rsid w:val="346DAB30"/>
    <w:rsid w:val="3471AC8A"/>
    <w:rsid w:val="34766D9F"/>
    <w:rsid w:val="347FC873"/>
    <w:rsid w:val="348A8458"/>
    <w:rsid w:val="34B9BEE9"/>
    <w:rsid w:val="3534F1F6"/>
    <w:rsid w:val="354E764B"/>
    <w:rsid w:val="356A0F30"/>
    <w:rsid w:val="35F273B3"/>
    <w:rsid w:val="363F0CF7"/>
    <w:rsid w:val="36424A3A"/>
    <w:rsid w:val="366C9C72"/>
    <w:rsid w:val="367CC9F6"/>
    <w:rsid w:val="368A6A0B"/>
    <w:rsid w:val="36D1FAA6"/>
    <w:rsid w:val="37236146"/>
    <w:rsid w:val="372B22FD"/>
    <w:rsid w:val="37518173"/>
    <w:rsid w:val="375E683C"/>
    <w:rsid w:val="376D09AC"/>
    <w:rsid w:val="37716DBC"/>
    <w:rsid w:val="37A6B9D4"/>
    <w:rsid w:val="37C87368"/>
    <w:rsid w:val="37E432F0"/>
    <w:rsid w:val="38086335"/>
    <w:rsid w:val="3873AD46"/>
    <w:rsid w:val="3888C316"/>
    <w:rsid w:val="38AE49F0"/>
    <w:rsid w:val="38B66A2D"/>
    <w:rsid w:val="38CE485C"/>
    <w:rsid w:val="38FC0357"/>
    <w:rsid w:val="3920FD17"/>
    <w:rsid w:val="392E57B2"/>
    <w:rsid w:val="393F0777"/>
    <w:rsid w:val="396A822B"/>
    <w:rsid w:val="397BBDE2"/>
    <w:rsid w:val="3996ED97"/>
    <w:rsid w:val="39F04135"/>
    <w:rsid w:val="3A2A16D5"/>
    <w:rsid w:val="3A393084"/>
    <w:rsid w:val="3A499B62"/>
    <w:rsid w:val="3A4D5BBE"/>
    <w:rsid w:val="3A4E65D7"/>
    <w:rsid w:val="3A5754FC"/>
    <w:rsid w:val="3A582362"/>
    <w:rsid w:val="3A8114AE"/>
    <w:rsid w:val="3AA0A2FC"/>
    <w:rsid w:val="3AA68BBE"/>
    <w:rsid w:val="3AA740D2"/>
    <w:rsid w:val="3AC0ACE1"/>
    <w:rsid w:val="3AD8FA0C"/>
    <w:rsid w:val="3B2B31F7"/>
    <w:rsid w:val="3B51ACB1"/>
    <w:rsid w:val="3B58EBD1"/>
    <w:rsid w:val="3B7A4B18"/>
    <w:rsid w:val="3B89539C"/>
    <w:rsid w:val="3B97BE00"/>
    <w:rsid w:val="3BA8B6AC"/>
    <w:rsid w:val="3BBD1797"/>
    <w:rsid w:val="3BBFD304"/>
    <w:rsid w:val="3BDB27C0"/>
    <w:rsid w:val="3BDCCD70"/>
    <w:rsid w:val="3C33A419"/>
    <w:rsid w:val="3C5657A2"/>
    <w:rsid w:val="3C5CAD6F"/>
    <w:rsid w:val="3C632C28"/>
    <w:rsid w:val="3C653416"/>
    <w:rsid w:val="3C74CA6D"/>
    <w:rsid w:val="3CB7C3F9"/>
    <w:rsid w:val="3CD16186"/>
    <w:rsid w:val="3CDFC930"/>
    <w:rsid w:val="3CF4BC32"/>
    <w:rsid w:val="3CFB9EEE"/>
    <w:rsid w:val="3D1B726C"/>
    <w:rsid w:val="3D36D426"/>
    <w:rsid w:val="3D6731F0"/>
    <w:rsid w:val="3D8EF5BE"/>
    <w:rsid w:val="3DA8DD7F"/>
    <w:rsid w:val="3DCF1A5A"/>
    <w:rsid w:val="3DE23327"/>
    <w:rsid w:val="3E1109CB"/>
    <w:rsid w:val="3E11F5C4"/>
    <w:rsid w:val="3E39D271"/>
    <w:rsid w:val="3E5409B9"/>
    <w:rsid w:val="3E6051B8"/>
    <w:rsid w:val="3E752004"/>
    <w:rsid w:val="3EB8DD2F"/>
    <w:rsid w:val="3EBA8D7E"/>
    <w:rsid w:val="3EE99969"/>
    <w:rsid w:val="3F09E80C"/>
    <w:rsid w:val="3F12E30C"/>
    <w:rsid w:val="3F2BFB55"/>
    <w:rsid w:val="3F422D8E"/>
    <w:rsid w:val="3F828647"/>
    <w:rsid w:val="3F941E04"/>
    <w:rsid w:val="3FA71F43"/>
    <w:rsid w:val="3FD6C318"/>
    <w:rsid w:val="3FDD46A1"/>
    <w:rsid w:val="3FE4FC32"/>
    <w:rsid w:val="3FFB59D7"/>
    <w:rsid w:val="40027075"/>
    <w:rsid w:val="40035810"/>
    <w:rsid w:val="404418F8"/>
    <w:rsid w:val="40B9064E"/>
    <w:rsid w:val="40BDA75B"/>
    <w:rsid w:val="40F976EE"/>
    <w:rsid w:val="4119D3E9"/>
    <w:rsid w:val="4122C4FF"/>
    <w:rsid w:val="4126B7AF"/>
    <w:rsid w:val="418DE15B"/>
    <w:rsid w:val="41A58F17"/>
    <w:rsid w:val="41E6B844"/>
    <w:rsid w:val="41FCDEE3"/>
    <w:rsid w:val="423DDC4F"/>
    <w:rsid w:val="4253F2AE"/>
    <w:rsid w:val="4272D7EB"/>
    <w:rsid w:val="42828F5A"/>
    <w:rsid w:val="4290A1FD"/>
    <w:rsid w:val="4296B9CF"/>
    <w:rsid w:val="4297D08D"/>
    <w:rsid w:val="429C7BED"/>
    <w:rsid w:val="42A94918"/>
    <w:rsid w:val="42B9AC16"/>
    <w:rsid w:val="42DDEFF8"/>
    <w:rsid w:val="42EF5A28"/>
    <w:rsid w:val="430E3FFD"/>
    <w:rsid w:val="433DCFDD"/>
    <w:rsid w:val="44187D20"/>
    <w:rsid w:val="4421DD89"/>
    <w:rsid w:val="4460ABB1"/>
    <w:rsid w:val="446B1BF7"/>
    <w:rsid w:val="446FA92D"/>
    <w:rsid w:val="4474CFF6"/>
    <w:rsid w:val="4494E33A"/>
    <w:rsid w:val="44980BD9"/>
    <w:rsid w:val="44D45A4F"/>
    <w:rsid w:val="44D5B504"/>
    <w:rsid w:val="44F83E7F"/>
    <w:rsid w:val="44FEEA81"/>
    <w:rsid w:val="4561A076"/>
    <w:rsid w:val="45797970"/>
    <w:rsid w:val="45AD3FAA"/>
    <w:rsid w:val="45C7E91B"/>
    <w:rsid w:val="45DDCFA2"/>
    <w:rsid w:val="4611FBF4"/>
    <w:rsid w:val="46267A9F"/>
    <w:rsid w:val="46326339"/>
    <w:rsid w:val="4635D780"/>
    <w:rsid w:val="464B806A"/>
    <w:rsid w:val="4661527E"/>
    <w:rsid w:val="468417A3"/>
    <w:rsid w:val="468E044A"/>
    <w:rsid w:val="46A21FA5"/>
    <w:rsid w:val="46A9A3AA"/>
    <w:rsid w:val="473E4CC1"/>
    <w:rsid w:val="475D5AD2"/>
    <w:rsid w:val="478EC9F3"/>
    <w:rsid w:val="47A3CED4"/>
    <w:rsid w:val="48036E14"/>
    <w:rsid w:val="48078375"/>
    <w:rsid w:val="481184E4"/>
    <w:rsid w:val="48467FC6"/>
    <w:rsid w:val="4860309E"/>
    <w:rsid w:val="48622C1C"/>
    <w:rsid w:val="4863392C"/>
    <w:rsid w:val="486FE59E"/>
    <w:rsid w:val="48ADA6C0"/>
    <w:rsid w:val="4931B2F9"/>
    <w:rsid w:val="494DD5D2"/>
    <w:rsid w:val="4958D08B"/>
    <w:rsid w:val="49767975"/>
    <w:rsid w:val="49A1AED0"/>
    <w:rsid w:val="49DFE26D"/>
    <w:rsid w:val="49F63DF9"/>
    <w:rsid w:val="4A2B8D84"/>
    <w:rsid w:val="4AA78DD2"/>
    <w:rsid w:val="4AB45AFD"/>
    <w:rsid w:val="4AC711FE"/>
    <w:rsid w:val="4AC9A745"/>
    <w:rsid w:val="4B095DD3"/>
    <w:rsid w:val="4B1824C9"/>
    <w:rsid w:val="4B2C7AC9"/>
    <w:rsid w:val="4B30A1E3"/>
    <w:rsid w:val="4B4434EE"/>
    <w:rsid w:val="4BE74E56"/>
    <w:rsid w:val="4C562D9C"/>
    <w:rsid w:val="4C66B97E"/>
    <w:rsid w:val="4C7B200B"/>
    <w:rsid w:val="4C7F93B6"/>
    <w:rsid w:val="4C825A7F"/>
    <w:rsid w:val="4C85A24B"/>
    <w:rsid w:val="4C8C07EC"/>
    <w:rsid w:val="4CB3470A"/>
    <w:rsid w:val="4CF35927"/>
    <w:rsid w:val="4CF49AAE"/>
    <w:rsid w:val="4D103A0E"/>
    <w:rsid w:val="4D68952D"/>
    <w:rsid w:val="4D8F339C"/>
    <w:rsid w:val="4D9D4DC0"/>
    <w:rsid w:val="4DEBFBBF"/>
    <w:rsid w:val="4E03E57C"/>
    <w:rsid w:val="4E19CCC0"/>
    <w:rsid w:val="4E366041"/>
    <w:rsid w:val="4E80C668"/>
    <w:rsid w:val="4E8114A6"/>
    <w:rsid w:val="4EAE9DE3"/>
    <w:rsid w:val="4EC0A115"/>
    <w:rsid w:val="4ED532EB"/>
    <w:rsid w:val="4F44BC05"/>
    <w:rsid w:val="4F7DD8FE"/>
    <w:rsid w:val="4F90BE11"/>
    <w:rsid w:val="4FA33479"/>
    <w:rsid w:val="4FB73478"/>
    <w:rsid w:val="5008A4A8"/>
    <w:rsid w:val="50134978"/>
    <w:rsid w:val="5014E45B"/>
    <w:rsid w:val="50404C3C"/>
    <w:rsid w:val="5046178D"/>
    <w:rsid w:val="506C917D"/>
    <w:rsid w:val="50808741"/>
    <w:rsid w:val="509611E5"/>
    <w:rsid w:val="50B4AE90"/>
    <w:rsid w:val="50D17100"/>
    <w:rsid w:val="50E81B1C"/>
    <w:rsid w:val="50ED2FF0"/>
    <w:rsid w:val="50EF9217"/>
    <w:rsid w:val="513230F8"/>
    <w:rsid w:val="5145549E"/>
    <w:rsid w:val="515E9364"/>
    <w:rsid w:val="519B0FAF"/>
    <w:rsid w:val="51A55F3F"/>
    <w:rsid w:val="51B82346"/>
    <w:rsid w:val="51DB9C89"/>
    <w:rsid w:val="51E0D0D8"/>
    <w:rsid w:val="51F7797C"/>
    <w:rsid w:val="5217C31B"/>
    <w:rsid w:val="52340E9B"/>
    <w:rsid w:val="524CD661"/>
    <w:rsid w:val="52509BAC"/>
    <w:rsid w:val="5252CCCE"/>
    <w:rsid w:val="52601FA1"/>
    <w:rsid w:val="52660356"/>
    <w:rsid w:val="528C79AC"/>
    <w:rsid w:val="5292B41B"/>
    <w:rsid w:val="52A00D79"/>
    <w:rsid w:val="52C7F6A8"/>
    <w:rsid w:val="52D523DE"/>
    <w:rsid w:val="52DC0AE9"/>
    <w:rsid w:val="52F3003F"/>
    <w:rsid w:val="53138C22"/>
    <w:rsid w:val="5347C30C"/>
    <w:rsid w:val="53776CEA"/>
    <w:rsid w:val="53C1B872"/>
    <w:rsid w:val="543819BD"/>
    <w:rsid w:val="543D6B28"/>
    <w:rsid w:val="543FEC35"/>
    <w:rsid w:val="544EBF8F"/>
    <w:rsid w:val="54A2CF7B"/>
    <w:rsid w:val="54B8F35B"/>
    <w:rsid w:val="54CCDE20"/>
    <w:rsid w:val="54D1EED7"/>
    <w:rsid w:val="54FF41E9"/>
    <w:rsid w:val="5511F62E"/>
    <w:rsid w:val="5521C657"/>
    <w:rsid w:val="556181F5"/>
    <w:rsid w:val="5564276C"/>
    <w:rsid w:val="55858589"/>
    <w:rsid w:val="55A8D3ED"/>
    <w:rsid w:val="55B86317"/>
    <w:rsid w:val="55BE85DE"/>
    <w:rsid w:val="55D7AE3B"/>
    <w:rsid w:val="55E3E785"/>
    <w:rsid w:val="55F22DFF"/>
    <w:rsid w:val="55F70DA4"/>
    <w:rsid w:val="5661762B"/>
    <w:rsid w:val="569BE33F"/>
    <w:rsid w:val="569BF65B"/>
    <w:rsid w:val="56AA56CD"/>
    <w:rsid w:val="56D327E1"/>
    <w:rsid w:val="56D6655D"/>
    <w:rsid w:val="56E71D95"/>
    <w:rsid w:val="56ED9DE9"/>
    <w:rsid w:val="573B8F5D"/>
    <w:rsid w:val="573D8DE5"/>
    <w:rsid w:val="57447E8E"/>
    <w:rsid w:val="57772EFF"/>
    <w:rsid w:val="5787C381"/>
    <w:rsid w:val="57BF466D"/>
    <w:rsid w:val="57F3440B"/>
    <w:rsid w:val="58010938"/>
    <w:rsid w:val="5851287E"/>
    <w:rsid w:val="58558029"/>
    <w:rsid w:val="5899B8AC"/>
    <w:rsid w:val="58EE0AB7"/>
    <w:rsid w:val="5907B95F"/>
    <w:rsid w:val="591D09C5"/>
    <w:rsid w:val="59251999"/>
    <w:rsid w:val="59469823"/>
    <w:rsid w:val="59639998"/>
    <w:rsid w:val="599DDC33"/>
    <w:rsid w:val="59BAFA6F"/>
    <w:rsid w:val="59EEA630"/>
    <w:rsid w:val="5A3F0F60"/>
    <w:rsid w:val="5A7C1F5D"/>
    <w:rsid w:val="5A8A5877"/>
    <w:rsid w:val="5ABE0113"/>
    <w:rsid w:val="5B17E545"/>
    <w:rsid w:val="5B315C40"/>
    <w:rsid w:val="5B376F0D"/>
    <w:rsid w:val="5B5F058C"/>
    <w:rsid w:val="5B9E5BC2"/>
    <w:rsid w:val="5BA30DF7"/>
    <w:rsid w:val="5BF3F612"/>
    <w:rsid w:val="5BFA287B"/>
    <w:rsid w:val="5C037870"/>
    <w:rsid w:val="5C071A70"/>
    <w:rsid w:val="5C0AE011"/>
    <w:rsid w:val="5C16D2BF"/>
    <w:rsid w:val="5C1EF97B"/>
    <w:rsid w:val="5C6E3CAE"/>
    <w:rsid w:val="5CA24325"/>
    <w:rsid w:val="5CA3B39B"/>
    <w:rsid w:val="5CAFF3D9"/>
    <w:rsid w:val="5CB66976"/>
    <w:rsid w:val="5D004E42"/>
    <w:rsid w:val="5D09E92E"/>
    <w:rsid w:val="5D3015EC"/>
    <w:rsid w:val="5E021F89"/>
    <w:rsid w:val="5E297D2F"/>
    <w:rsid w:val="5E45B810"/>
    <w:rsid w:val="5E7A3766"/>
    <w:rsid w:val="5EBCD427"/>
    <w:rsid w:val="5EDC2BD6"/>
    <w:rsid w:val="5F0699DF"/>
    <w:rsid w:val="5F1C23C6"/>
    <w:rsid w:val="5F254AD4"/>
    <w:rsid w:val="5F262412"/>
    <w:rsid w:val="5F3B636B"/>
    <w:rsid w:val="5F5FACF9"/>
    <w:rsid w:val="5F779AD3"/>
    <w:rsid w:val="5FC0BB8A"/>
    <w:rsid w:val="5FC71EA9"/>
    <w:rsid w:val="5FC7A0D1"/>
    <w:rsid w:val="6003C7A5"/>
    <w:rsid w:val="60042841"/>
    <w:rsid w:val="60177E4D"/>
    <w:rsid w:val="602709F3"/>
    <w:rsid w:val="60928999"/>
    <w:rsid w:val="60DD93E7"/>
    <w:rsid w:val="6109260B"/>
    <w:rsid w:val="610C2A1B"/>
    <w:rsid w:val="6117D9CB"/>
    <w:rsid w:val="611C94AE"/>
    <w:rsid w:val="612D7AD7"/>
    <w:rsid w:val="613369B5"/>
    <w:rsid w:val="614A4E0D"/>
    <w:rsid w:val="616E1639"/>
    <w:rsid w:val="61930EA7"/>
    <w:rsid w:val="61AE8C58"/>
    <w:rsid w:val="61B1AD22"/>
    <w:rsid w:val="61B34EAE"/>
    <w:rsid w:val="61D6787A"/>
    <w:rsid w:val="61EEC355"/>
    <w:rsid w:val="6219FC95"/>
    <w:rsid w:val="6229A729"/>
    <w:rsid w:val="622B1AC6"/>
    <w:rsid w:val="622C8154"/>
    <w:rsid w:val="62380D70"/>
    <w:rsid w:val="623EBE15"/>
    <w:rsid w:val="62489B4B"/>
    <w:rsid w:val="624C1C63"/>
    <w:rsid w:val="6255C46A"/>
    <w:rsid w:val="6282C489"/>
    <w:rsid w:val="62A4F66C"/>
    <w:rsid w:val="62A70A2B"/>
    <w:rsid w:val="62CF3A16"/>
    <w:rsid w:val="62F3CF76"/>
    <w:rsid w:val="62F97F52"/>
    <w:rsid w:val="63141F96"/>
    <w:rsid w:val="634F1F0F"/>
    <w:rsid w:val="6355BBE7"/>
    <w:rsid w:val="63755D45"/>
    <w:rsid w:val="638F60F8"/>
    <w:rsid w:val="6390454A"/>
    <w:rsid w:val="63951898"/>
    <w:rsid w:val="63A2AD84"/>
    <w:rsid w:val="63BAB574"/>
    <w:rsid w:val="63E1D6C2"/>
    <w:rsid w:val="63E7E9E4"/>
    <w:rsid w:val="640E1A1B"/>
    <w:rsid w:val="6440C6CD"/>
    <w:rsid w:val="64440870"/>
    <w:rsid w:val="64441007"/>
    <w:rsid w:val="644A11B1"/>
    <w:rsid w:val="647CED80"/>
    <w:rsid w:val="64AEC580"/>
    <w:rsid w:val="64D79964"/>
    <w:rsid w:val="650FC41E"/>
    <w:rsid w:val="653AB740"/>
    <w:rsid w:val="6541199C"/>
    <w:rsid w:val="655EDF79"/>
    <w:rsid w:val="655F2642"/>
    <w:rsid w:val="65A0E949"/>
    <w:rsid w:val="65A5CBE6"/>
    <w:rsid w:val="65C024FD"/>
    <w:rsid w:val="65D2763B"/>
    <w:rsid w:val="65F15777"/>
    <w:rsid w:val="6659E570"/>
    <w:rsid w:val="667369C5"/>
    <w:rsid w:val="66E540F3"/>
    <w:rsid w:val="66E8AE3A"/>
    <w:rsid w:val="670CBE78"/>
    <w:rsid w:val="671D8B06"/>
    <w:rsid w:val="6724EBCA"/>
    <w:rsid w:val="672A7C63"/>
    <w:rsid w:val="672F2740"/>
    <w:rsid w:val="672FB891"/>
    <w:rsid w:val="676D3FE4"/>
    <w:rsid w:val="67B0EF55"/>
    <w:rsid w:val="67DD57BD"/>
    <w:rsid w:val="67F13FE6"/>
    <w:rsid w:val="67FBCEDD"/>
    <w:rsid w:val="680FD34F"/>
    <w:rsid w:val="6827A180"/>
    <w:rsid w:val="682C4DBD"/>
    <w:rsid w:val="68340864"/>
    <w:rsid w:val="68360047"/>
    <w:rsid w:val="6883EB66"/>
    <w:rsid w:val="68A03A6C"/>
    <w:rsid w:val="68C6D1EE"/>
    <w:rsid w:val="68ED66E2"/>
    <w:rsid w:val="68F9E46E"/>
    <w:rsid w:val="6918725E"/>
    <w:rsid w:val="694490D4"/>
    <w:rsid w:val="6945A711"/>
    <w:rsid w:val="695B3427"/>
    <w:rsid w:val="6962F113"/>
    <w:rsid w:val="69A0DBDF"/>
    <w:rsid w:val="69EE45B3"/>
    <w:rsid w:val="6A1F6CC6"/>
    <w:rsid w:val="6A266CB2"/>
    <w:rsid w:val="6A350BAC"/>
    <w:rsid w:val="6A4C115E"/>
    <w:rsid w:val="6A698EFF"/>
    <w:rsid w:val="6AAA3600"/>
    <w:rsid w:val="6AAE6B64"/>
    <w:rsid w:val="6AC1AF2C"/>
    <w:rsid w:val="6B142E36"/>
    <w:rsid w:val="6B1E0704"/>
    <w:rsid w:val="6B1F70BF"/>
    <w:rsid w:val="6B26A11D"/>
    <w:rsid w:val="6B588BEE"/>
    <w:rsid w:val="6B643263"/>
    <w:rsid w:val="6B8D431B"/>
    <w:rsid w:val="6B8D8164"/>
    <w:rsid w:val="6BB74A69"/>
    <w:rsid w:val="6BD916AD"/>
    <w:rsid w:val="6BE13FA5"/>
    <w:rsid w:val="6BEBEEB7"/>
    <w:rsid w:val="6C46BA7F"/>
    <w:rsid w:val="6C4BD8B2"/>
    <w:rsid w:val="6C502571"/>
    <w:rsid w:val="6C57B172"/>
    <w:rsid w:val="6C6306E3"/>
    <w:rsid w:val="6C68588C"/>
    <w:rsid w:val="6C75C24D"/>
    <w:rsid w:val="6C808463"/>
    <w:rsid w:val="6CC982EC"/>
    <w:rsid w:val="6CC9C40F"/>
    <w:rsid w:val="6CD58F89"/>
    <w:rsid w:val="6CE3174D"/>
    <w:rsid w:val="6CFD5BD4"/>
    <w:rsid w:val="6D4FA8C5"/>
    <w:rsid w:val="6DD6AA0E"/>
    <w:rsid w:val="6DFEA9B6"/>
    <w:rsid w:val="6DFEE49B"/>
    <w:rsid w:val="6E3670D4"/>
    <w:rsid w:val="6E3C7F69"/>
    <w:rsid w:val="6E50D80C"/>
    <w:rsid w:val="6E5C0B52"/>
    <w:rsid w:val="6E7D721A"/>
    <w:rsid w:val="6EA62F9E"/>
    <w:rsid w:val="6EB4140F"/>
    <w:rsid w:val="6EE5B12F"/>
    <w:rsid w:val="6EFACB6F"/>
    <w:rsid w:val="6F2ED1E6"/>
    <w:rsid w:val="6F359B3E"/>
    <w:rsid w:val="6F6E2E7C"/>
    <w:rsid w:val="6F6ECE73"/>
    <w:rsid w:val="6FC83AC0"/>
    <w:rsid w:val="7007A0B8"/>
    <w:rsid w:val="701E16ED"/>
    <w:rsid w:val="702281BD"/>
    <w:rsid w:val="702DA217"/>
    <w:rsid w:val="70C4EB63"/>
    <w:rsid w:val="7113B1A7"/>
    <w:rsid w:val="7166E4A3"/>
    <w:rsid w:val="716EEA94"/>
    <w:rsid w:val="71CAEDB5"/>
    <w:rsid w:val="71D75EE3"/>
    <w:rsid w:val="71F09C70"/>
    <w:rsid w:val="72033089"/>
    <w:rsid w:val="72101C4D"/>
    <w:rsid w:val="721D51F1"/>
    <w:rsid w:val="7262BE52"/>
    <w:rsid w:val="7268F8C1"/>
    <w:rsid w:val="72AA04DE"/>
    <w:rsid w:val="72DF08FA"/>
    <w:rsid w:val="7312CAA1"/>
    <w:rsid w:val="7386CCE2"/>
    <w:rsid w:val="73A5A8F3"/>
    <w:rsid w:val="73ADF873"/>
    <w:rsid w:val="73B27746"/>
    <w:rsid w:val="73B781F7"/>
    <w:rsid w:val="73CEC2D5"/>
    <w:rsid w:val="73DF7769"/>
    <w:rsid w:val="73E04C4A"/>
    <w:rsid w:val="73F66924"/>
    <w:rsid w:val="743FDD6F"/>
    <w:rsid w:val="74423F96"/>
    <w:rsid w:val="7454F06B"/>
    <w:rsid w:val="7456BCC1"/>
    <w:rsid w:val="7498021D"/>
    <w:rsid w:val="74A75C1A"/>
    <w:rsid w:val="74AD44D4"/>
    <w:rsid w:val="74C5DD50"/>
    <w:rsid w:val="74DC11E8"/>
    <w:rsid w:val="74E8E340"/>
    <w:rsid w:val="74F4746E"/>
    <w:rsid w:val="74F71C5A"/>
    <w:rsid w:val="75411AD8"/>
    <w:rsid w:val="75429384"/>
    <w:rsid w:val="755D3FC8"/>
    <w:rsid w:val="7585FB18"/>
    <w:rsid w:val="7593D070"/>
    <w:rsid w:val="7596755B"/>
    <w:rsid w:val="75A4124F"/>
    <w:rsid w:val="75BD3957"/>
    <w:rsid w:val="75D14D3A"/>
    <w:rsid w:val="7617FFF9"/>
    <w:rsid w:val="762B42BE"/>
    <w:rsid w:val="7660102E"/>
    <w:rsid w:val="769020DD"/>
    <w:rsid w:val="76A6A126"/>
    <w:rsid w:val="76FD6079"/>
    <w:rsid w:val="770E7DFD"/>
    <w:rsid w:val="7720BB6E"/>
    <w:rsid w:val="7732F2A4"/>
    <w:rsid w:val="77461466"/>
    <w:rsid w:val="774B28F3"/>
    <w:rsid w:val="77606746"/>
    <w:rsid w:val="77A76995"/>
    <w:rsid w:val="77BECCAF"/>
    <w:rsid w:val="77C7131F"/>
    <w:rsid w:val="7817B53F"/>
    <w:rsid w:val="781ED2FF"/>
    <w:rsid w:val="7820A313"/>
    <w:rsid w:val="783640EC"/>
    <w:rsid w:val="783C7E8E"/>
    <w:rsid w:val="78416709"/>
    <w:rsid w:val="78469A16"/>
    <w:rsid w:val="786804FD"/>
    <w:rsid w:val="78686455"/>
    <w:rsid w:val="78F70C5B"/>
    <w:rsid w:val="78FFD52B"/>
    <w:rsid w:val="793B3E01"/>
    <w:rsid w:val="7944DB7E"/>
    <w:rsid w:val="7948376B"/>
    <w:rsid w:val="795B1779"/>
    <w:rsid w:val="798B8158"/>
    <w:rsid w:val="799A5D43"/>
    <w:rsid w:val="79AA2C01"/>
    <w:rsid w:val="79BCEB7A"/>
    <w:rsid w:val="79C09D2A"/>
    <w:rsid w:val="79CC7019"/>
    <w:rsid w:val="79D2114D"/>
    <w:rsid w:val="79DE41E8"/>
    <w:rsid w:val="7A1CD0EE"/>
    <w:rsid w:val="7A5760B0"/>
    <w:rsid w:val="7A75CF18"/>
    <w:rsid w:val="7AB8DC7E"/>
    <w:rsid w:val="7AD5089C"/>
    <w:rsid w:val="7AF66D71"/>
    <w:rsid w:val="7B2751B9"/>
    <w:rsid w:val="7B2A03C8"/>
    <w:rsid w:val="7B4BC3DB"/>
    <w:rsid w:val="7B9889E7"/>
    <w:rsid w:val="7BA26CBC"/>
    <w:rsid w:val="7BA34BBA"/>
    <w:rsid w:val="7BAF5248"/>
    <w:rsid w:val="7BFCA613"/>
    <w:rsid w:val="7C017B09"/>
    <w:rsid w:val="7C077E3E"/>
    <w:rsid w:val="7C0BE8B9"/>
    <w:rsid w:val="7C0CF7B8"/>
    <w:rsid w:val="7C25EB19"/>
    <w:rsid w:val="7C4A9227"/>
    <w:rsid w:val="7C873A46"/>
    <w:rsid w:val="7C9CBB6D"/>
    <w:rsid w:val="7CAE3253"/>
    <w:rsid w:val="7CB8A630"/>
    <w:rsid w:val="7CC6ADEF"/>
    <w:rsid w:val="7D0B8417"/>
    <w:rsid w:val="7D175160"/>
    <w:rsid w:val="7D3EB247"/>
    <w:rsid w:val="7D520005"/>
    <w:rsid w:val="7D5BF67B"/>
    <w:rsid w:val="7D7DBF81"/>
    <w:rsid w:val="7D7FA90A"/>
    <w:rsid w:val="7DA17306"/>
    <w:rsid w:val="7DA18740"/>
    <w:rsid w:val="7DAD3D68"/>
    <w:rsid w:val="7DB235C9"/>
    <w:rsid w:val="7DBDF78E"/>
    <w:rsid w:val="7DCE0E0D"/>
    <w:rsid w:val="7DD8AD09"/>
    <w:rsid w:val="7E11406F"/>
    <w:rsid w:val="7E16AB19"/>
    <w:rsid w:val="7E43DD24"/>
    <w:rsid w:val="7E45CA1E"/>
    <w:rsid w:val="7E4A02B4"/>
    <w:rsid w:val="7E4C5103"/>
    <w:rsid w:val="7E61F2C2"/>
    <w:rsid w:val="7E7D924C"/>
    <w:rsid w:val="7EAAEAAB"/>
    <w:rsid w:val="7EBF9962"/>
    <w:rsid w:val="7ECE21C0"/>
    <w:rsid w:val="7EF1A151"/>
    <w:rsid w:val="7F5D5D3B"/>
    <w:rsid w:val="7F829016"/>
    <w:rsid w:val="7F8E2CDD"/>
    <w:rsid w:val="7FA5B9E2"/>
    <w:rsid w:val="7FDE073A"/>
    <w:rsid w:val="7FED5295"/>
    <w:rsid w:val="7FFA26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F4DE"/>
  <w15:chartTrackingRefBased/>
  <w15:docId w15:val="{F895464D-B009-6348-9512-17B82236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D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B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33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3369"/>
    <w:rPr>
      <w:rFonts w:ascii="Times New Roman" w:hAnsi="Times New Roman" w:cs="Times New Roman"/>
      <w:sz w:val="18"/>
      <w:szCs w:val="18"/>
    </w:rPr>
  </w:style>
  <w:style w:type="table" w:styleId="TableGrid">
    <w:name w:val="Table Grid"/>
    <w:basedOn w:val="TableNormal"/>
    <w:uiPriority w:val="39"/>
    <w:rsid w:val="00066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5D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5D55"/>
    <w:pPr>
      <w:spacing w:before="480" w:line="276" w:lineRule="auto"/>
      <w:outlineLvl w:val="9"/>
    </w:pPr>
    <w:rPr>
      <w:b/>
      <w:bCs/>
      <w:sz w:val="28"/>
      <w:szCs w:val="28"/>
    </w:rPr>
  </w:style>
  <w:style w:type="paragraph" w:styleId="TOC1">
    <w:name w:val="toc 1"/>
    <w:basedOn w:val="Normal"/>
    <w:next w:val="Normal"/>
    <w:autoRedefine/>
    <w:uiPriority w:val="39"/>
    <w:unhideWhenUsed/>
    <w:rsid w:val="00AD5D55"/>
    <w:pPr>
      <w:spacing w:before="120"/>
    </w:pPr>
    <w:rPr>
      <w:rFonts w:cstheme="minorHAnsi"/>
      <w:b/>
      <w:bCs/>
      <w:i/>
      <w:iCs/>
    </w:rPr>
  </w:style>
  <w:style w:type="paragraph" w:styleId="TOC2">
    <w:name w:val="toc 2"/>
    <w:basedOn w:val="Normal"/>
    <w:next w:val="Normal"/>
    <w:autoRedefine/>
    <w:uiPriority w:val="39"/>
    <w:unhideWhenUsed/>
    <w:rsid w:val="00AD5D55"/>
    <w:pPr>
      <w:spacing w:before="120"/>
      <w:ind w:left="240"/>
    </w:pPr>
    <w:rPr>
      <w:rFonts w:cstheme="minorHAnsi"/>
      <w:b/>
      <w:bCs/>
      <w:sz w:val="22"/>
      <w:szCs w:val="22"/>
    </w:rPr>
  </w:style>
  <w:style w:type="paragraph" w:styleId="TOC3">
    <w:name w:val="toc 3"/>
    <w:basedOn w:val="Normal"/>
    <w:next w:val="Normal"/>
    <w:autoRedefine/>
    <w:uiPriority w:val="39"/>
    <w:unhideWhenUsed/>
    <w:rsid w:val="00AD5D55"/>
    <w:pPr>
      <w:ind w:left="480"/>
    </w:pPr>
    <w:rPr>
      <w:rFonts w:cstheme="minorHAnsi"/>
      <w:sz w:val="20"/>
      <w:szCs w:val="20"/>
    </w:rPr>
  </w:style>
  <w:style w:type="paragraph" w:styleId="TOC4">
    <w:name w:val="toc 4"/>
    <w:basedOn w:val="Normal"/>
    <w:next w:val="Normal"/>
    <w:autoRedefine/>
    <w:uiPriority w:val="39"/>
    <w:semiHidden/>
    <w:unhideWhenUsed/>
    <w:rsid w:val="00AD5D55"/>
    <w:pPr>
      <w:ind w:left="720"/>
    </w:pPr>
    <w:rPr>
      <w:rFonts w:cstheme="minorHAnsi"/>
      <w:sz w:val="20"/>
      <w:szCs w:val="20"/>
    </w:rPr>
  </w:style>
  <w:style w:type="paragraph" w:styleId="TOC5">
    <w:name w:val="toc 5"/>
    <w:basedOn w:val="Normal"/>
    <w:next w:val="Normal"/>
    <w:autoRedefine/>
    <w:uiPriority w:val="39"/>
    <w:semiHidden/>
    <w:unhideWhenUsed/>
    <w:rsid w:val="00AD5D55"/>
    <w:pPr>
      <w:ind w:left="960"/>
    </w:pPr>
    <w:rPr>
      <w:rFonts w:cstheme="minorHAnsi"/>
      <w:sz w:val="20"/>
      <w:szCs w:val="20"/>
    </w:rPr>
  </w:style>
  <w:style w:type="paragraph" w:styleId="TOC6">
    <w:name w:val="toc 6"/>
    <w:basedOn w:val="Normal"/>
    <w:next w:val="Normal"/>
    <w:autoRedefine/>
    <w:uiPriority w:val="39"/>
    <w:semiHidden/>
    <w:unhideWhenUsed/>
    <w:rsid w:val="00AD5D55"/>
    <w:pPr>
      <w:ind w:left="1200"/>
    </w:pPr>
    <w:rPr>
      <w:rFonts w:cstheme="minorHAnsi"/>
      <w:sz w:val="20"/>
      <w:szCs w:val="20"/>
    </w:rPr>
  </w:style>
  <w:style w:type="paragraph" w:styleId="TOC7">
    <w:name w:val="toc 7"/>
    <w:basedOn w:val="Normal"/>
    <w:next w:val="Normal"/>
    <w:autoRedefine/>
    <w:uiPriority w:val="39"/>
    <w:semiHidden/>
    <w:unhideWhenUsed/>
    <w:rsid w:val="00AD5D55"/>
    <w:pPr>
      <w:ind w:left="1440"/>
    </w:pPr>
    <w:rPr>
      <w:rFonts w:cstheme="minorHAnsi"/>
      <w:sz w:val="20"/>
      <w:szCs w:val="20"/>
    </w:rPr>
  </w:style>
  <w:style w:type="paragraph" w:styleId="TOC8">
    <w:name w:val="toc 8"/>
    <w:basedOn w:val="Normal"/>
    <w:next w:val="Normal"/>
    <w:autoRedefine/>
    <w:uiPriority w:val="39"/>
    <w:semiHidden/>
    <w:unhideWhenUsed/>
    <w:rsid w:val="00AD5D55"/>
    <w:pPr>
      <w:ind w:left="1680"/>
    </w:pPr>
    <w:rPr>
      <w:rFonts w:cstheme="minorHAnsi"/>
      <w:sz w:val="20"/>
      <w:szCs w:val="20"/>
    </w:rPr>
  </w:style>
  <w:style w:type="paragraph" w:styleId="TOC9">
    <w:name w:val="toc 9"/>
    <w:basedOn w:val="Normal"/>
    <w:next w:val="Normal"/>
    <w:autoRedefine/>
    <w:uiPriority w:val="39"/>
    <w:semiHidden/>
    <w:unhideWhenUsed/>
    <w:rsid w:val="00AD5D55"/>
    <w:pPr>
      <w:ind w:left="1920"/>
    </w:pPr>
    <w:rPr>
      <w:rFonts w:cstheme="minorHAnsi"/>
      <w:sz w:val="20"/>
      <w:szCs w:val="20"/>
    </w:rPr>
  </w:style>
  <w:style w:type="paragraph" w:styleId="ListParagraph">
    <w:name w:val="List Paragraph"/>
    <w:basedOn w:val="Normal"/>
    <w:uiPriority w:val="34"/>
    <w:qFormat/>
    <w:rsid w:val="003A2BE0"/>
    <w:pPr>
      <w:ind w:left="720"/>
      <w:contextualSpacing/>
    </w:pPr>
  </w:style>
  <w:style w:type="character" w:customStyle="1" w:styleId="Heading2Char">
    <w:name w:val="Heading 2 Char"/>
    <w:basedOn w:val="DefaultParagraphFont"/>
    <w:link w:val="Heading2"/>
    <w:uiPriority w:val="9"/>
    <w:rsid w:val="003A2BE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7115F"/>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B1A8E"/>
    <w:pPr>
      <w:tabs>
        <w:tab w:val="center" w:pos="4680"/>
        <w:tab w:val="right" w:pos="9360"/>
      </w:tabs>
    </w:pPr>
  </w:style>
  <w:style w:type="character" w:customStyle="1" w:styleId="HeaderChar">
    <w:name w:val="Header Char"/>
    <w:basedOn w:val="DefaultParagraphFont"/>
    <w:link w:val="Header"/>
    <w:uiPriority w:val="99"/>
    <w:rsid w:val="002B1A8E"/>
  </w:style>
  <w:style w:type="paragraph" w:styleId="Footer">
    <w:name w:val="footer"/>
    <w:basedOn w:val="Normal"/>
    <w:link w:val="FooterChar"/>
    <w:uiPriority w:val="99"/>
    <w:unhideWhenUsed/>
    <w:rsid w:val="002B1A8E"/>
    <w:pPr>
      <w:tabs>
        <w:tab w:val="center" w:pos="4680"/>
        <w:tab w:val="right" w:pos="9360"/>
      </w:tabs>
    </w:pPr>
  </w:style>
  <w:style w:type="character" w:customStyle="1" w:styleId="FooterChar">
    <w:name w:val="Footer Char"/>
    <w:basedOn w:val="DefaultParagraphFont"/>
    <w:link w:val="Footer"/>
    <w:uiPriority w:val="99"/>
    <w:rsid w:val="002B1A8E"/>
  </w:style>
  <w:style w:type="paragraph" w:styleId="Caption">
    <w:name w:val="caption"/>
    <w:basedOn w:val="Normal"/>
    <w:next w:val="Normal"/>
    <w:uiPriority w:val="35"/>
    <w:unhideWhenUsed/>
    <w:qFormat/>
    <w:rsid w:val="00AB5FCD"/>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DA5D58"/>
    <w:rPr>
      <w:sz w:val="16"/>
      <w:szCs w:val="16"/>
    </w:rPr>
  </w:style>
  <w:style w:type="paragraph" w:styleId="CommentText">
    <w:name w:val="annotation text"/>
    <w:basedOn w:val="Normal"/>
    <w:link w:val="CommentTextChar"/>
    <w:uiPriority w:val="99"/>
    <w:semiHidden/>
    <w:unhideWhenUsed/>
    <w:rsid w:val="00DA5D58"/>
    <w:rPr>
      <w:sz w:val="20"/>
      <w:szCs w:val="20"/>
    </w:rPr>
  </w:style>
  <w:style w:type="character" w:customStyle="1" w:styleId="CommentTextChar">
    <w:name w:val="Comment Text Char"/>
    <w:basedOn w:val="DefaultParagraphFont"/>
    <w:link w:val="CommentText"/>
    <w:uiPriority w:val="99"/>
    <w:semiHidden/>
    <w:rsid w:val="00DA5D58"/>
    <w:rPr>
      <w:sz w:val="20"/>
      <w:szCs w:val="20"/>
    </w:rPr>
  </w:style>
  <w:style w:type="paragraph" w:styleId="CommentSubject">
    <w:name w:val="annotation subject"/>
    <w:basedOn w:val="CommentText"/>
    <w:next w:val="CommentText"/>
    <w:link w:val="CommentSubjectChar"/>
    <w:uiPriority w:val="99"/>
    <w:semiHidden/>
    <w:unhideWhenUsed/>
    <w:rsid w:val="00DA5D58"/>
    <w:rPr>
      <w:b/>
      <w:bCs/>
    </w:rPr>
  </w:style>
  <w:style w:type="character" w:customStyle="1" w:styleId="CommentSubjectChar">
    <w:name w:val="Comment Subject Char"/>
    <w:basedOn w:val="CommentTextChar"/>
    <w:link w:val="CommentSubject"/>
    <w:uiPriority w:val="99"/>
    <w:semiHidden/>
    <w:rsid w:val="00DA5D58"/>
    <w:rPr>
      <w:b/>
      <w:bCs/>
      <w:sz w:val="20"/>
      <w:szCs w:val="20"/>
    </w:rPr>
  </w:style>
  <w:style w:type="character" w:customStyle="1" w:styleId="normaltextrun">
    <w:name w:val="normaltextrun"/>
    <w:basedOn w:val="DefaultParagraphFont"/>
    <w:rsid w:val="00BE377C"/>
  </w:style>
  <w:style w:type="character" w:customStyle="1" w:styleId="eop">
    <w:name w:val="eop"/>
    <w:basedOn w:val="DefaultParagraphFont"/>
    <w:rsid w:val="009D4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22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EFEF93E0BE6341A0FFABA42685776F" ma:contentTypeVersion="11" ma:contentTypeDescription="Create a new document." ma:contentTypeScope="" ma:versionID="17b8642d7a63d42b0b563c178369d837">
  <xsd:schema xmlns:xsd="http://www.w3.org/2001/XMLSchema" xmlns:xs="http://www.w3.org/2001/XMLSchema" xmlns:p="http://schemas.microsoft.com/office/2006/metadata/properties" xmlns:ns2="688ef63b-3f4b-4c3e-869d-af77c31ece37" xmlns:ns3="1952e52c-043b-4351-8dff-ac907042af2d" targetNamespace="http://schemas.microsoft.com/office/2006/metadata/properties" ma:root="true" ma:fieldsID="79bcc604e98595e8b4f19624f32ab171" ns2:_="" ns3:_="">
    <xsd:import namespace="688ef63b-3f4b-4c3e-869d-af77c31ece37"/>
    <xsd:import namespace="1952e52c-043b-4351-8dff-ac907042af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ef63b-3f4b-4c3e-869d-af77c31ece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52e52c-043b-4351-8dff-ac907042af2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6CC95A-1E75-467D-8DDE-867531E33AEA}">
  <ds:schemaRefs>
    <ds:schemaRef ds:uri="http://schemas.microsoft.com/sharepoint/v3/contenttype/forms"/>
  </ds:schemaRefs>
</ds:datastoreItem>
</file>

<file path=customXml/itemProps2.xml><?xml version="1.0" encoding="utf-8"?>
<ds:datastoreItem xmlns:ds="http://schemas.openxmlformats.org/officeDocument/2006/customXml" ds:itemID="{C71D2249-7C44-4036-A133-1FF3C97E6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8ef63b-3f4b-4c3e-869d-af77c31ece37"/>
    <ds:schemaRef ds:uri="1952e52c-043b-4351-8dff-ac907042a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E04B80-696B-674F-B8D0-C42AE70C6EB4}">
  <ds:schemaRefs>
    <ds:schemaRef ds:uri="http://schemas.openxmlformats.org/officeDocument/2006/bibliography"/>
  </ds:schemaRefs>
</ds:datastoreItem>
</file>

<file path=customXml/itemProps4.xml><?xml version="1.0" encoding="utf-8"?>
<ds:datastoreItem xmlns:ds="http://schemas.openxmlformats.org/officeDocument/2006/customXml" ds:itemID="{FD2BEF40-5FB6-47CB-89E2-6221196587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24</Pages>
  <Words>3576</Words>
  <Characters>20385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lopez</dc:creator>
  <cp:keywords/>
  <dc:description/>
  <cp:lastModifiedBy>sylvia lopez</cp:lastModifiedBy>
  <cp:revision>86</cp:revision>
  <dcterms:created xsi:type="dcterms:W3CDTF">2021-02-21T08:26:00Z</dcterms:created>
  <dcterms:modified xsi:type="dcterms:W3CDTF">2021-03-29T13:15:00Z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0x0101000EEFEF93E0BE6341A0FFABA42685776F</vt:lpwstr>
  </property>
</Properties>
</file>
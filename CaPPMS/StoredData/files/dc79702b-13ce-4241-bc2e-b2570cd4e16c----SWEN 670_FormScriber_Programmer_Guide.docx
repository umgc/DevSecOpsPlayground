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023B9" w:rsidR="00C975FC" w:rsidP="0FBC65B5" w:rsidRDefault="2F6D0843" w14:paraId="4ABB82DB" w14:textId="18874467">
      <w:pPr>
        <w:jc w:val="center"/>
      </w:pPr>
      <w:r w:rsidR="2F6D0843">
        <w:drawing>
          <wp:inline wp14:editId="4F317739" wp14:anchorId="75E2EBBB">
            <wp:extent cx="4572000" cy="1876425"/>
            <wp:effectExtent l="0" t="0" r="0" b="0"/>
            <wp:docPr id="1253923505" name="Picture 1253923505" title=""/>
            <wp:cNvGraphicFramePr>
              <a:graphicFrameLocks noChangeAspect="1"/>
            </wp:cNvGraphicFramePr>
            <a:graphic>
              <a:graphicData uri="http://schemas.openxmlformats.org/drawingml/2006/picture">
                <pic:pic>
                  <pic:nvPicPr>
                    <pic:cNvPr id="0" name="Picture 1253923505"/>
                    <pic:cNvPicPr/>
                  </pic:nvPicPr>
                  <pic:blipFill>
                    <a:blip r:embed="Rfcafcff1f6b6453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876425"/>
                    </a:xfrm>
                    <a:prstGeom prst="rect">
                      <a:avLst/>
                    </a:prstGeom>
                  </pic:spPr>
                </pic:pic>
              </a:graphicData>
            </a:graphic>
          </wp:inline>
        </w:drawing>
      </w:r>
    </w:p>
    <w:p w:rsidRPr="005023B9" w:rsidR="00C975FC" w:rsidP="1223A176" w:rsidRDefault="33B2E21A" w14:paraId="2DC58500" w14:textId="2D111A89">
      <w:pPr>
        <w:pStyle w:val="Subtitle"/>
        <w:jc w:val="center"/>
        <w:rPr>
          <w:rFonts w:ascii="Calibri" w:hAnsi="Calibri"/>
          <w:color w:val="5A5A5A"/>
        </w:rPr>
      </w:pPr>
      <w:r w:rsidRPr="1223A176">
        <w:rPr>
          <w:rFonts w:ascii="Calibri" w:hAnsi="Calibri" w:eastAsia="Calibri" w:cs="Calibri"/>
          <w:color w:val="5A5A5A"/>
        </w:rPr>
        <w:t>Programmer Guide</w:t>
      </w:r>
    </w:p>
    <w:p w:rsidRPr="005023B9" w:rsidR="00C975FC" w:rsidP="1C7B9A7C" w:rsidRDefault="33B2E21A" w14:paraId="5A4C5BB9" w14:textId="10260D89">
      <w:pPr>
        <w:pStyle w:val="Subtitle"/>
        <w:jc w:val="center"/>
        <w:rPr>
          <w:rFonts w:ascii="Calibri" w:hAnsi="Calibri" w:eastAsia="Calibri" w:cs="Calibri"/>
          <w:color w:val="5A5A5A"/>
        </w:rPr>
      </w:pPr>
      <w:r w:rsidRPr="1C7B9A7C">
        <w:rPr>
          <w:rFonts w:ascii="Calibri" w:hAnsi="Calibri" w:eastAsia="Calibri" w:cs="Calibri"/>
          <w:color w:val="5A5A5A"/>
        </w:rPr>
        <w:t>Version 1.0</w:t>
      </w:r>
    </w:p>
    <w:p w:rsidR="00731686" w:rsidP="00731686" w:rsidRDefault="00731686" w14:paraId="622A8835" w14:textId="77777777">
      <w:pPr>
        <w:jc w:val="center"/>
      </w:pPr>
    </w:p>
    <w:p w:rsidR="00731686" w:rsidP="00731686" w:rsidRDefault="00731686" w14:paraId="050E11DF" w14:textId="77777777">
      <w:pPr>
        <w:jc w:val="center"/>
      </w:pPr>
    </w:p>
    <w:p w:rsidR="00731686" w:rsidP="00731686" w:rsidRDefault="00731686" w14:paraId="5D82455B" w14:textId="77777777">
      <w:pPr>
        <w:jc w:val="center"/>
      </w:pPr>
    </w:p>
    <w:p w:rsidR="00731686" w:rsidP="00731686" w:rsidRDefault="00731686" w14:paraId="3143940D" w14:textId="77777777">
      <w:pPr>
        <w:jc w:val="center"/>
      </w:pPr>
    </w:p>
    <w:p w:rsidR="00731686" w:rsidP="00731686" w:rsidRDefault="00731686" w14:paraId="20151660" w14:textId="77777777">
      <w:pPr>
        <w:jc w:val="center"/>
      </w:pPr>
    </w:p>
    <w:p w:rsidR="00731686" w:rsidP="00731686" w:rsidRDefault="00731686" w14:paraId="48A7F921" w14:textId="77777777">
      <w:pPr>
        <w:jc w:val="center"/>
      </w:pPr>
    </w:p>
    <w:p w:rsidR="00731686" w:rsidP="00731686" w:rsidRDefault="00731686" w14:paraId="6BD0076D" w14:textId="77777777">
      <w:pPr>
        <w:jc w:val="center"/>
      </w:pPr>
    </w:p>
    <w:p w:rsidR="00731686" w:rsidP="00731686" w:rsidRDefault="00731686" w14:paraId="5C596B4C" w14:textId="77777777">
      <w:pPr>
        <w:jc w:val="center"/>
      </w:pPr>
    </w:p>
    <w:p w:rsidRPr="005023B9" w:rsidR="00C975FC" w:rsidP="00731686" w:rsidRDefault="33B2E21A" w14:paraId="3FDF7C74" w14:textId="28CD0584">
      <w:pPr>
        <w:jc w:val="center"/>
      </w:pPr>
      <w:r w:rsidRPr="1C7B9A7C">
        <w:t>Presented by</w:t>
      </w:r>
    </w:p>
    <w:p w:rsidR="00731686" w:rsidP="00731686" w:rsidRDefault="00731686" w14:paraId="09CB441D" w14:textId="77777777">
      <w:pPr>
        <w:jc w:val="center"/>
        <w:sectPr w:rsidR="00731686" w:rsidSect="00C975FC">
          <w:headerReference w:type="default" r:id="rId12"/>
          <w:footerReference w:type="default" r:id="rId13"/>
          <w:pgSz w:w="12240" w:h="15840" w:orient="portrait" w:code="1"/>
          <w:pgMar w:top="1440" w:right="1440" w:bottom="1440" w:left="1440" w:header="720" w:footer="720" w:gutter="0"/>
          <w:pgNumType w:fmt="lowerRoman" w:start="0"/>
          <w:cols w:space="720"/>
          <w:titlePg/>
          <w:docGrid w:linePitch="299"/>
        </w:sectPr>
      </w:pPr>
    </w:p>
    <w:p w:rsidRPr="005023B9" w:rsidR="00C975FC" w:rsidP="00731686" w:rsidRDefault="33B2E21A" w14:paraId="73DC2AFF" w14:textId="08DC62E9">
      <w:pPr>
        <w:jc w:val="center"/>
      </w:pPr>
      <w:r w:rsidRPr="1C7B9A7C">
        <w:t>Stefon Williams</w:t>
      </w:r>
    </w:p>
    <w:p w:rsidRPr="005023B9" w:rsidR="00C975FC" w:rsidP="00731686" w:rsidRDefault="33B2E21A" w14:paraId="5B18E32B" w14:textId="6B166559">
      <w:pPr>
        <w:jc w:val="center"/>
      </w:pPr>
      <w:r w:rsidRPr="1C7B9A7C">
        <w:t>Caleb Crickette</w:t>
      </w:r>
    </w:p>
    <w:p w:rsidRPr="005023B9" w:rsidR="00C975FC" w:rsidP="00731686" w:rsidRDefault="33B2E21A" w14:paraId="672CEBC8" w14:textId="7D8D9372">
      <w:pPr>
        <w:jc w:val="center"/>
      </w:pPr>
      <w:r w:rsidRPr="1C7B9A7C">
        <w:t>Thomas Barton</w:t>
      </w:r>
    </w:p>
    <w:p w:rsidRPr="005023B9" w:rsidR="00C975FC" w:rsidP="00731686" w:rsidRDefault="33B2E21A" w14:paraId="4FC88EE3" w14:textId="320611FB">
      <w:pPr>
        <w:jc w:val="center"/>
      </w:pPr>
      <w:r w:rsidRPr="1C7B9A7C">
        <w:t>Eugene Kim</w:t>
      </w:r>
    </w:p>
    <w:p w:rsidRPr="005023B9" w:rsidR="00C975FC" w:rsidP="00731686" w:rsidRDefault="33B2E21A" w14:paraId="27B1A3A7" w14:textId="1A0D2DDF">
      <w:pPr>
        <w:jc w:val="center"/>
      </w:pPr>
      <w:r w:rsidRPr="1C7B9A7C">
        <w:t>Nicholas Ballo</w:t>
      </w:r>
    </w:p>
    <w:p w:rsidRPr="005023B9" w:rsidR="00C975FC" w:rsidP="00731686" w:rsidRDefault="33B2E21A" w14:paraId="0451B421" w14:textId="43A83A96">
      <w:pPr>
        <w:jc w:val="center"/>
      </w:pPr>
      <w:r w:rsidRPr="1C7B9A7C">
        <w:t>Abdul Kamara</w:t>
      </w:r>
    </w:p>
    <w:p w:rsidRPr="005023B9" w:rsidR="00C975FC" w:rsidP="00731686" w:rsidRDefault="33B2E21A" w14:paraId="14457B96" w14:textId="596EED09">
      <w:pPr>
        <w:jc w:val="center"/>
      </w:pPr>
      <w:r w:rsidRPr="3A01ACD6">
        <w:t>Sohail Sobhani</w:t>
      </w:r>
    </w:p>
    <w:p w:rsidR="00731686" w:rsidP="00731686" w:rsidRDefault="1B578E3A" w14:paraId="51B25A6F" w14:textId="77777777">
      <w:pPr>
        <w:jc w:val="center"/>
      </w:pPr>
      <w:r w:rsidRPr="3A01ACD6">
        <w:t>Anthony Cedeno</w:t>
      </w:r>
    </w:p>
    <w:p w:rsidR="00731686" w:rsidP="00731686" w:rsidRDefault="33973959" w14:paraId="75E1EBB2" w14:textId="21A59319">
      <w:pPr>
        <w:jc w:val="center"/>
      </w:pPr>
      <w:r w:rsidRPr="3A01ACD6">
        <w:t>Geoffrey Dean</w:t>
      </w:r>
    </w:p>
    <w:p w:rsidR="1B578E3A" w:rsidP="00731686" w:rsidRDefault="38F4ED83" w14:paraId="07BD68AD" w14:textId="6808E060">
      <w:pPr>
        <w:jc w:val="center"/>
      </w:pPr>
      <w:r w:rsidRPr="3A01ACD6">
        <w:t>Jean-nae Dedrick</w:t>
      </w:r>
    </w:p>
    <w:p w:rsidR="00731686" w:rsidP="00731686" w:rsidRDefault="00731686" w14:paraId="74F5AEB8" w14:textId="77777777">
      <w:pPr>
        <w:pStyle w:val="Subtitle"/>
        <w:jc w:val="center"/>
        <w:rPr>
          <w:rFonts w:ascii="Calibri" w:hAnsi="Calibri" w:eastAsia="Calibri" w:cs="Calibri"/>
          <w:color w:val="5A5A5A"/>
        </w:rPr>
        <w:sectPr w:rsidR="00731686" w:rsidSect="00731686">
          <w:type w:val="continuous"/>
          <w:pgSz w:w="12240" w:h="15840" w:orient="portrait" w:code="1"/>
          <w:pgMar w:top="1440" w:right="1440" w:bottom="1440" w:left="1440" w:header="720" w:footer="720" w:gutter="0"/>
          <w:pgNumType w:fmt="lowerRoman" w:start="0"/>
          <w:cols w:space="720" w:num="2"/>
          <w:titlePg/>
          <w:docGrid w:linePitch="299"/>
        </w:sectPr>
      </w:pPr>
    </w:p>
    <w:p w:rsidRPr="005023B9" w:rsidR="00C975FC" w:rsidP="00731686" w:rsidRDefault="33B2E21A" w14:paraId="2F80883E" w14:textId="5600BA3E">
      <w:pPr>
        <w:pStyle w:val="Subtitle"/>
        <w:jc w:val="center"/>
        <w:rPr>
          <w:rFonts w:ascii="Calibri" w:hAnsi="Calibri" w:eastAsia="Calibri" w:cs="Calibri"/>
          <w:color w:val="5A5A5A"/>
        </w:rPr>
      </w:pPr>
      <w:r w:rsidRPr="1C7B9A7C">
        <w:rPr>
          <w:rFonts w:ascii="Calibri" w:hAnsi="Calibri" w:eastAsia="Calibri" w:cs="Calibri"/>
          <w:color w:val="5A5A5A"/>
        </w:rPr>
        <w:t>SWEN 670</w:t>
      </w:r>
    </w:p>
    <w:p w:rsidRPr="005023B9" w:rsidR="00635DA4" w:rsidP="00731686" w:rsidRDefault="33B2E21A" w14:paraId="6A05A809" w14:textId="3E6C999C">
      <w:pPr>
        <w:pStyle w:val="Subtitle"/>
        <w:jc w:val="center"/>
        <w:rPr>
          <w:rFonts w:ascii="Times New Roman" w:hAnsi="Times New Roman"/>
          <w:sz w:val="24"/>
          <w:szCs w:val="24"/>
        </w:rPr>
        <w:sectPr w:rsidRPr="005023B9" w:rsidR="00635DA4" w:rsidSect="00731686">
          <w:type w:val="continuous"/>
          <w:pgSz w:w="12240" w:h="15840" w:orient="portrait" w:code="1"/>
          <w:pgMar w:top="1440" w:right="1440" w:bottom="1440" w:left="1440" w:header="720" w:footer="720" w:gutter="0"/>
          <w:pgNumType w:fmt="lowerRoman" w:start="0"/>
          <w:cols w:space="720"/>
          <w:titlePg/>
          <w:docGrid w:linePitch="299"/>
        </w:sectPr>
      </w:pPr>
      <w:r w:rsidRPr="1C7B9A7C">
        <w:rPr>
          <w:rFonts w:ascii="Calibri" w:hAnsi="Calibri" w:eastAsia="Calibri" w:cs="Calibri"/>
          <w:color w:val="5A5A5A"/>
        </w:rPr>
        <w:t>University of Maryland Global Campus</w:t>
      </w:r>
    </w:p>
    <w:p w:rsidRPr="005023B9" w:rsidR="00635DA4" w:rsidP="1276E55A" w:rsidRDefault="00635DA4" w14:paraId="4BD7FC20" w14:textId="77777777">
      <w:pPr>
        <w:pStyle w:val="PFTOCHead"/>
        <w:rPr>
          <w:rFonts w:ascii="Times New Roman" w:hAnsi="Times New Roman"/>
          <w:sz w:val="24"/>
          <w:szCs w:val="24"/>
        </w:rPr>
      </w:pPr>
      <w:r w:rsidRPr="005023B9">
        <w:rPr>
          <w:rFonts w:ascii="Times New Roman" w:hAnsi="Times New Roman"/>
          <w:sz w:val="24"/>
          <w:szCs w:val="24"/>
        </w:rPr>
        <w:lastRenderedPageBreak/>
        <w:t>Project Plan Approvals</w:t>
      </w:r>
    </w:p>
    <w:tbl>
      <w:tblPr>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40" w:type="dxa"/>
          <w:right w:w="40" w:type="dxa"/>
        </w:tblCellMar>
        <w:tblLook w:val="0000" w:firstRow="0" w:lastRow="0" w:firstColumn="0" w:lastColumn="0" w:noHBand="0" w:noVBand="0"/>
      </w:tblPr>
      <w:tblGrid>
        <w:gridCol w:w="2818"/>
        <w:gridCol w:w="3263"/>
        <w:gridCol w:w="3263"/>
      </w:tblGrid>
      <w:tr w:rsidRPr="005023B9" w:rsidR="00635DA4" w:rsidTr="00332A93" w14:paraId="3749D9B6" w14:textId="77777777">
        <w:trPr>
          <w:jc w:val="center"/>
        </w:trPr>
        <w:tc>
          <w:tcPr>
            <w:tcW w:w="1508" w:type="pct"/>
            <w:vAlign w:val="center"/>
          </w:tcPr>
          <w:p w:rsidRPr="005023B9" w:rsidR="00635DA4" w:rsidP="1276E55A" w:rsidRDefault="00635DA4" w14:paraId="0D909AED" w14:textId="77777777">
            <w:pPr>
              <w:pStyle w:val="PFTableHead"/>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Name</w:t>
            </w:r>
          </w:p>
        </w:tc>
        <w:tc>
          <w:tcPr>
            <w:tcW w:w="1746" w:type="pct"/>
            <w:vAlign w:val="center"/>
          </w:tcPr>
          <w:p w:rsidRPr="005023B9" w:rsidR="00635DA4" w:rsidP="1276E55A" w:rsidRDefault="00635DA4" w14:paraId="404C06C1" w14:textId="77777777">
            <w:pPr>
              <w:pStyle w:val="PFTableHead"/>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 xml:space="preserve">Signature </w:t>
            </w:r>
          </w:p>
        </w:tc>
        <w:tc>
          <w:tcPr>
            <w:tcW w:w="1746" w:type="pct"/>
          </w:tcPr>
          <w:p w:rsidRPr="005023B9" w:rsidR="00635DA4" w:rsidP="1276E55A" w:rsidRDefault="00635DA4" w14:paraId="491072FA" w14:textId="77777777">
            <w:pPr>
              <w:pStyle w:val="PFTableHead"/>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Date</w:t>
            </w:r>
          </w:p>
        </w:tc>
      </w:tr>
      <w:tr w:rsidRPr="005023B9" w:rsidR="00635DA4" w:rsidTr="00332A93" w14:paraId="278A46DC" w14:textId="77777777">
        <w:trPr>
          <w:jc w:val="center"/>
        </w:trPr>
        <w:tc>
          <w:tcPr>
            <w:tcW w:w="1508" w:type="pct"/>
            <w:vAlign w:val="center"/>
          </w:tcPr>
          <w:p w:rsidRPr="005023B9" w:rsidR="00635DA4" w:rsidP="1276E55A" w:rsidRDefault="00635DA4" w14:paraId="19D35CC3" w14:textId="77777777">
            <w:pPr>
              <w:pStyle w:val="PFTableText"/>
              <w:jc w:val="left"/>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Approved by:</w:t>
            </w:r>
          </w:p>
          <w:p w:rsidRPr="005023B9" w:rsidR="00635DA4" w:rsidP="1276E55A" w:rsidRDefault="00635DA4" w14:paraId="5FD32A49" w14:textId="77777777">
            <w:pPr>
              <w:pStyle w:val="PFTableText"/>
              <w:jc w:val="left"/>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 xml:space="preserve">Dr. Mir Assadullah </w:t>
            </w:r>
          </w:p>
        </w:tc>
        <w:tc>
          <w:tcPr>
            <w:tcW w:w="1746" w:type="pct"/>
            <w:vAlign w:val="center"/>
          </w:tcPr>
          <w:p w:rsidRPr="005023B9" w:rsidR="00635DA4" w:rsidP="1276E55A" w:rsidRDefault="00635DA4" w14:paraId="41C8F396" w14:textId="77777777">
            <w:pPr>
              <w:pStyle w:val="PFTableText"/>
              <w:rPr>
                <w:rFonts w:ascii="Times New Roman" w:hAnsi="Times New Roman" w:eastAsia="Times New Roman" w:cs="Times New Roman"/>
                <w:sz w:val="24"/>
                <w:szCs w:val="24"/>
              </w:rPr>
            </w:pPr>
          </w:p>
        </w:tc>
        <w:tc>
          <w:tcPr>
            <w:tcW w:w="1746" w:type="pct"/>
          </w:tcPr>
          <w:p w:rsidRPr="005023B9" w:rsidR="00635DA4" w:rsidP="1276E55A" w:rsidRDefault="00635DA4" w14:paraId="72A3D3EC" w14:textId="77777777">
            <w:pPr>
              <w:pStyle w:val="PFTableText"/>
              <w:rPr>
                <w:rFonts w:ascii="Times New Roman" w:hAnsi="Times New Roman" w:eastAsia="Times New Roman" w:cs="Times New Roman"/>
                <w:sz w:val="24"/>
                <w:szCs w:val="24"/>
              </w:rPr>
            </w:pPr>
          </w:p>
        </w:tc>
      </w:tr>
      <w:tr w:rsidRPr="005023B9" w:rsidR="00635DA4" w:rsidTr="00332A93" w14:paraId="18E47693" w14:textId="77777777">
        <w:trPr>
          <w:jc w:val="center"/>
        </w:trPr>
        <w:tc>
          <w:tcPr>
            <w:tcW w:w="1508" w:type="pct"/>
            <w:vAlign w:val="center"/>
          </w:tcPr>
          <w:p w:rsidRPr="005023B9" w:rsidR="00635DA4" w:rsidP="1276E55A" w:rsidRDefault="00635DA4" w14:paraId="332F334F" w14:textId="77777777">
            <w:pPr>
              <w:pStyle w:val="PFTableText"/>
              <w:jc w:val="left"/>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Approved by:</w:t>
            </w:r>
          </w:p>
          <w:p w:rsidRPr="005023B9" w:rsidR="00635DA4" w:rsidP="1276E55A" w:rsidRDefault="00635DA4" w14:paraId="3E4F8EA1" w14:textId="77777777">
            <w:pPr>
              <w:pStyle w:val="PFTableText"/>
              <w:jc w:val="left"/>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"Stakeholder"</w:t>
            </w:r>
          </w:p>
        </w:tc>
        <w:tc>
          <w:tcPr>
            <w:tcW w:w="1746" w:type="pct"/>
            <w:vAlign w:val="center"/>
          </w:tcPr>
          <w:p w:rsidRPr="005023B9" w:rsidR="00635DA4" w:rsidP="1276E55A" w:rsidRDefault="00635DA4" w14:paraId="0D0B940D" w14:textId="77777777">
            <w:pPr>
              <w:pStyle w:val="PFTableText"/>
              <w:rPr>
                <w:rFonts w:ascii="Times New Roman" w:hAnsi="Times New Roman" w:eastAsia="Times New Roman" w:cs="Times New Roman"/>
                <w:sz w:val="24"/>
                <w:szCs w:val="24"/>
              </w:rPr>
            </w:pPr>
          </w:p>
        </w:tc>
        <w:tc>
          <w:tcPr>
            <w:tcW w:w="1746" w:type="pct"/>
          </w:tcPr>
          <w:p w:rsidRPr="005023B9" w:rsidR="00635DA4" w:rsidP="1276E55A" w:rsidRDefault="00635DA4" w14:paraId="0E27B00A" w14:textId="77777777">
            <w:pPr>
              <w:pStyle w:val="PFTableText"/>
              <w:rPr>
                <w:rFonts w:ascii="Times New Roman" w:hAnsi="Times New Roman" w:eastAsia="Times New Roman" w:cs="Times New Roman"/>
                <w:sz w:val="24"/>
                <w:szCs w:val="24"/>
              </w:rPr>
            </w:pPr>
          </w:p>
        </w:tc>
      </w:tr>
      <w:tr w:rsidRPr="005023B9" w:rsidR="00635DA4" w:rsidTr="00332A93" w14:paraId="433EA8B1" w14:textId="77777777">
        <w:trPr>
          <w:jc w:val="center"/>
        </w:trPr>
        <w:tc>
          <w:tcPr>
            <w:tcW w:w="1508" w:type="pct"/>
            <w:vAlign w:val="center"/>
          </w:tcPr>
          <w:p w:rsidRPr="005023B9" w:rsidR="00635DA4" w:rsidP="1276E55A" w:rsidRDefault="00635DA4" w14:paraId="200F73E3" w14:textId="77777777">
            <w:pPr>
              <w:pStyle w:val="PFTableText"/>
              <w:jc w:val="left"/>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Approved by:</w:t>
            </w:r>
          </w:p>
          <w:p w:rsidRPr="005023B9" w:rsidR="00635DA4" w:rsidP="1276E55A" w:rsidRDefault="00635DA4" w14:paraId="24388746" w14:textId="77777777">
            <w:pPr>
              <w:pStyle w:val="PFTableText"/>
              <w:jc w:val="left"/>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"Project Manager"</w:t>
            </w:r>
          </w:p>
        </w:tc>
        <w:tc>
          <w:tcPr>
            <w:tcW w:w="1746" w:type="pct"/>
            <w:vAlign w:val="center"/>
          </w:tcPr>
          <w:p w:rsidRPr="005023B9" w:rsidR="00635DA4" w:rsidP="1276E55A" w:rsidRDefault="00635DA4" w14:paraId="60061E4C" w14:textId="6D30B16D">
            <w:pPr>
              <w:pStyle w:val="PFTableText"/>
              <w:rPr>
                <w:rFonts w:ascii="Times New Roman" w:hAnsi="Times New Roman" w:eastAsia="Times New Roman" w:cs="Times New Roman"/>
                <w:sz w:val="24"/>
                <w:szCs w:val="24"/>
              </w:rPr>
            </w:pPr>
          </w:p>
        </w:tc>
        <w:tc>
          <w:tcPr>
            <w:tcW w:w="1746" w:type="pct"/>
            <w:vAlign w:val="center"/>
          </w:tcPr>
          <w:p w:rsidRPr="005023B9" w:rsidR="00635DA4" w:rsidP="1276E55A" w:rsidRDefault="00635DA4" w14:paraId="44EAFD9C" w14:textId="0985CDB1">
            <w:pPr>
              <w:pStyle w:val="PFTableText"/>
              <w:rPr>
                <w:rFonts w:ascii="Times New Roman" w:hAnsi="Times New Roman" w:eastAsia="Times New Roman" w:cs="Times New Roman"/>
                <w:sz w:val="24"/>
                <w:szCs w:val="24"/>
              </w:rPr>
            </w:pPr>
          </w:p>
        </w:tc>
      </w:tr>
    </w:tbl>
    <w:p w:rsidRPr="005023B9" w:rsidR="00635DA4" w:rsidP="1276E55A" w:rsidRDefault="00635DA4" w14:paraId="4B94D5A5" w14:textId="77777777">
      <w:pPr>
        <w:pStyle w:val="PFBodyText"/>
        <w:rPr>
          <w:rFonts w:ascii="Times New Roman" w:hAnsi="Times New Roman"/>
          <w:sz w:val="24"/>
          <w:szCs w:val="24"/>
        </w:rPr>
      </w:pPr>
      <w:r w:rsidRPr="005023B9">
        <w:rPr>
          <w:rFonts w:ascii="Times New Roman" w:hAnsi="Times New Roman"/>
          <w:sz w:val="24"/>
          <w:szCs w:val="24"/>
        </w:rPr>
        <w:br w:type="page"/>
      </w:r>
    </w:p>
    <w:p w:rsidRPr="005023B9" w:rsidR="00635DA4" w:rsidP="1276E55A" w:rsidRDefault="00635DA4" w14:paraId="4B08E8BD" w14:textId="77777777">
      <w:pPr>
        <w:pStyle w:val="PFTOCHead"/>
        <w:rPr>
          <w:rFonts w:ascii="Times New Roman" w:hAnsi="Times New Roman"/>
          <w:sz w:val="24"/>
          <w:szCs w:val="24"/>
        </w:rPr>
      </w:pPr>
      <w:bookmarkStart w:name="_Hlk37795065" w:id="0"/>
      <w:r w:rsidRPr="005023B9">
        <w:rPr>
          <w:rFonts w:ascii="Times New Roman" w:hAnsi="Times New Roman"/>
          <w:sz w:val="24"/>
          <w:szCs w:val="24"/>
        </w:rPr>
        <w:lastRenderedPageBreak/>
        <w:t>Revision History</w:t>
      </w:r>
    </w:p>
    <w:tbl>
      <w:tblPr>
        <w:tblW w:w="934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000" w:firstRow="0" w:lastRow="0" w:firstColumn="0" w:lastColumn="0" w:noHBand="0" w:noVBand="0"/>
      </w:tblPr>
      <w:tblGrid>
        <w:gridCol w:w="1097"/>
        <w:gridCol w:w="1440"/>
        <w:gridCol w:w="1737"/>
        <w:gridCol w:w="5070"/>
      </w:tblGrid>
      <w:tr w:rsidRPr="005023B9" w:rsidR="00635DA4" w:rsidTr="001F4E8E" w14:paraId="489D491B" w14:textId="77777777">
        <w:trPr>
          <w:trHeight w:val="840"/>
        </w:trPr>
        <w:tc>
          <w:tcPr>
            <w:tcW w:w="1097" w:type="dxa"/>
            <w:shd w:val="clear" w:color="auto" w:fill="auto"/>
            <w:vAlign w:val="center"/>
          </w:tcPr>
          <w:p w:rsidRPr="005023B9" w:rsidR="00635DA4" w:rsidP="1276E55A" w:rsidRDefault="00635DA4" w14:paraId="5AAE4A22" w14:textId="77777777">
            <w:pPr>
              <w:pStyle w:val="PFTableHead"/>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Revision</w:t>
            </w:r>
          </w:p>
        </w:tc>
        <w:tc>
          <w:tcPr>
            <w:tcW w:w="1440" w:type="dxa"/>
            <w:shd w:val="clear" w:color="auto" w:fill="auto"/>
            <w:vAlign w:val="center"/>
          </w:tcPr>
          <w:p w:rsidRPr="005023B9" w:rsidR="00635DA4" w:rsidP="1276E55A" w:rsidRDefault="00635DA4" w14:paraId="5F3F821A" w14:textId="77777777">
            <w:pPr>
              <w:pStyle w:val="PFTableHead"/>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Date</w:t>
            </w:r>
          </w:p>
        </w:tc>
        <w:tc>
          <w:tcPr>
            <w:tcW w:w="1737" w:type="dxa"/>
          </w:tcPr>
          <w:p w:rsidRPr="005023B9" w:rsidR="00635DA4" w:rsidP="1276E55A" w:rsidRDefault="00635DA4" w14:paraId="76CAFD79" w14:textId="77777777">
            <w:pPr>
              <w:pStyle w:val="PFTableHead"/>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Name</w:t>
            </w:r>
          </w:p>
        </w:tc>
        <w:tc>
          <w:tcPr>
            <w:tcW w:w="5070" w:type="dxa"/>
            <w:shd w:val="clear" w:color="auto" w:fill="auto"/>
            <w:vAlign w:val="center"/>
          </w:tcPr>
          <w:p w:rsidRPr="005023B9" w:rsidR="00635DA4" w:rsidP="1276E55A" w:rsidRDefault="00635DA4" w14:paraId="61363633" w14:textId="77777777">
            <w:pPr>
              <w:pStyle w:val="PFTableHead"/>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Description of Change(s)</w:t>
            </w:r>
          </w:p>
        </w:tc>
      </w:tr>
      <w:tr w:rsidRPr="005023B9" w:rsidR="00635DA4" w:rsidTr="001F4E8E" w14:paraId="21FBCA88" w14:textId="77777777">
        <w:tc>
          <w:tcPr>
            <w:tcW w:w="1097" w:type="dxa"/>
            <w:vAlign w:val="center"/>
          </w:tcPr>
          <w:p w:rsidRPr="005023B9" w:rsidR="00635DA4" w:rsidP="1276E55A" w:rsidRDefault="00635DA4" w14:paraId="4B3AA50C" w14:textId="77777777">
            <w:pPr>
              <w:pStyle w:val="PFTableText"/>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1.0</w:t>
            </w:r>
          </w:p>
        </w:tc>
        <w:tc>
          <w:tcPr>
            <w:tcW w:w="1440" w:type="dxa"/>
            <w:vAlign w:val="center"/>
          </w:tcPr>
          <w:p w:rsidRPr="005023B9" w:rsidR="00635DA4" w:rsidP="1276E55A" w:rsidRDefault="00801386" w14:paraId="30BBFFFD" w14:textId="1F4911A8">
            <w:pPr>
              <w:pStyle w:val="PFTableText"/>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10</w:t>
            </w:r>
            <w:r w:rsidRPr="005023B9" w:rsidR="00AB73A5">
              <w:rPr>
                <w:rFonts w:ascii="Times New Roman" w:hAnsi="Times New Roman" w:eastAsia="Times New Roman" w:cs="Times New Roman"/>
                <w:sz w:val="24"/>
                <w:szCs w:val="24"/>
              </w:rPr>
              <w:t>/</w:t>
            </w:r>
            <w:r w:rsidRPr="005023B9">
              <w:rPr>
                <w:rFonts w:ascii="Times New Roman" w:hAnsi="Times New Roman" w:eastAsia="Times New Roman" w:cs="Times New Roman"/>
                <w:sz w:val="24"/>
                <w:szCs w:val="24"/>
              </w:rPr>
              <w:t>20</w:t>
            </w:r>
            <w:r w:rsidRPr="005023B9" w:rsidR="00AB73A5">
              <w:rPr>
                <w:rFonts w:ascii="Times New Roman" w:hAnsi="Times New Roman" w:eastAsia="Times New Roman" w:cs="Times New Roman"/>
                <w:sz w:val="24"/>
                <w:szCs w:val="24"/>
              </w:rPr>
              <w:t>/2020</w:t>
            </w:r>
          </w:p>
        </w:tc>
        <w:tc>
          <w:tcPr>
            <w:tcW w:w="1737" w:type="dxa"/>
          </w:tcPr>
          <w:p w:rsidRPr="005023B9" w:rsidR="00635DA4" w:rsidP="00332A93" w:rsidRDefault="00635DA4" w14:paraId="3DEEC669" w14:textId="40C3595D">
            <w:pPr>
              <w:pStyle w:val="PFTableText"/>
              <w:rPr>
                <w:rFonts w:ascii="Times New Roman" w:hAnsi="Times New Roman" w:eastAsia="Times New Roman" w:cs="Times New Roman"/>
                <w:sz w:val="24"/>
                <w:szCs w:val="24"/>
              </w:rPr>
            </w:pPr>
          </w:p>
        </w:tc>
        <w:tc>
          <w:tcPr>
            <w:tcW w:w="5070" w:type="dxa"/>
            <w:vAlign w:val="center"/>
          </w:tcPr>
          <w:p w:rsidRPr="005023B9" w:rsidR="00635DA4" w:rsidP="1276E55A" w:rsidRDefault="00AB73A5" w14:paraId="145AA3ED" w14:textId="77777777">
            <w:pPr>
              <w:pStyle w:val="PFTableText"/>
              <w:jc w:val="left"/>
              <w:rPr>
                <w:rFonts w:ascii="Times New Roman" w:hAnsi="Times New Roman" w:eastAsia="Times New Roman" w:cs="Times New Roman"/>
                <w:sz w:val="24"/>
                <w:szCs w:val="24"/>
              </w:rPr>
            </w:pPr>
            <w:r w:rsidRPr="005023B9">
              <w:rPr>
                <w:rFonts w:ascii="Times New Roman" w:hAnsi="Times New Roman" w:eastAsia="Times New Roman" w:cs="Times New Roman"/>
                <w:sz w:val="24"/>
                <w:szCs w:val="24"/>
              </w:rPr>
              <w:t>Initial Release</w:t>
            </w:r>
          </w:p>
        </w:tc>
      </w:tr>
      <w:tr w:rsidRPr="005023B9" w:rsidR="00635DA4" w:rsidTr="001F4E8E" w14:paraId="3656B9AB" w14:textId="77777777">
        <w:tc>
          <w:tcPr>
            <w:tcW w:w="1097" w:type="dxa"/>
            <w:vAlign w:val="center"/>
          </w:tcPr>
          <w:p w:rsidRPr="005023B9" w:rsidR="00635DA4" w:rsidP="1276E55A" w:rsidRDefault="00731686" w14:paraId="45FB0818" w14:textId="113E60A2">
            <w:pPr>
              <w:pStyle w:val="PFTableText"/>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1440" w:type="dxa"/>
            <w:vAlign w:val="center"/>
          </w:tcPr>
          <w:p w:rsidRPr="005023B9" w:rsidR="00635DA4" w:rsidP="1276E55A" w:rsidRDefault="00731686" w14:paraId="049F31CB" w14:textId="27010E1E">
            <w:pPr>
              <w:pStyle w:val="PFTableText"/>
              <w:rPr>
                <w:rFonts w:ascii="Times New Roman" w:hAnsi="Times New Roman" w:eastAsia="Times New Roman" w:cs="Times New Roman"/>
                <w:sz w:val="24"/>
                <w:szCs w:val="24"/>
              </w:rPr>
            </w:pPr>
            <w:r>
              <w:rPr>
                <w:rFonts w:ascii="Times New Roman" w:hAnsi="Times New Roman" w:eastAsia="Times New Roman" w:cs="Times New Roman"/>
                <w:sz w:val="24"/>
                <w:szCs w:val="24"/>
              </w:rPr>
              <w:t>03/15/2021</w:t>
            </w:r>
          </w:p>
        </w:tc>
        <w:tc>
          <w:tcPr>
            <w:tcW w:w="1737" w:type="dxa"/>
          </w:tcPr>
          <w:p w:rsidRPr="005023B9" w:rsidR="00635DA4" w:rsidP="004758E3" w:rsidRDefault="00731686" w14:paraId="53128261" w14:textId="49383453">
            <w:pPr>
              <w:pStyle w:val="PFTableText"/>
              <w:rPr>
                <w:rFonts w:ascii="Times New Roman" w:hAnsi="Times New Roman" w:eastAsia="Times New Roman" w:cs="Times New Roman"/>
                <w:sz w:val="24"/>
                <w:szCs w:val="24"/>
              </w:rPr>
            </w:pPr>
            <w:r>
              <w:rPr>
                <w:rFonts w:ascii="Times New Roman" w:hAnsi="Times New Roman" w:eastAsia="Times New Roman" w:cs="Times New Roman"/>
                <w:sz w:val="24"/>
                <w:szCs w:val="24"/>
              </w:rPr>
              <w:t>Eugene Kim</w:t>
            </w:r>
          </w:p>
        </w:tc>
        <w:tc>
          <w:tcPr>
            <w:tcW w:w="5070" w:type="dxa"/>
            <w:vAlign w:val="center"/>
          </w:tcPr>
          <w:p w:rsidRPr="005023B9" w:rsidR="00635DA4" w:rsidP="1276E55A" w:rsidRDefault="00731686" w14:paraId="62486C05" w14:textId="2637E043">
            <w:pPr>
              <w:pStyle w:val="PFTableText"/>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Formatting to make sure headings and TOC are good</w:t>
            </w:r>
          </w:p>
        </w:tc>
      </w:tr>
      <w:tr w:rsidRPr="005023B9" w:rsidR="00635DA4" w:rsidTr="001F4E8E" w14:paraId="4101652C" w14:textId="77777777">
        <w:tc>
          <w:tcPr>
            <w:tcW w:w="1097" w:type="dxa"/>
            <w:vAlign w:val="center"/>
          </w:tcPr>
          <w:p w:rsidRPr="005023B9" w:rsidR="00635DA4" w:rsidP="1276E55A" w:rsidRDefault="00635DA4" w14:paraId="4B99056E" w14:textId="13B839A5">
            <w:pPr>
              <w:pStyle w:val="PFTableText"/>
              <w:rPr>
                <w:rFonts w:ascii="Times New Roman" w:hAnsi="Times New Roman" w:eastAsia="Times New Roman" w:cs="Times New Roman"/>
                <w:sz w:val="24"/>
                <w:szCs w:val="24"/>
              </w:rPr>
            </w:pPr>
          </w:p>
        </w:tc>
        <w:tc>
          <w:tcPr>
            <w:tcW w:w="1440" w:type="dxa"/>
            <w:vAlign w:val="center"/>
          </w:tcPr>
          <w:p w:rsidRPr="005023B9" w:rsidR="00635DA4" w:rsidP="1276E55A" w:rsidRDefault="00635DA4" w14:paraId="1299C43A" w14:textId="315FE7FA">
            <w:pPr>
              <w:pStyle w:val="PFTableText"/>
              <w:rPr>
                <w:rFonts w:ascii="Times New Roman" w:hAnsi="Times New Roman" w:eastAsia="Times New Roman" w:cs="Times New Roman"/>
                <w:sz w:val="24"/>
                <w:szCs w:val="24"/>
              </w:rPr>
            </w:pPr>
          </w:p>
        </w:tc>
        <w:tc>
          <w:tcPr>
            <w:tcW w:w="1737" w:type="dxa"/>
          </w:tcPr>
          <w:p w:rsidRPr="005023B9" w:rsidR="00635DA4" w:rsidP="0044765E" w:rsidRDefault="00635DA4" w14:paraId="4DDBEF00" w14:textId="47533298">
            <w:pPr>
              <w:pStyle w:val="PFTableText"/>
              <w:rPr>
                <w:rFonts w:ascii="Times New Roman" w:hAnsi="Times New Roman" w:eastAsia="Times New Roman" w:cs="Times New Roman"/>
                <w:sz w:val="24"/>
                <w:szCs w:val="24"/>
              </w:rPr>
            </w:pPr>
          </w:p>
        </w:tc>
        <w:tc>
          <w:tcPr>
            <w:tcW w:w="5070" w:type="dxa"/>
            <w:vAlign w:val="center"/>
          </w:tcPr>
          <w:p w:rsidRPr="005023B9" w:rsidR="00635DA4" w:rsidP="1276E55A" w:rsidRDefault="00635DA4" w14:paraId="3461D779" w14:textId="4AA2855E">
            <w:pPr>
              <w:pStyle w:val="PFTableText"/>
              <w:jc w:val="left"/>
              <w:rPr>
                <w:rFonts w:ascii="Times New Roman" w:hAnsi="Times New Roman" w:eastAsia="Times New Roman" w:cs="Times New Roman"/>
                <w:sz w:val="24"/>
                <w:szCs w:val="24"/>
              </w:rPr>
            </w:pPr>
          </w:p>
        </w:tc>
      </w:tr>
      <w:tr w:rsidRPr="005023B9" w:rsidR="00635DA4" w:rsidTr="001F4E8E" w14:paraId="3CF2D8B6" w14:textId="77777777">
        <w:tc>
          <w:tcPr>
            <w:tcW w:w="1097" w:type="dxa"/>
            <w:vAlign w:val="center"/>
          </w:tcPr>
          <w:p w:rsidRPr="005023B9" w:rsidR="00635DA4" w:rsidP="1276E55A" w:rsidRDefault="00635DA4" w14:paraId="0FB78278" w14:textId="77777777">
            <w:pPr>
              <w:pStyle w:val="PFTableText"/>
              <w:rPr>
                <w:rFonts w:ascii="Times New Roman" w:hAnsi="Times New Roman" w:eastAsia="Times New Roman" w:cs="Times New Roman"/>
                <w:sz w:val="24"/>
                <w:szCs w:val="24"/>
              </w:rPr>
            </w:pPr>
          </w:p>
        </w:tc>
        <w:tc>
          <w:tcPr>
            <w:tcW w:w="1440" w:type="dxa"/>
            <w:vAlign w:val="center"/>
          </w:tcPr>
          <w:p w:rsidRPr="005023B9" w:rsidR="00635DA4" w:rsidP="1276E55A" w:rsidRDefault="00635DA4" w14:paraId="1FC39945" w14:textId="77777777">
            <w:pPr>
              <w:pStyle w:val="PFTableText"/>
              <w:rPr>
                <w:rFonts w:ascii="Times New Roman" w:hAnsi="Times New Roman" w:eastAsia="Times New Roman" w:cs="Times New Roman"/>
                <w:sz w:val="24"/>
                <w:szCs w:val="24"/>
              </w:rPr>
            </w:pPr>
          </w:p>
        </w:tc>
        <w:tc>
          <w:tcPr>
            <w:tcW w:w="1737" w:type="dxa"/>
          </w:tcPr>
          <w:p w:rsidRPr="005023B9" w:rsidR="00635DA4" w:rsidP="1276E55A" w:rsidRDefault="00635DA4" w14:paraId="0562CB0E" w14:textId="77777777">
            <w:pPr>
              <w:pStyle w:val="PFTableText"/>
              <w:jc w:val="left"/>
              <w:rPr>
                <w:rFonts w:ascii="Times New Roman" w:hAnsi="Times New Roman" w:eastAsia="Times New Roman" w:cs="Times New Roman"/>
                <w:sz w:val="24"/>
                <w:szCs w:val="24"/>
              </w:rPr>
            </w:pPr>
          </w:p>
        </w:tc>
        <w:tc>
          <w:tcPr>
            <w:tcW w:w="5070" w:type="dxa"/>
            <w:vAlign w:val="center"/>
          </w:tcPr>
          <w:p w:rsidRPr="005023B9" w:rsidR="00635DA4" w:rsidP="1276E55A" w:rsidRDefault="00635DA4" w14:paraId="34CE0A41" w14:textId="77777777">
            <w:pPr>
              <w:pStyle w:val="PFTableText"/>
              <w:jc w:val="left"/>
              <w:rPr>
                <w:rFonts w:ascii="Times New Roman" w:hAnsi="Times New Roman" w:eastAsia="Times New Roman" w:cs="Times New Roman"/>
                <w:sz w:val="24"/>
                <w:szCs w:val="24"/>
              </w:rPr>
            </w:pPr>
          </w:p>
        </w:tc>
      </w:tr>
      <w:tr w:rsidRPr="005023B9" w:rsidR="00635DA4" w:rsidTr="001F4E8E" w14:paraId="62EBF3C5" w14:textId="77777777">
        <w:tc>
          <w:tcPr>
            <w:tcW w:w="1097" w:type="dxa"/>
            <w:tcBorders>
              <w:bottom w:val="single" w:color="auto" w:sz="4" w:space="0"/>
            </w:tcBorders>
            <w:vAlign w:val="center"/>
          </w:tcPr>
          <w:p w:rsidRPr="005023B9" w:rsidR="00635DA4" w:rsidP="1276E55A" w:rsidRDefault="00635DA4" w14:paraId="6D98A12B" w14:textId="77777777">
            <w:pPr>
              <w:pStyle w:val="PFTableText"/>
              <w:rPr>
                <w:rFonts w:ascii="Times New Roman" w:hAnsi="Times New Roman" w:eastAsia="Times New Roman" w:cs="Times New Roman"/>
                <w:sz w:val="24"/>
                <w:szCs w:val="24"/>
              </w:rPr>
            </w:pPr>
          </w:p>
        </w:tc>
        <w:tc>
          <w:tcPr>
            <w:tcW w:w="1440" w:type="dxa"/>
            <w:tcBorders>
              <w:bottom w:val="single" w:color="auto" w:sz="4" w:space="0"/>
            </w:tcBorders>
            <w:vAlign w:val="center"/>
          </w:tcPr>
          <w:p w:rsidRPr="005023B9" w:rsidR="00635DA4" w:rsidP="1276E55A" w:rsidRDefault="00635DA4" w14:paraId="2946DB82" w14:textId="77777777">
            <w:pPr>
              <w:pStyle w:val="PFTableText"/>
              <w:rPr>
                <w:rFonts w:ascii="Times New Roman" w:hAnsi="Times New Roman" w:eastAsia="Times New Roman" w:cs="Times New Roman"/>
                <w:sz w:val="24"/>
                <w:szCs w:val="24"/>
              </w:rPr>
            </w:pPr>
          </w:p>
        </w:tc>
        <w:tc>
          <w:tcPr>
            <w:tcW w:w="1737" w:type="dxa"/>
            <w:tcBorders>
              <w:bottom w:val="single" w:color="auto" w:sz="4" w:space="0"/>
            </w:tcBorders>
          </w:tcPr>
          <w:p w:rsidRPr="005023B9" w:rsidR="00635DA4" w:rsidP="1276E55A" w:rsidRDefault="00635DA4" w14:paraId="5997CC1D" w14:textId="77777777">
            <w:pPr>
              <w:pStyle w:val="PFTableText"/>
              <w:jc w:val="left"/>
              <w:rPr>
                <w:rFonts w:ascii="Times New Roman" w:hAnsi="Times New Roman" w:eastAsia="Times New Roman" w:cs="Times New Roman"/>
                <w:sz w:val="24"/>
                <w:szCs w:val="24"/>
              </w:rPr>
            </w:pPr>
          </w:p>
        </w:tc>
        <w:tc>
          <w:tcPr>
            <w:tcW w:w="5070" w:type="dxa"/>
            <w:tcBorders>
              <w:bottom w:val="single" w:color="auto" w:sz="4" w:space="0"/>
            </w:tcBorders>
            <w:vAlign w:val="center"/>
          </w:tcPr>
          <w:p w:rsidRPr="005023B9" w:rsidR="00635DA4" w:rsidP="1276E55A" w:rsidRDefault="00635DA4" w14:paraId="110FFD37" w14:textId="77777777">
            <w:pPr>
              <w:pStyle w:val="PFTableText"/>
              <w:jc w:val="left"/>
              <w:rPr>
                <w:rFonts w:ascii="Times New Roman" w:hAnsi="Times New Roman" w:eastAsia="Times New Roman" w:cs="Times New Roman"/>
                <w:sz w:val="24"/>
                <w:szCs w:val="24"/>
              </w:rPr>
            </w:pPr>
          </w:p>
        </w:tc>
      </w:tr>
    </w:tbl>
    <w:p w:rsidRPr="005023B9" w:rsidR="00635DA4" w:rsidP="1276E55A" w:rsidRDefault="00635DA4" w14:paraId="6B699379" w14:textId="77777777">
      <w:pPr>
        <w:pStyle w:val="PFBodyText"/>
        <w:rPr>
          <w:rFonts w:ascii="Times New Roman" w:hAnsi="Times New Roman"/>
          <w:sz w:val="24"/>
          <w:szCs w:val="24"/>
        </w:rPr>
      </w:pPr>
    </w:p>
    <w:p w:rsidRPr="005023B9" w:rsidR="00635DA4" w:rsidP="1276E55A" w:rsidRDefault="00635DA4" w14:paraId="3FE9F23F" w14:textId="77777777">
      <w:pPr>
        <w:pStyle w:val="PFBodyText"/>
        <w:rPr>
          <w:rFonts w:ascii="Times New Roman" w:hAnsi="Times New Roman"/>
          <w:sz w:val="24"/>
          <w:szCs w:val="24"/>
        </w:rPr>
      </w:pPr>
    </w:p>
    <w:p w:rsidRPr="005023B9" w:rsidR="00635DA4" w:rsidP="1276E55A" w:rsidRDefault="00635DA4" w14:paraId="1F72F646" w14:textId="77777777">
      <w:pPr>
        <w:pStyle w:val="PFBodyText"/>
        <w:rPr>
          <w:rFonts w:ascii="Times New Roman" w:hAnsi="Times New Roman"/>
          <w:sz w:val="24"/>
          <w:szCs w:val="24"/>
        </w:rPr>
      </w:pPr>
      <w:r w:rsidRPr="005023B9">
        <w:rPr>
          <w:rFonts w:ascii="Times New Roman" w:hAnsi="Times New Roman"/>
          <w:sz w:val="24"/>
          <w:szCs w:val="24"/>
        </w:rPr>
        <w:br w:type="page"/>
      </w:r>
    </w:p>
    <w:p w:rsidRPr="005023B9" w:rsidR="00635DA4" w:rsidP="1276E55A" w:rsidRDefault="00635DA4" w14:paraId="22E0FC93" w14:textId="77777777">
      <w:pPr>
        <w:pStyle w:val="PFTOCHead"/>
        <w:rPr>
          <w:rFonts w:ascii="Times New Roman" w:hAnsi="Times New Roman"/>
          <w:webHidden/>
          <w:sz w:val="24"/>
          <w:szCs w:val="24"/>
        </w:rPr>
      </w:pPr>
      <w:r w:rsidRPr="005023B9">
        <w:rPr>
          <w:rFonts w:ascii="Times New Roman" w:hAnsi="Times New Roman"/>
          <w:webHidden/>
          <w:sz w:val="24"/>
          <w:szCs w:val="24"/>
        </w:rPr>
        <w:lastRenderedPageBreak/>
        <w:t>Table of Contents</w:t>
      </w:r>
    </w:p>
    <w:sdt>
      <w:sdtPr>
        <w:rPr>
          <w:rFonts w:ascii="Times New Roman" w:hAnsi="Times New Roman"/>
          <w:b w:val="0"/>
          <w:bCs w:val="0"/>
          <w:sz w:val="24"/>
          <w:szCs w:val="18"/>
        </w:rPr>
        <w:id w:val="372280509"/>
        <w:docPartObj>
          <w:docPartGallery w:val="Table of Contents"/>
          <w:docPartUnique/>
        </w:docPartObj>
      </w:sdtPr>
      <w:sdtEndPr/>
      <w:sdtContent>
        <w:p w:rsidR="004249CE" w:rsidRDefault="00635DA4" w14:paraId="555C88C3" w14:textId="4C71171E">
          <w:pPr>
            <w:pStyle w:val="TOC1"/>
            <w:rPr>
              <w:rFonts w:asciiTheme="minorHAnsi" w:hAnsiTheme="minorHAnsi" w:eastAsiaTheme="minorEastAsia" w:cstheme="minorBidi"/>
              <w:b w:val="0"/>
              <w:bCs w:val="0"/>
              <w:noProof/>
              <w:sz w:val="24"/>
              <w:lang w:eastAsia="ko-KR"/>
            </w:rPr>
          </w:pPr>
          <w:r w:rsidRPr="005023B9">
            <w:rPr>
              <w:rFonts w:ascii="Times New Roman" w:hAnsi="Times New Roman"/>
              <w:sz w:val="24"/>
            </w:rPr>
            <w:fldChar w:fldCharType="begin"/>
          </w:r>
          <w:r w:rsidRPr="005023B9">
            <w:rPr>
              <w:rFonts w:ascii="Times New Roman" w:hAnsi="Times New Roman"/>
              <w:sz w:val="24"/>
            </w:rPr>
            <w:instrText xml:space="preserve"> TOC \o \h \z \u </w:instrText>
          </w:r>
          <w:r w:rsidRPr="005023B9">
            <w:rPr>
              <w:rFonts w:ascii="Times New Roman" w:hAnsi="Times New Roman"/>
              <w:sz w:val="24"/>
            </w:rPr>
            <w:fldChar w:fldCharType="separate"/>
          </w:r>
          <w:hyperlink w:history="1" w:anchor="_Toc66739856">
            <w:r w:rsidRPr="003C4874" w:rsidR="004249CE">
              <w:rPr>
                <w:rStyle w:val="Hyperlink"/>
                <w:noProof/>
              </w:rPr>
              <w:t>1.</w:t>
            </w:r>
            <w:r w:rsidR="004249CE">
              <w:rPr>
                <w:rFonts w:asciiTheme="minorHAnsi" w:hAnsiTheme="minorHAnsi" w:eastAsiaTheme="minorEastAsia" w:cstheme="minorBidi"/>
                <w:b w:val="0"/>
                <w:bCs w:val="0"/>
                <w:noProof/>
                <w:sz w:val="24"/>
                <w:lang w:eastAsia="ko-KR"/>
              </w:rPr>
              <w:tab/>
            </w:r>
            <w:r w:rsidRPr="003C4874" w:rsidR="004249CE">
              <w:rPr>
                <w:rStyle w:val="Hyperlink"/>
                <w:noProof/>
              </w:rPr>
              <w:t>Introduction</w:t>
            </w:r>
            <w:r w:rsidR="004249CE">
              <w:rPr>
                <w:noProof/>
                <w:webHidden/>
              </w:rPr>
              <w:tab/>
            </w:r>
            <w:r w:rsidR="004249CE">
              <w:rPr>
                <w:noProof/>
                <w:webHidden/>
              </w:rPr>
              <w:fldChar w:fldCharType="begin"/>
            </w:r>
            <w:r w:rsidR="004249CE">
              <w:rPr>
                <w:noProof/>
                <w:webHidden/>
              </w:rPr>
              <w:instrText xml:space="preserve"> PAGEREF _Toc66739856 \h </w:instrText>
            </w:r>
            <w:r w:rsidR="004249CE">
              <w:rPr>
                <w:noProof/>
                <w:webHidden/>
              </w:rPr>
            </w:r>
            <w:r w:rsidR="004249CE">
              <w:rPr>
                <w:noProof/>
                <w:webHidden/>
              </w:rPr>
              <w:fldChar w:fldCharType="separate"/>
            </w:r>
            <w:r w:rsidR="004249CE">
              <w:rPr>
                <w:noProof/>
                <w:webHidden/>
              </w:rPr>
              <w:t>4</w:t>
            </w:r>
            <w:r w:rsidR="004249CE">
              <w:rPr>
                <w:noProof/>
                <w:webHidden/>
              </w:rPr>
              <w:fldChar w:fldCharType="end"/>
            </w:r>
          </w:hyperlink>
        </w:p>
        <w:p w:rsidR="004249CE" w:rsidRDefault="006F14BB" w14:paraId="59F792CE" w14:textId="5C3C17FC">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57">
            <w:r w:rsidRPr="003C4874" w:rsidR="004249CE">
              <w:rPr>
                <w:rStyle w:val="Hyperlink"/>
                <w:noProof/>
              </w:rPr>
              <w:t>1.1.</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Purpose</w:t>
            </w:r>
            <w:r w:rsidR="004249CE">
              <w:rPr>
                <w:noProof/>
                <w:webHidden/>
              </w:rPr>
              <w:tab/>
            </w:r>
            <w:r w:rsidR="004249CE">
              <w:rPr>
                <w:noProof/>
                <w:webHidden/>
              </w:rPr>
              <w:fldChar w:fldCharType="begin"/>
            </w:r>
            <w:r w:rsidR="004249CE">
              <w:rPr>
                <w:noProof/>
                <w:webHidden/>
              </w:rPr>
              <w:instrText xml:space="preserve"> PAGEREF _Toc66739857 \h </w:instrText>
            </w:r>
            <w:r w:rsidR="004249CE">
              <w:rPr>
                <w:noProof/>
                <w:webHidden/>
              </w:rPr>
            </w:r>
            <w:r w:rsidR="004249CE">
              <w:rPr>
                <w:noProof/>
                <w:webHidden/>
              </w:rPr>
              <w:fldChar w:fldCharType="separate"/>
            </w:r>
            <w:r w:rsidR="004249CE">
              <w:rPr>
                <w:noProof/>
                <w:webHidden/>
              </w:rPr>
              <w:t>4</w:t>
            </w:r>
            <w:r w:rsidR="004249CE">
              <w:rPr>
                <w:noProof/>
                <w:webHidden/>
              </w:rPr>
              <w:fldChar w:fldCharType="end"/>
            </w:r>
          </w:hyperlink>
        </w:p>
        <w:p w:rsidR="004249CE" w:rsidRDefault="006F14BB" w14:paraId="09C7CD3E" w14:textId="535E4F01">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58">
            <w:r w:rsidRPr="003C4874" w:rsidR="004249CE">
              <w:rPr>
                <w:rStyle w:val="Hyperlink"/>
                <w:noProof/>
              </w:rPr>
              <w:t>1.2.</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Intended Audience</w:t>
            </w:r>
            <w:r w:rsidR="004249CE">
              <w:rPr>
                <w:noProof/>
                <w:webHidden/>
              </w:rPr>
              <w:tab/>
            </w:r>
            <w:r w:rsidR="004249CE">
              <w:rPr>
                <w:noProof/>
                <w:webHidden/>
              </w:rPr>
              <w:fldChar w:fldCharType="begin"/>
            </w:r>
            <w:r w:rsidR="004249CE">
              <w:rPr>
                <w:noProof/>
                <w:webHidden/>
              </w:rPr>
              <w:instrText xml:space="preserve"> PAGEREF _Toc66739858 \h </w:instrText>
            </w:r>
            <w:r w:rsidR="004249CE">
              <w:rPr>
                <w:noProof/>
                <w:webHidden/>
              </w:rPr>
            </w:r>
            <w:r w:rsidR="004249CE">
              <w:rPr>
                <w:noProof/>
                <w:webHidden/>
              </w:rPr>
              <w:fldChar w:fldCharType="separate"/>
            </w:r>
            <w:r w:rsidR="004249CE">
              <w:rPr>
                <w:noProof/>
                <w:webHidden/>
              </w:rPr>
              <w:t>4</w:t>
            </w:r>
            <w:r w:rsidR="004249CE">
              <w:rPr>
                <w:noProof/>
                <w:webHidden/>
              </w:rPr>
              <w:fldChar w:fldCharType="end"/>
            </w:r>
          </w:hyperlink>
        </w:p>
        <w:p w:rsidR="004249CE" w:rsidRDefault="006F14BB" w14:paraId="51198649" w14:textId="186A5B89">
          <w:pPr>
            <w:pStyle w:val="TOC1"/>
            <w:rPr>
              <w:rFonts w:asciiTheme="minorHAnsi" w:hAnsiTheme="minorHAnsi" w:eastAsiaTheme="minorEastAsia" w:cstheme="minorBidi"/>
              <w:b w:val="0"/>
              <w:bCs w:val="0"/>
              <w:noProof/>
              <w:sz w:val="24"/>
              <w:lang w:eastAsia="ko-KR"/>
            </w:rPr>
          </w:pPr>
          <w:hyperlink w:history="1" w:anchor="_Toc66739859">
            <w:r w:rsidRPr="003C4874" w:rsidR="004249CE">
              <w:rPr>
                <w:rStyle w:val="Hyperlink"/>
                <w:noProof/>
              </w:rPr>
              <w:t>2.</w:t>
            </w:r>
            <w:r w:rsidR="004249CE">
              <w:rPr>
                <w:rFonts w:asciiTheme="minorHAnsi" w:hAnsiTheme="minorHAnsi" w:eastAsiaTheme="minorEastAsia" w:cstheme="minorBidi"/>
                <w:b w:val="0"/>
                <w:bCs w:val="0"/>
                <w:noProof/>
                <w:sz w:val="24"/>
                <w:lang w:eastAsia="ko-KR"/>
              </w:rPr>
              <w:tab/>
            </w:r>
            <w:r w:rsidRPr="003C4874" w:rsidR="004249CE">
              <w:rPr>
                <w:rStyle w:val="Hyperlink"/>
                <w:noProof/>
              </w:rPr>
              <w:t>System Architecture</w:t>
            </w:r>
            <w:r w:rsidR="004249CE">
              <w:rPr>
                <w:noProof/>
                <w:webHidden/>
              </w:rPr>
              <w:tab/>
            </w:r>
            <w:r w:rsidR="004249CE">
              <w:rPr>
                <w:noProof/>
                <w:webHidden/>
              </w:rPr>
              <w:fldChar w:fldCharType="begin"/>
            </w:r>
            <w:r w:rsidR="004249CE">
              <w:rPr>
                <w:noProof/>
                <w:webHidden/>
              </w:rPr>
              <w:instrText xml:space="preserve"> PAGEREF _Toc66739859 \h </w:instrText>
            </w:r>
            <w:r w:rsidR="004249CE">
              <w:rPr>
                <w:noProof/>
                <w:webHidden/>
              </w:rPr>
            </w:r>
            <w:r w:rsidR="004249CE">
              <w:rPr>
                <w:noProof/>
                <w:webHidden/>
              </w:rPr>
              <w:fldChar w:fldCharType="separate"/>
            </w:r>
            <w:r w:rsidR="004249CE">
              <w:rPr>
                <w:noProof/>
                <w:webHidden/>
              </w:rPr>
              <w:t>6</w:t>
            </w:r>
            <w:r w:rsidR="004249CE">
              <w:rPr>
                <w:noProof/>
                <w:webHidden/>
              </w:rPr>
              <w:fldChar w:fldCharType="end"/>
            </w:r>
          </w:hyperlink>
        </w:p>
        <w:p w:rsidR="004249CE" w:rsidRDefault="006F14BB" w14:paraId="5B41724A" w14:textId="44A9AE93">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60">
            <w:r w:rsidRPr="003C4874" w:rsidR="004249CE">
              <w:rPr>
                <w:rStyle w:val="Hyperlink"/>
                <w:noProof/>
              </w:rPr>
              <w:t>2.1.</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Architectural Design</w:t>
            </w:r>
            <w:r w:rsidR="004249CE">
              <w:rPr>
                <w:noProof/>
                <w:webHidden/>
              </w:rPr>
              <w:tab/>
            </w:r>
            <w:r w:rsidR="004249CE">
              <w:rPr>
                <w:noProof/>
                <w:webHidden/>
              </w:rPr>
              <w:fldChar w:fldCharType="begin"/>
            </w:r>
            <w:r w:rsidR="004249CE">
              <w:rPr>
                <w:noProof/>
                <w:webHidden/>
              </w:rPr>
              <w:instrText xml:space="preserve"> PAGEREF _Toc66739860 \h </w:instrText>
            </w:r>
            <w:r w:rsidR="004249CE">
              <w:rPr>
                <w:noProof/>
                <w:webHidden/>
              </w:rPr>
            </w:r>
            <w:r w:rsidR="004249CE">
              <w:rPr>
                <w:noProof/>
                <w:webHidden/>
              </w:rPr>
              <w:fldChar w:fldCharType="separate"/>
            </w:r>
            <w:r w:rsidR="004249CE">
              <w:rPr>
                <w:noProof/>
                <w:webHidden/>
              </w:rPr>
              <w:t>6</w:t>
            </w:r>
            <w:r w:rsidR="004249CE">
              <w:rPr>
                <w:noProof/>
                <w:webHidden/>
              </w:rPr>
              <w:fldChar w:fldCharType="end"/>
            </w:r>
          </w:hyperlink>
        </w:p>
        <w:p w:rsidR="004249CE" w:rsidRDefault="006F14BB" w14:paraId="78CA5D91" w14:textId="3DF9A83E">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61">
            <w:r w:rsidRPr="003C4874" w:rsidR="004249CE">
              <w:rPr>
                <w:rStyle w:val="Hyperlink"/>
                <w:noProof/>
              </w:rPr>
              <w:t>2.2.</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Architectural Overview</w:t>
            </w:r>
            <w:r w:rsidR="004249CE">
              <w:rPr>
                <w:noProof/>
                <w:webHidden/>
              </w:rPr>
              <w:tab/>
            </w:r>
            <w:r w:rsidR="004249CE">
              <w:rPr>
                <w:noProof/>
                <w:webHidden/>
              </w:rPr>
              <w:fldChar w:fldCharType="begin"/>
            </w:r>
            <w:r w:rsidR="004249CE">
              <w:rPr>
                <w:noProof/>
                <w:webHidden/>
              </w:rPr>
              <w:instrText xml:space="preserve"> PAGEREF _Toc66739861 \h </w:instrText>
            </w:r>
            <w:r w:rsidR="004249CE">
              <w:rPr>
                <w:noProof/>
                <w:webHidden/>
              </w:rPr>
            </w:r>
            <w:r w:rsidR="004249CE">
              <w:rPr>
                <w:noProof/>
                <w:webHidden/>
              </w:rPr>
              <w:fldChar w:fldCharType="separate"/>
            </w:r>
            <w:r w:rsidR="004249CE">
              <w:rPr>
                <w:noProof/>
                <w:webHidden/>
              </w:rPr>
              <w:t>6</w:t>
            </w:r>
            <w:r w:rsidR="004249CE">
              <w:rPr>
                <w:noProof/>
                <w:webHidden/>
              </w:rPr>
              <w:fldChar w:fldCharType="end"/>
            </w:r>
          </w:hyperlink>
        </w:p>
        <w:p w:rsidR="004249CE" w:rsidRDefault="006F14BB" w14:paraId="067477F8" w14:textId="2ECD7724">
          <w:pPr>
            <w:pStyle w:val="TOC1"/>
            <w:rPr>
              <w:rFonts w:asciiTheme="minorHAnsi" w:hAnsiTheme="minorHAnsi" w:eastAsiaTheme="minorEastAsia" w:cstheme="minorBidi"/>
              <w:b w:val="0"/>
              <w:bCs w:val="0"/>
              <w:noProof/>
              <w:sz w:val="24"/>
              <w:lang w:eastAsia="ko-KR"/>
            </w:rPr>
          </w:pPr>
          <w:hyperlink w:history="1" w:anchor="_Toc66739862">
            <w:r w:rsidRPr="003C4874" w:rsidR="004249CE">
              <w:rPr>
                <w:rStyle w:val="Hyperlink"/>
                <w:noProof/>
              </w:rPr>
              <w:t>3.</w:t>
            </w:r>
            <w:r w:rsidR="004249CE">
              <w:rPr>
                <w:rFonts w:asciiTheme="minorHAnsi" w:hAnsiTheme="minorHAnsi" w:eastAsiaTheme="minorEastAsia" w:cstheme="minorBidi"/>
                <w:b w:val="0"/>
                <w:bCs w:val="0"/>
                <w:noProof/>
                <w:sz w:val="24"/>
                <w:lang w:eastAsia="ko-KR"/>
              </w:rPr>
              <w:tab/>
            </w:r>
            <w:r w:rsidRPr="003C4874" w:rsidR="004249CE">
              <w:rPr>
                <w:rStyle w:val="Hyperlink"/>
                <w:noProof/>
              </w:rPr>
              <w:t>Application Setup</w:t>
            </w:r>
            <w:r w:rsidR="004249CE">
              <w:rPr>
                <w:noProof/>
                <w:webHidden/>
              </w:rPr>
              <w:tab/>
            </w:r>
            <w:r w:rsidR="004249CE">
              <w:rPr>
                <w:noProof/>
                <w:webHidden/>
              </w:rPr>
              <w:fldChar w:fldCharType="begin"/>
            </w:r>
            <w:r w:rsidR="004249CE">
              <w:rPr>
                <w:noProof/>
                <w:webHidden/>
              </w:rPr>
              <w:instrText xml:space="preserve"> PAGEREF _Toc66739862 \h </w:instrText>
            </w:r>
            <w:r w:rsidR="004249CE">
              <w:rPr>
                <w:noProof/>
                <w:webHidden/>
              </w:rPr>
            </w:r>
            <w:r w:rsidR="004249CE">
              <w:rPr>
                <w:noProof/>
                <w:webHidden/>
              </w:rPr>
              <w:fldChar w:fldCharType="separate"/>
            </w:r>
            <w:r w:rsidR="004249CE">
              <w:rPr>
                <w:noProof/>
                <w:webHidden/>
              </w:rPr>
              <w:t>7</w:t>
            </w:r>
            <w:r w:rsidR="004249CE">
              <w:rPr>
                <w:noProof/>
                <w:webHidden/>
              </w:rPr>
              <w:fldChar w:fldCharType="end"/>
            </w:r>
          </w:hyperlink>
        </w:p>
        <w:p w:rsidR="004249CE" w:rsidRDefault="006F14BB" w14:paraId="3D2B14F9" w14:textId="413C2B79">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63">
            <w:r w:rsidRPr="003C4874" w:rsidR="004249CE">
              <w:rPr>
                <w:rStyle w:val="Hyperlink"/>
                <w:noProof/>
              </w:rPr>
              <w:t>3.1.</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Git and Code Deployment</w:t>
            </w:r>
            <w:r w:rsidR="004249CE">
              <w:rPr>
                <w:noProof/>
                <w:webHidden/>
              </w:rPr>
              <w:tab/>
            </w:r>
            <w:r w:rsidR="004249CE">
              <w:rPr>
                <w:noProof/>
                <w:webHidden/>
              </w:rPr>
              <w:fldChar w:fldCharType="begin"/>
            </w:r>
            <w:r w:rsidR="004249CE">
              <w:rPr>
                <w:noProof/>
                <w:webHidden/>
              </w:rPr>
              <w:instrText xml:space="preserve"> PAGEREF _Toc66739863 \h </w:instrText>
            </w:r>
            <w:r w:rsidR="004249CE">
              <w:rPr>
                <w:noProof/>
                <w:webHidden/>
              </w:rPr>
            </w:r>
            <w:r w:rsidR="004249CE">
              <w:rPr>
                <w:noProof/>
                <w:webHidden/>
              </w:rPr>
              <w:fldChar w:fldCharType="separate"/>
            </w:r>
            <w:r w:rsidR="004249CE">
              <w:rPr>
                <w:noProof/>
                <w:webHidden/>
              </w:rPr>
              <w:t>7</w:t>
            </w:r>
            <w:r w:rsidR="004249CE">
              <w:rPr>
                <w:noProof/>
                <w:webHidden/>
              </w:rPr>
              <w:fldChar w:fldCharType="end"/>
            </w:r>
          </w:hyperlink>
        </w:p>
        <w:p w:rsidR="004249CE" w:rsidRDefault="006F14BB" w14:paraId="38D070EB" w14:textId="32FB8C5F">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64">
            <w:r w:rsidRPr="003C4874" w:rsidR="004249CE">
              <w:rPr>
                <w:rStyle w:val="Hyperlink"/>
                <w:noProof/>
              </w:rPr>
              <w:t>3.1.1.</w:t>
            </w:r>
            <w:r w:rsidR="004249CE">
              <w:rPr>
                <w:rFonts w:asciiTheme="minorHAnsi" w:hAnsiTheme="minorHAnsi" w:eastAsiaTheme="minorEastAsia" w:cstheme="minorBidi"/>
                <w:noProof/>
                <w:sz w:val="24"/>
                <w:szCs w:val="24"/>
                <w:lang w:eastAsia="ko-KR"/>
              </w:rPr>
              <w:tab/>
            </w:r>
            <w:r w:rsidRPr="003C4874" w:rsidR="004249CE">
              <w:rPr>
                <w:rStyle w:val="Hyperlink"/>
                <w:noProof/>
              </w:rPr>
              <w:t>Downloading Git locally</w:t>
            </w:r>
            <w:r w:rsidR="004249CE">
              <w:rPr>
                <w:noProof/>
                <w:webHidden/>
              </w:rPr>
              <w:tab/>
            </w:r>
            <w:r w:rsidR="004249CE">
              <w:rPr>
                <w:noProof/>
                <w:webHidden/>
              </w:rPr>
              <w:fldChar w:fldCharType="begin"/>
            </w:r>
            <w:r w:rsidR="004249CE">
              <w:rPr>
                <w:noProof/>
                <w:webHidden/>
              </w:rPr>
              <w:instrText xml:space="preserve"> PAGEREF _Toc66739864 \h </w:instrText>
            </w:r>
            <w:r w:rsidR="004249CE">
              <w:rPr>
                <w:noProof/>
                <w:webHidden/>
              </w:rPr>
            </w:r>
            <w:r w:rsidR="004249CE">
              <w:rPr>
                <w:noProof/>
                <w:webHidden/>
              </w:rPr>
              <w:fldChar w:fldCharType="separate"/>
            </w:r>
            <w:r w:rsidR="004249CE">
              <w:rPr>
                <w:noProof/>
                <w:webHidden/>
              </w:rPr>
              <w:t>7</w:t>
            </w:r>
            <w:r w:rsidR="004249CE">
              <w:rPr>
                <w:noProof/>
                <w:webHidden/>
              </w:rPr>
              <w:fldChar w:fldCharType="end"/>
            </w:r>
          </w:hyperlink>
        </w:p>
        <w:p w:rsidR="004249CE" w:rsidRDefault="006F14BB" w14:paraId="2F88C6C2" w14:textId="74DF6FBD">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65">
            <w:r w:rsidRPr="003C4874" w:rsidR="004249CE">
              <w:rPr>
                <w:rStyle w:val="Hyperlink"/>
                <w:noProof/>
              </w:rPr>
              <w:t>3.1.2.</w:t>
            </w:r>
            <w:r w:rsidR="004249CE">
              <w:rPr>
                <w:rFonts w:asciiTheme="minorHAnsi" w:hAnsiTheme="minorHAnsi" w:eastAsiaTheme="minorEastAsia" w:cstheme="minorBidi"/>
                <w:noProof/>
                <w:sz w:val="24"/>
                <w:szCs w:val="24"/>
                <w:lang w:eastAsia="ko-KR"/>
              </w:rPr>
              <w:tab/>
            </w:r>
            <w:r w:rsidRPr="003C4874" w:rsidR="004249CE">
              <w:rPr>
                <w:rStyle w:val="Hyperlink"/>
                <w:noProof/>
              </w:rPr>
              <w:t>Downloading the Latest Code</w:t>
            </w:r>
            <w:r w:rsidR="004249CE">
              <w:rPr>
                <w:noProof/>
                <w:webHidden/>
              </w:rPr>
              <w:tab/>
            </w:r>
            <w:r w:rsidR="004249CE">
              <w:rPr>
                <w:noProof/>
                <w:webHidden/>
              </w:rPr>
              <w:fldChar w:fldCharType="begin"/>
            </w:r>
            <w:r w:rsidR="004249CE">
              <w:rPr>
                <w:noProof/>
                <w:webHidden/>
              </w:rPr>
              <w:instrText xml:space="preserve"> PAGEREF _Toc66739865 \h </w:instrText>
            </w:r>
            <w:r w:rsidR="004249CE">
              <w:rPr>
                <w:noProof/>
                <w:webHidden/>
              </w:rPr>
            </w:r>
            <w:r w:rsidR="004249CE">
              <w:rPr>
                <w:noProof/>
                <w:webHidden/>
              </w:rPr>
              <w:fldChar w:fldCharType="separate"/>
            </w:r>
            <w:r w:rsidR="004249CE">
              <w:rPr>
                <w:noProof/>
                <w:webHidden/>
              </w:rPr>
              <w:t>7</w:t>
            </w:r>
            <w:r w:rsidR="004249CE">
              <w:rPr>
                <w:noProof/>
                <w:webHidden/>
              </w:rPr>
              <w:fldChar w:fldCharType="end"/>
            </w:r>
          </w:hyperlink>
        </w:p>
        <w:p w:rsidR="004249CE" w:rsidRDefault="006F14BB" w14:paraId="2D3DBCB8" w14:textId="72B8CE30">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66">
            <w:r w:rsidRPr="003C4874" w:rsidR="004249CE">
              <w:rPr>
                <w:rStyle w:val="Hyperlink"/>
                <w:noProof/>
              </w:rPr>
              <w:t>3.1.3.</w:t>
            </w:r>
            <w:r w:rsidR="004249CE">
              <w:rPr>
                <w:rFonts w:asciiTheme="minorHAnsi" w:hAnsiTheme="minorHAnsi" w:eastAsiaTheme="minorEastAsia" w:cstheme="minorBidi"/>
                <w:noProof/>
                <w:sz w:val="24"/>
                <w:szCs w:val="24"/>
                <w:lang w:eastAsia="ko-KR"/>
              </w:rPr>
              <w:tab/>
            </w:r>
            <w:r w:rsidRPr="003C4874" w:rsidR="004249CE">
              <w:rPr>
                <w:rStyle w:val="Hyperlink"/>
                <w:noProof/>
              </w:rPr>
              <w:t>Downloading Visual Studio Code</w:t>
            </w:r>
            <w:r w:rsidR="004249CE">
              <w:rPr>
                <w:noProof/>
                <w:webHidden/>
              </w:rPr>
              <w:tab/>
            </w:r>
            <w:r w:rsidR="004249CE">
              <w:rPr>
                <w:noProof/>
                <w:webHidden/>
              </w:rPr>
              <w:fldChar w:fldCharType="begin"/>
            </w:r>
            <w:r w:rsidR="004249CE">
              <w:rPr>
                <w:noProof/>
                <w:webHidden/>
              </w:rPr>
              <w:instrText xml:space="preserve"> PAGEREF _Toc66739866 \h </w:instrText>
            </w:r>
            <w:r w:rsidR="004249CE">
              <w:rPr>
                <w:noProof/>
                <w:webHidden/>
              </w:rPr>
            </w:r>
            <w:r w:rsidR="004249CE">
              <w:rPr>
                <w:noProof/>
                <w:webHidden/>
              </w:rPr>
              <w:fldChar w:fldCharType="separate"/>
            </w:r>
            <w:r w:rsidR="004249CE">
              <w:rPr>
                <w:noProof/>
                <w:webHidden/>
              </w:rPr>
              <w:t>7</w:t>
            </w:r>
            <w:r w:rsidR="004249CE">
              <w:rPr>
                <w:noProof/>
                <w:webHidden/>
              </w:rPr>
              <w:fldChar w:fldCharType="end"/>
            </w:r>
          </w:hyperlink>
        </w:p>
        <w:p w:rsidR="004249CE" w:rsidRDefault="006F14BB" w14:paraId="347DBA2F" w14:textId="42C5BB21">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67">
            <w:r w:rsidRPr="003C4874" w:rsidR="004249CE">
              <w:rPr>
                <w:rStyle w:val="Hyperlink"/>
                <w:noProof/>
              </w:rPr>
              <w:t>3.1.4.</w:t>
            </w:r>
            <w:r w:rsidR="004249CE">
              <w:rPr>
                <w:rFonts w:asciiTheme="minorHAnsi" w:hAnsiTheme="minorHAnsi" w:eastAsiaTheme="minorEastAsia" w:cstheme="minorBidi"/>
                <w:noProof/>
                <w:sz w:val="24"/>
                <w:szCs w:val="24"/>
                <w:lang w:eastAsia="ko-KR"/>
              </w:rPr>
              <w:tab/>
            </w:r>
            <w:r w:rsidRPr="003C4874" w:rsidR="004249CE">
              <w:rPr>
                <w:rStyle w:val="Hyperlink"/>
                <w:noProof/>
              </w:rPr>
              <w:t>Creating Google Dialogflow Developer Account</w:t>
            </w:r>
            <w:r w:rsidR="004249CE">
              <w:rPr>
                <w:noProof/>
                <w:webHidden/>
              </w:rPr>
              <w:tab/>
            </w:r>
            <w:r w:rsidR="004249CE">
              <w:rPr>
                <w:noProof/>
                <w:webHidden/>
              </w:rPr>
              <w:fldChar w:fldCharType="begin"/>
            </w:r>
            <w:r w:rsidR="004249CE">
              <w:rPr>
                <w:noProof/>
                <w:webHidden/>
              </w:rPr>
              <w:instrText xml:space="preserve"> PAGEREF _Toc66739867 \h </w:instrText>
            </w:r>
            <w:r w:rsidR="004249CE">
              <w:rPr>
                <w:noProof/>
                <w:webHidden/>
              </w:rPr>
            </w:r>
            <w:r w:rsidR="004249CE">
              <w:rPr>
                <w:noProof/>
                <w:webHidden/>
              </w:rPr>
              <w:fldChar w:fldCharType="separate"/>
            </w:r>
            <w:r w:rsidR="004249CE">
              <w:rPr>
                <w:noProof/>
                <w:webHidden/>
              </w:rPr>
              <w:t>7</w:t>
            </w:r>
            <w:r w:rsidR="004249CE">
              <w:rPr>
                <w:noProof/>
                <w:webHidden/>
              </w:rPr>
              <w:fldChar w:fldCharType="end"/>
            </w:r>
          </w:hyperlink>
        </w:p>
        <w:p w:rsidR="004249CE" w:rsidRDefault="006F14BB" w14:paraId="565C60A9" w14:textId="4F217ACD">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68">
            <w:r w:rsidRPr="003C4874" w:rsidR="004249CE">
              <w:rPr>
                <w:rStyle w:val="Hyperlink"/>
                <w:noProof/>
              </w:rPr>
              <w:t>3.2.</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GCP Dialogflow and Cloud Platform</w:t>
            </w:r>
            <w:r w:rsidR="004249CE">
              <w:rPr>
                <w:noProof/>
                <w:webHidden/>
              </w:rPr>
              <w:tab/>
            </w:r>
            <w:r w:rsidR="004249CE">
              <w:rPr>
                <w:noProof/>
                <w:webHidden/>
              </w:rPr>
              <w:fldChar w:fldCharType="begin"/>
            </w:r>
            <w:r w:rsidR="004249CE">
              <w:rPr>
                <w:noProof/>
                <w:webHidden/>
              </w:rPr>
              <w:instrText xml:space="preserve"> PAGEREF _Toc66739868 \h </w:instrText>
            </w:r>
            <w:r w:rsidR="004249CE">
              <w:rPr>
                <w:noProof/>
                <w:webHidden/>
              </w:rPr>
            </w:r>
            <w:r w:rsidR="004249CE">
              <w:rPr>
                <w:noProof/>
                <w:webHidden/>
              </w:rPr>
              <w:fldChar w:fldCharType="separate"/>
            </w:r>
            <w:r w:rsidR="004249CE">
              <w:rPr>
                <w:noProof/>
                <w:webHidden/>
              </w:rPr>
              <w:t>8</w:t>
            </w:r>
            <w:r w:rsidR="004249CE">
              <w:rPr>
                <w:noProof/>
                <w:webHidden/>
              </w:rPr>
              <w:fldChar w:fldCharType="end"/>
            </w:r>
          </w:hyperlink>
        </w:p>
        <w:p w:rsidR="004249CE" w:rsidRDefault="006F14BB" w14:paraId="30F50717" w14:textId="7DC6D311">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69">
            <w:r w:rsidRPr="003C4874" w:rsidR="004249CE">
              <w:rPr>
                <w:rStyle w:val="Hyperlink"/>
                <w:noProof/>
              </w:rPr>
              <w:t>3.2.1.</w:t>
            </w:r>
            <w:r w:rsidR="004249CE">
              <w:rPr>
                <w:rFonts w:asciiTheme="minorHAnsi" w:hAnsiTheme="minorHAnsi" w:eastAsiaTheme="minorEastAsia" w:cstheme="minorBidi"/>
                <w:noProof/>
                <w:sz w:val="24"/>
                <w:szCs w:val="24"/>
                <w:lang w:eastAsia="ko-KR"/>
              </w:rPr>
              <w:tab/>
            </w:r>
            <w:r w:rsidRPr="003C4874" w:rsidR="004249CE">
              <w:rPr>
                <w:rStyle w:val="Hyperlink"/>
                <w:noProof/>
              </w:rPr>
              <w:t>GCP Dialogflow setup</w:t>
            </w:r>
            <w:r w:rsidR="004249CE">
              <w:rPr>
                <w:noProof/>
                <w:webHidden/>
              </w:rPr>
              <w:tab/>
            </w:r>
            <w:r w:rsidR="004249CE">
              <w:rPr>
                <w:noProof/>
                <w:webHidden/>
              </w:rPr>
              <w:fldChar w:fldCharType="begin"/>
            </w:r>
            <w:r w:rsidR="004249CE">
              <w:rPr>
                <w:noProof/>
                <w:webHidden/>
              </w:rPr>
              <w:instrText xml:space="preserve"> PAGEREF _Toc66739869 \h </w:instrText>
            </w:r>
            <w:r w:rsidR="004249CE">
              <w:rPr>
                <w:noProof/>
                <w:webHidden/>
              </w:rPr>
            </w:r>
            <w:r w:rsidR="004249CE">
              <w:rPr>
                <w:noProof/>
                <w:webHidden/>
              </w:rPr>
              <w:fldChar w:fldCharType="separate"/>
            </w:r>
            <w:r w:rsidR="004249CE">
              <w:rPr>
                <w:noProof/>
                <w:webHidden/>
              </w:rPr>
              <w:t>8</w:t>
            </w:r>
            <w:r w:rsidR="004249CE">
              <w:rPr>
                <w:noProof/>
                <w:webHidden/>
              </w:rPr>
              <w:fldChar w:fldCharType="end"/>
            </w:r>
          </w:hyperlink>
        </w:p>
        <w:p w:rsidR="004249CE" w:rsidRDefault="006F14BB" w14:paraId="431DD313" w14:textId="2A5AE352">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70">
            <w:r w:rsidRPr="003C4874" w:rsidR="004249CE">
              <w:rPr>
                <w:rStyle w:val="Hyperlink"/>
                <w:noProof/>
              </w:rPr>
              <w:t>3.2.2.</w:t>
            </w:r>
            <w:r w:rsidR="004249CE">
              <w:rPr>
                <w:rFonts w:asciiTheme="minorHAnsi" w:hAnsiTheme="minorHAnsi" w:eastAsiaTheme="minorEastAsia" w:cstheme="minorBidi"/>
                <w:noProof/>
                <w:sz w:val="24"/>
                <w:szCs w:val="24"/>
                <w:lang w:eastAsia="ko-KR"/>
              </w:rPr>
              <w:tab/>
            </w:r>
            <w:r w:rsidRPr="003C4874" w:rsidR="004249CE">
              <w:rPr>
                <w:rStyle w:val="Hyperlink"/>
                <w:noProof/>
              </w:rPr>
              <w:t>Dialogflow Dashboard</w:t>
            </w:r>
            <w:r w:rsidR="004249CE">
              <w:rPr>
                <w:noProof/>
                <w:webHidden/>
              </w:rPr>
              <w:tab/>
            </w:r>
            <w:r w:rsidR="004249CE">
              <w:rPr>
                <w:noProof/>
                <w:webHidden/>
              </w:rPr>
              <w:fldChar w:fldCharType="begin"/>
            </w:r>
            <w:r w:rsidR="004249CE">
              <w:rPr>
                <w:noProof/>
                <w:webHidden/>
              </w:rPr>
              <w:instrText xml:space="preserve"> PAGEREF _Toc66739870 \h </w:instrText>
            </w:r>
            <w:r w:rsidR="004249CE">
              <w:rPr>
                <w:noProof/>
                <w:webHidden/>
              </w:rPr>
            </w:r>
            <w:r w:rsidR="004249CE">
              <w:rPr>
                <w:noProof/>
                <w:webHidden/>
              </w:rPr>
              <w:fldChar w:fldCharType="separate"/>
            </w:r>
            <w:r w:rsidR="004249CE">
              <w:rPr>
                <w:noProof/>
                <w:webHidden/>
              </w:rPr>
              <w:t>8</w:t>
            </w:r>
            <w:r w:rsidR="004249CE">
              <w:rPr>
                <w:noProof/>
                <w:webHidden/>
              </w:rPr>
              <w:fldChar w:fldCharType="end"/>
            </w:r>
          </w:hyperlink>
        </w:p>
        <w:p w:rsidR="004249CE" w:rsidRDefault="006F14BB" w14:paraId="6A3751F2" w14:textId="0D0987CC">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71">
            <w:r w:rsidRPr="003C4874" w:rsidR="004249CE">
              <w:rPr>
                <w:rStyle w:val="Hyperlink"/>
                <w:noProof/>
              </w:rPr>
              <w:t>3.3.</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Google Cloud Platform</w:t>
            </w:r>
            <w:r w:rsidR="004249CE">
              <w:rPr>
                <w:noProof/>
                <w:webHidden/>
              </w:rPr>
              <w:tab/>
            </w:r>
            <w:r w:rsidR="004249CE">
              <w:rPr>
                <w:noProof/>
                <w:webHidden/>
              </w:rPr>
              <w:fldChar w:fldCharType="begin"/>
            </w:r>
            <w:r w:rsidR="004249CE">
              <w:rPr>
                <w:noProof/>
                <w:webHidden/>
              </w:rPr>
              <w:instrText xml:space="preserve"> PAGEREF _Toc66739871 \h </w:instrText>
            </w:r>
            <w:r w:rsidR="004249CE">
              <w:rPr>
                <w:noProof/>
                <w:webHidden/>
              </w:rPr>
            </w:r>
            <w:r w:rsidR="004249CE">
              <w:rPr>
                <w:noProof/>
                <w:webHidden/>
              </w:rPr>
              <w:fldChar w:fldCharType="separate"/>
            </w:r>
            <w:r w:rsidR="004249CE">
              <w:rPr>
                <w:noProof/>
                <w:webHidden/>
              </w:rPr>
              <w:t>9</w:t>
            </w:r>
            <w:r w:rsidR="004249CE">
              <w:rPr>
                <w:noProof/>
                <w:webHidden/>
              </w:rPr>
              <w:fldChar w:fldCharType="end"/>
            </w:r>
          </w:hyperlink>
        </w:p>
        <w:p w:rsidR="004249CE" w:rsidRDefault="006F14BB" w14:paraId="674FAD25" w14:textId="70BC5C09">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72">
            <w:r w:rsidRPr="003C4874" w:rsidR="004249CE">
              <w:rPr>
                <w:rStyle w:val="Hyperlink"/>
                <w:noProof/>
              </w:rPr>
              <w:t>3.3.1.</w:t>
            </w:r>
            <w:r w:rsidR="004249CE">
              <w:rPr>
                <w:rFonts w:asciiTheme="minorHAnsi" w:hAnsiTheme="minorHAnsi" w:eastAsiaTheme="minorEastAsia" w:cstheme="minorBidi"/>
                <w:noProof/>
                <w:sz w:val="24"/>
                <w:szCs w:val="24"/>
                <w:lang w:eastAsia="ko-KR"/>
              </w:rPr>
              <w:tab/>
            </w:r>
            <w:r w:rsidRPr="003C4874" w:rsidR="004249CE">
              <w:rPr>
                <w:rStyle w:val="Hyperlink"/>
                <w:noProof/>
              </w:rPr>
              <w:t>Platform Tools</w:t>
            </w:r>
            <w:r w:rsidR="004249CE">
              <w:rPr>
                <w:noProof/>
                <w:webHidden/>
              </w:rPr>
              <w:tab/>
            </w:r>
            <w:r w:rsidR="004249CE">
              <w:rPr>
                <w:noProof/>
                <w:webHidden/>
              </w:rPr>
              <w:fldChar w:fldCharType="begin"/>
            </w:r>
            <w:r w:rsidR="004249CE">
              <w:rPr>
                <w:noProof/>
                <w:webHidden/>
              </w:rPr>
              <w:instrText xml:space="preserve"> PAGEREF _Toc66739872 \h </w:instrText>
            </w:r>
            <w:r w:rsidR="004249CE">
              <w:rPr>
                <w:noProof/>
                <w:webHidden/>
              </w:rPr>
            </w:r>
            <w:r w:rsidR="004249CE">
              <w:rPr>
                <w:noProof/>
                <w:webHidden/>
              </w:rPr>
              <w:fldChar w:fldCharType="separate"/>
            </w:r>
            <w:r w:rsidR="004249CE">
              <w:rPr>
                <w:noProof/>
                <w:webHidden/>
              </w:rPr>
              <w:t>9</w:t>
            </w:r>
            <w:r w:rsidR="004249CE">
              <w:rPr>
                <w:noProof/>
                <w:webHidden/>
              </w:rPr>
              <w:fldChar w:fldCharType="end"/>
            </w:r>
          </w:hyperlink>
        </w:p>
        <w:p w:rsidR="004249CE" w:rsidRDefault="006F14BB" w14:paraId="76B2446C" w14:textId="03B5A549">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73">
            <w:r w:rsidRPr="003C4874" w:rsidR="004249CE">
              <w:rPr>
                <w:rStyle w:val="Hyperlink"/>
                <w:noProof/>
              </w:rPr>
              <w:t>3.6.</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Google Dialogflow Overview</w:t>
            </w:r>
            <w:r w:rsidR="004249CE">
              <w:rPr>
                <w:noProof/>
                <w:webHidden/>
              </w:rPr>
              <w:tab/>
            </w:r>
            <w:r w:rsidR="004249CE">
              <w:rPr>
                <w:noProof/>
                <w:webHidden/>
              </w:rPr>
              <w:fldChar w:fldCharType="begin"/>
            </w:r>
            <w:r w:rsidR="004249CE">
              <w:rPr>
                <w:noProof/>
                <w:webHidden/>
              </w:rPr>
              <w:instrText xml:space="preserve"> PAGEREF _Toc66739873 \h </w:instrText>
            </w:r>
            <w:r w:rsidR="004249CE">
              <w:rPr>
                <w:noProof/>
                <w:webHidden/>
              </w:rPr>
            </w:r>
            <w:r w:rsidR="004249CE">
              <w:rPr>
                <w:noProof/>
                <w:webHidden/>
              </w:rPr>
              <w:fldChar w:fldCharType="separate"/>
            </w:r>
            <w:r w:rsidR="004249CE">
              <w:rPr>
                <w:noProof/>
                <w:webHidden/>
              </w:rPr>
              <w:t>9</w:t>
            </w:r>
            <w:r w:rsidR="004249CE">
              <w:rPr>
                <w:noProof/>
                <w:webHidden/>
              </w:rPr>
              <w:fldChar w:fldCharType="end"/>
            </w:r>
          </w:hyperlink>
        </w:p>
        <w:p w:rsidR="004249CE" w:rsidRDefault="006F14BB" w14:paraId="2FF7D73A" w14:textId="1CFE8AE6">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74">
            <w:r w:rsidRPr="003C4874" w:rsidR="004249CE">
              <w:rPr>
                <w:rStyle w:val="Hyperlink"/>
                <w:noProof/>
              </w:rPr>
              <w:t>3.6.1.</w:t>
            </w:r>
            <w:r w:rsidR="004249CE">
              <w:rPr>
                <w:rFonts w:asciiTheme="minorHAnsi" w:hAnsiTheme="minorHAnsi" w:eastAsiaTheme="minorEastAsia" w:cstheme="minorBidi"/>
                <w:noProof/>
                <w:sz w:val="24"/>
                <w:szCs w:val="24"/>
                <w:lang w:eastAsia="ko-KR"/>
              </w:rPr>
              <w:tab/>
            </w:r>
            <w:r w:rsidRPr="003C4874" w:rsidR="004249CE">
              <w:rPr>
                <w:rStyle w:val="Hyperlink"/>
                <w:noProof/>
              </w:rPr>
              <w:t>Intents</w:t>
            </w:r>
            <w:r w:rsidR="004249CE">
              <w:rPr>
                <w:noProof/>
                <w:webHidden/>
              </w:rPr>
              <w:tab/>
            </w:r>
            <w:r w:rsidR="004249CE">
              <w:rPr>
                <w:noProof/>
                <w:webHidden/>
              </w:rPr>
              <w:fldChar w:fldCharType="begin"/>
            </w:r>
            <w:r w:rsidR="004249CE">
              <w:rPr>
                <w:noProof/>
                <w:webHidden/>
              </w:rPr>
              <w:instrText xml:space="preserve"> PAGEREF _Toc66739874 \h </w:instrText>
            </w:r>
            <w:r w:rsidR="004249CE">
              <w:rPr>
                <w:noProof/>
                <w:webHidden/>
              </w:rPr>
            </w:r>
            <w:r w:rsidR="004249CE">
              <w:rPr>
                <w:noProof/>
                <w:webHidden/>
              </w:rPr>
              <w:fldChar w:fldCharType="separate"/>
            </w:r>
            <w:r w:rsidR="004249CE">
              <w:rPr>
                <w:noProof/>
                <w:webHidden/>
              </w:rPr>
              <w:t>9</w:t>
            </w:r>
            <w:r w:rsidR="004249CE">
              <w:rPr>
                <w:noProof/>
                <w:webHidden/>
              </w:rPr>
              <w:fldChar w:fldCharType="end"/>
            </w:r>
          </w:hyperlink>
        </w:p>
        <w:p w:rsidR="004249CE" w:rsidRDefault="006F14BB" w14:paraId="52088670" w14:textId="442DE089">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75">
            <w:r w:rsidRPr="003C4874" w:rsidR="004249CE">
              <w:rPr>
                <w:rStyle w:val="Hyperlink"/>
                <w:noProof/>
              </w:rPr>
              <w:t>3.6.2.</w:t>
            </w:r>
            <w:r w:rsidR="004249CE">
              <w:rPr>
                <w:rFonts w:asciiTheme="minorHAnsi" w:hAnsiTheme="minorHAnsi" w:eastAsiaTheme="minorEastAsia" w:cstheme="minorBidi"/>
                <w:noProof/>
                <w:sz w:val="24"/>
                <w:szCs w:val="24"/>
                <w:lang w:eastAsia="ko-KR"/>
              </w:rPr>
              <w:tab/>
            </w:r>
            <w:r w:rsidRPr="003C4874" w:rsidR="004249CE">
              <w:rPr>
                <w:rStyle w:val="Hyperlink"/>
                <w:noProof/>
              </w:rPr>
              <w:t>Dialogflow Webhook</w:t>
            </w:r>
            <w:r w:rsidR="004249CE">
              <w:rPr>
                <w:noProof/>
                <w:webHidden/>
              </w:rPr>
              <w:tab/>
            </w:r>
            <w:r w:rsidR="004249CE">
              <w:rPr>
                <w:noProof/>
                <w:webHidden/>
              </w:rPr>
              <w:fldChar w:fldCharType="begin"/>
            </w:r>
            <w:r w:rsidR="004249CE">
              <w:rPr>
                <w:noProof/>
                <w:webHidden/>
              </w:rPr>
              <w:instrText xml:space="preserve"> PAGEREF _Toc66739875 \h </w:instrText>
            </w:r>
            <w:r w:rsidR="004249CE">
              <w:rPr>
                <w:noProof/>
                <w:webHidden/>
              </w:rPr>
            </w:r>
            <w:r w:rsidR="004249CE">
              <w:rPr>
                <w:noProof/>
                <w:webHidden/>
              </w:rPr>
              <w:fldChar w:fldCharType="separate"/>
            </w:r>
            <w:r w:rsidR="004249CE">
              <w:rPr>
                <w:noProof/>
                <w:webHidden/>
              </w:rPr>
              <w:t>10</w:t>
            </w:r>
            <w:r w:rsidR="004249CE">
              <w:rPr>
                <w:noProof/>
                <w:webHidden/>
              </w:rPr>
              <w:fldChar w:fldCharType="end"/>
            </w:r>
          </w:hyperlink>
        </w:p>
        <w:p w:rsidR="004249CE" w:rsidRDefault="006F14BB" w14:paraId="2C1A63A3" w14:textId="55259944">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76">
            <w:r w:rsidRPr="003C4874" w:rsidR="004249CE">
              <w:rPr>
                <w:rStyle w:val="Hyperlink"/>
                <w:noProof/>
              </w:rPr>
              <w:t>3.6.3.</w:t>
            </w:r>
            <w:r w:rsidR="004249CE">
              <w:rPr>
                <w:rFonts w:asciiTheme="minorHAnsi" w:hAnsiTheme="minorHAnsi" w:eastAsiaTheme="minorEastAsia" w:cstheme="minorBidi"/>
                <w:noProof/>
                <w:sz w:val="24"/>
                <w:szCs w:val="24"/>
                <w:lang w:eastAsia="ko-KR"/>
              </w:rPr>
              <w:tab/>
            </w:r>
            <w:r w:rsidRPr="003C4874" w:rsidR="004249CE">
              <w:rPr>
                <w:rStyle w:val="Hyperlink"/>
                <w:noProof/>
              </w:rPr>
              <w:t>Training</w:t>
            </w:r>
            <w:r w:rsidR="004249CE">
              <w:rPr>
                <w:noProof/>
                <w:webHidden/>
              </w:rPr>
              <w:tab/>
            </w:r>
            <w:r w:rsidR="004249CE">
              <w:rPr>
                <w:noProof/>
                <w:webHidden/>
              </w:rPr>
              <w:fldChar w:fldCharType="begin"/>
            </w:r>
            <w:r w:rsidR="004249CE">
              <w:rPr>
                <w:noProof/>
                <w:webHidden/>
              </w:rPr>
              <w:instrText xml:space="preserve"> PAGEREF _Toc66739876 \h </w:instrText>
            </w:r>
            <w:r w:rsidR="004249CE">
              <w:rPr>
                <w:noProof/>
                <w:webHidden/>
              </w:rPr>
            </w:r>
            <w:r w:rsidR="004249CE">
              <w:rPr>
                <w:noProof/>
                <w:webHidden/>
              </w:rPr>
              <w:fldChar w:fldCharType="separate"/>
            </w:r>
            <w:r w:rsidR="004249CE">
              <w:rPr>
                <w:noProof/>
                <w:webHidden/>
              </w:rPr>
              <w:t>11</w:t>
            </w:r>
            <w:r w:rsidR="004249CE">
              <w:rPr>
                <w:noProof/>
                <w:webHidden/>
              </w:rPr>
              <w:fldChar w:fldCharType="end"/>
            </w:r>
          </w:hyperlink>
        </w:p>
        <w:p w:rsidR="004249CE" w:rsidRDefault="006F14BB" w14:paraId="0B6D1BBE" w14:textId="7CADEB16">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77">
            <w:r w:rsidRPr="003C4874" w:rsidR="004249CE">
              <w:rPr>
                <w:rStyle w:val="Hyperlink"/>
                <w:noProof/>
              </w:rPr>
              <w:t>3.6.4.</w:t>
            </w:r>
            <w:r w:rsidR="004249CE">
              <w:rPr>
                <w:rFonts w:asciiTheme="minorHAnsi" w:hAnsiTheme="minorHAnsi" w:eastAsiaTheme="minorEastAsia" w:cstheme="minorBidi"/>
                <w:noProof/>
                <w:sz w:val="24"/>
                <w:szCs w:val="24"/>
                <w:lang w:eastAsia="ko-KR"/>
              </w:rPr>
              <w:tab/>
            </w:r>
            <w:r w:rsidRPr="003C4874" w:rsidR="004249CE">
              <w:rPr>
                <w:rStyle w:val="Hyperlink"/>
                <w:noProof/>
              </w:rPr>
              <w:t>Other Dialogflow Functions</w:t>
            </w:r>
            <w:r w:rsidR="004249CE">
              <w:rPr>
                <w:noProof/>
                <w:webHidden/>
              </w:rPr>
              <w:tab/>
            </w:r>
            <w:r w:rsidR="004249CE">
              <w:rPr>
                <w:noProof/>
                <w:webHidden/>
              </w:rPr>
              <w:fldChar w:fldCharType="begin"/>
            </w:r>
            <w:r w:rsidR="004249CE">
              <w:rPr>
                <w:noProof/>
                <w:webHidden/>
              </w:rPr>
              <w:instrText xml:space="preserve"> PAGEREF _Toc66739877 \h </w:instrText>
            </w:r>
            <w:r w:rsidR="004249CE">
              <w:rPr>
                <w:noProof/>
                <w:webHidden/>
              </w:rPr>
            </w:r>
            <w:r w:rsidR="004249CE">
              <w:rPr>
                <w:noProof/>
                <w:webHidden/>
              </w:rPr>
              <w:fldChar w:fldCharType="separate"/>
            </w:r>
            <w:r w:rsidR="004249CE">
              <w:rPr>
                <w:noProof/>
                <w:webHidden/>
              </w:rPr>
              <w:t>11</w:t>
            </w:r>
            <w:r w:rsidR="004249CE">
              <w:rPr>
                <w:noProof/>
                <w:webHidden/>
              </w:rPr>
              <w:fldChar w:fldCharType="end"/>
            </w:r>
          </w:hyperlink>
        </w:p>
        <w:p w:rsidR="004249CE" w:rsidRDefault="006F14BB" w14:paraId="73CDEBFC" w14:textId="3740ECC4">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78">
            <w:r w:rsidRPr="003C4874" w:rsidR="004249CE">
              <w:rPr>
                <w:rStyle w:val="Hyperlink"/>
                <w:noProof/>
              </w:rPr>
              <w:t>3.7.</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Code Structure</w:t>
            </w:r>
            <w:r w:rsidR="004249CE">
              <w:rPr>
                <w:noProof/>
                <w:webHidden/>
              </w:rPr>
              <w:tab/>
            </w:r>
            <w:r w:rsidR="004249CE">
              <w:rPr>
                <w:noProof/>
                <w:webHidden/>
              </w:rPr>
              <w:fldChar w:fldCharType="begin"/>
            </w:r>
            <w:r w:rsidR="004249CE">
              <w:rPr>
                <w:noProof/>
                <w:webHidden/>
              </w:rPr>
              <w:instrText xml:space="preserve"> PAGEREF _Toc66739878 \h </w:instrText>
            </w:r>
            <w:r w:rsidR="004249CE">
              <w:rPr>
                <w:noProof/>
                <w:webHidden/>
              </w:rPr>
            </w:r>
            <w:r w:rsidR="004249CE">
              <w:rPr>
                <w:noProof/>
                <w:webHidden/>
              </w:rPr>
              <w:fldChar w:fldCharType="separate"/>
            </w:r>
            <w:r w:rsidR="004249CE">
              <w:rPr>
                <w:noProof/>
                <w:webHidden/>
              </w:rPr>
              <w:t>11</w:t>
            </w:r>
            <w:r w:rsidR="004249CE">
              <w:rPr>
                <w:noProof/>
                <w:webHidden/>
              </w:rPr>
              <w:fldChar w:fldCharType="end"/>
            </w:r>
          </w:hyperlink>
        </w:p>
        <w:p w:rsidR="004249CE" w:rsidRDefault="006F14BB" w14:paraId="3DE329F1" w14:textId="2705ED56">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79">
            <w:r w:rsidRPr="003C4874" w:rsidR="004249CE">
              <w:rPr>
                <w:rStyle w:val="Hyperlink"/>
                <w:noProof/>
              </w:rPr>
              <w:t>3.7.1.</w:t>
            </w:r>
            <w:r w:rsidR="004249CE">
              <w:rPr>
                <w:rFonts w:asciiTheme="minorHAnsi" w:hAnsiTheme="minorHAnsi" w:eastAsiaTheme="minorEastAsia" w:cstheme="minorBidi"/>
                <w:noProof/>
                <w:sz w:val="24"/>
                <w:szCs w:val="24"/>
                <w:lang w:eastAsia="ko-KR"/>
              </w:rPr>
              <w:tab/>
            </w:r>
            <w:r w:rsidRPr="003C4874" w:rsidR="004249CE">
              <w:rPr>
                <w:rStyle w:val="Hyperlink"/>
                <w:noProof/>
              </w:rPr>
              <w:t>Source code</w:t>
            </w:r>
            <w:r w:rsidR="004249CE">
              <w:rPr>
                <w:noProof/>
                <w:webHidden/>
              </w:rPr>
              <w:tab/>
            </w:r>
            <w:r w:rsidR="004249CE">
              <w:rPr>
                <w:noProof/>
                <w:webHidden/>
              </w:rPr>
              <w:fldChar w:fldCharType="begin"/>
            </w:r>
            <w:r w:rsidR="004249CE">
              <w:rPr>
                <w:noProof/>
                <w:webHidden/>
              </w:rPr>
              <w:instrText xml:space="preserve"> PAGEREF _Toc66739879 \h </w:instrText>
            </w:r>
            <w:r w:rsidR="004249CE">
              <w:rPr>
                <w:noProof/>
                <w:webHidden/>
              </w:rPr>
            </w:r>
            <w:r w:rsidR="004249CE">
              <w:rPr>
                <w:noProof/>
                <w:webHidden/>
              </w:rPr>
              <w:fldChar w:fldCharType="separate"/>
            </w:r>
            <w:r w:rsidR="004249CE">
              <w:rPr>
                <w:noProof/>
                <w:webHidden/>
              </w:rPr>
              <w:t>11</w:t>
            </w:r>
            <w:r w:rsidR="004249CE">
              <w:rPr>
                <w:noProof/>
                <w:webHidden/>
              </w:rPr>
              <w:fldChar w:fldCharType="end"/>
            </w:r>
          </w:hyperlink>
        </w:p>
        <w:p w:rsidR="004249CE" w:rsidRDefault="006F14BB" w14:paraId="4ECCE515" w14:textId="550F9BCD">
          <w:pPr>
            <w:pStyle w:val="TOC3"/>
            <w:tabs>
              <w:tab w:val="left" w:pos="994"/>
              <w:tab w:val="right" w:leader="dot" w:pos="9350"/>
            </w:tabs>
            <w:rPr>
              <w:rFonts w:asciiTheme="minorHAnsi" w:hAnsiTheme="minorHAnsi" w:eastAsiaTheme="minorEastAsia" w:cstheme="minorBidi"/>
              <w:noProof/>
              <w:sz w:val="24"/>
              <w:szCs w:val="24"/>
              <w:lang w:eastAsia="ko-KR"/>
            </w:rPr>
          </w:pPr>
          <w:hyperlink w:history="1" w:anchor="_Toc66739880">
            <w:r w:rsidRPr="003C4874" w:rsidR="004249CE">
              <w:rPr>
                <w:rStyle w:val="Hyperlink"/>
                <w:noProof/>
              </w:rPr>
              <w:t>3.7.2.</w:t>
            </w:r>
            <w:r w:rsidR="004249CE">
              <w:rPr>
                <w:rFonts w:asciiTheme="minorHAnsi" w:hAnsiTheme="minorHAnsi" w:eastAsiaTheme="minorEastAsia" w:cstheme="minorBidi"/>
                <w:noProof/>
                <w:sz w:val="24"/>
                <w:szCs w:val="24"/>
                <w:lang w:eastAsia="ko-KR"/>
              </w:rPr>
              <w:tab/>
            </w:r>
            <w:r w:rsidRPr="003C4874" w:rsidR="004249CE">
              <w:rPr>
                <w:rStyle w:val="Hyperlink"/>
                <w:noProof/>
              </w:rPr>
              <w:t>Go File Descriptions</w:t>
            </w:r>
            <w:r w:rsidR="004249CE">
              <w:rPr>
                <w:noProof/>
                <w:webHidden/>
              </w:rPr>
              <w:tab/>
            </w:r>
            <w:r w:rsidR="004249CE">
              <w:rPr>
                <w:noProof/>
                <w:webHidden/>
              </w:rPr>
              <w:fldChar w:fldCharType="begin"/>
            </w:r>
            <w:r w:rsidR="004249CE">
              <w:rPr>
                <w:noProof/>
                <w:webHidden/>
              </w:rPr>
              <w:instrText xml:space="preserve"> PAGEREF _Toc66739880 \h </w:instrText>
            </w:r>
            <w:r w:rsidR="004249CE">
              <w:rPr>
                <w:noProof/>
                <w:webHidden/>
              </w:rPr>
            </w:r>
            <w:r w:rsidR="004249CE">
              <w:rPr>
                <w:noProof/>
                <w:webHidden/>
              </w:rPr>
              <w:fldChar w:fldCharType="separate"/>
            </w:r>
            <w:r w:rsidR="004249CE">
              <w:rPr>
                <w:noProof/>
                <w:webHidden/>
              </w:rPr>
              <w:t>12</w:t>
            </w:r>
            <w:r w:rsidR="004249CE">
              <w:rPr>
                <w:noProof/>
                <w:webHidden/>
              </w:rPr>
              <w:fldChar w:fldCharType="end"/>
            </w:r>
          </w:hyperlink>
        </w:p>
        <w:p w:rsidR="004249CE" w:rsidRDefault="006F14BB" w14:paraId="257D2B00" w14:textId="0D122BF7">
          <w:pPr>
            <w:pStyle w:val="TOC1"/>
            <w:rPr>
              <w:rFonts w:asciiTheme="minorHAnsi" w:hAnsiTheme="minorHAnsi" w:eastAsiaTheme="minorEastAsia" w:cstheme="minorBidi"/>
              <w:b w:val="0"/>
              <w:bCs w:val="0"/>
              <w:noProof/>
              <w:sz w:val="24"/>
              <w:lang w:eastAsia="ko-KR"/>
            </w:rPr>
          </w:pPr>
          <w:hyperlink w:history="1" w:anchor="_Toc66739881">
            <w:r w:rsidRPr="003C4874" w:rsidR="004249CE">
              <w:rPr>
                <w:rStyle w:val="Hyperlink"/>
                <w:noProof/>
              </w:rPr>
              <w:t>4.</w:t>
            </w:r>
            <w:r w:rsidR="004249CE">
              <w:rPr>
                <w:rFonts w:asciiTheme="minorHAnsi" w:hAnsiTheme="minorHAnsi" w:eastAsiaTheme="minorEastAsia" w:cstheme="minorBidi"/>
                <w:b w:val="0"/>
                <w:bCs w:val="0"/>
                <w:noProof/>
                <w:sz w:val="24"/>
                <w:lang w:eastAsia="ko-KR"/>
              </w:rPr>
              <w:tab/>
            </w:r>
            <w:r w:rsidRPr="003C4874" w:rsidR="004249CE">
              <w:rPr>
                <w:rStyle w:val="Hyperlink"/>
                <w:noProof/>
              </w:rPr>
              <w:t>Running the Application</w:t>
            </w:r>
            <w:r w:rsidR="004249CE">
              <w:rPr>
                <w:noProof/>
                <w:webHidden/>
              </w:rPr>
              <w:tab/>
            </w:r>
            <w:r w:rsidR="004249CE">
              <w:rPr>
                <w:noProof/>
                <w:webHidden/>
              </w:rPr>
              <w:fldChar w:fldCharType="begin"/>
            </w:r>
            <w:r w:rsidR="004249CE">
              <w:rPr>
                <w:noProof/>
                <w:webHidden/>
              </w:rPr>
              <w:instrText xml:space="preserve"> PAGEREF _Toc66739881 \h </w:instrText>
            </w:r>
            <w:r w:rsidR="004249CE">
              <w:rPr>
                <w:noProof/>
                <w:webHidden/>
              </w:rPr>
            </w:r>
            <w:r w:rsidR="004249CE">
              <w:rPr>
                <w:noProof/>
                <w:webHidden/>
              </w:rPr>
              <w:fldChar w:fldCharType="separate"/>
            </w:r>
            <w:r w:rsidR="004249CE">
              <w:rPr>
                <w:noProof/>
                <w:webHidden/>
              </w:rPr>
              <w:t>12</w:t>
            </w:r>
            <w:r w:rsidR="004249CE">
              <w:rPr>
                <w:noProof/>
                <w:webHidden/>
              </w:rPr>
              <w:fldChar w:fldCharType="end"/>
            </w:r>
          </w:hyperlink>
        </w:p>
        <w:p w:rsidR="004249CE" w:rsidRDefault="006F14BB" w14:paraId="4DE766B5" w14:textId="07BB13EA">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82">
            <w:r w:rsidRPr="003C4874" w:rsidR="004249CE">
              <w:rPr>
                <w:rStyle w:val="Hyperlink"/>
                <w:noProof/>
              </w:rPr>
              <w:t>4.1.</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Local Git Repo Configuration</w:t>
            </w:r>
            <w:r w:rsidR="004249CE">
              <w:rPr>
                <w:noProof/>
                <w:webHidden/>
              </w:rPr>
              <w:tab/>
            </w:r>
            <w:r w:rsidR="004249CE">
              <w:rPr>
                <w:noProof/>
                <w:webHidden/>
              </w:rPr>
              <w:fldChar w:fldCharType="begin"/>
            </w:r>
            <w:r w:rsidR="004249CE">
              <w:rPr>
                <w:noProof/>
                <w:webHidden/>
              </w:rPr>
              <w:instrText xml:space="preserve"> PAGEREF _Toc66739882 \h </w:instrText>
            </w:r>
            <w:r w:rsidR="004249CE">
              <w:rPr>
                <w:noProof/>
                <w:webHidden/>
              </w:rPr>
            </w:r>
            <w:r w:rsidR="004249CE">
              <w:rPr>
                <w:noProof/>
                <w:webHidden/>
              </w:rPr>
              <w:fldChar w:fldCharType="separate"/>
            </w:r>
            <w:r w:rsidR="004249CE">
              <w:rPr>
                <w:noProof/>
                <w:webHidden/>
              </w:rPr>
              <w:t>12</w:t>
            </w:r>
            <w:r w:rsidR="004249CE">
              <w:rPr>
                <w:noProof/>
                <w:webHidden/>
              </w:rPr>
              <w:fldChar w:fldCharType="end"/>
            </w:r>
          </w:hyperlink>
        </w:p>
        <w:p w:rsidR="004249CE" w:rsidRDefault="006F14BB" w14:paraId="415C0113" w14:textId="5894783A">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83">
            <w:r w:rsidRPr="003C4874" w:rsidR="004249CE">
              <w:rPr>
                <w:rStyle w:val="Hyperlink"/>
                <w:noProof/>
              </w:rPr>
              <w:t>4.2.</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Installing Go</w:t>
            </w:r>
            <w:r w:rsidR="004249CE">
              <w:rPr>
                <w:noProof/>
                <w:webHidden/>
              </w:rPr>
              <w:tab/>
            </w:r>
            <w:r w:rsidR="004249CE">
              <w:rPr>
                <w:noProof/>
                <w:webHidden/>
              </w:rPr>
              <w:fldChar w:fldCharType="begin"/>
            </w:r>
            <w:r w:rsidR="004249CE">
              <w:rPr>
                <w:noProof/>
                <w:webHidden/>
              </w:rPr>
              <w:instrText xml:space="preserve"> PAGEREF _Toc66739883 \h </w:instrText>
            </w:r>
            <w:r w:rsidR="004249CE">
              <w:rPr>
                <w:noProof/>
                <w:webHidden/>
              </w:rPr>
            </w:r>
            <w:r w:rsidR="004249CE">
              <w:rPr>
                <w:noProof/>
                <w:webHidden/>
              </w:rPr>
              <w:fldChar w:fldCharType="separate"/>
            </w:r>
            <w:r w:rsidR="004249CE">
              <w:rPr>
                <w:noProof/>
                <w:webHidden/>
              </w:rPr>
              <w:t>12</w:t>
            </w:r>
            <w:r w:rsidR="004249CE">
              <w:rPr>
                <w:noProof/>
                <w:webHidden/>
              </w:rPr>
              <w:fldChar w:fldCharType="end"/>
            </w:r>
          </w:hyperlink>
        </w:p>
        <w:p w:rsidR="004249CE" w:rsidRDefault="006F14BB" w14:paraId="01A20F25" w14:textId="766B9E5E">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84">
            <w:r w:rsidRPr="003C4874" w:rsidR="004249CE">
              <w:rPr>
                <w:rStyle w:val="Hyperlink"/>
                <w:noProof/>
              </w:rPr>
              <w:t>4.3.</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Running the Webhook API</w:t>
            </w:r>
            <w:r w:rsidR="004249CE">
              <w:rPr>
                <w:noProof/>
                <w:webHidden/>
              </w:rPr>
              <w:tab/>
            </w:r>
            <w:r w:rsidR="004249CE">
              <w:rPr>
                <w:noProof/>
                <w:webHidden/>
              </w:rPr>
              <w:fldChar w:fldCharType="begin"/>
            </w:r>
            <w:r w:rsidR="004249CE">
              <w:rPr>
                <w:noProof/>
                <w:webHidden/>
              </w:rPr>
              <w:instrText xml:space="preserve"> PAGEREF _Toc66739884 \h </w:instrText>
            </w:r>
            <w:r w:rsidR="004249CE">
              <w:rPr>
                <w:noProof/>
                <w:webHidden/>
              </w:rPr>
            </w:r>
            <w:r w:rsidR="004249CE">
              <w:rPr>
                <w:noProof/>
                <w:webHidden/>
              </w:rPr>
              <w:fldChar w:fldCharType="separate"/>
            </w:r>
            <w:r w:rsidR="004249CE">
              <w:rPr>
                <w:noProof/>
                <w:webHidden/>
              </w:rPr>
              <w:t>13</w:t>
            </w:r>
            <w:r w:rsidR="004249CE">
              <w:rPr>
                <w:noProof/>
                <w:webHidden/>
              </w:rPr>
              <w:fldChar w:fldCharType="end"/>
            </w:r>
          </w:hyperlink>
        </w:p>
        <w:p w:rsidR="004249CE" w:rsidRDefault="006F14BB" w14:paraId="412BBEBB" w14:textId="3D9BA837">
          <w:pPr>
            <w:pStyle w:val="TOC2"/>
            <w:tabs>
              <w:tab w:val="left" w:pos="806"/>
              <w:tab w:val="right" w:leader="dot" w:pos="9350"/>
            </w:tabs>
            <w:rPr>
              <w:rFonts w:asciiTheme="minorHAnsi" w:hAnsiTheme="minorHAnsi" w:eastAsiaTheme="minorEastAsia" w:cstheme="minorBidi"/>
              <w:bCs w:val="0"/>
              <w:noProof/>
              <w:sz w:val="24"/>
              <w:szCs w:val="24"/>
              <w:lang w:eastAsia="ko-KR"/>
            </w:rPr>
          </w:pPr>
          <w:hyperlink w:history="1" w:anchor="_Toc66739885">
            <w:r w:rsidRPr="003C4874" w:rsidR="004249CE">
              <w:rPr>
                <w:rStyle w:val="Hyperlink"/>
                <w:noProof/>
              </w:rPr>
              <w:t>4.4.</w:t>
            </w:r>
            <w:r w:rsidR="004249CE">
              <w:rPr>
                <w:rFonts w:asciiTheme="minorHAnsi" w:hAnsiTheme="minorHAnsi" w:eastAsiaTheme="minorEastAsia" w:cstheme="minorBidi"/>
                <w:bCs w:val="0"/>
                <w:noProof/>
                <w:sz w:val="24"/>
                <w:szCs w:val="24"/>
                <w:lang w:eastAsia="ko-KR"/>
              </w:rPr>
              <w:tab/>
            </w:r>
            <w:r w:rsidRPr="003C4874" w:rsidR="004249CE">
              <w:rPr>
                <w:rStyle w:val="Hyperlink"/>
                <w:noProof/>
              </w:rPr>
              <w:t>Dialogflow Instance</w:t>
            </w:r>
            <w:r w:rsidR="004249CE">
              <w:rPr>
                <w:noProof/>
                <w:webHidden/>
              </w:rPr>
              <w:tab/>
            </w:r>
            <w:r w:rsidR="004249CE">
              <w:rPr>
                <w:noProof/>
                <w:webHidden/>
              </w:rPr>
              <w:fldChar w:fldCharType="begin"/>
            </w:r>
            <w:r w:rsidR="004249CE">
              <w:rPr>
                <w:noProof/>
                <w:webHidden/>
              </w:rPr>
              <w:instrText xml:space="preserve"> PAGEREF _Toc66739885 \h </w:instrText>
            </w:r>
            <w:r w:rsidR="004249CE">
              <w:rPr>
                <w:noProof/>
                <w:webHidden/>
              </w:rPr>
            </w:r>
            <w:r w:rsidR="004249CE">
              <w:rPr>
                <w:noProof/>
                <w:webHidden/>
              </w:rPr>
              <w:fldChar w:fldCharType="separate"/>
            </w:r>
            <w:r w:rsidR="004249CE">
              <w:rPr>
                <w:noProof/>
                <w:webHidden/>
              </w:rPr>
              <w:t>13</w:t>
            </w:r>
            <w:r w:rsidR="004249CE">
              <w:rPr>
                <w:noProof/>
                <w:webHidden/>
              </w:rPr>
              <w:fldChar w:fldCharType="end"/>
            </w:r>
          </w:hyperlink>
        </w:p>
        <w:p w:rsidR="004249CE" w:rsidRDefault="006F14BB" w14:paraId="4640DFEE" w14:textId="3FCBD3DA">
          <w:pPr>
            <w:pStyle w:val="TOC1"/>
            <w:rPr>
              <w:rFonts w:asciiTheme="minorHAnsi" w:hAnsiTheme="minorHAnsi" w:eastAsiaTheme="minorEastAsia" w:cstheme="minorBidi"/>
              <w:b w:val="0"/>
              <w:bCs w:val="0"/>
              <w:noProof/>
              <w:sz w:val="24"/>
              <w:lang w:eastAsia="ko-KR"/>
            </w:rPr>
          </w:pPr>
          <w:hyperlink w:history="1" w:anchor="_Toc66739886">
            <w:r w:rsidRPr="003C4874" w:rsidR="004249CE">
              <w:rPr>
                <w:rStyle w:val="Hyperlink"/>
                <w:noProof/>
              </w:rPr>
              <w:t>5.</w:t>
            </w:r>
            <w:r w:rsidR="004249CE">
              <w:rPr>
                <w:rFonts w:asciiTheme="minorHAnsi" w:hAnsiTheme="minorHAnsi" w:eastAsiaTheme="minorEastAsia" w:cstheme="minorBidi"/>
                <w:b w:val="0"/>
                <w:bCs w:val="0"/>
                <w:noProof/>
                <w:sz w:val="24"/>
                <w:lang w:eastAsia="ko-KR"/>
              </w:rPr>
              <w:tab/>
            </w:r>
            <w:r w:rsidRPr="003C4874" w:rsidR="004249CE">
              <w:rPr>
                <w:rStyle w:val="Hyperlink"/>
                <w:noProof/>
              </w:rPr>
              <w:t>Challenges/Issues/Concern</w:t>
            </w:r>
            <w:r w:rsidR="004249CE">
              <w:rPr>
                <w:noProof/>
                <w:webHidden/>
              </w:rPr>
              <w:tab/>
            </w:r>
            <w:r w:rsidR="004249CE">
              <w:rPr>
                <w:noProof/>
                <w:webHidden/>
              </w:rPr>
              <w:fldChar w:fldCharType="begin"/>
            </w:r>
            <w:r w:rsidR="004249CE">
              <w:rPr>
                <w:noProof/>
                <w:webHidden/>
              </w:rPr>
              <w:instrText xml:space="preserve"> PAGEREF _Toc66739886 \h </w:instrText>
            </w:r>
            <w:r w:rsidR="004249CE">
              <w:rPr>
                <w:noProof/>
                <w:webHidden/>
              </w:rPr>
            </w:r>
            <w:r w:rsidR="004249CE">
              <w:rPr>
                <w:noProof/>
                <w:webHidden/>
              </w:rPr>
              <w:fldChar w:fldCharType="separate"/>
            </w:r>
            <w:r w:rsidR="004249CE">
              <w:rPr>
                <w:noProof/>
                <w:webHidden/>
              </w:rPr>
              <w:t>13</w:t>
            </w:r>
            <w:r w:rsidR="004249CE">
              <w:rPr>
                <w:noProof/>
                <w:webHidden/>
              </w:rPr>
              <w:fldChar w:fldCharType="end"/>
            </w:r>
          </w:hyperlink>
        </w:p>
        <w:p w:rsidR="004249CE" w:rsidRDefault="006F14BB" w14:paraId="41DB8427" w14:textId="5C5BD456">
          <w:pPr>
            <w:pStyle w:val="TOC1"/>
            <w:rPr>
              <w:rFonts w:asciiTheme="minorHAnsi" w:hAnsiTheme="minorHAnsi" w:eastAsiaTheme="minorEastAsia" w:cstheme="minorBidi"/>
              <w:b w:val="0"/>
              <w:bCs w:val="0"/>
              <w:noProof/>
              <w:sz w:val="24"/>
              <w:lang w:eastAsia="ko-KR"/>
            </w:rPr>
          </w:pPr>
          <w:hyperlink w:history="1" w:anchor="_Toc66739887">
            <w:r w:rsidRPr="003C4874" w:rsidR="004249CE">
              <w:rPr>
                <w:rStyle w:val="Hyperlink"/>
                <w:noProof/>
              </w:rPr>
              <w:t>6.</w:t>
            </w:r>
            <w:r w:rsidR="004249CE">
              <w:rPr>
                <w:rFonts w:asciiTheme="minorHAnsi" w:hAnsiTheme="minorHAnsi" w:eastAsiaTheme="minorEastAsia" w:cstheme="minorBidi"/>
                <w:b w:val="0"/>
                <w:bCs w:val="0"/>
                <w:noProof/>
                <w:sz w:val="24"/>
                <w:lang w:eastAsia="ko-KR"/>
              </w:rPr>
              <w:tab/>
            </w:r>
            <w:r w:rsidRPr="003C4874" w:rsidR="004249CE">
              <w:rPr>
                <w:rStyle w:val="Hyperlink"/>
                <w:noProof/>
              </w:rPr>
              <w:t>Additional Help</w:t>
            </w:r>
            <w:r w:rsidR="004249CE">
              <w:rPr>
                <w:noProof/>
                <w:webHidden/>
              </w:rPr>
              <w:tab/>
            </w:r>
            <w:r w:rsidR="004249CE">
              <w:rPr>
                <w:noProof/>
                <w:webHidden/>
              </w:rPr>
              <w:fldChar w:fldCharType="begin"/>
            </w:r>
            <w:r w:rsidR="004249CE">
              <w:rPr>
                <w:noProof/>
                <w:webHidden/>
              </w:rPr>
              <w:instrText xml:space="preserve"> PAGEREF _Toc66739887 \h </w:instrText>
            </w:r>
            <w:r w:rsidR="004249CE">
              <w:rPr>
                <w:noProof/>
                <w:webHidden/>
              </w:rPr>
            </w:r>
            <w:r w:rsidR="004249CE">
              <w:rPr>
                <w:noProof/>
                <w:webHidden/>
              </w:rPr>
              <w:fldChar w:fldCharType="separate"/>
            </w:r>
            <w:r w:rsidR="004249CE">
              <w:rPr>
                <w:noProof/>
                <w:webHidden/>
              </w:rPr>
              <w:t>13</w:t>
            </w:r>
            <w:r w:rsidR="004249CE">
              <w:rPr>
                <w:noProof/>
                <w:webHidden/>
              </w:rPr>
              <w:fldChar w:fldCharType="end"/>
            </w:r>
          </w:hyperlink>
        </w:p>
        <w:p w:rsidR="004249CE" w:rsidRDefault="006F14BB" w14:paraId="1D69AC14" w14:textId="6805BE50">
          <w:pPr>
            <w:pStyle w:val="TOC1"/>
            <w:rPr>
              <w:rFonts w:asciiTheme="minorHAnsi" w:hAnsiTheme="minorHAnsi" w:eastAsiaTheme="minorEastAsia" w:cstheme="minorBidi"/>
              <w:b w:val="0"/>
              <w:bCs w:val="0"/>
              <w:noProof/>
              <w:sz w:val="24"/>
              <w:lang w:eastAsia="ko-KR"/>
            </w:rPr>
          </w:pPr>
          <w:hyperlink w:history="1" w:anchor="_Toc66739888">
            <w:r w:rsidRPr="003C4874" w:rsidR="004249CE">
              <w:rPr>
                <w:rStyle w:val="Hyperlink"/>
                <w:noProof/>
              </w:rPr>
              <w:t>7.</w:t>
            </w:r>
            <w:r w:rsidR="004249CE">
              <w:rPr>
                <w:rFonts w:asciiTheme="minorHAnsi" w:hAnsiTheme="minorHAnsi" w:eastAsiaTheme="minorEastAsia" w:cstheme="minorBidi"/>
                <w:b w:val="0"/>
                <w:bCs w:val="0"/>
                <w:noProof/>
                <w:sz w:val="24"/>
                <w:lang w:eastAsia="ko-KR"/>
              </w:rPr>
              <w:tab/>
            </w:r>
            <w:r w:rsidRPr="003C4874" w:rsidR="004249CE">
              <w:rPr>
                <w:rStyle w:val="Hyperlink"/>
                <w:noProof/>
              </w:rPr>
              <w:t>License Information</w:t>
            </w:r>
            <w:r w:rsidR="004249CE">
              <w:rPr>
                <w:noProof/>
                <w:webHidden/>
              </w:rPr>
              <w:tab/>
            </w:r>
            <w:r w:rsidR="004249CE">
              <w:rPr>
                <w:noProof/>
                <w:webHidden/>
              </w:rPr>
              <w:fldChar w:fldCharType="begin"/>
            </w:r>
            <w:r w:rsidR="004249CE">
              <w:rPr>
                <w:noProof/>
                <w:webHidden/>
              </w:rPr>
              <w:instrText xml:space="preserve"> PAGEREF _Toc66739888 \h </w:instrText>
            </w:r>
            <w:r w:rsidR="004249CE">
              <w:rPr>
                <w:noProof/>
                <w:webHidden/>
              </w:rPr>
            </w:r>
            <w:r w:rsidR="004249CE">
              <w:rPr>
                <w:noProof/>
                <w:webHidden/>
              </w:rPr>
              <w:fldChar w:fldCharType="separate"/>
            </w:r>
            <w:r w:rsidR="004249CE">
              <w:rPr>
                <w:noProof/>
                <w:webHidden/>
              </w:rPr>
              <w:t>13</w:t>
            </w:r>
            <w:r w:rsidR="004249CE">
              <w:rPr>
                <w:noProof/>
                <w:webHidden/>
              </w:rPr>
              <w:fldChar w:fldCharType="end"/>
            </w:r>
          </w:hyperlink>
        </w:p>
        <w:p w:rsidR="004249CE" w:rsidRDefault="006F14BB" w14:paraId="79FB41EB" w14:textId="3F9DBAAB">
          <w:pPr>
            <w:pStyle w:val="TOC1"/>
            <w:tabs>
              <w:tab w:val="left" w:pos="1451"/>
            </w:tabs>
            <w:rPr>
              <w:rFonts w:asciiTheme="minorHAnsi" w:hAnsiTheme="minorHAnsi" w:eastAsiaTheme="minorEastAsia" w:cstheme="minorBidi"/>
              <w:b w:val="0"/>
              <w:bCs w:val="0"/>
              <w:noProof/>
              <w:sz w:val="24"/>
              <w:lang w:eastAsia="ko-KR"/>
            </w:rPr>
          </w:pPr>
          <w:hyperlink w:history="1" w:anchor="_Toc66739889">
            <w:r w:rsidRPr="003C4874" w:rsidR="004249CE">
              <w:rPr>
                <w:rStyle w:val="Hyperlink"/>
                <w:noProof/>
              </w:rPr>
              <w:t>Appendix A:</w:t>
            </w:r>
            <w:r w:rsidR="004249CE">
              <w:rPr>
                <w:rFonts w:asciiTheme="minorHAnsi" w:hAnsiTheme="minorHAnsi" w:eastAsiaTheme="minorEastAsia" w:cstheme="minorBidi"/>
                <w:b w:val="0"/>
                <w:bCs w:val="0"/>
                <w:noProof/>
                <w:sz w:val="24"/>
                <w:lang w:eastAsia="ko-KR"/>
              </w:rPr>
              <w:tab/>
            </w:r>
            <w:r w:rsidRPr="003C4874" w:rsidR="004249CE">
              <w:rPr>
                <w:rStyle w:val="Hyperlink"/>
                <w:noProof/>
              </w:rPr>
              <w:t>Abbreviations and Acronyms</w:t>
            </w:r>
            <w:r w:rsidR="004249CE">
              <w:rPr>
                <w:noProof/>
                <w:webHidden/>
              </w:rPr>
              <w:tab/>
            </w:r>
            <w:r w:rsidR="004249CE">
              <w:rPr>
                <w:noProof/>
                <w:webHidden/>
              </w:rPr>
              <w:fldChar w:fldCharType="begin"/>
            </w:r>
            <w:r w:rsidR="004249CE">
              <w:rPr>
                <w:noProof/>
                <w:webHidden/>
              </w:rPr>
              <w:instrText xml:space="preserve"> PAGEREF _Toc66739889 \h </w:instrText>
            </w:r>
            <w:r w:rsidR="004249CE">
              <w:rPr>
                <w:noProof/>
                <w:webHidden/>
              </w:rPr>
            </w:r>
            <w:r w:rsidR="004249CE">
              <w:rPr>
                <w:noProof/>
                <w:webHidden/>
              </w:rPr>
              <w:fldChar w:fldCharType="separate"/>
            </w:r>
            <w:r w:rsidR="004249CE">
              <w:rPr>
                <w:noProof/>
                <w:webHidden/>
              </w:rPr>
              <w:t>15</w:t>
            </w:r>
            <w:r w:rsidR="004249CE">
              <w:rPr>
                <w:noProof/>
                <w:webHidden/>
              </w:rPr>
              <w:fldChar w:fldCharType="end"/>
            </w:r>
          </w:hyperlink>
        </w:p>
        <w:p w:rsidR="004249CE" w:rsidRDefault="006F14BB" w14:paraId="371CDF97" w14:textId="632224B7">
          <w:pPr>
            <w:pStyle w:val="TOC1"/>
            <w:tabs>
              <w:tab w:val="left" w:pos="1451"/>
            </w:tabs>
            <w:rPr>
              <w:rFonts w:asciiTheme="minorHAnsi" w:hAnsiTheme="minorHAnsi" w:eastAsiaTheme="minorEastAsia" w:cstheme="minorBidi"/>
              <w:b w:val="0"/>
              <w:bCs w:val="0"/>
              <w:noProof/>
              <w:sz w:val="24"/>
              <w:lang w:eastAsia="ko-KR"/>
            </w:rPr>
          </w:pPr>
          <w:hyperlink w:history="1" w:anchor="_Toc66739890">
            <w:r w:rsidRPr="003C4874" w:rsidR="004249CE">
              <w:rPr>
                <w:rStyle w:val="Hyperlink"/>
                <w:noProof/>
              </w:rPr>
              <w:t>Appendix B:</w:t>
            </w:r>
            <w:r w:rsidR="004249CE">
              <w:rPr>
                <w:rFonts w:asciiTheme="minorHAnsi" w:hAnsiTheme="minorHAnsi" w:eastAsiaTheme="minorEastAsia" w:cstheme="minorBidi"/>
                <w:b w:val="0"/>
                <w:bCs w:val="0"/>
                <w:noProof/>
                <w:sz w:val="24"/>
                <w:lang w:eastAsia="ko-KR"/>
              </w:rPr>
              <w:tab/>
            </w:r>
            <w:r w:rsidRPr="003C4874" w:rsidR="004249CE">
              <w:rPr>
                <w:rStyle w:val="Hyperlink"/>
                <w:noProof/>
              </w:rPr>
              <w:t>References</w:t>
            </w:r>
            <w:r w:rsidR="004249CE">
              <w:rPr>
                <w:noProof/>
                <w:webHidden/>
              </w:rPr>
              <w:tab/>
            </w:r>
            <w:r w:rsidR="004249CE">
              <w:rPr>
                <w:noProof/>
                <w:webHidden/>
              </w:rPr>
              <w:fldChar w:fldCharType="begin"/>
            </w:r>
            <w:r w:rsidR="004249CE">
              <w:rPr>
                <w:noProof/>
                <w:webHidden/>
              </w:rPr>
              <w:instrText xml:space="preserve"> PAGEREF _Toc66739890 \h </w:instrText>
            </w:r>
            <w:r w:rsidR="004249CE">
              <w:rPr>
                <w:noProof/>
                <w:webHidden/>
              </w:rPr>
            </w:r>
            <w:r w:rsidR="004249CE">
              <w:rPr>
                <w:noProof/>
                <w:webHidden/>
              </w:rPr>
              <w:fldChar w:fldCharType="separate"/>
            </w:r>
            <w:r w:rsidR="004249CE">
              <w:rPr>
                <w:noProof/>
                <w:webHidden/>
              </w:rPr>
              <w:t>16</w:t>
            </w:r>
            <w:r w:rsidR="004249CE">
              <w:rPr>
                <w:noProof/>
                <w:webHidden/>
              </w:rPr>
              <w:fldChar w:fldCharType="end"/>
            </w:r>
          </w:hyperlink>
        </w:p>
        <w:p w:rsidR="00993124" w:rsidP="00993124" w:rsidRDefault="00635DA4" w14:paraId="10E96BE2" w14:textId="77777777">
          <w:pPr>
            <w:pStyle w:val="PFBodyText"/>
            <w:rPr>
              <w:rFonts w:ascii="Times New Roman" w:hAnsi="Times New Roman"/>
              <w:sz w:val="24"/>
            </w:rPr>
          </w:pPr>
          <w:r w:rsidRPr="005023B9">
            <w:rPr>
              <w:rFonts w:ascii="Times New Roman" w:hAnsi="Times New Roman"/>
              <w:sz w:val="24"/>
              <w:szCs w:val="24"/>
            </w:rPr>
            <w:fldChar w:fldCharType="end"/>
          </w:r>
        </w:p>
      </w:sdtContent>
    </w:sdt>
    <w:bookmarkStart w:name="_Toc506467204" w:displacedByCustomXml="prev" w:id="1"/>
    <w:bookmarkEnd w:displacedByCustomXml="prev" w:id="1"/>
    <w:bookmarkStart w:name="_Toc506369985" w:displacedByCustomXml="prev" w:id="2"/>
    <w:bookmarkEnd w:displacedByCustomXml="prev" w:id="2"/>
    <w:bookmarkStart w:name="_Toc506369057" w:displacedByCustomXml="prev" w:id="3"/>
    <w:bookmarkEnd w:displacedByCustomXml="prev" w:id="3"/>
    <w:bookmarkStart w:name="_Toc260810154" w:displacedByCustomXml="prev" w:id="4"/>
    <w:bookmarkEnd w:displacedByCustomXml="prev" w:id="4"/>
    <w:bookmarkStart w:name="_Toc260810024" w:displacedByCustomXml="prev" w:id="5"/>
    <w:bookmarkEnd w:displacedByCustomXml="prev" w:id="5"/>
    <w:bookmarkStart w:name="_Toc260809953" w:displacedByCustomXml="prev" w:id="6"/>
    <w:bookmarkEnd w:displacedByCustomXml="prev" w:id="6"/>
    <w:bookmarkStart w:name="_Toc260809881" w:displacedByCustomXml="prev" w:id="7"/>
    <w:bookmarkEnd w:displacedByCustomXml="prev" w:id="7"/>
    <w:bookmarkStart w:name="_Toc259695517" w:displacedByCustomXml="prev" w:id="8"/>
    <w:bookmarkEnd w:displacedByCustomXml="prev" w:id="8"/>
    <w:bookmarkStart w:name="_Toc259695437" w:displacedByCustomXml="prev" w:id="9"/>
    <w:bookmarkEnd w:displacedByCustomXml="prev" w:id="9"/>
    <w:bookmarkStart w:name="_Toc259695356" w:displacedByCustomXml="prev" w:id="10"/>
    <w:bookmarkEnd w:displacedByCustomXml="prev" w:id="10"/>
    <w:bookmarkStart w:name="_Toc259695110" w:displacedByCustomXml="prev" w:id="11"/>
    <w:bookmarkEnd w:displacedByCustomXml="prev" w:id="11"/>
    <w:bookmarkStart w:name="_Toc259694817" w:displacedByCustomXml="prev" w:id="12"/>
    <w:bookmarkEnd w:displacedByCustomXml="prev" w:id="12"/>
    <w:bookmarkStart w:name="_Toc259694671" w:displacedByCustomXml="prev" w:id="13"/>
    <w:bookmarkEnd w:displacedByCustomXml="prev" w:id="13"/>
    <w:bookmarkStart w:name="_Toc259694581" w:displacedByCustomXml="prev" w:id="14"/>
    <w:bookmarkEnd w:displacedByCustomXml="prev" w:id="14"/>
    <w:bookmarkStart w:name="_Toc259694489" w:displacedByCustomXml="prev" w:id="15"/>
    <w:bookmarkEnd w:displacedByCustomXml="prev" w:id="15"/>
    <w:bookmarkStart w:name="_Toc259694397" w:displacedByCustomXml="prev" w:id="16"/>
    <w:bookmarkEnd w:displacedByCustomXml="prev" w:id="16"/>
    <w:bookmarkStart w:name="_Toc259694305" w:displacedByCustomXml="prev" w:id="17"/>
    <w:bookmarkEnd w:displacedByCustomXml="prev" w:id="17"/>
    <w:bookmarkStart w:name="_Toc259695514" w:displacedByCustomXml="prev" w:id="18"/>
    <w:bookmarkEnd w:displacedByCustomXml="prev" w:id="18"/>
    <w:bookmarkStart w:name="_Toc259695434" w:displacedByCustomXml="prev" w:id="19"/>
    <w:bookmarkEnd w:displacedByCustomXml="prev" w:id="19"/>
    <w:bookmarkStart w:name="_Toc259695353" w:displacedByCustomXml="prev" w:id="20"/>
    <w:bookmarkEnd w:displacedByCustomXml="prev" w:id="20"/>
    <w:bookmarkStart w:name="_Toc259695107" w:displacedByCustomXml="prev" w:id="21"/>
    <w:bookmarkEnd w:displacedByCustomXml="prev" w:id="21"/>
    <w:bookmarkStart w:name="_Toc259694814" w:displacedByCustomXml="prev" w:id="22"/>
    <w:bookmarkEnd w:displacedByCustomXml="prev" w:id="22"/>
    <w:bookmarkStart w:name="_Toc259694668" w:displacedByCustomXml="prev" w:id="23"/>
    <w:bookmarkEnd w:displacedByCustomXml="prev" w:id="23"/>
    <w:bookmarkStart w:name="_Toc259694578" w:displacedByCustomXml="prev" w:id="24"/>
    <w:bookmarkEnd w:displacedByCustomXml="prev" w:id="24"/>
    <w:bookmarkStart w:name="_Toc259694486" w:displacedByCustomXml="prev" w:id="25"/>
    <w:bookmarkEnd w:displacedByCustomXml="prev" w:id="25"/>
    <w:bookmarkStart w:name="_Toc259694394" w:displacedByCustomXml="prev" w:id="26"/>
    <w:bookmarkEnd w:displacedByCustomXml="prev" w:id="26"/>
    <w:bookmarkStart w:name="_Toc259694302" w:displacedByCustomXml="prev" w:id="27"/>
    <w:bookmarkEnd w:displacedByCustomXml="prev" w:id="27"/>
    <w:bookmarkStart w:name="_Toc42410721" w:displacedByCustomXml="prev" w:id="28"/>
    <w:bookmarkEnd w:displacedByCustomXml="prev" w:id="28"/>
    <w:bookmarkStart w:name="_Toc42410681" w:displacedByCustomXml="prev" w:id="29"/>
    <w:bookmarkEnd w:displacedByCustomXml="prev" w:id="29"/>
    <w:bookmarkStart w:name="_Toc42402095" w:displacedByCustomXml="prev" w:id="30"/>
    <w:bookmarkEnd w:displacedByCustomXml="prev" w:id="30"/>
    <w:bookmarkStart w:name="_Toc259695513" w:displacedByCustomXml="prev" w:id="31"/>
    <w:bookmarkEnd w:displacedByCustomXml="prev" w:id="31"/>
    <w:bookmarkStart w:name="_Toc259695433" w:displacedByCustomXml="prev" w:id="32"/>
    <w:bookmarkEnd w:displacedByCustomXml="prev" w:id="32"/>
    <w:bookmarkStart w:name="_Toc259695352" w:displacedByCustomXml="prev" w:id="33"/>
    <w:bookmarkEnd w:displacedByCustomXml="prev" w:id="33"/>
    <w:bookmarkStart w:name="_Toc259695106" w:displacedByCustomXml="prev" w:id="34"/>
    <w:bookmarkEnd w:displacedByCustomXml="prev" w:id="34"/>
    <w:bookmarkStart w:name="_Toc259694813" w:displacedByCustomXml="prev" w:id="35"/>
    <w:bookmarkEnd w:displacedByCustomXml="prev" w:id="35"/>
    <w:bookmarkStart w:name="_Toc259694667" w:displacedByCustomXml="prev" w:id="36"/>
    <w:bookmarkEnd w:displacedByCustomXml="prev" w:id="36"/>
    <w:bookmarkStart w:name="_Toc259694577" w:displacedByCustomXml="prev" w:id="37"/>
    <w:bookmarkEnd w:displacedByCustomXml="prev" w:id="37"/>
    <w:bookmarkStart w:name="_Toc259694485" w:displacedByCustomXml="prev" w:id="38"/>
    <w:bookmarkEnd w:displacedByCustomXml="prev" w:id="38"/>
    <w:bookmarkStart w:name="_Toc259694393" w:displacedByCustomXml="prev" w:id="39"/>
    <w:bookmarkEnd w:displacedByCustomXml="prev" w:id="39"/>
    <w:bookmarkStart w:name="_Toc259694301" w:displacedByCustomXml="prev" w:id="40"/>
    <w:bookmarkEnd w:displacedByCustomXml="prev" w:id="40"/>
    <w:bookmarkStart w:name="_Toc259695512" w:displacedByCustomXml="prev" w:id="41"/>
    <w:bookmarkEnd w:displacedByCustomXml="prev" w:id="41"/>
    <w:bookmarkStart w:name="_Toc259695432" w:displacedByCustomXml="prev" w:id="42"/>
    <w:bookmarkEnd w:displacedByCustomXml="prev" w:id="42"/>
    <w:bookmarkStart w:name="_Toc259695351" w:displacedByCustomXml="prev" w:id="43"/>
    <w:bookmarkEnd w:displacedByCustomXml="prev" w:id="43"/>
    <w:bookmarkStart w:name="_Toc259695105" w:displacedByCustomXml="prev" w:id="44"/>
    <w:bookmarkEnd w:displacedByCustomXml="prev" w:id="44"/>
    <w:bookmarkStart w:name="_Toc259694812" w:displacedByCustomXml="prev" w:id="45"/>
    <w:bookmarkEnd w:displacedByCustomXml="prev" w:id="45"/>
    <w:bookmarkStart w:name="_Toc259694666" w:displacedByCustomXml="prev" w:id="46"/>
    <w:bookmarkEnd w:displacedByCustomXml="prev" w:id="46"/>
    <w:bookmarkStart w:name="_Toc259694576" w:displacedByCustomXml="prev" w:id="47"/>
    <w:bookmarkEnd w:displacedByCustomXml="prev" w:id="47"/>
    <w:bookmarkStart w:name="_Toc259694484" w:displacedByCustomXml="prev" w:id="48"/>
    <w:bookmarkEnd w:displacedByCustomXml="prev" w:id="48"/>
    <w:bookmarkStart w:name="_Toc259694392" w:displacedByCustomXml="prev" w:id="49"/>
    <w:bookmarkEnd w:displacedByCustomXml="prev" w:id="49"/>
    <w:bookmarkStart w:name="_Toc259694300" w:displacedByCustomXml="prev" w:id="50"/>
    <w:bookmarkEnd w:displacedByCustomXml="prev" w:id="50"/>
    <w:bookmarkStart w:name="_Toc259695511" w:displacedByCustomXml="prev" w:id="51"/>
    <w:bookmarkEnd w:displacedByCustomXml="prev" w:id="51"/>
    <w:bookmarkStart w:name="_Toc259695431" w:displacedByCustomXml="prev" w:id="52"/>
    <w:bookmarkEnd w:displacedByCustomXml="prev" w:id="52"/>
    <w:bookmarkStart w:name="_Toc259695350" w:displacedByCustomXml="prev" w:id="53"/>
    <w:bookmarkEnd w:displacedByCustomXml="prev" w:id="53"/>
    <w:bookmarkStart w:name="_Toc259695104" w:displacedByCustomXml="prev" w:id="54"/>
    <w:bookmarkEnd w:displacedByCustomXml="prev" w:id="54"/>
    <w:bookmarkStart w:name="_Toc259694811" w:displacedByCustomXml="prev" w:id="55"/>
    <w:bookmarkEnd w:displacedByCustomXml="prev" w:id="55"/>
    <w:bookmarkStart w:name="_Toc259694665" w:displacedByCustomXml="prev" w:id="56"/>
    <w:bookmarkEnd w:displacedByCustomXml="prev" w:id="56"/>
    <w:bookmarkStart w:name="_Toc259694575" w:displacedByCustomXml="prev" w:id="57"/>
    <w:bookmarkEnd w:displacedByCustomXml="prev" w:id="57"/>
    <w:bookmarkStart w:name="_Toc259694483" w:displacedByCustomXml="prev" w:id="58"/>
    <w:bookmarkEnd w:displacedByCustomXml="prev" w:id="58"/>
    <w:bookmarkStart w:name="_Toc259694391" w:displacedByCustomXml="prev" w:id="59"/>
    <w:bookmarkEnd w:displacedByCustomXml="prev" w:id="59"/>
    <w:bookmarkStart w:name="_Toc259694299" w:displacedByCustomXml="prev" w:id="60"/>
    <w:bookmarkEnd w:displacedByCustomXml="prev" w:id="60"/>
    <w:bookmarkStart w:name="_Toc259695510" w:displacedByCustomXml="prev" w:id="61"/>
    <w:bookmarkEnd w:displacedByCustomXml="prev" w:id="61"/>
    <w:bookmarkStart w:name="_Toc259695430" w:displacedByCustomXml="prev" w:id="62"/>
    <w:bookmarkEnd w:displacedByCustomXml="prev" w:id="62"/>
    <w:bookmarkStart w:name="_Toc259695349" w:displacedByCustomXml="prev" w:id="63"/>
    <w:bookmarkEnd w:displacedByCustomXml="prev" w:id="63"/>
    <w:bookmarkStart w:name="_Toc259695103" w:displacedByCustomXml="prev" w:id="64"/>
    <w:bookmarkEnd w:displacedByCustomXml="prev" w:id="64"/>
    <w:bookmarkStart w:name="_Toc259694810" w:displacedByCustomXml="prev" w:id="65"/>
    <w:bookmarkEnd w:displacedByCustomXml="prev" w:id="65"/>
    <w:bookmarkStart w:name="_Toc259694664" w:displacedByCustomXml="prev" w:id="66"/>
    <w:bookmarkEnd w:displacedByCustomXml="prev" w:id="66"/>
    <w:bookmarkStart w:name="_Toc259694574" w:displacedByCustomXml="prev" w:id="67"/>
    <w:bookmarkEnd w:displacedByCustomXml="prev" w:id="67"/>
    <w:bookmarkStart w:name="_Toc259694482" w:displacedByCustomXml="prev" w:id="68"/>
    <w:bookmarkEnd w:displacedByCustomXml="prev" w:id="68"/>
    <w:bookmarkStart w:name="_Toc259694390" w:displacedByCustomXml="prev" w:id="69"/>
    <w:bookmarkEnd w:displacedByCustomXml="prev" w:id="69"/>
    <w:bookmarkStart w:name="_Toc259694298" w:displacedByCustomXml="prev" w:id="70"/>
    <w:bookmarkEnd w:displacedByCustomXml="prev" w:id="70"/>
    <w:bookmarkStart w:name="_Toc259695509" w:displacedByCustomXml="prev" w:id="71"/>
    <w:bookmarkEnd w:displacedByCustomXml="prev" w:id="71"/>
    <w:bookmarkStart w:name="_Toc259695429" w:displacedByCustomXml="prev" w:id="72"/>
    <w:bookmarkEnd w:displacedByCustomXml="prev" w:id="72"/>
    <w:bookmarkStart w:name="_Toc259695348" w:displacedByCustomXml="prev" w:id="73"/>
    <w:bookmarkEnd w:displacedByCustomXml="prev" w:id="73"/>
    <w:bookmarkStart w:name="_Toc259695102" w:displacedByCustomXml="prev" w:id="74"/>
    <w:bookmarkEnd w:displacedByCustomXml="prev" w:id="74"/>
    <w:bookmarkStart w:name="_Toc259694809" w:displacedByCustomXml="prev" w:id="75"/>
    <w:bookmarkEnd w:displacedByCustomXml="prev" w:id="75"/>
    <w:bookmarkStart w:name="_Toc259694663" w:displacedByCustomXml="prev" w:id="76"/>
    <w:bookmarkEnd w:displacedByCustomXml="prev" w:id="76"/>
    <w:bookmarkStart w:name="_Toc259694573" w:displacedByCustomXml="prev" w:id="77"/>
    <w:bookmarkEnd w:displacedByCustomXml="prev" w:id="77"/>
    <w:bookmarkStart w:name="_Toc259694481" w:displacedByCustomXml="prev" w:id="78"/>
    <w:bookmarkEnd w:displacedByCustomXml="prev" w:id="78"/>
    <w:bookmarkStart w:name="_Toc259694389" w:displacedByCustomXml="prev" w:id="79"/>
    <w:bookmarkEnd w:displacedByCustomXml="prev" w:id="79"/>
    <w:bookmarkStart w:name="_Toc259694297" w:displacedByCustomXml="prev" w:id="80"/>
    <w:bookmarkEnd w:displacedByCustomXml="prev" w:id="80"/>
    <w:bookmarkStart w:name="_Toc259695508" w:displacedByCustomXml="prev" w:id="81"/>
    <w:bookmarkEnd w:displacedByCustomXml="prev" w:id="81"/>
    <w:bookmarkStart w:name="_Toc259695428" w:displacedByCustomXml="prev" w:id="82"/>
    <w:bookmarkEnd w:displacedByCustomXml="prev" w:id="82"/>
    <w:bookmarkStart w:name="_Toc259695347" w:displacedByCustomXml="prev" w:id="83"/>
    <w:bookmarkEnd w:displacedByCustomXml="prev" w:id="83"/>
    <w:bookmarkStart w:name="_Toc259695101" w:displacedByCustomXml="prev" w:id="84"/>
    <w:bookmarkEnd w:displacedByCustomXml="prev" w:id="84"/>
    <w:bookmarkStart w:name="_Toc259694808" w:displacedByCustomXml="prev" w:id="85"/>
    <w:bookmarkEnd w:displacedByCustomXml="prev" w:id="85"/>
    <w:bookmarkStart w:name="_Toc259694662" w:displacedByCustomXml="prev" w:id="86"/>
    <w:bookmarkEnd w:displacedByCustomXml="prev" w:id="86"/>
    <w:bookmarkStart w:name="_Toc259694572" w:displacedByCustomXml="prev" w:id="87"/>
    <w:bookmarkEnd w:displacedByCustomXml="prev" w:id="87"/>
    <w:bookmarkStart w:name="_Toc259694480" w:displacedByCustomXml="prev" w:id="88"/>
    <w:bookmarkEnd w:displacedByCustomXml="prev" w:id="88"/>
    <w:bookmarkStart w:name="_Toc259694388" w:displacedByCustomXml="prev" w:id="89"/>
    <w:bookmarkEnd w:displacedByCustomXml="prev" w:id="89"/>
    <w:bookmarkStart w:name="_Toc259694296" w:displacedByCustomXml="prev" w:id="90"/>
    <w:bookmarkEnd w:displacedByCustomXml="prev" w:id="90"/>
    <w:bookmarkStart w:name="_Toc506467203" w:displacedByCustomXml="prev" w:id="91"/>
    <w:bookmarkEnd w:displacedByCustomXml="prev" w:id="91"/>
    <w:bookmarkStart w:name="_Toc506369984" w:displacedByCustomXml="prev" w:id="92"/>
    <w:bookmarkEnd w:displacedByCustomXml="prev" w:id="92"/>
    <w:bookmarkStart w:name="_Toc506369056" w:displacedByCustomXml="prev" w:id="93"/>
    <w:bookmarkEnd w:displacedByCustomXml="prev" w:id="93"/>
    <w:bookmarkStart w:name="_Toc460422401" w:displacedByCustomXml="prev" w:id="94"/>
    <w:bookmarkEnd w:displacedByCustomXml="prev" w:id="94"/>
    <w:bookmarkStart w:name="_Toc460404154" w:displacedByCustomXml="prev" w:id="95"/>
    <w:bookmarkEnd w:displacedByCustomXml="prev" w:id="95"/>
    <w:bookmarkStart w:name="_Toc459731641" w:displacedByCustomXml="prev" w:id="96"/>
    <w:bookmarkEnd w:displacedByCustomXml="prev" w:id="96"/>
    <w:bookmarkStart w:name="_Toc459731575" w:displacedByCustomXml="prev" w:id="97"/>
    <w:bookmarkEnd w:displacedByCustomXml="prev" w:id="97"/>
    <w:bookmarkStart w:name="_Toc506467202" w:displacedByCustomXml="prev" w:id="98"/>
    <w:bookmarkEnd w:displacedByCustomXml="prev" w:id="98"/>
    <w:bookmarkStart w:name="_Toc506369983" w:displacedByCustomXml="prev" w:id="99"/>
    <w:bookmarkEnd w:displacedByCustomXml="prev" w:id="99"/>
    <w:bookmarkStart w:name="_Toc506369055" w:displacedByCustomXml="prev" w:id="100"/>
    <w:bookmarkEnd w:displacedByCustomXml="prev" w:id="100"/>
    <w:bookmarkStart w:name="_Toc506467201" w:displacedByCustomXml="prev" w:id="101"/>
    <w:bookmarkEnd w:displacedByCustomXml="prev" w:id="101"/>
    <w:bookmarkStart w:name="_Toc506369982" w:displacedByCustomXml="prev" w:id="102"/>
    <w:bookmarkEnd w:displacedByCustomXml="prev" w:id="102"/>
    <w:bookmarkStart w:name="_Toc506369054" w:displacedByCustomXml="prev" w:id="103"/>
    <w:bookmarkEnd w:displacedByCustomXml="prev" w:id="103"/>
    <w:bookmarkStart w:name="_Toc506467200" w:displacedByCustomXml="prev" w:id="104"/>
    <w:bookmarkEnd w:displacedByCustomXml="prev" w:id="104"/>
    <w:bookmarkStart w:name="_Toc506369981" w:displacedByCustomXml="prev" w:id="105"/>
    <w:bookmarkEnd w:displacedByCustomXml="prev" w:id="105"/>
    <w:bookmarkStart w:name="_Toc506369053" w:displacedByCustomXml="prev" w:id="106"/>
    <w:bookmarkEnd w:displacedByCustomXml="prev" w:id="106"/>
    <w:bookmarkStart w:name="_Toc506467199" w:displacedByCustomXml="prev" w:id="107"/>
    <w:bookmarkEnd w:displacedByCustomXml="prev" w:id="107"/>
    <w:bookmarkStart w:name="_Toc506369980" w:displacedByCustomXml="prev" w:id="108"/>
    <w:bookmarkEnd w:displacedByCustomXml="prev" w:id="108"/>
    <w:bookmarkStart w:name="_Toc506369052" w:displacedByCustomXml="prev" w:id="109"/>
    <w:bookmarkEnd w:displacedByCustomXml="prev" w:id="109"/>
    <w:bookmarkStart w:name="_Toc506467198" w:displacedByCustomXml="prev" w:id="110"/>
    <w:bookmarkEnd w:displacedByCustomXml="prev" w:id="110"/>
    <w:bookmarkStart w:name="_Toc506369979" w:displacedByCustomXml="prev" w:id="111"/>
    <w:bookmarkEnd w:displacedByCustomXml="prev" w:id="111"/>
    <w:bookmarkStart w:name="_Toc506369051" w:displacedByCustomXml="prev" w:id="112"/>
    <w:bookmarkEnd w:displacedByCustomXml="prev" w:id="112"/>
    <w:bookmarkStart w:name="_Toc506467197" w:displacedByCustomXml="prev" w:id="113"/>
    <w:bookmarkEnd w:displacedByCustomXml="prev" w:id="113"/>
    <w:bookmarkStart w:name="_Toc506369978" w:displacedByCustomXml="prev" w:id="114"/>
    <w:bookmarkEnd w:displacedByCustomXml="prev" w:id="114"/>
    <w:bookmarkStart w:name="_Toc506369050" w:displacedByCustomXml="prev" w:id="115"/>
    <w:bookmarkEnd w:displacedByCustomXml="prev" w:id="115"/>
    <w:bookmarkStart w:name="_Toc506467196" w:displacedByCustomXml="prev" w:id="116"/>
    <w:bookmarkEnd w:displacedByCustomXml="prev" w:id="116"/>
    <w:bookmarkStart w:name="_Toc506369977" w:displacedByCustomXml="prev" w:id="117"/>
    <w:bookmarkEnd w:displacedByCustomXml="prev" w:id="117"/>
    <w:bookmarkStart w:name="_Toc506369049" w:displacedByCustomXml="prev" w:id="118"/>
    <w:bookmarkEnd w:displacedByCustomXml="prev" w:id="118"/>
    <w:bookmarkStart w:name="_Toc506467195" w:displacedByCustomXml="prev" w:id="119"/>
    <w:bookmarkEnd w:displacedByCustomXml="prev" w:id="119"/>
    <w:bookmarkStart w:name="_Toc506369976" w:displacedByCustomXml="prev" w:id="120"/>
    <w:bookmarkEnd w:displacedByCustomXml="prev" w:id="120"/>
    <w:bookmarkStart w:name="_Toc506369048" w:displacedByCustomXml="prev" w:id="121"/>
    <w:bookmarkEnd w:displacedByCustomXml="prev" w:id="121"/>
    <w:bookmarkStart w:name="_Toc506467194" w:displacedByCustomXml="prev" w:id="122"/>
    <w:bookmarkEnd w:displacedByCustomXml="prev" w:id="122"/>
    <w:bookmarkStart w:name="_Toc506369975" w:displacedByCustomXml="prev" w:id="123"/>
    <w:bookmarkEnd w:displacedByCustomXml="prev" w:id="123"/>
    <w:bookmarkStart w:name="_Toc506369047" w:displacedByCustomXml="prev" w:id="124"/>
    <w:bookmarkEnd w:displacedByCustomXml="prev" w:id="124"/>
    <w:bookmarkStart w:name="_Toc506467193" w:displacedByCustomXml="prev" w:id="125"/>
    <w:bookmarkEnd w:displacedByCustomXml="prev" w:id="125"/>
    <w:bookmarkStart w:name="_Toc506369974" w:displacedByCustomXml="prev" w:id="126"/>
    <w:bookmarkEnd w:displacedByCustomXml="prev" w:id="126"/>
    <w:bookmarkStart w:name="_Toc506369046" w:displacedByCustomXml="prev" w:id="127"/>
    <w:bookmarkEnd w:displacedByCustomXml="prev" w:id="127"/>
    <w:bookmarkStart w:name="_Toc506467192" w:displacedByCustomXml="prev" w:id="128"/>
    <w:bookmarkEnd w:displacedByCustomXml="prev" w:id="128"/>
    <w:bookmarkStart w:name="_Toc506369973" w:displacedByCustomXml="prev" w:id="129"/>
    <w:bookmarkEnd w:displacedByCustomXml="prev" w:id="129"/>
    <w:bookmarkStart w:name="_Toc506369045" w:displacedByCustomXml="prev" w:id="130"/>
    <w:bookmarkEnd w:displacedByCustomXml="prev" w:id="130"/>
    <w:bookmarkStart w:name="_Toc396899656" w:displacedByCustomXml="prev" w:id="131"/>
    <w:bookmarkEnd w:displacedByCustomXml="prev" w:id="131"/>
    <w:bookmarkStart w:name="_Toc396899350" w:displacedByCustomXml="prev" w:id="132"/>
    <w:bookmarkEnd w:displacedByCustomXml="prev" w:id="132"/>
    <w:bookmarkStart w:name="_Toc396809352" w:displacedByCustomXml="prev" w:id="133"/>
    <w:bookmarkEnd w:displacedByCustomXml="prev" w:id="133"/>
    <w:bookmarkStart w:name="_Toc396451902" w:displacedByCustomXml="prev" w:id="134"/>
    <w:bookmarkEnd w:displacedByCustomXml="prev" w:id="134"/>
    <w:bookmarkStart w:name="_Toc395088024" w:displacedByCustomXml="prev" w:id="135"/>
    <w:bookmarkEnd w:displacedByCustomXml="prev" w:id="135"/>
    <w:bookmarkStart w:name="_Toc383692637" w:displacedByCustomXml="prev" w:id="136"/>
    <w:bookmarkEnd w:displacedByCustomXml="prev" w:id="136"/>
    <w:bookmarkStart w:name="_Toc334475576" w:displacedByCustomXml="prev" w:id="137"/>
    <w:bookmarkEnd w:displacedByCustomXml="prev" w:id="137"/>
    <w:bookmarkStart w:name="_Toc334475489" w:displacedByCustomXml="prev" w:id="138"/>
    <w:bookmarkEnd w:displacedByCustomXml="prev" w:id="138"/>
    <w:bookmarkStart w:name="_Toc333131740" w:displacedByCustomXml="prev" w:id="139"/>
    <w:bookmarkEnd w:displacedByCustomXml="prev" w:id="139"/>
    <w:bookmarkStart w:name="_Toc333083906" w:displacedByCustomXml="prev" w:id="140"/>
    <w:bookmarkEnd w:displacedByCustomXml="prev" w:id="140"/>
    <w:bookmarkStart w:name="_Toc333083801" w:displacedByCustomXml="prev" w:id="141"/>
    <w:bookmarkEnd w:displacedByCustomXml="prev" w:id="141"/>
    <w:bookmarkStart w:name="_Toc333083698" w:displacedByCustomXml="prev" w:id="142"/>
    <w:bookmarkEnd w:displacedByCustomXml="prev" w:id="142"/>
    <w:bookmarkStart w:name="_Toc333082944" w:displacedByCustomXml="prev" w:id="143"/>
    <w:bookmarkEnd w:displacedByCustomXml="prev" w:id="143"/>
    <w:bookmarkStart w:name="_Toc396899638" w:displacedByCustomXml="prev" w:id="144"/>
    <w:bookmarkEnd w:displacedByCustomXml="prev" w:id="144"/>
    <w:bookmarkStart w:name="_Toc396899330" w:displacedByCustomXml="prev" w:id="145"/>
    <w:bookmarkEnd w:displacedByCustomXml="prev" w:id="145"/>
    <w:bookmarkStart w:name="_Toc396809336" w:displacedByCustomXml="prev" w:id="146"/>
    <w:bookmarkEnd w:displacedByCustomXml="prev" w:id="146"/>
    <w:bookmarkStart w:name="_Toc396451886" w:displacedByCustomXml="prev" w:id="147"/>
    <w:bookmarkEnd w:displacedByCustomXml="prev" w:id="147"/>
    <w:bookmarkStart w:name="_Toc395088004" w:displacedByCustomXml="prev" w:id="148"/>
    <w:bookmarkEnd w:displacedByCustomXml="prev" w:id="148"/>
    <w:bookmarkStart w:name="_Toc383692613" w:displacedByCustomXml="prev" w:id="149"/>
    <w:bookmarkEnd w:displacedByCustomXml="prev" w:id="149"/>
    <w:bookmarkEnd w:displacedByCustomXml="prev" w:id="0"/>
    <w:bookmarkStart w:name="_Toc50236173" w:displacedByCustomXml="prev" w:id="150"/>
    <w:p w:rsidR="00CD744E" w:rsidP="00993124" w:rsidRDefault="00CD744E" w14:paraId="24D7CA9C" w14:textId="641B9329">
      <w:pPr>
        <w:pStyle w:val="PFBodyText"/>
        <w:rPr>
          <w:smallCaps/>
          <w:spacing w:val="5"/>
          <w:sz w:val="36"/>
          <w:szCs w:val="36"/>
        </w:rPr>
      </w:pPr>
      <w:r>
        <w:br w:type="page"/>
      </w:r>
    </w:p>
    <w:p w:rsidRPr="005023B9" w:rsidR="00801386" w:rsidP="00993124" w:rsidRDefault="00165F5E" w14:paraId="43117EE9" w14:textId="142D31AF">
      <w:pPr>
        <w:pStyle w:val="Heading1"/>
        <w:numPr>
          <w:ilvl w:val="0"/>
          <w:numId w:val="29"/>
        </w:numPr>
      </w:pPr>
      <w:bookmarkStart w:name="_Toc66739856" w:id="151"/>
      <w:r w:rsidRPr="02BED58C">
        <w:lastRenderedPageBreak/>
        <w:t>Introduction</w:t>
      </w:r>
      <w:bookmarkEnd w:id="151"/>
      <w:bookmarkEnd w:id="150"/>
    </w:p>
    <w:p w:rsidRPr="005023B9" w:rsidR="00801386" w:rsidP="007C32A6" w:rsidRDefault="007C32A6" w14:paraId="31A68373" w14:textId="02CE2B27">
      <w:pPr>
        <w:pStyle w:val="Heading2"/>
        <w:numPr>
          <w:ilvl w:val="1"/>
          <w:numId w:val="17"/>
        </w:numPr>
      </w:pPr>
      <w:r>
        <w:t xml:space="preserve">  </w:t>
      </w:r>
      <w:bookmarkStart w:name="_Toc66739857" w:id="152"/>
      <w:r w:rsidR="00801386">
        <w:t>Purpose</w:t>
      </w:r>
      <w:bookmarkEnd w:id="152"/>
    </w:p>
    <w:p w:rsidRPr="005023B9" w:rsidR="001F4E8E" w:rsidP="007C32A6" w:rsidRDefault="1D8B5F7D" w14:paraId="72403F3A" w14:textId="52B1613F">
      <w:r w:rsidR="1D8B5F7D">
        <w:rPr/>
        <w:t xml:space="preserve">This document </w:t>
      </w:r>
      <w:r w:rsidR="467EC63B">
        <w:rPr/>
        <w:t xml:space="preserve">contains technical details about the development and data </w:t>
      </w:r>
      <w:r w:rsidR="59E662CA">
        <w:rPr/>
        <w:t>aspects of the Form Scriber application</w:t>
      </w:r>
      <w:r w:rsidR="25036DC0">
        <w:rPr/>
        <w:t xml:space="preserve">, which shall be referred to as the application. Software architecture </w:t>
      </w:r>
      <w:r w:rsidR="619176A0">
        <w:rPr/>
        <w:t xml:space="preserve">and technical details of </w:t>
      </w:r>
      <w:r w:rsidR="01B1D175">
        <w:rPr/>
        <w:t>the system needs</w:t>
      </w:r>
      <w:r w:rsidR="619176A0">
        <w:rPr/>
        <w:t xml:space="preserve"> are presented.</w:t>
      </w:r>
      <w:ins w:author="Thomas Barton" w:date="2021-03-17T01:05:35.226Z" w:id="1923785562">
        <w:r w:rsidR="5EB6468A">
          <w:t xml:space="preserve"> Information on the architecture is presented </w:t>
        </w:r>
      </w:ins>
      <w:ins w:author="Thomas Barton" w:date="2021-03-17T01:07:27.178Z" w:id="215802427">
        <w:r w:rsidR="2DC18710">
          <w:t xml:space="preserve">to benefit those who desire to build on and </w:t>
        </w:r>
      </w:ins>
      <w:ins w:author="Thomas Barton" w:date="2021-03-17T01:09:29.163Z" w:id="1566251053">
        <w:r w:rsidR="6748E71A">
          <w:t>create variants of the Form Scriber application.</w:t>
        </w:r>
      </w:ins>
    </w:p>
    <w:p w:rsidRPr="001F4E8E" w:rsidR="00801386" w:rsidP="003B20EC" w:rsidRDefault="007C32A6" w14:paraId="6817B48C" w14:textId="6495D750">
      <w:pPr>
        <w:pStyle w:val="Heading2"/>
        <w:numPr>
          <w:ilvl w:val="1"/>
          <w:numId w:val="17"/>
        </w:numPr>
      </w:pPr>
      <w:r>
        <w:t xml:space="preserve">  </w:t>
      </w:r>
      <w:bookmarkStart w:name="_Toc66739858" w:id="153"/>
      <w:r w:rsidRPr="001F4E8E" w:rsidR="00801386">
        <w:t>Intended Audience</w:t>
      </w:r>
      <w:bookmarkEnd w:id="153"/>
    </w:p>
    <w:p w:rsidRPr="005023B9" w:rsidR="00801386" w:rsidP="007C32A6" w:rsidRDefault="4ECA6A6C" w14:paraId="29BF64FE" w14:textId="5341FF7E">
      <w:r w:rsidRPr="17475A67">
        <w:t>The read</w:t>
      </w:r>
      <w:r w:rsidRPr="17475A67" w:rsidR="39AF594C">
        <w:t xml:space="preserve">er </w:t>
      </w:r>
      <w:r w:rsidR="00731686">
        <w:t>i</w:t>
      </w:r>
      <w:r w:rsidRPr="17475A67" w:rsidR="39AF594C">
        <w:t>s e</w:t>
      </w:r>
      <w:r w:rsidRPr="17475A67" w:rsidR="006FD699">
        <w:t>x</w:t>
      </w:r>
      <w:r w:rsidRPr="17475A67" w:rsidR="39AF594C">
        <w:t xml:space="preserve">pected to </w:t>
      </w:r>
      <w:r w:rsidRPr="17475A67" w:rsidR="53794E8B">
        <w:t xml:space="preserve">be </w:t>
      </w:r>
      <w:r w:rsidRPr="17475A67" w:rsidR="00731686">
        <w:t>software developer or other IT personnel</w:t>
      </w:r>
      <w:r w:rsidRPr="17475A67" w:rsidR="53794E8B">
        <w:t xml:space="preserve"> that is seeking to understand or improve this application. The backend</w:t>
      </w:r>
      <w:r w:rsidRPr="17475A67" w:rsidR="32CBC124">
        <w:t xml:space="preserve"> architecture, </w:t>
      </w:r>
      <w:r w:rsidR="004249CE">
        <w:t>Google</w:t>
      </w:r>
      <w:r w:rsidRPr="17475A67" w:rsidR="32CBC124">
        <w:t xml:space="preserve"> Dialogflow service, mobile backend and mobile interface specifics are covered.</w:t>
      </w:r>
    </w:p>
    <w:p w:rsidRPr="005023B9" w:rsidR="0028781E" w:rsidP="007C32A6" w:rsidRDefault="39850515" w14:paraId="6D1D51AE" w14:textId="6C506A62">
      <w:r w:rsidRPr="02BED58C">
        <w:t>This table covers key stakeholders that are part of this project as of writing this document.</w:t>
      </w:r>
    </w:p>
    <w:p w:rsidR="0028781E" w:rsidP="17475A67" w:rsidRDefault="0028781E" w14:paraId="6CCC0511" w14:textId="20982B38">
      <w:pPr>
        <w:pStyle w:val="Caption"/>
        <w:rPr>
          <w:rFonts w:ascii="Times New Roman" w:hAnsi="Times New Roman"/>
          <w:sz w:val="24"/>
        </w:rPr>
      </w:pPr>
      <w:bookmarkStart w:name="_Toc52703577" w:id="154"/>
      <w:bookmarkStart w:name="_Toc55322459" w:id="155"/>
      <w:r w:rsidRPr="17475A67">
        <w:rPr>
          <w:rFonts w:ascii="Times New Roman" w:hAnsi="Times New Roman"/>
          <w:sz w:val="24"/>
        </w:rPr>
        <w:t xml:space="preserve">Table </w:t>
      </w:r>
      <w:r w:rsidRPr="17475A67">
        <w:rPr>
          <w:rFonts w:ascii="Times New Roman" w:hAnsi="Times New Roman"/>
          <w:sz w:val="24"/>
        </w:rPr>
        <w:fldChar w:fldCharType="begin"/>
      </w:r>
      <w:r w:rsidRPr="17475A67">
        <w:rPr>
          <w:rFonts w:ascii="Times New Roman" w:hAnsi="Times New Roman"/>
          <w:sz w:val="24"/>
        </w:rPr>
        <w:instrText xml:space="preserve"> SEQ Table \* ARABIC </w:instrText>
      </w:r>
      <w:r w:rsidRPr="17475A67">
        <w:rPr>
          <w:rFonts w:ascii="Times New Roman" w:hAnsi="Times New Roman"/>
          <w:sz w:val="24"/>
        </w:rPr>
        <w:fldChar w:fldCharType="separate"/>
      </w:r>
      <w:r w:rsidRPr="17475A67" w:rsidR="00F77C47">
        <w:rPr>
          <w:rFonts w:ascii="Times New Roman" w:hAnsi="Times New Roman"/>
          <w:noProof/>
          <w:sz w:val="24"/>
        </w:rPr>
        <w:t>1</w:t>
      </w:r>
      <w:r w:rsidRPr="17475A67">
        <w:rPr>
          <w:rFonts w:ascii="Times New Roman" w:hAnsi="Times New Roman"/>
          <w:noProof/>
          <w:sz w:val="24"/>
        </w:rPr>
        <w:fldChar w:fldCharType="end"/>
      </w:r>
      <w:r w:rsidRPr="17475A67">
        <w:rPr>
          <w:rFonts w:ascii="Times New Roman" w:hAnsi="Times New Roman"/>
          <w:sz w:val="24"/>
        </w:rPr>
        <w:t xml:space="preserve"> </w:t>
      </w:r>
      <w:r w:rsidR="007C32A6">
        <w:rPr>
          <w:rFonts w:ascii="Times New Roman" w:hAnsi="Times New Roman"/>
          <w:sz w:val="24"/>
        </w:rPr>
        <w:t xml:space="preserve">Technical Project </w:t>
      </w:r>
      <w:r w:rsidRPr="17475A67">
        <w:rPr>
          <w:rFonts w:ascii="Times New Roman" w:hAnsi="Times New Roman"/>
          <w:sz w:val="24"/>
        </w:rPr>
        <w:t>Stakeholders</w:t>
      </w:r>
      <w:bookmarkEnd w:id="154"/>
      <w:bookmarkEnd w:id="155"/>
    </w:p>
    <w:tbl>
      <w:tblPr>
        <w:tblStyle w:val="GridTable4-Accent1"/>
        <w:tblW w:w="0" w:type="auto"/>
        <w:tblLayout w:type="fixed"/>
        <w:tblLook w:val="04A0" w:firstRow="1" w:lastRow="0" w:firstColumn="1" w:lastColumn="0" w:noHBand="0" w:noVBand="1"/>
      </w:tblPr>
      <w:tblGrid>
        <w:gridCol w:w="2730"/>
        <w:gridCol w:w="3915"/>
        <w:gridCol w:w="2670"/>
      </w:tblGrid>
      <w:tr w:rsidR="174F128E" w:rsidTr="17475A67" w14:paraId="4E759A80" w14:textId="7777777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30" w:type="dxa"/>
            <w:tcBorders>
              <w:top w:val="single" w:color="4472C4" w:themeColor="accent1" w:sz="6" w:space="0"/>
              <w:left w:val="single" w:color="4472C4" w:themeColor="accent1" w:sz="6" w:space="0"/>
              <w:bottom w:val="single" w:color="4472C4" w:themeColor="accent1" w:sz="6" w:space="0"/>
            </w:tcBorders>
          </w:tcPr>
          <w:p w:rsidR="174F128E" w:rsidP="17475A67" w:rsidRDefault="174F128E" w14:paraId="323C2A9B" w14:textId="3D3EC702">
            <w:pPr>
              <w:spacing w:after="200" w:line="276" w:lineRule="auto"/>
              <w:rPr>
                <w:rFonts w:ascii="Calibri Light" w:hAnsi="Calibri Light" w:eastAsia="Calibri Light" w:cs="Calibri Light"/>
              </w:rPr>
            </w:pPr>
            <w:r w:rsidRPr="17475A67">
              <w:rPr>
                <w:rFonts w:ascii="Calibri Light" w:hAnsi="Calibri Light" w:eastAsia="Calibri Light" w:cs="Calibri Light"/>
              </w:rPr>
              <w:t>Name</w:t>
            </w:r>
          </w:p>
        </w:tc>
        <w:tc>
          <w:tcPr>
            <w:tcW w:w="3915" w:type="dxa"/>
            <w:tcBorders>
              <w:top w:val="single" w:color="4472C4" w:themeColor="accent1" w:sz="6" w:space="0"/>
              <w:bottom w:val="single" w:color="4472C4" w:themeColor="accent1" w:sz="6" w:space="0"/>
            </w:tcBorders>
          </w:tcPr>
          <w:p w:rsidR="174F128E" w:rsidP="17475A67" w:rsidRDefault="174F128E" w14:paraId="4C68B9B6" w14:textId="0AF93691">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eastAsia="Calibri Light" w:cs="Calibri Light"/>
                <w:b w:val="0"/>
                <w:bCs w:val="0"/>
              </w:rPr>
            </w:pPr>
            <w:r w:rsidRPr="17475A67">
              <w:rPr>
                <w:rFonts w:ascii="Calibri Light" w:hAnsi="Calibri Light" w:eastAsia="Calibri Light" w:cs="Calibri Light"/>
              </w:rPr>
              <w:t>E-mail address</w:t>
            </w:r>
          </w:p>
        </w:tc>
        <w:tc>
          <w:tcPr>
            <w:tcW w:w="2670" w:type="dxa"/>
            <w:tcBorders>
              <w:top w:val="single" w:color="4472C4" w:themeColor="accent1" w:sz="6" w:space="0"/>
              <w:bottom w:val="single" w:color="4472C4" w:themeColor="accent1" w:sz="6" w:space="0"/>
              <w:right w:val="single" w:color="4472C4" w:themeColor="accent1" w:sz="6" w:space="0"/>
            </w:tcBorders>
          </w:tcPr>
          <w:p w:rsidR="174F128E" w:rsidP="17475A67" w:rsidRDefault="174F128E" w14:paraId="35321C27" w14:textId="747EBD74">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eastAsia="Calibri Light" w:cs="Calibri Light"/>
                <w:b w:val="0"/>
                <w:bCs w:val="0"/>
              </w:rPr>
            </w:pPr>
            <w:r w:rsidRPr="17475A67">
              <w:rPr>
                <w:rFonts w:ascii="Calibri Light" w:hAnsi="Calibri Light" w:eastAsia="Calibri Light" w:cs="Calibri Light"/>
              </w:rPr>
              <w:t>Role</w:t>
            </w:r>
          </w:p>
        </w:tc>
      </w:tr>
      <w:tr w:rsidR="174F128E" w:rsidTr="17475A67" w14:paraId="22B22B27" w14:textId="7777777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059D3930" w14:textId="646E06D4">
            <w:pPr>
              <w:spacing w:after="200" w:line="276" w:lineRule="auto"/>
              <w:rPr>
                <w:rFonts w:ascii="Calibri Light" w:hAnsi="Calibri Light" w:eastAsia="Calibri Light" w:cs="Calibri Light"/>
              </w:rPr>
            </w:pPr>
            <w:r w:rsidRPr="17475A67">
              <w:rPr>
                <w:rFonts w:ascii="Calibri Light" w:hAnsi="Calibri Light" w:eastAsia="Calibri Light" w:cs="Calibri Light"/>
              </w:rPr>
              <w:t>Professor Mir Assadullah</w:t>
            </w:r>
          </w:p>
        </w:tc>
        <w:tc>
          <w:tcPr>
            <w:tcW w:w="3915" w:type="dxa"/>
          </w:tcPr>
          <w:p w:rsidR="174F128E" w:rsidP="17475A67" w:rsidRDefault="006F14BB" w14:paraId="18FEF665" w14:textId="069ED26F">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hyperlink w:history="1" r:id="rId14">
              <w:r w:rsidRPr="17475A67" w:rsidR="174F128E">
                <w:rPr>
                  <w:rStyle w:val="Hyperlink"/>
                  <w:rFonts w:ascii="Calibri Light" w:hAnsi="Calibri Light" w:eastAsia="Calibri Light" w:cs="Calibri Light"/>
                </w:rPr>
                <w:t>mir.assadullah@faculty.umgc.edu</w:t>
              </w:r>
            </w:hyperlink>
          </w:p>
        </w:tc>
        <w:tc>
          <w:tcPr>
            <w:tcW w:w="2670" w:type="dxa"/>
          </w:tcPr>
          <w:p w:rsidR="174F128E" w:rsidP="17475A67" w:rsidRDefault="174F128E" w14:paraId="08C49AFD" w14:textId="63FFC6F3">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Stakeholder</w:t>
            </w:r>
          </w:p>
        </w:tc>
      </w:tr>
      <w:tr w:rsidR="174F128E" w:rsidTr="17475A67" w14:paraId="14E3852A" w14:textId="77777777">
        <w:trPr>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6815327B" w14:textId="2035E02C">
            <w:pPr>
              <w:spacing w:after="200" w:line="276" w:lineRule="auto"/>
              <w:rPr>
                <w:rFonts w:ascii="Calibri Light" w:hAnsi="Calibri Light" w:eastAsia="Calibri Light" w:cs="Calibri Light"/>
              </w:rPr>
            </w:pPr>
            <w:r w:rsidRPr="17475A67">
              <w:rPr>
                <w:rFonts w:ascii="Calibri Light" w:hAnsi="Calibri Light" w:eastAsia="Calibri Light" w:cs="Calibri Light"/>
              </w:rPr>
              <w:t>Roy Gordon</w:t>
            </w:r>
          </w:p>
        </w:tc>
        <w:tc>
          <w:tcPr>
            <w:tcW w:w="3915" w:type="dxa"/>
          </w:tcPr>
          <w:p w:rsidR="174F128E" w:rsidP="17475A67" w:rsidRDefault="006F14BB" w14:paraId="54F41B75" w14:textId="03D8A069">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hyperlink w:history="1" r:id="rId15">
              <w:r w:rsidRPr="17475A67" w:rsidR="174F128E">
                <w:rPr>
                  <w:rStyle w:val="Hyperlink"/>
                  <w:rFonts w:ascii="Calibri Light" w:hAnsi="Calibri Light" w:eastAsia="Calibri Light" w:cs="Calibri Light"/>
                </w:rPr>
                <w:t>uspsrgordon@aol.com</w:t>
              </w:r>
            </w:hyperlink>
          </w:p>
        </w:tc>
        <w:tc>
          <w:tcPr>
            <w:tcW w:w="2670" w:type="dxa"/>
          </w:tcPr>
          <w:p w:rsidR="174F128E" w:rsidP="17475A67" w:rsidRDefault="174F128E" w14:paraId="0A217023" w14:textId="77F7BBD3">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PM Mentor</w:t>
            </w:r>
          </w:p>
        </w:tc>
      </w:tr>
      <w:tr w:rsidR="174F128E" w:rsidTr="17475A67" w14:paraId="66FB4B27" w14:textId="7777777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3DEBACAF" w14:textId="50D55FC7">
            <w:pPr>
              <w:spacing w:after="200" w:line="276" w:lineRule="auto"/>
              <w:rPr>
                <w:rFonts w:ascii="Calibri Light" w:hAnsi="Calibri Light" w:eastAsia="Calibri Light" w:cs="Calibri Light"/>
              </w:rPr>
            </w:pPr>
            <w:r w:rsidRPr="17475A67">
              <w:rPr>
                <w:rFonts w:ascii="Calibri Light" w:hAnsi="Calibri Light" w:eastAsia="Calibri Light" w:cs="Calibri Light"/>
              </w:rPr>
              <w:t>Johnny Lockhart</w:t>
            </w:r>
          </w:p>
        </w:tc>
        <w:tc>
          <w:tcPr>
            <w:tcW w:w="3915" w:type="dxa"/>
          </w:tcPr>
          <w:p w:rsidR="174F128E" w:rsidP="17475A67" w:rsidRDefault="006F14BB" w14:paraId="0B764699" w14:textId="46713677">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hyperlink w:history="1" r:id="rId16">
              <w:r w:rsidRPr="17475A67" w:rsidR="174F128E">
                <w:rPr>
                  <w:rStyle w:val="Hyperlink"/>
                  <w:rFonts w:ascii="Calibri Light" w:hAnsi="Calibri Light" w:eastAsia="Calibri Light" w:cs="Calibri Light"/>
                </w:rPr>
                <w:t>janthony@umgc.dev</w:t>
              </w:r>
            </w:hyperlink>
          </w:p>
        </w:tc>
        <w:tc>
          <w:tcPr>
            <w:tcW w:w="2670" w:type="dxa"/>
          </w:tcPr>
          <w:p w:rsidR="174F128E" w:rsidP="17475A67" w:rsidRDefault="174F128E" w14:paraId="6616EAFD" w14:textId="65B8B1D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Dev Mentor</w:t>
            </w:r>
          </w:p>
        </w:tc>
      </w:tr>
      <w:tr w:rsidR="174F128E" w:rsidTr="17475A67" w14:paraId="607153A6" w14:textId="77777777">
        <w:trPr>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68C09157" w14:textId="6004860E">
            <w:pPr>
              <w:spacing w:after="200" w:line="276" w:lineRule="auto"/>
              <w:rPr>
                <w:rFonts w:ascii="Calibri Light" w:hAnsi="Calibri Light" w:eastAsia="Calibri Light" w:cs="Calibri Light"/>
              </w:rPr>
            </w:pPr>
            <w:r w:rsidRPr="17475A67">
              <w:rPr>
                <w:rFonts w:ascii="Calibri Light" w:hAnsi="Calibri Light" w:eastAsia="Calibri Light" w:cs="Calibri Light"/>
              </w:rPr>
              <w:t>Stefon Williams</w:t>
            </w:r>
          </w:p>
        </w:tc>
        <w:tc>
          <w:tcPr>
            <w:tcW w:w="3915" w:type="dxa"/>
          </w:tcPr>
          <w:p w:rsidR="174F128E" w:rsidP="17475A67" w:rsidRDefault="006F14BB" w14:paraId="4FB0DD74" w14:textId="280B960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hyperlink w:history="1" r:id="rId17">
              <w:r w:rsidRPr="17475A67" w:rsidR="174F128E">
                <w:rPr>
                  <w:rStyle w:val="Hyperlink"/>
                  <w:rFonts w:ascii="Calibri Light" w:hAnsi="Calibri Light" w:eastAsia="Calibri Light" w:cs="Calibri Light"/>
                </w:rPr>
                <w:t>swilliams538@student.umgc.edu</w:t>
              </w:r>
            </w:hyperlink>
          </w:p>
        </w:tc>
        <w:tc>
          <w:tcPr>
            <w:tcW w:w="2670" w:type="dxa"/>
          </w:tcPr>
          <w:p w:rsidR="174F128E" w:rsidP="17475A67" w:rsidRDefault="174F128E" w14:paraId="45635CDD" w14:textId="2F929D9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Project Manager</w:t>
            </w:r>
          </w:p>
        </w:tc>
      </w:tr>
      <w:tr w:rsidR="174F128E" w:rsidTr="17475A67" w14:paraId="66C47FBA" w14:textId="7777777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37ECAE9B" w14:textId="4EBBF263">
            <w:pPr>
              <w:spacing w:after="200" w:line="276" w:lineRule="auto"/>
              <w:rPr>
                <w:rFonts w:ascii="Calibri Light" w:hAnsi="Calibri Light" w:eastAsia="Calibri Light" w:cs="Calibri Light"/>
              </w:rPr>
            </w:pPr>
            <w:r w:rsidRPr="17475A67">
              <w:rPr>
                <w:rFonts w:ascii="Calibri Light" w:hAnsi="Calibri Light" w:eastAsia="Calibri Light" w:cs="Calibri Light"/>
              </w:rPr>
              <w:t>Caleb Crickette</w:t>
            </w:r>
          </w:p>
        </w:tc>
        <w:tc>
          <w:tcPr>
            <w:tcW w:w="3915" w:type="dxa"/>
          </w:tcPr>
          <w:p w:rsidR="174F128E" w:rsidP="17475A67" w:rsidRDefault="006F14BB" w14:paraId="1457543F" w14:textId="4A7BC3EC">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hyperlink w:history="1" r:id="rId18">
              <w:r w:rsidRPr="17475A67" w:rsidR="174F128E">
                <w:rPr>
                  <w:rStyle w:val="Hyperlink"/>
                  <w:rFonts w:ascii="Calibri Light" w:hAnsi="Calibri Light" w:eastAsia="Calibri Light" w:cs="Calibri Light"/>
                </w:rPr>
                <w:t>ccrickette@@student.umgc.edu</w:t>
              </w:r>
            </w:hyperlink>
          </w:p>
        </w:tc>
        <w:tc>
          <w:tcPr>
            <w:tcW w:w="2670" w:type="dxa"/>
          </w:tcPr>
          <w:p w:rsidR="174F128E" w:rsidP="17475A67" w:rsidRDefault="174F128E" w14:paraId="2051DDC9" w14:textId="1E1DEE4F">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Lead Developer</w:t>
            </w:r>
          </w:p>
        </w:tc>
      </w:tr>
      <w:tr w:rsidR="174F128E" w:rsidTr="17475A67" w14:paraId="39F44383" w14:textId="77777777">
        <w:trPr>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2C532422" w14:textId="41C50A8A">
            <w:pPr>
              <w:spacing w:after="200" w:line="276" w:lineRule="auto"/>
              <w:rPr>
                <w:rFonts w:ascii="Calibri Light" w:hAnsi="Calibri Light" w:eastAsia="Calibri Light" w:cs="Calibri Light"/>
              </w:rPr>
            </w:pPr>
            <w:r w:rsidRPr="17475A67">
              <w:rPr>
                <w:rFonts w:ascii="Calibri Light" w:hAnsi="Calibri Light" w:eastAsia="Calibri Light" w:cs="Calibri Light"/>
              </w:rPr>
              <w:t>Thomas Barton</w:t>
            </w:r>
          </w:p>
        </w:tc>
        <w:tc>
          <w:tcPr>
            <w:tcW w:w="3915" w:type="dxa"/>
          </w:tcPr>
          <w:p w:rsidR="174F128E" w:rsidP="17475A67" w:rsidRDefault="006F14BB" w14:paraId="64BD3C79" w14:textId="4A86ACDF">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hyperlink w:history="1" r:id="rId19">
              <w:r w:rsidRPr="17475A67" w:rsidR="174F128E">
                <w:rPr>
                  <w:rStyle w:val="Hyperlink"/>
                  <w:rFonts w:ascii="Calibri Light" w:hAnsi="Calibri Light" w:eastAsia="Calibri Light" w:cs="Calibri Light"/>
                </w:rPr>
                <w:t>tbarton7@student.umgc.edu</w:t>
              </w:r>
            </w:hyperlink>
          </w:p>
        </w:tc>
        <w:tc>
          <w:tcPr>
            <w:tcW w:w="2670" w:type="dxa"/>
          </w:tcPr>
          <w:p w:rsidR="174F128E" w:rsidP="17475A67" w:rsidRDefault="174F128E" w14:paraId="5EC524AE" w14:textId="36DADC49">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Developer</w:t>
            </w:r>
          </w:p>
        </w:tc>
      </w:tr>
      <w:tr w:rsidR="174F128E" w:rsidTr="17475A67" w14:paraId="2A0DB841" w14:textId="7777777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58059799" w14:textId="49064AD1">
            <w:pPr>
              <w:spacing w:after="200" w:line="276" w:lineRule="auto"/>
              <w:rPr>
                <w:rFonts w:ascii="Calibri Light" w:hAnsi="Calibri Light" w:eastAsia="Calibri Light" w:cs="Calibri Light"/>
              </w:rPr>
            </w:pPr>
            <w:r w:rsidRPr="17475A67">
              <w:rPr>
                <w:rFonts w:ascii="Calibri Light" w:hAnsi="Calibri Light" w:eastAsia="Calibri Light" w:cs="Calibri Light"/>
              </w:rPr>
              <w:t>Sohail Sobhani</w:t>
            </w:r>
          </w:p>
        </w:tc>
        <w:tc>
          <w:tcPr>
            <w:tcW w:w="3915" w:type="dxa"/>
          </w:tcPr>
          <w:p w:rsidR="174F128E" w:rsidP="17475A67" w:rsidRDefault="006F14BB" w14:paraId="2EF6AD5E" w14:textId="05FFB909">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hyperlink w:history="1" r:id="rId20">
              <w:r w:rsidRPr="17475A67" w:rsidR="174F128E">
                <w:rPr>
                  <w:rStyle w:val="Hyperlink"/>
                  <w:rFonts w:ascii="Calibri Light" w:hAnsi="Calibri Light" w:eastAsia="Calibri Light" w:cs="Calibri Light"/>
                </w:rPr>
                <w:t>ssobhani@student.umgc.edu</w:t>
              </w:r>
            </w:hyperlink>
          </w:p>
        </w:tc>
        <w:tc>
          <w:tcPr>
            <w:tcW w:w="2670" w:type="dxa"/>
          </w:tcPr>
          <w:p w:rsidR="174F128E" w:rsidP="17475A67" w:rsidRDefault="174F128E" w14:paraId="26AAD117" w14:textId="24CD3CD7">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Developer</w:t>
            </w:r>
          </w:p>
        </w:tc>
      </w:tr>
      <w:tr w:rsidR="174F128E" w:rsidTr="17475A67" w14:paraId="33484F3A" w14:textId="77777777">
        <w:trPr>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15DBF4D2" w14:textId="1649EF0E">
            <w:pPr>
              <w:spacing w:after="200" w:line="276" w:lineRule="auto"/>
              <w:rPr>
                <w:rFonts w:ascii="Calibri Light" w:hAnsi="Calibri Light" w:eastAsia="Calibri Light" w:cs="Calibri Light"/>
              </w:rPr>
            </w:pPr>
            <w:r w:rsidRPr="17475A67">
              <w:rPr>
                <w:rFonts w:ascii="Calibri Light" w:hAnsi="Calibri Light" w:eastAsia="Calibri Light" w:cs="Calibri Light"/>
              </w:rPr>
              <w:t>Abdul Kamara</w:t>
            </w:r>
          </w:p>
        </w:tc>
        <w:tc>
          <w:tcPr>
            <w:tcW w:w="3915" w:type="dxa"/>
          </w:tcPr>
          <w:p w:rsidR="174F128E" w:rsidP="17475A67" w:rsidRDefault="006F14BB" w14:paraId="1F6F2FE1" w14:textId="26A098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hyperlink w:history="1" r:id="rId21">
              <w:r w:rsidRPr="17475A67" w:rsidR="174F128E">
                <w:rPr>
                  <w:rStyle w:val="Hyperlink"/>
                  <w:rFonts w:ascii="Calibri Light" w:hAnsi="Calibri Light" w:eastAsia="Calibri Light" w:cs="Calibri Light"/>
                </w:rPr>
                <w:t>akamara35@student.umgc.edu</w:t>
              </w:r>
            </w:hyperlink>
          </w:p>
        </w:tc>
        <w:tc>
          <w:tcPr>
            <w:tcW w:w="2670" w:type="dxa"/>
          </w:tcPr>
          <w:p w:rsidR="174F128E" w:rsidP="17475A67" w:rsidRDefault="174F128E" w14:paraId="5D17E433" w14:textId="2B1B807F">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Developer</w:t>
            </w:r>
          </w:p>
        </w:tc>
      </w:tr>
      <w:tr w:rsidR="174F128E" w:rsidTr="17475A67" w14:paraId="2940BD47" w14:textId="7777777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1288336F" w14:textId="1AF1630B">
            <w:pPr>
              <w:spacing w:after="200" w:line="276" w:lineRule="auto"/>
              <w:rPr>
                <w:rFonts w:ascii="Calibri Light" w:hAnsi="Calibri Light" w:eastAsia="Calibri Light" w:cs="Calibri Light"/>
              </w:rPr>
            </w:pPr>
            <w:r w:rsidRPr="17475A67">
              <w:rPr>
                <w:rFonts w:ascii="Calibri Light" w:hAnsi="Calibri Light" w:eastAsia="Calibri Light" w:cs="Calibri Light"/>
              </w:rPr>
              <w:t>Eugene Kim</w:t>
            </w:r>
          </w:p>
        </w:tc>
        <w:tc>
          <w:tcPr>
            <w:tcW w:w="3915" w:type="dxa"/>
          </w:tcPr>
          <w:p w:rsidR="174F128E" w:rsidP="17475A67" w:rsidRDefault="006F14BB" w14:paraId="1F9FFF21" w14:textId="63CF172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hyperlink w:history="1" r:id="rId22">
              <w:r w:rsidRPr="17475A67" w:rsidR="174F128E">
                <w:rPr>
                  <w:rStyle w:val="Hyperlink"/>
                  <w:rFonts w:ascii="Calibri Light" w:hAnsi="Calibri Light" w:eastAsia="Calibri Light" w:cs="Calibri Light"/>
                </w:rPr>
                <w:t>ekim55@student.umgc.edu</w:t>
              </w:r>
            </w:hyperlink>
          </w:p>
        </w:tc>
        <w:tc>
          <w:tcPr>
            <w:tcW w:w="2670" w:type="dxa"/>
          </w:tcPr>
          <w:p w:rsidR="174F128E" w:rsidP="17475A67" w:rsidRDefault="174F128E" w14:paraId="4FB0EA38" w14:textId="2FBCF62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Business Analyst</w:t>
            </w:r>
          </w:p>
        </w:tc>
      </w:tr>
      <w:tr w:rsidR="174F128E" w:rsidTr="17475A67" w14:paraId="09E4F22D" w14:textId="77777777">
        <w:trPr>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1C08C031" w14:textId="1F3FF618">
            <w:pPr>
              <w:spacing w:after="200" w:line="276" w:lineRule="auto"/>
              <w:rPr>
                <w:rFonts w:ascii="Calibri Light" w:hAnsi="Calibri Light" w:eastAsia="Calibri Light" w:cs="Calibri Light"/>
              </w:rPr>
            </w:pPr>
            <w:r w:rsidRPr="17475A67">
              <w:rPr>
                <w:rFonts w:ascii="Calibri Light" w:hAnsi="Calibri Light" w:eastAsia="Calibri Light" w:cs="Calibri Light"/>
              </w:rPr>
              <w:t>Nicholas Ballo</w:t>
            </w:r>
          </w:p>
        </w:tc>
        <w:tc>
          <w:tcPr>
            <w:tcW w:w="3915" w:type="dxa"/>
          </w:tcPr>
          <w:p w:rsidR="174F128E" w:rsidP="17475A67" w:rsidRDefault="006F14BB" w14:paraId="21C34322" w14:textId="5120F483">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hyperlink w:history="1" r:id="rId23">
              <w:r w:rsidRPr="17475A67" w:rsidR="174F128E">
                <w:rPr>
                  <w:rStyle w:val="Hyperlink"/>
                  <w:rFonts w:ascii="Calibri Light" w:hAnsi="Calibri Light" w:eastAsia="Calibri Light" w:cs="Calibri Light"/>
                </w:rPr>
                <w:t>nbsockem@gmail.com</w:t>
              </w:r>
            </w:hyperlink>
          </w:p>
        </w:tc>
        <w:tc>
          <w:tcPr>
            <w:tcW w:w="2670" w:type="dxa"/>
          </w:tcPr>
          <w:p w:rsidR="174F128E" w:rsidP="17475A67" w:rsidRDefault="174F128E" w14:paraId="39F1E411" w14:textId="6EE67363">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Test Engineer</w:t>
            </w:r>
          </w:p>
        </w:tc>
      </w:tr>
      <w:tr w:rsidR="174F128E" w:rsidTr="17475A67" w14:paraId="4528BCA8" w14:textId="7777777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6C7181CC" w14:textId="34C16BAB">
            <w:pPr>
              <w:spacing w:after="200" w:line="276" w:lineRule="auto"/>
              <w:rPr>
                <w:rFonts w:ascii="Calibri Light" w:hAnsi="Calibri Light" w:eastAsia="Calibri Light" w:cs="Calibri Light"/>
              </w:rPr>
            </w:pPr>
            <w:r w:rsidRPr="17475A67">
              <w:rPr>
                <w:rFonts w:ascii="Calibri Light" w:hAnsi="Calibri Light" w:eastAsia="Calibri Light" w:cs="Calibri Light"/>
              </w:rPr>
              <w:t>Jean-nae’ Dedrick</w:t>
            </w:r>
          </w:p>
        </w:tc>
        <w:tc>
          <w:tcPr>
            <w:tcW w:w="3915" w:type="dxa"/>
          </w:tcPr>
          <w:p w:rsidR="174F128E" w:rsidP="17475A67" w:rsidRDefault="006F14BB" w14:paraId="1004ECE9" w14:textId="17762E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hyperlink w:history="1" r:id="rId24">
              <w:r w:rsidRPr="17475A67" w:rsidR="174F128E">
                <w:rPr>
                  <w:rStyle w:val="Hyperlink"/>
                  <w:rFonts w:ascii="Calibri Light" w:hAnsi="Calibri Light" w:eastAsia="Calibri Light" w:cs="Calibri Light"/>
                </w:rPr>
                <w:t>jcdedrick@gmail.com</w:t>
              </w:r>
            </w:hyperlink>
          </w:p>
        </w:tc>
        <w:tc>
          <w:tcPr>
            <w:tcW w:w="2670" w:type="dxa"/>
          </w:tcPr>
          <w:p w:rsidR="174F128E" w:rsidP="17475A67" w:rsidRDefault="174F128E" w14:paraId="5F4412EA" w14:textId="4632019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Project Manager</w:t>
            </w:r>
          </w:p>
        </w:tc>
      </w:tr>
      <w:tr w:rsidR="174F128E" w:rsidTr="17475A67" w14:paraId="14C10C96" w14:textId="77777777">
        <w:trPr>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2DC23751" w14:textId="4F07A493">
            <w:pPr>
              <w:spacing w:after="200" w:line="276" w:lineRule="auto"/>
              <w:rPr>
                <w:rFonts w:ascii="Calibri Light" w:hAnsi="Calibri Light" w:eastAsia="Calibri Light" w:cs="Calibri Light"/>
              </w:rPr>
            </w:pPr>
            <w:r w:rsidRPr="17475A67">
              <w:rPr>
                <w:rFonts w:ascii="Calibri Light" w:hAnsi="Calibri Light" w:eastAsia="Calibri Light" w:cs="Calibri Light"/>
              </w:rPr>
              <w:t>Geoff Dean</w:t>
            </w:r>
          </w:p>
        </w:tc>
        <w:tc>
          <w:tcPr>
            <w:tcW w:w="3915" w:type="dxa"/>
          </w:tcPr>
          <w:p w:rsidR="174F128E" w:rsidP="17475A67" w:rsidRDefault="006F14BB" w14:paraId="56312A55" w14:textId="2A136D9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hyperlink w:history="1" r:id="rId25">
              <w:r w:rsidRPr="17475A67" w:rsidR="174F128E">
                <w:rPr>
                  <w:rStyle w:val="Hyperlink"/>
                  <w:rFonts w:ascii="Calibri Light" w:hAnsi="Calibri Light" w:eastAsia="Calibri Light" w:cs="Calibri Light"/>
                </w:rPr>
                <w:t>gdean5@student.umgc.edu</w:t>
              </w:r>
            </w:hyperlink>
          </w:p>
        </w:tc>
        <w:tc>
          <w:tcPr>
            <w:tcW w:w="2670" w:type="dxa"/>
          </w:tcPr>
          <w:p w:rsidR="174F128E" w:rsidP="17475A67" w:rsidRDefault="174F128E" w14:paraId="71354CA5" w14:textId="410000FF">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Developer</w:t>
            </w:r>
          </w:p>
        </w:tc>
      </w:tr>
      <w:tr w:rsidR="174F128E" w:rsidTr="17475A67" w14:paraId="32A6BF7C" w14:textId="7777777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1E2A148F" w14:textId="78425F09">
            <w:pPr>
              <w:spacing w:after="200" w:line="276" w:lineRule="auto"/>
              <w:rPr>
                <w:rFonts w:ascii="Calibri Light" w:hAnsi="Calibri Light" w:eastAsia="Calibri Light" w:cs="Calibri Light"/>
              </w:rPr>
            </w:pPr>
            <w:r w:rsidRPr="17475A67">
              <w:rPr>
                <w:rFonts w:ascii="Calibri Light" w:hAnsi="Calibri Light" w:eastAsia="Calibri Light" w:cs="Calibri Light"/>
              </w:rPr>
              <w:t>Anthony Cedeno</w:t>
            </w:r>
          </w:p>
        </w:tc>
        <w:tc>
          <w:tcPr>
            <w:tcW w:w="3915" w:type="dxa"/>
          </w:tcPr>
          <w:p w:rsidR="174F128E" w:rsidP="17475A67" w:rsidRDefault="006F14BB" w14:paraId="34DB51B1" w14:textId="05921B1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hyperlink w:history="1" r:id="rId26">
              <w:r w:rsidRPr="17475A67" w:rsidR="174F128E">
                <w:rPr>
                  <w:rStyle w:val="Hyperlink"/>
                  <w:rFonts w:ascii="Calibri Light" w:hAnsi="Calibri Light" w:eastAsia="Calibri Light" w:cs="Calibri Light"/>
                </w:rPr>
                <w:t>anthony.cedeno@gmail.com</w:t>
              </w:r>
            </w:hyperlink>
          </w:p>
        </w:tc>
        <w:tc>
          <w:tcPr>
            <w:tcW w:w="2670" w:type="dxa"/>
          </w:tcPr>
          <w:p w:rsidR="174F128E" w:rsidP="17475A67" w:rsidRDefault="174F128E" w14:paraId="05827C5E" w14:textId="77707D62">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Test Engineer</w:t>
            </w:r>
          </w:p>
        </w:tc>
      </w:tr>
      <w:tr w:rsidR="174F128E" w:rsidTr="17475A67" w14:paraId="2F93E214" w14:textId="77777777">
        <w:trPr>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060B9D2D" w14:textId="02C7ADDB">
            <w:pPr>
              <w:spacing w:after="200" w:line="276" w:lineRule="auto"/>
              <w:rPr>
                <w:rFonts w:ascii="Calibri Light" w:hAnsi="Calibri Light" w:eastAsia="Calibri Light" w:cs="Calibri Light"/>
              </w:rPr>
            </w:pPr>
            <w:r w:rsidRPr="17475A67">
              <w:rPr>
                <w:rFonts w:ascii="Calibri Light" w:hAnsi="Calibri Light" w:eastAsia="Calibri Light" w:cs="Calibri Light"/>
              </w:rPr>
              <w:lastRenderedPageBreak/>
              <w:t>Ivy Pham</w:t>
            </w:r>
          </w:p>
        </w:tc>
        <w:tc>
          <w:tcPr>
            <w:tcW w:w="3915" w:type="dxa"/>
          </w:tcPr>
          <w:p w:rsidR="174F128E" w:rsidP="17475A67" w:rsidRDefault="006F14BB" w14:paraId="64E2CD25" w14:textId="67F778F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hyperlink w:history="1" r:id="rId27">
              <w:r w:rsidRPr="17475A67" w:rsidR="174F128E">
                <w:rPr>
                  <w:rStyle w:val="Hyperlink"/>
                  <w:rFonts w:ascii="Calibri Light" w:hAnsi="Calibri Light" w:eastAsia="Calibri Light" w:cs="Calibri Light"/>
                </w:rPr>
                <w:t>ipham@student.umgc.edu</w:t>
              </w:r>
            </w:hyperlink>
          </w:p>
        </w:tc>
        <w:tc>
          <w:tcPr>
            <w:tcW w:w="2670" w:type="dxa"/>
          </w:tcPr>
          <w:p w:rsidR="174F128E" w:rsidP="17475A67" w:rsidRDefault="174F128E" w14:paraId="4E84CD99" w14:textId="5590C1A7">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DevSecOps Engineer</w:t>
            </w:r>
          </w:p>
        </w:tc>
      </w:tr>
      <w:tr w:rsidR="174F128E" w:rsidTr="17475A67" w14:paraId="40195F6D" w14:textId="7777777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30" w:type="dxa"/>
          </w:tcPr>
          <w:p w:rsidR="174F128E" w:rsidP="17475A67" w:rsidRDefault="174F128E" w14:paraId="45F5DC39" w14:textId="108F9C7C">
            <w:pPr>
              <w:spacing w:after="200" w:line="276" w:lineRule="auto"/>
              <w:rPr>
                <w:rFonts w:ascii="Calibri Light" w:hAnsi="Calibri Light" w:eastAsia="Calibri Light" w:cs="Calibri Light"/>
              </w:rPr>
            </w:pPr>
            <w:r w:rsidRPr="17475A67">
              <w:rPr>
                <w:rFonts w:ascii="Calibri Light" w:hAnsi="Calibri Light" w:eastAsia="Calibri Light" w:cs="Calibri Light"/>
              </w:rPr>
              <w:t>Vincent Leung</w:t>
            </w:r>
          </w:p>
        </w:tc>
        <w:tc>
          <w:tcPr>
            <w:tcW w:w="3915" w:type="dxa"/>
          </w:tcPr>
          <w:p w:rsidR="174F128E" w:rsidP="17475A67" w:rsidRDefault="006F14BB" w14:paraId="169065DB" w14:textId="734A2632">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hyperlink w:history="1" r:id="rId28">
              <w:r w:rsidRPr="17475A67" w:rsidR="174F128E">
                <w:rPr>
                  <w:rStyle w:val="Hyperlink"/>
                  <w:rFonts w:ascii="Calibri Light" w:hAnsi="Calibri Light" w:eastAsia="Calibri Light" w:cs="Calibri Light"/>
                </w:rPr>
                <w:t>vleung1@studeng.umgc.edu</w:t>
              </w:r>
            </w:hyperlink>
          </w:p>
        </w:tc>
        <w:tc>
          <w:tcPr>
            <w:tcW w:w="2670" w:type="dxa"/>
          </w:tcPr>
          <w:p w:rsidR="174F128E" w:rsidP="17475A67" w:rsidRDefault="174F128E" w14:paraId="0F3A93A9" w14:textId="6B5823B9">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eastAsia="Calibri Light" w:cs="Calibri Light"/>
              </w:rPr>
            </w:pPr>
            <w:r w:rsidRPr="17475A67">
              <w:rPr>
                <w:rFonts w:ascii="Calibri Light" w:hAnsi="Calibri Light" w:eastAsia="Calibri Light" w:cs="Calibri Light"/>
              </w:rPr>
              <w:t>DevSecOps Engineer</w:t>
            </w:r>
          </w:p>
        </w:tc>
      </w:tr>
    </w:tbl>
    <w:p w:rsidR="007C32A6" w:rsidRDefault="007C32A6" w14:paraId="322BC222" w14:textId="77777777">
      <w:pPr>
        <w:rPr>
          <w:smallCaps/>
          <w:spacing w:val="5"/>
          <w:sz w:val="36"/>
          <w:szCs w:val="24"/>
        </w:rPr>
      </w:pPr>
      <w:r>
        <w:rPr>
          <w:szCs w:val="24"/>
        </w:rPr>
        <w:br w:type="page"/>
      </w:r>
    </w:p>
    <w:p w:rsidRPr="005023B9" w:rsidR="00165F5E" w:rsidP="00993124" w:rsidRDefault="00801386" w14:paraId="59BA78A1" w14:textId="78500DBB">
      <w:pPr>
        <w:pStyle w:val="Heading1"/>
        <w:numPr>
          <w:ilvl w:val="0"/>
          <w:numId w:val="29"/>
        </w:numPr>
      </w:pPr>
      <w:bookmarkStart w:name="_Toc66739859" w:id="156"/>
      <w:r w:rsidRPr="005023B9">
        <w:lastRenderedPageBreak/>
        <w:t>System Architecture</w:t>
      </w:r>
      <w:bookmarkEnd w:id="156"/>
    </w:p>
    <w:p w:rsidRPr="005023B9" w:rsidR="00E67E2D" w:rsidP="007C32A6" w:rsidRDefault="2AC36CD4" w14:paraId="5C2743AD" w14:textId="06A68602">
      <w:r w:rsidRPr="17475A67">
        <w:t xml:space="preserve">This </w:t>
      </w:r>
      <w:r w:rsidRPr="17475A67" w:rsidR="16789BB9">
        <w:t>section illustrates the design for this project. The various components of the architecture ar</w:t>
      </w:r>
      <w:r w:rsidRPr="17475A67" w:rsidR="65D8E342">
        <w:t>e</w:t>
      </w:r>
      <w:r w:rsidRPr="17475A67" w:rsidR="16789BB9">
        <w:t xml:space="preserve"> detailed </w:t>
      </w:r>
      <w:r w:rsidRPr="17475A67" w:rsidR="04D16EF3">
        <w:t xml:space="preserve">throughout, as well as the reasoning as to why the technologies used were selected. </w:t>
      </w:r>
      <w:r w:rsidR="004249CE">
        <w:t>Google</w:t>
      </w:r>
      <w:r w:rsidRPr="17475A67" w:rsidR="43765424">
        <w:t xml:space="preserve"> Dialogflow was selected because of its online availability and free cost to develop</w:t>
      </w:r>
      <w:r w:rsidRPr="17475A67" w:rsidR="22C8C6BD">
        <w:t xml:space="preserve">, as well as its cheap cost to test, including a free trial and </w:t>
      </w:r>
      <w:r w:rsidR="00993124">
        <w:t>$</w:t>
      </w:r>
      <w:r w:rsidRPr="17475A67" w:rsidR="22C8C6BD">
        <w:t>300 credit. G</w:t>
      </w:r>
      <w:r w:rsidR="007C32A6">
        <w:t>o</w:t>
      </w:r>
      <w:r w:rsidRPr="17475A67" w:rsidR="22C8C6BD">
        <w:t xml:space="preserve"> is used for the webhoo</w:t>
      </w:r>
      <w:r w:rsidRPr="17475A67" w:rsidR="7CF0E098">
        <w:t xml:space="preserve">k portion of the project due to its </w:t>
      </w:r>
      <w:r w:rsidRPr="17475A67" w:rsidR="330BF983">
        <w:t>intuitiveness</w:t>
      </w:r>
      <w:r w:rsidRPr="17475A67" w:rsidR="7CF0E098">
        <w:t xml:space="preserve"> and high compatibility with other </w:t>
      </w:r>
      <w:r w:rsidR="004249CE">
        <w:t>Google</w:t>
      </w:r>
      <w:r w:rsidRPr="17475A67" w:rsidR="00993124">
        <w:t xml:space="preserve"> </w:t>
      </w:r>
      <w:r w:rsidRPr="17475A67" w:rsidR="7CF0E098">
        <w:t>applications.</w:t>
      </w:r>
      <w:r w:rsidRPr="17475A67" w:rsidR="4237AC6E">
        <w:t xml:space="preserve"> </w:t>
      </w:r>
      <w:proofErr w:type="spellStart"/>
      <w:r w:rsidRPr="17475A67" w:rsidR="4237AC6E">
        <w:t>Javascript</w:t>
      </w:r>
      <w:proofErr w:type="spellEnd"/>
      <w:r w:rsidRPr="17475A67" w:rsidR="4237AC6E">
        <w:t xml:space="preserve"> and HTML </w:t>
      </w:r>
      <w:r w:rsidR="00993124">
        <w:t xml:space="preserve">are </w:t>
      </w:r>
      <w:r w:rsidRPr="17475A67" w:rsidR="4237AC6E">
        <w:t xml:space="preserve">also used to run and display </w:t>
      </w:r>
      <w:r w:rsidRPr="17475A67" w:rsidR="080C5F4D">
        <w:t>the Form Scriber website.</w:t>
      </w:r>
    </w:p>
    <w:p w:rsidRPr="005023B9" w:rsidR="00165F5E" w:rsidP="007C32A6" w:rsidRDefault="00801386" w14:paraId="3D3BBE23" w14:textId="6A460BB1">
      <w:pPr>
        <w:pStyle w:val="Heading2"/>
        <w:numPr>
          <w:ilvl w:val="1"/>
          <w:numId w:val="26"/>
        </w:numPr>
      </w:pPr>
      <w:bookmarkStart w:name="_Toc66739860" w:id="157"/>
      <w:r>
        <w:t>Architectural Design</w:t>
      </w:r>
      <w:bookmarkEnd w:id="157"/>
    </w:p>
    <w:p w:rsidRPr="005023B9" w:rsidR="008D48AF" w:rsidP="007C32A6" w:rsidRDefault="2C5D220B" w14:paraId="7D82757B" w14:textId="032F9366">
      <w:pPr>
        <w:rPr>
          <w:highlight w:val="yellow"/>
        </w:rPr>
      </w:pPr>
      <w:r w:rsidRPr="17DAC460">
        <w:rPr>
          <w:rStyle w:val="normaltextrun"/>
        </w:rPr>
        <w:t xml:space="preserve">The </w:t>
      </w:r>
      <w:r w:rsidR="004249CE">
        <w:rPr>
          <w:rStyle w:val="normaltextrun"/>
        </w:rPr>
        <w:t>Google</w:t>
      </w:r>
      <w:r w:rsidRPr="17DAC460">
        <w:rPr>
          <w:rStyle w:val="normaltextrun"/>
        </w:rPr>
        <w:t xml:space="preserve"> Dialogflow service </w:t>
      </w:r>
      <w:r w:rsidRPr="17DAC460" w:rsidR="6BE16153">
        <w:rPr>
          <w:rStyle w:val="normaltextrun"/>
        </w:rPr>
        <w:t xml:space="preserve">is a key component in the function of </w:t>
      </w:r>
      <w:r w:rsidRPr="17DAC460" w:rsidR="1CFE9947">
        <w:rPr>
          <w:rStyle w:val="normaltextrun"/>
        </w:rPr>
        <w:t>the Form Scriber application</w:t>
      </w:r>
      <w:r w:rsidRPr="17DAC460" w:rsidR="349CABFC">
        <w:rPr>
          <w:rStyle w:val="normaltextrun"/>
        </w:rPr>
        <w:t xml:space="preserve"> backend, while a custom made mobile front end shall be used to</w:t>
      </w:r>
      <w:r w:rsidRPr="17DAC460" w:rsidR="63298A38">
        <w:rPr>
          <w:rStyle w:val="normaltextrun"/>
        </w:rPr>
        <w:t xml:space="preserve"> allow the end user professionals to see what is being recorded as well as</w:t>
      </w:r>
      <w:r w:rsidRPr="17DAC460" w:rsidR="0313197D">
        <w:rPr>
          <w:rStyle w:val="normaltextrun"/>
        </w:rPr>
        <w:t xml:space="preserve"> initiating a recording session</w:t>
      </w:r>
      <w:r w:rsidRPr="17DAC460" w:rsidR="1CFE9947">
        <w:rPr>
          <w:rStyle w:val="normaltextrun"/>
        </w:rPr>
        <w:t xml:space="preserve">. </w:t>
      </w:r>
      <w:r w:rsidR="004249CE">
        <w:rPr>
          <w:rStyle w:val="normaltextrun"/>
        </w:rPr>
        <w:t>Google</w:t>
      </w:r>
      <w:r w:rsidRPr="17DAC460" w:rsidR="2B9F3E06">
        <w:rPr>
          <w:rStyle w:val="normaltextrun"/>
        </w:rPr>
        <w:t xml:space="preserve"> </w:t>
      </w:r>
      <w:r w:rsidR="00993124">
        <w:rPr>
          <w:rStyle w:val="normaltextrun"/>
        </w:rPr>
        <w:t>Docs</w:t>
      </w:r>
      <w:r w:rsidRPr="17DAC460" w:rsidR="00993124">
        <w:rPr>
          <w:rStyle w:val="normaltextrun"/>
        </w:rPr>
        <w:t xml:space="preserve"> </w:t>
      </w:r>
      <w:r w:rsidRPr="17DAC460" w:rsidR="2B9F3E06">
        <w:rPr>
          <w:rStyle w:val="normaltextrun"/>
        </w:rPr>
        <w:t>is used for the creation of templates and management of completed documents.</w:t>
      </w:r>
    </w:p>
    <w:p w:rsidRPr="005023B9" w:rsidR="00165F5E" w:rsidP="003B20EC" w:rsidRDefault="00801386" w14:paraId="42799BF0" w14:textId="4C24082E">
      <w:pPr>
        <w:pStyle w:val="Heading2"/>
        <w:numPr>
          <w:ilvl w:val="1"/>
          <w:numId w:val="19"/>
        </w:numPr>
      </w:pPr>
      <w:bookmarkStart w:name="_Toc66739861" w:id="158"/>
      <w:r w:rsidRPr="005023B9">
        <w:t>Architectural Overview</w:t>
      </w:r>
      <w:bookmarkEnd w:id="158"/>
    </w:p>
    <w:p w:rsidR="006F14BB" w:rsidP="007C32A6" w:rsidRDefault="5CFB6084" w14:paraId="13900F3E" w14:textId="77777777">
      <w:pPr>
        <w:rPr>
          <w:ins w:author="Eugene Kim" w:date="2021-03-15T22:47:00Z" w:id="159"/>
          <w:smallCaps/>
          <w:noProof/>
          <w:spacing w:val="5"/>
          <w:sz w:val="36"/>
          <w:szCs w:val="24"/>
        </w:rPr>
      </w:pPr>
      <w:r w:rsidRPr="17475A67">
        <w:t xml:space="preserve">The </w:t>
      </w:r>
      <w:r w:rsidR="00993124">
        <w:t>UI</w:t>
      </w:r>
      <w:r w:rsidRPr="17475A67">
        <w:t xml:space="preserve"> of the Form Scriber </w:t>
      </w:r>
      <w:r w:rsidRPr="17475A67" w:rsidR="0A7A1CCB">
        <w:t xml:space="preserve">application is the mobile interface which functions on a </w:t>
      </w:r>
      <w:r w:rsidRPr="17475A67" w:rsidR="3AEE5623">
        <w:t>professional's</w:t>
      </w:r>
      <w:r w:rsidRPr="17475A67" w:rsidR="0A7A1CCB">
        <w:t xml:space="preserve"> mobile device.</w:t>
      </w:r>
      <w:r w:rsidRPr="17475A67" w:rsidR="4495E74F">
        <w:t xml:space="preserve"> The backend logic consists of the </w:t>
      </w:r>
      <w:r w:rsidR="004249CE">
        <w:t>Google</w:t>
      </w:r>
      <w:r w:rsidRPr="17475A67" w:rsidR="4495E74F">
        <w:t xml:space="preserve"> Dialogflow service, </w:t>
      </w:r>
      <w:r w:rsidRPr="17475A67" w:rsidR="6C4F3914">
        <w:t xml:space="preserve">which </w:t>
      </w:r>
      <w:r w:rsidRPr="17475A67" w:rsidR="177A4853">
        <w:t>functio</w:t>
      </w:r>
      <w:r w:rsidRPr="17475A67" w:rsidR="204406E7">
        <w:t>ns</w:t>
      </w:r>
      <w:r w:rsidRPr="17475A67" w:rsidR="4495E74F">
        <w:t xml:space="preserve"> in tandem with webhook</w:t>
      </w:r>
      <w:r w:rsidRPr="17475A67" w:rsidR="7B6E7C30">
        <w:t xml:space="preserve">s and go files to </w:t>
      </w:r>
      <w:r w:rsidRPr="17475A67" w:rsidR="12A42374">
        <w:t xml:space="preserve">create the overall logic that drives the Form Scriber application and its ability to make dynamic intents. </w:t>
      </w:r>
      <w:r w:rsidRPr="17475A67" w:rsidR="56919626">
        <w:t xml:space="preserve">The </w:t>
      </w:r>
      <w:r w:rsidRPr="17475A67" w:rsidR="18448D3C">
        <w:t xml:space="preserve">webhook is sent a specific document within </w:t>
      </w:r>
      <w:r w:rsidR="00993124">
        <w:t>GCP</w:t>
      </w:r>
      <w:r w:rsidRPr="17475A67" w:rsidR="18448D3C">
        <w:t xml:space="preserve"> that then triggers the document to be interpreted for fields that need to have intents created for them</w:t>
      </w:r>
      <w:r w:rsidRPr="17475A67" w:rsidR="7BC4625F">
        <w:t xml:space="preserve">, and creates those intents in Dialogflow. When the user </w:t>
      </w:r>
      <w:r w:rsidRPr="17475A67" w:rsidR="48EB7610">
        <w:t>then triggers an intent, the Dialogflow service passes the data to the</w:t>
      </w:r>
      <w:r w:rsidRPr="17475A67" w:rsidR="54333CD0">
        <w:t xml:space="preserve"> webhook, which then updates the document in </w:t>
      </w:r>
      <w:r w:rsidR="004249CE">
        <w:t>Google</w:t>
      </w:r>
      <w:r w:rsidRPr="17475A67" w:rsidR="54333CD0">
        <w:t xml:space="preserve"> Docs.</w:t>
      </w:r>
      <w:ins w:author="Eugene Kim" w:date="2021-03-15T22:47:00Z" w:id="160">
        <w:r w:rsidRPr="006F14BB" w:rsidR="006F14BB">
          <w:rPr>
            <w:smallCaps/>
            <w:noProof/>
            <w:spacing w:val="5"/>
            <w:sz w:val="36"/>
            <w:szCs w:val="24"/>
          </w:rPr>
          <w:t xml:space="preserve"> </w:t>
        </w:r>
      </w:ins>
    </w:p>
    <w:p w:rsidR="006F14BB" w:rsidP="7D1EC9F1" w:rsidRDefault="006F14BB" w14:paraId="5E1E24A7" w14:textId="77777777">
      <w:pPr>
        <w:keepNext/>
        <w:jc w:val="center"/>
        <w:rPr>
          <w:ins w:author="Eugene Kim" w:date="2021-03-15T22:48:00Z" w:id="161"/>
        </w:rPr>
        <w:pPrChange w:author="Eugene Kim" w:date="2021-03-15T22:48:00Z" w:id="162">
          <w:pPr>
            <w:jc w:val="center"/>
          </w:pPr>
        </w:pPrChange>
      </w:pPr>
      <w:ins w:author="Eugene Kim" w:date="2021-03-15T22:47:00Z" w:id="927452651">
        <w:r w:rsidR="006F14BB">
          <w:drawing>
            <wp:inline wp14:editId="625D083C" wp14:anchorId="3DE523E9">
              <wp:extent cx="3734972" cy="2718629"/>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5538967ac22146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34972" cy="2718629"/>
                      </a:xfrm>
                      <a:prstGeom prst="rect">
                        <a:avLst/>
                      </a:prstGeom>
                    </pic:spPr>
                  </pic:pic>
                </a:graphicData>
              </a:graphic>
            </wp:inline>
          </w:drawing>
        </w:r>
      </w:ins>
    </w:p>
    <w:p w:rsidR="00606FE8" w:rsidDel="006F14BB" w:rsidP="006F14BB" w:rsidRDefault="006F14BB" w14:paraId="15FFE9AE" w14:textId="0EC41FBB">
      <w:pPr>
        <w:pStyle w:val="Caption"/>
        <w:rPr>
          <w:del w:author="Eugene Kim" w:date="2021-03-15T22:48:00Z" w:id="164"/>
        </w:rPr>
        <w:pPrChange w:author="Eugene Kim" w:date="2021-03-15T22:48:00Z" w:id="165">
          <w:pPr/>
        </w:pPrChange>
      </w:pPr>
      <w:ins w:author="Eugene Kim" w:date="2021-03-15T22:48:00Z" w:id="166">
        <w:r>
          <w:t xml:space="preserve">Figure </w:t>
        </w:r>
        <w:r>
          <w:fldChar w:fldCharType="begin"/>
        </w:r>
        <w:r>
          <w:instrText xml:space="preserve"> SEQ Figure \* ARABIC </w:instrText>
        </w:r>
      </w:ins>
      <w:r>
        <w:fldChar w:fldCharType="separate"/>
      </w:r>
      <w:ins w:author="Eugene Kim" w:date="2021-03-15T22:48:00Z" w:id="167">
        <w:r>
          <w:rPr>
            <w:noProof/>
          </w:rPr>
          <w:t>1</w:t>
        </w:r>
        <w:r>
          <w:fldChar w:fldCharType="end"/>
        </w:r>
        <w:r>
          <w:t xml:space="preserve"> - System Architecture Diagram</w:t>
        </w:r>
      </w:ins>
    </w:p>
    <w:p w:rsidR="007C32A6" w:rsidP="006F14BB" w:rsidRDefault="007C32A6" w14:paraId="5A594954" w14:textId="59752C1C">
      <w:pPr>
        <w:pStyle w:val="Caption"/>
        <w:rPr>
          <w:smallCaps/>
          <w:spacing w:val="5"/>
          <w:sz w:val="36"/>
        </w:rPr>
        <w:pPrChange w:author="Eugene Kim" w:date="2021-03-15T22:48:00Z" w:id="168">
          <w:pPr/>
        </w:pPrChange>
      </w:pPr>
      <w:r>
        <w:br w:type="page"/>
      </w:r>
    </w:p>
    <w:p w:rsidRPr="005023B9" w:rsidR="00165F5E" w:rsidP="00993124" w:rsidRDefault="00801386" w14:paraId="17AD93B2" w14:textId="7655F307">
      <w:pPr>
        <w:pStyle w:val="Heading1"/>
        <w:numPr>
          <w:ilvl w:val="0"/>
          <w:numId w:val="29"/>
        </w:numPr>
      </w:pPr>
      <w:bookmarkStart w:name="_Toc66739862" w:id="169"/>
      <w:r w:rsidRPr="005023B9">
        <w:lastRenderedPageBreak/>
        <w:t>Application Setup</w:t>
      </w:r>
      <w:bookmarkEnd w:id="169"/>
    </w:p>
    <w:p w:rsidR="00801386" w:rsidP="00993124" w:rsidRDefault="00801386" w14:paraId="1921C1B5" w14:textId="44A8410C">
      <w:pPr>
        <w:pStyle w:val="Heading2"/>
        <w:numPr>
          <w:ilvl w:val="1"/>
          <w:numId w:val="32"/>
        </w:numPr>
      </w:pPr>
      <w:bookmarkStart w:name="_Toc66739863" w:id="170"/>
      <w:r w:rsidRPr="005023B9">
        <w:t xml:space="preserve">Git and </w:t>
      </w:r>
      <w:r w:rsidRPr="005023B9" w:rsidR="001B2867">
        <w:t>C</w:t>
      </w:r>
      <w:r w:rsidRPr="005023B9">
        <w:t xml:space="preserve">ode </w:t>
      </w:r>
      <w:r w:rsidRPr="005023B9" w:rsidR="001B2867">
        <w:t>D</w:t>
      </w:r>
      <w:r w:rsidRPr="005023B9">
        <w:t>eployment</w:t>
      </w:r>
      <w:bookmarkEnd w:id="170"/>
    </w:p>
    <w:p w:rsidRPr="005023B9" w:rsidR="0044765E" w:rsidP="00993124" w:rsidRDefault="1C3F91AB" w14:paraId="742ABBDD" w14:textId="5E9183A6">
      <w:r>
        <w:t>The popular open access code repository GitHub is being used to host the code for the project, as well as using Git</w:t>
      </w:r>
      <w:r w:rsidR="2107FC56">
        <w:t>’</w:t>
      </w:r>
      <w:r>
        <w:t xml:space="preserve">s powerful branch management for version control. </w:t>
      </w:r>
      <w:r w:rsidR="3BDB78BE">
        <w:t xml:space="preserve">The project board in Github is also being utilized to manage project tasks and track </w:t>
      </w:r>
      <w:r w:rsidR="7637D43A">
        <w:t>each tasks</w:t>
      </w:r>
      <w:r w:rsidR="3BDB78BE">
        <w:t xml:space="preserve"> progress. </w:t>
      </w:r>
      <w:r w:rsidR="36557483">
        <w:t xml:space="preserve">The repository being hosted online makes it easy to access for the team members as well as accessible for the purpose of the project being distributed as an </w:t>
      </w:r>
      <w:r w:rsidR="38A731F0">
        <w:t>open-source</w:t>
      </w:r>
      <w:r w:rsidR="36557483">
        <w:t xml:space="preserve"> application.</w:t>
      </w:r>
      <w:r w:rsidR="041863D1">
        <w:t xml:space="preserve"> In order </w:t>
      </w:r>
      <w:r w:rsidR="346A6C64">
        <w:t xml:space="preserve">to access the GitHub repository, a GitHub account is </w:t>
      </w:r>
      <w:r w:rsidR="3E58AF79">
        <w:t>required</w:t>
      </w:r>
      <w:r w:rsidR="346A6C64">
        <w:t>.</w:t>
      </w:r>
    </w:p>
    <w:p w:rsidRPr="001F4E8E" w:rsidR="00A2066D" w:rsidP="007C32A6" w:rsidRDefault="00A2066D" w14:paraId="3C8FFF8C" w14:textId="6949B26C">
      <w:pPr>
        <w:pStyle w:val="Heading3"/>
        <w:numPr>
          <w:ilvl w:val="2"/>
          <w:numId w:val="24"/>
        </w:numPr>
      </w:pPr>
      <w:bookmarkStart w:name="_Toc66739864" w:id="171"/>
      <w:r w:rsidRPr="001F4E8E">
        <w:t>Downloading Git</w:t>
      </w:r>
      <w:r w:rsidRPr="001F4E8E" w:rsidR="4398079C">
        <w:t xml:space="preserve"> </w:t>
      </w:r>
      <w:r w:rsidRPr="001F4E8E" w:rsidR="5C877C4A">
        <w:t>locally</w:t>
      </w:r>
      <w:bookmarkEnd w:id="171"/>
    </w:p>
    <w:p w:rsidRPr="005023B9" w:rsidR="00A2066D" w:rsidP="00993124" w:rsidRDefault="5880CC7F" w14:paraId="4FE0EE5E" w14:textId="6AAE4536">
      <w:r>
        <w:t xml:space="preserve">It is highly recommended to download some local git management tool to be able to pull and </w:t>
      </w:r>
      <w:r w:rsidR="3FA20FFA">
        <w:t>commit code that is modified on a local machine. For this guide</w:t>
      </w:r>
      <w:r w:rsidR="188D9618">
        <w:t xml:space="preserve">, downloading Git for a local machine at </w:t>
      </w:r>
      <w:hyperlink w:history="1" r:id="rId30">
        <w:r w:rsidRPr="54A778CE" w:rsidR="188D9618">
          <w:rPr>
            <w:rStyle w:val="Hyperlink"/>
          </w:rPr>
          <w:t>https://git-scm.com/downloads</w:t>
        </w:r>
      </w:hyperlink>
      <w:r w:rsidR="188D9618">
        <w:t xml:space="preserve"> will allow for the usage of git, please do so </w:t>
      </w:r>
      <w:r w:rsidR="212D6055">
        <w:t>for the appropriate operating system.</w:t>
      </w:r>
    </w:p>
    <w:p w:rsidRPr="005023B9" w:rsidR="00A2066D" w:rsidP="007C32A6" w:rsidRDefault="00A2066D" w14:paraId="7209D822" w14:textId="63716882">
      <w:pPr>
        <w:pStyle w:val="Heading3"/>
        <w:numPr>
          <w:ilvl w:val="2"/>
          <w:numId w:val="24"/>
        </w:numPr>
      </w:pPr>
      <w:bookmarkStart w:name="_Toc66739865" w:id="172"/>
      <w:r w:rsidRPr="0FBC65B5">
        <w:t>Downloading the Latest Code</w:t>
      </w:r>
      <w:bookmarkEnd w:id="172"/>
    </w:p>
    <w:p w:rsidRPr="00E81DA5" w:rsidR="003D5028" w:rsidP="00993124" w:rsidRDefault="64F94187" w14:paraId="768F69E0" w14:textId="08BDDFE6">
      <w:r w:rsidRPr="174F128E">
        <w:t>There are multiple ways to do this, and the way to do this</w:t>
      </w:r>
      <w:r w:rsidRPr="174F128E" w:rsidR="0D3548EF">
        <w:t xml:space="preserve"> via command line</w:t>
      </w:r>
      <w:r w:rsidRPr="174F128E" w:rsidR="20A4138F">
        <w:t xml:space="preserve"> is covered. First after installing git, open up GitHub and go to the Form Scriber repository</w:t>
      </w:r>
      <w:r w:rsidRPr="174F128E" w:rsidR="5A88BA68">
        <w:t>,</w:t>
      </w:r>
      <w:r w:rsidR="00993124">
        <w:t xml:space="preserve"> </w:t>
      </w:r>
      <w:hyperlink w:history="1" r:id="rId31">
        <w:r w:rsidRPr="00993124" w:rsidR="00993124">
          <w:rPr>
            <w:rStyle w:val="Hyperlink"/>
            <w:sz w:val="24"/>
            <w:szCs w:val="24"/>
          </w:rPr>
          <w:t>https://github.com/orgs/umgc/teams/form-bot-dialogflow</w:t>
        </w:r>
      </w:hyperlink>
      <w:r w:rsidRPr="174F128E" w:rsidR="5A88BA68">
        <w:t xml:space="preserve"> and copy down the branch </w:t>
      </w:r>
      <w:r w:rsidR="00993124">
        <w:t>URL</w:t>
      </w:r>
      <w:r w:rsidRPr="174F128E" w:rsidR="4A2DE7A0">
        <w:t xml:space="preserve">. After copying the branch URL down, use the local git to make a local </w:t>
      </w:r>
      <w:proofErr w:type="spellStart"/>
      <w:r w:rsidRPr="174F128E" w:rsidR="4A2DE7A0">
        <w:t>git</w:t>
      </w:r>
      <w:proofErr w:type="spellEnd"/>
      <w:r w:rsidRPr="174F128E" w:rsidR="4A2DE7A0">
        <w:t xml:space="preserve"> repo using ‘git checkout’, credentials will be re</w:t>
      </w:r>
      <w:r w:rsidRPr="174F128E" w:rsidR="480E756D">
        <w:t>quested when the command is executed.</w:t>
      </w:r>
    </w:p>
    <w:p w:rsidRPr="005023B9" w:rsidR="003D5028" w:rsidP="007C32A6" w:rsidRDefault="003D5028" w14:paraId="0EEE000F" w14:textId="0830E3BC">
      <w:pPr>
        <w:pStyle w:val="Heading3"/>
        <w:numPr>
          <w:ilvl w:val="2"/>
          <w:numId w:val="24"/>
        </w:numPr>
      </w:pPr>
      <w:bookmarkStart w:name="_Toc66739866" w:id="173"/>
      <w:r w:rsidRPr="0FBC65B5">
        <w:t xml:space="preserve">Downloading </w:t>
      </w:r>
      <w:r w:rsidRPr="0FBC65B5" w:rsidR="00CA0446">
        <w:t>Visual Studio</w:t>
      </w:r>
      <w:r w:rsidRPr="0FBC65B5" w:rsidR="3C6CA125">
        <w:t xml:space="preserve"> Code</w:t>
      </w:r>
      <w:bookmarkEnd w:id="173"/>
    </w:p>
    <w:p w:rsidR="00993124" w:rsidP="00993124" w:rsidRDefault="2EC7112F" w14:paraId="5C366E92" w14:textId="77777777">
      <w:r>
        <w:t xml:space="preserve">Visual Studio Code is a freeware source-code editor that was used to develop the code. It can be downloaded here: </w:t>
      </w:r>
      <w:hyperlink w:history="1" r:id="rId32">
        <w:r w:rsidRPr="174F128E">
          <w:rPr>
            <w:rStyle w:val="Hyperlink"/>
          </w:rPr>
          <w:t>https://code.visualstudio.com/download</w:t>
        </w:r>
      </w:hyperlink>
      <w:r w:rsidR="00993124">
        <w:t xml:space="preserve">. </w:t>
      </w:r>
    </w:p>
    <w:p w:rsidRPr="00E81DA5" w:rsidR="003D5028" w:rsidP="00993124" w:rsidRDefault="00993124" w14:paraId="3CC45622" w14:textId="75CE84DD">
      <w:pPr>
        <w:rPr>
          <w:rStyle w:val="Hyperlink"/>
        </w:rPr>
      </w:pPr>
      <w:r w:rsidRPr="004249CE">
        <w:t>After downloading and installing Visual Studio Code, simply open the file that the Git repository was created in to view and edit the code.</w:t>
      </w:r>
      <w:r w:rsidRPr="174F128E" w:rsidR="5F2B0207">
        <w:rPr>
          <w:rStyle w:val="Hyperlink"/>
        </w:rPr>
        <w:t xml:space="preserve"> </w:t>
      </w:r>
    </w:p>
    <w:p w:rsidRPr="005023B9" w:rsidR="005C0F21" w:rsidP="007C32A6" w:rsidRDefault="005C0F21" w14:paraId="68A71E15" w14:textId="0ECBF738">
      <w:pPr>
        <w:pStyle w:val="Heading3"/>
        <w:numPr>
          <w:ilvl w:val="2"/>
          <w:numId w:val="24"/>
        </w:numPr>
      </w:pPr>
      <w:bookmarkStart w:name="_Toc66739867" w:id="174"/>
      <w:r w:rsidRPr="0FBC65B5">
        <w:t xml:space="preserve">Creating </w:t>
      </w:r>
      <w:r w:rsidR="004249CE">
        <w:t>Google</w:t>
      </w:r>
      <w:r w:rsidRPr="0FBC65B5" w:rsidR="00CA0446">
        <w:t xml:space="preserve"> Dialogflow Developer Account</w:t>
      </w:r>
      <w:bookmarkEnd w:id="174"/>
    </w:p>
    <w:p w:rsidRPr="005023B9" w:rsidR="005C0F21" w:rsidP="00993124" w:rsidRDefault="01C8A80F" w14:paraId="320F97BA" w14:textId="4C43AFF0">
      <w:r>
        <w:t xml:space="preserve">The </w:t>
      </w:r>
      <w:r w:rsidR="004249CE">
        <w:t>Google</w:t>
      </w:r>
      <w:r>
        <w:t xml:space="preserve"> Dialogflow </w:t>
      </w:r>
      <w:r w:rsidR="4CB687E6">
        <w:t xml:space="preserve">product page can be found here: </w:t>
      </w:r>
      <w:hyperlink w:history="1" r:id="rId33">
        <w:r w:rsidRPr="3A01ACD6" w:rsidR="4CB687E6">
          <w:rPr>
            <w:rStyle w:val="Hyperlink"/>
          </w:rPr>
          <w:t>https://cloud.</w:t>
        </w:r>
        <w:r w:rsidR="004249CE">
          <w:rPr>
            <w:rStyle w:val="Hyperlink"/>
          </w:rPr>
          <w:t>Google</w:t>
        </w:r>
        <w:r w:rsidRPr="3A01ACD6" w:rsidR="4CB687E6">
          <w:rPr>
            <w:rStyle w:val="Hyperlink"/>
          </w:rPr>
          <w:t>.com/dialogflow</w:t>
        </w:r>
      </w:hyperlink>
      <w:r w:rsidR="00993124">
        <w:t>.</w:t>
      </w:r>
      <w:r w:rsidR="4CB687E6">
        <w:t xml:space="preserve"> A $300 credit is provided for first signing up, which will require a </w:t>
      </w:r>
      <w:r w:rsidR="004249CE">
        <w:t>Google</w:t>
      </w:r>
      <w:r w:rsidR="4CB687E6">
        <w:t xml:space="preserve"> account as wel</w:t>
      </w:r>
      <w:r w:rsidR="6E70D1BF">
        <w:t>l as some form of payment information (as a means of reducing the ability to simply make a second a</w:t>
      </w:r>
      <w:r w:rsidR="38EFE8ED">
        <w:t>ccount as easily).</w:t>
      </w:r>
    </w:p>
    <w:p w:rsidR="007C32A6" w:rsidRDefault="007C32A6" w14:paraId="137FEFF9" w14:textId="77777777">
      <w:pPr>
        <w:rPr>
          <w:smallCaps/>
          <w:sz w:val="28"/>
          <w:szCs w:val="28"/>
        </w:rPr>
      </w:pPr>
      <w:r>
        <w:br w:type="page"/>
      </w:r>
    </w:p>
    <w:p w:rsidR="4DB47064" w:rsidP="007C32A6" w:rsidRDefault="007C32A6" w14:paraId="1B83100C" w14:textId="594EC631">
      <w:pPr>
        <w:pStyle w:val="Heading2"/>
        <w:numPr>
          <w:ilvl w:val="1"/>
          <w:numId w:val="24"/>
        </w:numPr>
      </w:pPr>
      <w:bookmarkStart w:name="_Toc66739868" w:id="175"/>
      <w:r>
        <w:lastRenderedPageBreak/>
        <w:t>GCP</w:t>
      </w:r>
      <w:r w:rsidR="4DB47064">
        <w:t xml:space="preserve"> </w:t>
      </w:r>
      <w:r w:rsidRPr="00CD744E" w:rsidR="4DB47064">
        <w:t>Dialogflow</w:t>
      </w:r>
      <w:r w:rsidR="4DB47064">
        <w:t xml:space="preserve"> and Cloud Platform</w:t>
      </w:r>
      <w:bookmarkEnd w:id="175"/>
    </w:p>
    <w:p w:rsidRPr="005023B9" w:rsidR="00801386" w:rsidP="007C32A6" w:rsidRDefault="007C32A6" w14:paraId="77B62CFD" w14:textId="688FC848">
      <w:pPr>
        <w:pStyle w:val="Heading3"/>
        <w:numPr>
          <w:ilvl w:val="2"/>
          <w:numId w:val="24"/>
        </w:numPr>
      </w:pPr>
      <w:bookmarkStart w:name="_Toc66739869" w:id="176"/>
      <w:r>
        <w:t>GCP</w:t>
      </w:r>
      <w:r w:rsidR="6BA1AF4A">
        <w:t xml:space="preserve"> </w:t>
      </w:r>
      <w:r w:rsidRPr="00CD744E" w:rsidR="6BA1AF4A">
        <w:t>Dialogflow</w:t>
      </w:r>
      <w:r w:rsidR="6BA1AF4A">
        <w:t xml:space="preserve"> </w:t>
      </w:r>
      <w:r w:rsidR="00801386">
        <w:t>setup</w:t>
      </w:r>
      <w:bookmarkEnd w:id="176"/>
    </w:p>
    <w:p w:rsidRPr="005023B9" w:rsidR="00083EC3" w:rsidP="007C32A6" w:rsidRDefault="11DCA61A" w14:paraId="76F7F940" w14:textId="4C7F6951">
      <w:r>
        <w:t xml:space="preserve">After getting into the </w:t>
      </w:r>
      <w:r w:rsidR="1309FFF9">
        <w:t>D</w:t>
      </w:r>
      <w:r>
        <w:t xml:space="preserve">ialogflow console the project can be imported from a zip file, </w:t>
      </w:r>
      <w:r w:rsidR="3367C4D5">
        <w:t>which is provided within the Git repository. Simply click on the gear next to the dial</w:t>
      </w:r>
      <w:r w:rsidR="7A3DAB99">
        <w:t>ogflow project name and then click on</w:t>
      </w:r>
      <w:r w:rsidR="007C32A6">
        <w:t xml:space="preserve"> </w:t>
      </w:r>
      <w:r w:rsidR="7A3DAB99">
        <w:t>export and import</w:t>
      </w:r>
      <w:r w:rsidR="78CD58F2">
        <w:t>, then say restore from zip, choosing the zip file mentioned earlier.</w:t>
      </w:r>
    </w:p>
    <w:p w:rsidRPr="00307046" w:rsidR="00C17C6D" w:rsidP="3E8AC1DF" w:rsidRDefault="00C17C6D" w14:paraId="213F4922" w14:textId="1B2B1F6D">
      <w:pPr>
        <w:pStyle w:val="Caption"/>
        <w:rPr>
          <w:rFonts w:ascii="Times New Roman" w:hAnsi="Times New Roman"/>
          <w:sz w:val="24"/>
        </w:rPr>
      </w:pPr>
      <w:bookmarkStart w:name="_Toc55322461" w:id="177"/>
      <w:r w:rsidRPr="3E8AC1DF">
        <w:rPr>
          <w:rFonts w:ascii="Times New Roman" w:hAnsi="Times New Roman"/>
          <w:sz w:val="24"/>
        </w:rPr>
        <w:t xml:space="preserve">Figure </w:t>
      </w:r>
      <w:r w:rsidRPr="3E8AC1DF">
        <w:rPr>
          <w:rFonts w:ascii="Times New Roman" w:hAnsi="Times New Roman"/>
          <w:sz w:val="24"/>
        </w:rPr>
        <w:fldChar w:fldCharType="begin"/>
      </w:r>
      <w:r w:rsidRPr="3E8AC1DF">
        <w:rPr>
          <w:rFonts w:ascii="Times New Roman" w:hAnsi="Times New Roman"/>
          <w:sz w:val="24"/>
        </w:rPr>
        <w:instrText xml:space="preserve"> SEQ Figure \* ARABIC </w:instrText>
      </w:r>
      <w:r w:rsidRPr="3E8AC1DF">
        <w:rPr>
          <w:rFonts w:ascii="Times New Roman" w:hAnsi="Times New Roman"/>
          <w:sz w:val="24"/>
        </w:rPr>
        <w:fldChar w:fldCharType="separate"/>
      </w:r>
      <w:ins w:author="Eugene Kim" w:date="2021-03-15T22:48:00Z" w:id="178">
        <w:r w:rsidR="006F14BB">
          <w:rPr>
            <w:rFonts w:ascii="Times New Roman" w:hAnsi="Times New Roman"/>
            <w:noProof/>
            <w:sz w:val="24"/>
          </w:rPr>
          <w:t>2</w:t>
        </w:r>
      </w:ins>
      <w:del w:author="Eugene Kim" w:date="2021-03-15T22:48:00Z" w:id="179">
        <w:r w:rsidRPr="3E8AC1DF" w:rsidDel="006F14BB" w:rsidR="004C31C4">
          <w:rPr>
            <w:rFonts w:ascii="Times New Roman" w:hAnsi="Times New Roman"/>
            <w:noProof/>
            <w:sz w:val="24"/>
          </w:rPr>
          <w:delText>1</w:delText>
        </w:r>
      </w:del>
      <w:r w:rsidRPr="3E8AC1DF">
        <w:rPr>
          <w:rFonts w:ascii="Times New Roman" w:hAnsi="Times New Roman"/>
          <w:sz w:val="24"/>
        </w:rPr>
        <w:fldChar w:fldCharType="end"/>
      </w:r>
      <w:r w:rsidRPr="3E8AC1DF">
        <w:rPr>
          <w:rFonts w:ascii="Times New Roman" w:hAnsi="Times New Roman"/>
          <w:sz w:val="24"/>
        </w:rPr>
        <w:t xml:space="preserve"> </w:t>
      </w:r>
      <w:bookmarkEnd w:id="177"/>
      <w:r w:rsidR="004249CE">
        <w:rPr>
          <w:rFonts w:ascii="Times New Roman" w:hAnsi="Times New Roman"/>
          <w:sz w:val="24"/>
        </w:rPr>
        <w:t>Google</w:t>
      </w:r>
      <w:r w:rsidRPr="3E8AC1DF" w:rsidR="00253857">
        <w:rPr>
          <w:rFonts w:ascii="Times New Roman" w:hAnsi="Times New Roman"/>
          <w:sz w:val="24"/>
        </w:rPr>
        <w:t xml:space="preserve"> Dialogflow Login</w:t>
      </w:r>
    </w:p>
    <w:p w:rsidR="007C32A6" w:rsidP="004249CE" w:rsidRDefault="1750F1FB" w14:paraId="45BA2C3D" w14:textId="25F9FE42">
      <w:pPr>
        <w:pStyle w:val="NoSpacing"/>
        <w:ind w:left="720"/>
        <w:jc w:val="center"/>
        <w:rPr>
          <w:spacing w:val="5"/>
          <w:sz w:val="26"/>
          <w:szCs w:val="26"/>
        </w:rPr>
      </w:pPr>
      <w:r w:rsidR="1750F1FB">
        <w:drawing>
          <wp:inline wp14:editId="5ED2F35B" wp14:anchorId="318F1C02">
            <wp:extent cx="3903101" cy="2228020"/>
            <wp:effectExtent l="0" t="0" r="0" b="0"/>
            <wp:docPr id="313253183" name="Picture 313253183" title=""/>
            <wp:cNvGraphicFramePr>
              <a:graphicFrameLocks noChangeAspect="1"/>
            </wp:cNvGraphicFramePr>
            <a:graphic>
              <a:graphicData uri="http://schemas.openxmlformats.org/drawingml/2006/picture">
                <pic:pic>
                  <pic:nvPicPr>
                    <pic:cNvPr id="0" name="Picture 313253183"/>
                    <pic:cNvPicPr/>
                  </pic:nvPicPr>
                  <pic:blipFill>
                    <a:blip r:embed="Rd72d8ba7c14b4c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03101" cy="2228020"/>
                    </a:xfrm>
                    <a:prstGeom prst="rect">
                      <a:avLst/>
                    </a:prstGeom>
                  </pic:spPr>
                </pic:pic>
              </a:graphicData>
            </a:graphic>
          </wp:inline>
        </w:drawing>
      </w:r>
    </w:p>
    <w:p w:rsidRPr="005023B9" w:rsidR="00083EC3" w:rsidP="007C32A6" w:rsidRDefault="007C32A6" w14:paraId="77EEFFEF" w14:textId="5801522B">
      <w:pPr>
        <w:pStyle w:val="Heading3"/>
        <w:numPr>
          <w:ilvl w:val="2"/>
          <w:numId w:val="24"/>
        </w:numPr>
      </w:pPr>
      <w:bookmarkStart w:name="_Toc66739870" w:id="180"/>
      <w:r>
        <w:t xml:space="preserve">Dialogflow </w:t>
      </w:r>
      <w:r w:rsidR="00083EC3">
        <w:t>Dashboard</w:t>
      </w:r>
      <w:bookmarkEnd w:id="180"/>
    </w:p>
    <w:p w:rsidRPr="005023B9" w:rsidR="00083EC3" w:rsidP="00993124" w:rsidRDefault="7025A91C" w14:paraId="1FCA6AEF" w14:textId="58822629">
      <w:r>
        <w:t xml:space="preserve">The </w:t>
      </w:r>
      <w:r w:rsidR="7DED5725">
        <w:t>dashboard</w:t>
      </w:r>
      <w:r>
        <w:t xml:space="preserve"> for Dialogflow allows for the </w:t>
      </w:r>
      <w:r w:rsidR="71EB937F">
        <w:t>customization</w:t>
      </w:r>
      <w:r>
        <w:t xml:space="preserve"> of the chat agent</w:t>
      </w:r>
      <w:r w:rsidR="5C16FCA1">
        <w:t>, with additional inputs being possible to creat</w:t>
      </w:r>
      <w:r w:rsidR="00993124">
        <w:t>e</w:t>
      </w:r>
      <w:r w:rsidR="5C16FCA1">
        <w:t xml:space="preserve"> for further user interactivity.</w:t>
      </w:r>
    </w:p>
    <w:p w:rsidRPr="005023B9" w:rsidR="00083EC3" w:rsidP="00993124" w:rsidRDefault="00083EC3" w14:paraId="255F420A" w14:textId="64488AF4"/>
    <w:p w:rsidRPr="006D3964" w:rsidR="00364FBF" w:rsidP="3E8AC1DF" w:rsidRDefault="00364FBF" w14:paraId="4F830AA6" w14:textId="3CD51486">
      <w:pPr>
        <w:pStyle w:val="Caption"/>
        <w:rPr>
          <w:rFonts w:ascii="Times New Roman" w:hAnsi="Times New Roman"/>
          <w:sz w:val="24"/>
        </w:rPr>
      </w:pPr>
      <w:bookmarkStart w:name="_Toc55322462" w:id="181"/>
      <w:r w:rsidRPr="3E8AC1DF">
        <w:rPr>
          <w:rFonts w:ascii="Times New Roman" w:hAnsi="Times New Roman"/>
          <w:sz w:val="24"/>
        </w:rPr>
        <w:t xml:space="preserve">Figure </w:t>
      </w:r>
      <w:r w:rsidRPr="3E8AC1DF">
        <w:rPr>
          <w:rFonts w:ascii="Times New Roman" w:hAnsi="Times New Roman"/>
          <w:sz w:val="24"/>
        </w:rPr>
        <w:fldChar w:fldCharType="begin"/>
      </w:r>
      <w:r w:rsidRPr="3E8AC1DF">
        <w:rPr>
          <w:rFonts w:ascii="Times New Roman" w:hAnsi="Times New Roman"/>
          <w:sz w:val="24"/>
        </w:rPr>
        <w:instrText xml:space="preserve"> SEQ Figure \* ARABIC </w:instrText>
      </w:r>
      <w:r w:rsidRPr="3E8AC1DF">
        <w:rPr>
          <w:rFonts w:ascii="Times New Roman" w:hAnsi="Times New Roman"/>
          <w:sz w:val="24"/>
        </w:rPr>
        <w:fldChar w:fldCharType="separate"/>
      </w:r>
      <w:ins w:author="Eugene Kim" w:date="2021-03-15T22:48:00Z" w:id="182">
        <w:r w:rsidR="006F14BB">
          <w:rPr>
            <w:rFonts w:ascii="Times New Roman" w:hAnsi="Times New Roman"/>
            <w:noProof/>
            <w:sz w:val="24"/>
          </w:rPr>
          <w:t>3</w:t>
        </w:r>
      </w:ins>
      <w:del w:author="Eugene Kim" w:date="2021-03-15T22:48:00Z" w:id="183">
        <w:r w:rsidRPr="3E8AC1DF" w:rsidDel="006F14BB" w:rsidR="004C31C4">
          <w:rPr>
            <w:rFonts w:ascii="Times New Roman" w:hAnsi="Times New Roman"/>
            <w:noProof/>
            <w:sz w:val="24"/>
          </w:rPr>
          <w:delText>2</w:delText>
        </w:r>
      </w:del>
      <w:r w:rsidRPr="3E8AC1DF">
        <w:rPr>
          <w:rFonts w:ascii="Times New Roman" w:hAnsi="Times New Roman"/>
          <w:sz w:val="24"/>
        </w:rPr>
        <w:fldChar w:fldCharType="end"/>
      </w:r>
      <w:r w:rsidRPr="3E8AC1DF">
        <w:rPr>
          <w:rFonts w:ascii="Times New Roman" w:hAnsi="Times New Roman"/>
          <w:sz w:val="24"/>
        </w:rPr>
        <w:t xml:space="preserve"> </w:t>
      </w:r>
      <w:r w:rsidR="004249CE">
        <w:rPr>
          <w:rFonts w:ascii="Times New Roman" w:hAnsi="Times New Roman"/>
          <w:sz w:val="24"/>
        </w:rPr>
        <w:t>Google</w:t>
      </w:r>
      <w:r w:rsidRPr="3E8AC1DF">
        <w:rPr>
          <w:rFonts w:ascii="Times New Roman" w:hAnsi="Times New Roman"/>
          <w:sz w:val="24"/>
        </w:rPr>
        <w:t xml:space="preserve"> </w:t>
      </w:r>
      <w:r w:rsidRPr="3E8AC1DF" w:rsidR="7CEA9619">
        <w:rPr>
          <w:rFonts w:ascii="Times New Roman" w:hAnsi="Times New Roman"/>
          <w:sz w:val="24"/>
        </w:rPr>
        <w:t>Dialogflow</w:t>
      </w:r>
      <w:r w:rsidRPr="3E8AC1DF">
        <w:rPr>
          <w:rFonts w:ascii="Times New Roman" w:hAnsi="Times New Roman"/>
          <w:sz w:val="24"/>
        </w:rPr>
        <w:t xml:space="preserve"> Dashboard</w:t>
      </w:r>
      <w:bookmarkEnd w:id="181"/>
    </w:p>
    <w:p w:rsidRPr="005023B9" w:rsidR="00083EC3" w:rsidP="004249CE" w:rsidRDefault="0F178228" w14:paraId="4E4C1E5D" w14:textId="0B5FD46E">
      <w:pPr>
        <w:jc w:val="center"/>
      </w:pPr>
      <w:r w:rsidR="0F178228">
        <w:drawing>
          <wp:inline wp14:editId="6D2A07B8" wp14:anchorId="6210F14C">
            <wp:extent cx="3826705" cy="2192383"/>
            <wp:effectExtent l="0" t="0" r="0" b="5080"/>
            <wp:docPr id="1268207702" name="Picture 1268207702" title=""/>
            <wp:cNvGraphicFramePr>
              <a:graphicFrameLocks noChangeAspect="1"/>
            </wp:cNvGraphicFramePr>
            <a:graphic>
              <a:graphicData uri="http://schemas.openxmlformats.org/drawingml/2006/picture">
                <pic:pic>
                  <pic:nvPicPr>
                    <pic:cNvPr id="0" name="Picture 1268207702"/>
                    <pic:cNvPicPr/>
                  </pic:nvPicPr>
                  <pic:blipFill>
                    <a:blip r:embed="R1d8a49fd5a054b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26705" cy="2192383"/>
                    </a:xfrm>
                    <a:prstGeom prst="rect">
                      <a:avLst/>
                    </a:prstGeom>
                  </pic:spPr>
                </pic:pic>
              </a:graphicData>
            </a:graphic>
          </wp:inline>
        </w:drawing>
      </w:r>
    </w:p>
    <w:p w:rsidR="007C32A6" w:rsidRDefault="007C32A6" w14:paraId="2F7DE7DD" w14:textId="77777777">
      <w:pPr>
        <w:rPr>
          <w:smallCaps/>
          <w:sz w:val="28"/>
          <w:szCs w:val="28"/>
        </w:rPr>
      </w:pPr>
      <w:r>
        <w:br w:type="page"/>
      </w:r>
    </w:p>
    <w:p w:rsidR="3D8482C8" w:rsidP="007C32A6" w:rsidRDefault="004249CE" w14:paraId="286F8742" w14:textId="2F2D5BC4">
      <w:pPr>
        <w:pStyle w:val="Heading2"/>
        <w:numPr>
          <w:ilvl w:val="1"/>
          <w:numId w:val="24"/>
        </w:numPr>
        <w:rPr>
          <w:rFonts w:asciiTheme="minorHAnsi" w:hAnsiTheme="minorHAnsi" w:eastAsiaTheme="minorEastAsia" w:cstheme="minorBidi"/>
          <w:bCs/>
          <w:szCs w:val="22"/>
        </w:rPr>
      </w:pPr>
      <w:bookmarkStart w:name="_Toc66739871" w:id="184"/>
      <w:r>
        <w:lastRenderedPageBreak/>
        <w:t>Google</w:t>
      </w:r>
      <w:r w:rsidRPr="00CD744E" w:rsidR="3D8482C8">
        <w:t xml:space="preserve"> Cloud</w:t>
      </w:r>
      <w:r w:rsidR="3D8482C8">
        <w:t xml:space="preserve"> Platform</w:t>
      </w:r>
      <w:bookmarkEnd w:id="184"/>
    </w:p>
    <w:p w:rsidRPr="005023B9" w:rsidR="00083EC3" w:rsidP="00CD744E" w:rsidRDefault="0BC7F189" w14:paraId="2C36FFEF" w14:textId="0DFBADDF">
      <w:pPr>
        <w:rPr>
          <w:bCs/>
          <w:sz w:val="20"/>
          <w:szCs w:val="20"/>
        </w:rPr>
      </w:pPr>
      <w:r w:rsidRPr="001F4E8E">
        <w:t xml:space="preserve">This platform is what is used to manage all the billing and permission portions of the project. </w:t>
      </w:r>
      <w:r w:rsidRPr="001F4E8E" w:rsidR="2B715860">
        <w:t>Form here users can be added or taken off the project and billing adjusted if expected that the implementing users wish to c</w:t>
      </w:r>
      <w:r w:rsidRPr="001F4E8E" w:rsidR="562EAC94">
        <w:t>ontinue to use the project</w:t>
      </w:r>
      <w:r w:rsidRPr="001F4E8E" w:rsidR="3577CFF5">
        <w:t xml:space="preserve"> and use the interpretation of intents that require per interpretation billing.</w:t>
      </w:r>
    </w:p>
    <w:p w:rsidRPr="005023B9" w:rsidR="00083EC3" w:rsidP="007C32A6" w:rsidRDefault="3CD771E0" w14:paraId="2BC343BD" w14:textId="1A252B64">
      <w:pPr>
        <w:pStyle w:val="Heading3"/>
        <w:numPr>
          <w:ilvl w:val="2"/>
          <w:numId w:val="24"/>
        </w:numPr>
      </w:pPr>
      <w:bookmarkStart w:name="_Toc66739872" w:id="185"/>
      <w:r>
        <w:t xml:space="preserve">Platform </w:t>
      </w:r>
      <w:r w:rsidRPr="00CD744E">
        <w:t>Tools</w:t>
      </w:r>
      <w:bookmarkEnd w:id="185"/>
    </w:p>
    <w:p w:rsidR="00EC5BF3" w:rsidRDefault="656A0516" w14:paraId="53223293" w14:textId="7C887910">
      <w:pPr>
        <w:rPr>
          <w:rFonts w:ascii="Times New Roman" w:hAnsi="Times New Roman" w:eastAsia="Times New Roman" w:cs="Times New Roman"/>
          <w:b/>
          <w:sz w:val="24"/>
          <w:szCs w:val="24"/>
        </w:rPr>
      </w:pPr>
      <w:r>
        <w:t xml:space="preserve">There are many tools that are able to be accessed through the </w:t>
      </w:r>
      <w:r w:rsidR="004249CE">
        <w:t>Google</w:t>
      </w:r>
      <w:r>
        <w:t xml:space="preserve"> cloud platform</w:t>
      </w:r>
      <w:r w:rsidR="7D2FE416">
        <w:t xml:space="preserve">. Various </w:t>
      </w:r>
      <w:r w:rsidR="004249CE">
        <w:t>API</w:t>
      </w:r>
      <w:r w:rsidR="7D2FE416">
        <w:t xml:space="preserve">s and documentations, as well as metrics for </w:t>
      </w:r>
      <w:r w:rsidR="004249CE">
        <w:t>API</w:t>
      </w:r>
      <w:r w:rsidR="007C32A6">
        <w:t xml:space="preserve"> </w:t>
      </w:r>
      <w:r w:rsidR="7D2FE416">
        <w:t>usage and other monitoring tools.</w:t>
      </w:r>
      <w:bookmarkStart w:name="_Toc55322463" w:id="186"/>
    </w:p>
    <w:p w:rsidRPr="006D3964" w:rsidR="003B6D98" w:rsidP="296D1DA2" w:rsidRDefault="003B6D98" w14:paraId="2659EAE7" w14:textId="0F06CFDA">
      <w:pPr>
        <w:pStyle w:val="Caption"/>
        <w:rPr>
          <w:rFonts w:ascii="Times New Roman" w:hAnsi="Times New Roman"/>
          <w:sz w:val="24"/>
        </w:rPr>
      </w:pPr>
      <w:r w:rsidRPr="296D1DA2">
        <w:rPr>
          <w:rFonts w:ascii="Times New Roman" w:hAnsi="Times New Roman"/>
          <w:sz w:val="24"/>
        </w:rPr>
        <w:t xml:space="preserve">Figure </w:t>
      </w:r>
      <w:r w:rsidRPr="296D1DA2">
        <w:rPr>
          <w:rFonts w:ascii="Times New Roman" w:hAnsi="Times New Roman"/>
          <w:sz w:val="24"/>
        </w:rPr>
        <w:fldChar w:fldCharType="begin"/>
      </w:r>
      <w:r w:rsidRPr="296D1DA2">
        <w:rPr>
          <w:rFonts w:ascii="Times New Roman" w:hAnsi="Times New Roman"/>
          <w:sz w:val="24"/>
        </w:rPr>
        <w:instrText xml:space="preserve"> SEQ Figure \* ARABIC </w:instrText>
      </w:r>
      <w:r w:rsidRPr="296D1DA2">
        <w:rPr>
          <w:rFonts w:ascii="Times New Roman" w:hAnsi="Times New Roman"/>
          <w:sz w:val="24"/>
        </w:rPr>
        <w:fldChar w:fldCharType="separate"/>
      </w:r>
      <w:ins w:author="Eugene Kim" w:date="2021-03-15T22:48:00Z" w:id="187">
        <w:r w:rsidR="006F14BB">
          <w:rPr>
            <w:rFonts w:ascii="Times New Roman" w:hAnsi="Times New Roman"/>
            <w:noProof/>
            <w:sz w:val="24"/>
          </w:rPr>
          <w:t>4</w:t>
        </w:r>
      </w:ins>
      <w:del w:author="Eugene Kim" w:date="2021-03-15T22:48:00Z" w:id="188">
        <w:r w:rsidRPr="296D1DA2" w:rsidDel="006F14BB" w:rsidR="004C31C4">
          <w:rPr>
            <w:rFonts w:ascii="Times New Roman" w:hAnsi="Times New Roman"/>
            <w:noProof/>
            <w:sz w:val="24"/>
          </w:rPr>
          <w:delText>3</w:delText>
        </w:r>
      </w:del>
      <w:r w:rsidRPr="296D1DA2">
        <w:rPr>
          <w:rFonts w:ascii="Times New Roman" w:hAnsi="Times New Roman"/>
          <w:sz w:val="24"/>
        </w:rPr>
        <w:fldChar w:fldCharType="end"/>
      </w:r>
      <w:r w:rsidRPr="296D1DA2">
        <w:rPr>
          <w:rFonts w:ascii="Times New Roman" w:hAnsi="Times New Roman"/>
          <w:sz w:val="24"/>
        </w:rPr>
        <w:t xml:space="preserve">  </w:t>
      </w:r>
      <w:bookmarkEnd w:id="186"/>
      <w:r w:rsidR="004249CE">
        <w:rPr>
          <w:rFonts w:ascii="Times New Roman" w:hAnsi="Times New Roman"/>
          <w:sz w:val="24"/>
        </w:rPr>
        <w:t>Google</w:t>
      </w:r>
      <w:r w:rsidRPr="296D1DA2" w:rsidR="009723D3">
        <w:rPr>
          <w:rFonts w:ascii="Times New Roman" w:hAnsi="Times New Roman"/>
          <w:sz w:val="24"/>
        </w:rPr>
        <w:t xml:space="preserve"> Cloud</w:t>
      </w:r>
      <w:r w:rsidRPr="296D1DA2" w:rsidR="3422E944">
        <w:rPr>
          <w:rFonts w:ascii="Times New Roman" w:hAnsi="Times New Roman"/>
          <w:sz w:val="24"/>
        </w:rPr>
        <w:t xml:space="preserve"> platform tools</w:t>
      </w:r>
    </w:p>
    <w:p w:rsidR="007C32A6" w:rsidP="004249CE" w:rsidRDefault="762F8392" w14:paraId="4FC869E4" w14:textId="04E9E07A">
      <w:pPr>
        <w:jc w:val="center"/>
        <w:rPr>
          <w:smallCaps/>
          <w:sz w:val="28"/>
          <w:szCs w:val="28"/>
        </w:rPr>
      </w:pPr>
      <w:r w:rsidR="762F8392">
        <w:drawing>
          <wp:inline wp14:editId="455A1EB4" wp14:anchorId="72E09940">
            <wp:extent cx="3777175" cy="2801405"/>
            <wp:effectExtent l="0" t="0" r="0" b="5715"/>
            <wp:docPr id="335422250" name="Picture 335422250" title=""/>
            <wp:cNvGraphicFramePr>
              <a:graphicFrameLocks noChangeAspect="1"/>
            </wp:cNvGraphicFramePr>
            <a:graphic>
              <a:graphicData uri="http://schemas.openxmlformats.org/drawingml/2006/picture">
                <pic:pic>
                  <pic:nvPicPr>
                    <pic:cNvPr id="0" name="Picture 335422250"/>
                    <pic:cNvPicPr/>
                  </pic:nvPicPr>
                  <pic:blipFill>
                    <a:blip r:embed="Rff377766af2141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77175" cy="2801405"/>
                    </a:xfrm>
                    <a:prstGeom prst="rect">
                      <a:avLst/>
                    </a:prstGeom>
                  </pic:spPr>
                </pic:pic>
              </a:graphicData>
            </a:graphic>
          </wp:inline>
        </w:drawing>
      </w:r>
    </w:p>
    <w:p w:rsidRPr="005023B9" w:rsidR="00DE49F5" w:rsidP="003B20EC" w:rsidRDefault="004249CE" w14:paraId="24122B11" w14:textId="1B554A31">
      <w:pPr>
        <w:pStyle w:val="Heading2"/>
        <w:numPr>
          <w:ilvl w:val="1"/>
          <w:numId w:val="20"/>
        </w:numPr>
        <w:rPr>
          <w:rFonts w:eastAsiaTheme="minorEastAsia"/>
          <w:szCs w:val="24"/>
        </w:rPr>
      </w:pPr>
      <w:bookmarkStart w:name="_Toc66739873" w:id="189"/>
      <w:r>
        <w:t>Google</w:t>
      </w:r>
      <w:r w:rsidR="009723D3">
        <w:t xml:space="preserve"> Dialogflow</w:t>
      </w:r>
      <w:r w:rsidR="00DE49F5">
        <w:t xml:space="preserve"> Overview</w:t>
      </w:r>
      <w:bookmarkEnd w:id="189"/>
    </w:p>
    <w:p w:rsidRPr="005023B9" w:rsidR="00083EC3" w:rsidP="007C32A6" w:rsidRDefault="00DE49F5" w14:paraId="7A410BE4" w14:textId="175E506D">
      <w:r>
        <w:t xml:space="preserve"> </w:t>
      </w:r>
      <w:r w:rsidR="004249CE">
        <w:t>Google</w:t>
      </w:r>
      <w:r w:rsidR="332C7D2B">
        <w:t xml:space="preserve"> dialogflow is the main driving factor of the entire application that allows for the creation and </w:t>
      </w:r>
      <w:r w:rsidR="2179BAB1">
        <w:t xml:space="preserve">management of intents, as well as the training of those intents. The intents are able to take input and extract the data, which then gets passed to the webhook to </w:t>
      </w:r>
      <w:r w:rsidR="52C3812F">
        <w:t>get put into the appropriate form fields.</w:t>
      </w:r>
      <w:r w:rsidR="05FE3AF1">
        <w:t xml:space="preserve"> Refer to figure 2 for the general screen of the </w:t>
      </w:r>
      <w:r w:rsidR="004249CE">
        <w:t>Google</w:t>
      </w:r>
      <w:r w:rsidR="05FE3AF1">
        <w:t xml:space="preserve"> Dialogflow Consol</w:t>
      </w:r>
      <w:r w:rsidR="007C32A6">
        <w:t>e</w:t>
      </w:r>
      <w:r w:rsidR="05FE3AF1">
        <w:t>.</w:t>
      </w:r>
      <w:bookmarkStart w:name="_Toc55322464" w:id="190"/>
      <w:r w:rsidRPr="1DDD39CE" w:rsidR="00500A18">
        <w:rPr>
          <w:rFonts w:eastAsia="Times New Roman"/>
          <w:b/>
        </w:rPr>
        <w:fldChar w:fldCharType="begin"/>
      </w:r>
      <w:r w:rsidRPr="1DDD39CE" w:rsidR="00500A18">
        <w:instrText xml:space="preserve"> SEQ Figure \* ARABIC </w:instrText>
      </w:r>
      <w:r w:rsidR="006F14BB">
        <w:rPr>
          <w:rFonts w:eastAsia="Times New Roman"/>
          <w:b/>
        </w:rPr>
        <w:fldChar w:fldCharType="separate"/>
      </w:r>
      <w:ins w:author="Eugene Kim" w:date="2021-03-15T22:48:00Z" w:id="191">
        <w:r w:rsidR="006F14BB">
          <w:rPr>
            <w:noProof/>
          </w:rPr>
          <w:t>5</w:t>
        </w:r>
      </w:ins>
      <w:r w:rsidRPr="1DDD39CE" w:rsidR="00500A18">
        <w:rPr>
          <w:rFonts w:eastAsia="Times New Roman"/>
          <w:b/>
        </w:rPr>
        <w:fldChar w:fldCharType="end"/>
      </w:r>
      <w:bookmarkEnd w:id="190"/>
    </w:p>
    <w:p w:rsidRPr="005023B9" w:rsidR="00DE49F5" w:rsidP="00993124" w:rsidRDefault="6B956A1E" w14:paraId="6F1ED9B0" w14:textId="16DEF445">
      <w:pPr>
        <w:pStyle w:val="Heading3"/>
        <w:numPr>
          <w:ilvl w:val="2"/>
          <w:numId w:val="20"/>
        </w:numPr>
      </w:pPr>
      <w:bookmarkStart w:name="_Toc66739874" w:id="192"/>
      <w:r>
        <w:t>Intents</w:t>
      </w:r>
      <w:bookmarkEnd w:id="192"/>
    </w:p>
    <w:p w:rsidRPr="005023B9" w:rsidR="00DE49F5" w:rsidP="00993124" w:rsidRDefault="38897F0F" w14:paraId="6655CFA1" w14:textId="54BA0BC5">
      <w:r>
        <w:t>The intents are the individual interpretation units that determine what overall input the user is intending to create.</w:t>
      </w:r>
      <w:r w:rsidR="75CCA0CA">
        <w:t xml:space="preserve"> The default welcome intent is the main </w:t>
      </w:r>
      <w:r>
        <w:t xml:space="preserve"> A default welcome intent is used to tell</w:t>
      </w:r>
      <w:r w:rsidR="4AB4DDF7">
        <w:t xml:space="preserve"> the user that the Dialogflow agent is working, and then from there</w:t>
      </w:r>
      <w:r w:rsidR="72857970">
        <w:t xml:space="preserve"> the specific documents URL is captured. Capturing the URL triggers parsing the document for fields </w:t>
      </w:r>
      <w:r w:rsidR="34DEEFF5">
        <w:t>which then generate intents that the user then can use to f</w:t>
      </w:r>
      <w:r w:rsidR="45F8D6FE">
        <w:t>ill in the various form fields.</w:t>
      </w:r>
    </w:p>
    <w:p w:rsidRPr="005023B9" w:rsidR="00DE49F5" w:rsidP="004249CE" w:rsidRDefault="4E76146B" w14:paraId="02C811BA" w14:textId="1010DA53">
      <w:pPr>
        <w:jc w:val="center"/>
      </w:pPr>
      <w:r w:rsidR="4E76146B">
        <w:drawing>
          <wp:inline wp14:editId="617052EC" wp14:anchorId="7D2C038E">
            <wp:extent cx="3263705" cy="2740152"/>
            <wp:effectExtent l="0" t="0" r="635" b="3175"/>
            <wp:docPr id="1622978261" name="Picture 1622978261" title=""/>
            <wp:cNvGraphicFramePr>
              <a:graphicFrameLocks noChangeAspect="1"/>
            </wp:cNvGraphicFramePr>
            <a:graphic>
              <a:graphicData uri="http://schemas.openxmlformats.org/drawingml/2006/picture">
                <pic:pic>
                  <pic:nvPicPr>
                    <pic:cNvPr id="0" name="Picture 1622978261"/>
                    <pic:cNvPicPr/>
                  </pic:nvPicPr>
                  <pic:blipFill>
                    <a:blip r:embed="Rf784c02d427549b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63705" cy="2740152"/>
                    </a:xfrm>
                    <a:prstGeom prst="rect">
                      <a:avLst/>
                    </a:prstGeom>
                  </pic:spPr>
                </pic:pic>
              </a:graphicData>
            </a:graphic>
          </wp:inline>
        </w:drawing>
      </w:r>
    </w:p>
    <w:p w:rsidRPr="005023B9" w:rsidR="00DE49F5" w:rsidP="004249CE" w:rsidRDefault="00EB6C07" w14:paraId="1AFF6A21" w14:textId="179E67DF">
      <w:pPr>
        <w:pStyle w:val="Caption"/>
      </w:pPr>
      <w:bookmarkStart w:name="_Toc55322465" w:id="193"/>
      <w:r w:rsidRPr="3E8AC1DF">
        <w:rPr>
          <w:rFonts w:ascii="Times New Roman" w:hAnsi="Times New Roman"/>
          <w:sz w:val="24"/>
        </w:rPr>
        <w:t xml:space="preserve">Figure </w:t>
      </w:r>
      <w:r w:rsidRPr="3E8AC1DF">
        <w:rPr>
          <w:rFonts w:ascii="Times New Roman" w:hAnsi="Times New Roman"/>
          <w:sz w:val="24"/>
        </w:rPr>
        <w:fldChar w:fldCharType="begin"/>
      </w:r>
      <w:r w:rsidRPr="3E8AC1DF">
        <w:rPr>
          <w:rFonts w:ascii="Times New Roman" w:hAnsi="Times New Roman"/>
          <w:sz w:val="24"/>
        </w:rPr>
        <w:instrText xml:space="preserve"> SEQ Figure \* ARABIC </w:instrText>
      </w:r>
      <w:r w:rsidRPr="3E8AC1DF">
        <w:rPr>
          <w:rFonts w:ascii="Times New Roman" w:hAnsi="Times New Roman"/>
          <w:sz w:val="24"/>
        </w:rPr>
        <w:fldChar w:fldCharType="separate"/>
      </w:r>
      <w:ins w:author="Eugene Kim" w:date="2021-03-15T22:48:00Z" w:id="194">
        <w:r w:rsidR="006F14BB">
          <w:rPr>
            <w:rFonts w:ascii="Times New Roman" w:hAnsi="Times New Roman"/>
            <w:noProof/>
            <w:sz w:val="24"/>
          </w:rPr>
          <w:t>6</w:t>
        </w:r>
      </w:ins>
      <w:del w:author="Eugene Kim" w:date="2021-03-15T22:48:00Z" w:id="195">
        <w:r w:rsidRPr="3E8AC1DF" w:rsidDel="006F14BB" w:rsidR="004C31C4">
          <w:rPr>
            <w:rFonts w:ascii="Times New Roman" w:hAnsi="Times New Roman"/>
            <w:noProof/>
            <w:sz w:val="24"/>
          </w:rPr>
          <w:delText>5</w:delText>
        </w:r>
      </w:del>
      <w:r w:rsidRPr="3E8AC1DF">
        <w:rPr>
          <w:rFonts w:ascii="Times New Roman" w:hAnsi="Times New Roman"/>
          <w:sz w:val="24"/>
        </w:rPr>
        <w:fldChar w:fldCharType="end"/>
      </w:r>
      <w:r w:rsidRPr="3E8AC1DF">
        <w:rPr>
          <w:rFonts w:ascii="Times New Roman" w:hAnsi="Times New Roman"/>
          <w:sz w:val="24"/>
        </w:rPr>
        <w:t xml:space="preserve"> List of User's </w:t>
      </w:r>
      <w:r w:rsidRPr="3E8AC1DF" w:rsidR="3828E5E9">
        <w:rPr>
          <w:rFonts w:ascii="Times New Roman" w:hAnsi="Times New Roman"/>
          <w:sz w:val="24"/>
        </w:rPr>
        <w:t>Dialogflow Intents</w:t>
      </w:r>
      <w:bookmarkEnd w:id="193"/>
    </w:p>
    <w:p w:rsidRPr="00A073FB" w:rsidR="00DE49F5" w:rsidP="00993124" w:rsidRDefault="1E095563" w14:paraId="3C758CFC" w14:textId="597EC8DB">
      <w:pPr>
        <w:pStyle w:val="Heading3"/>
        <w:numPr>
          <w:ilvl w:val="2"/>
          <w:numId w:val="20"/>
        </w:numPr>
      </w:pPr>
      <w:bookmarkStart w:name="_Toc66739875" w:id="196"/>
      <w:r>
        <w:t xml:space="preserve">Dialogflow </w:t>
      </w:r>
      <w:r w:rsidR="3C4DF212">
        <w:t>Webhook</w:t>
      </w:r>
      <w:bookmarkEnd w:id="196"/>
    </w:p>
    <w:p w:rsidRPr="005023B9" w:rsidR="00DE49F5" w:rsidP="00993124" w:rsidRDefault="00DE49F5" w14:paraId="028BDDAD" w14:textId="794DFE68">
      <w:r>
        <w:t xml:space="preserve"> </w:t>
      </w:r>
      <w:r w:rsidR="54287804">
        <w:t xml:space="preserve">The webhook in perspective from the </w:t>
      </w:r>
      <w:r w:rsidR="004249CE">
        <w:t>Google</w:t>
      </w:r>
      <w:r w:rsidR="54287804">
        <w:t xml:space="preserve"> Dialogflow Service </w:t>
      </w:r>
      <w:r w:rsidR="57D6B9F1">
        <w:t xml:space="preserve">is any </w:t>
      </w:r>
      <w:r w:rsidR="1E28187D">
        <w:t xml:space="preserve">web endpoint that Dialogflow </w:t>
      </w:r>
      <w:r w:rsidR="21CED3F5">
        <w:t xml:space="preserve">must interact with, and will initiate a POST to that web endpoint via a post. </w:t>
      </w:r>
      <w:r w:rsidR="68C71241">
        <w:t xml:space="preserve">In the case of the Form Scriber application, the endpoint the Dialogflow service interacts with is a custom webhook </w:t>
      </w:r>
      <w:r w:rsidR="004249CE">
        <w:t>API</w:t>
      </w:r>
      <w:r w:rsidR="68C71241">
        <w:t xml:space="preserve"> that retrieves information from forms that the user speci</w:t>
      </w:r>
      <w:r w:rsidR="04010411">
        <w:t xml:space="preserve">fies, as well as </w:t>
      </w:r>
      <w:r w:rsidR="227A6850">
        <w:t xml:space="preserve">takes the user input interpreted from dialogflow </w:t>
      </w:r>
      <w:r w:rsidR="4C4F9E16">
        <w:t>and inserts them into the document templates.</w:t>
      </w:r>
    </w:p>
    <w:p w:rsidRPr="005023B9" w:rsidR="00DE49F5" w:rsidP="004249CE" w:rsidRDefault="35280B2E" w14:paraId="4CD5C346" w14:textId="129B69E5">
      <w:pPr>
        <w:jc w:val="center"/>
      </w:pPr>
      <w:r w:rsidR="35280B2E">
        <w:drawing>
          <wp:inline wp14:editId="07AE2314" wp14:anchorId="7B740CE3">
            <wp:extent cx="4230725" cy="2855741"/>
            <wp:effectExtent l="0" t="0" r="0" b="1905"/>
            <wp:docPr id="66430744" name="Picture 66430744" title=""/>
            <wp:cNvGraphicFramePr>
              <a:graphicFrameLocks noChangeAspect="1"/>
            </wp:cNvGraphicFramePr>
            <a:graphic>
              <a:graphicData uri="http://schemas.openxmlformats.org/drawingml/2006/picture">
                <pic:pic>
                  <pic:nvPicPr>
                    <pic:cNvPr id="0" name="Picture 66430744"/>
                    <pic:cNvPicPr/>
                  </pic:nvPicPr>
                  <pic:blipFill>
                    <a:blip r:embed="R78fa54d843d748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30725" cy="2855741"/>
                    </a:xfrm>
                    <a:prstGeom prst="rect">
                      <a:avLst/>
                    </a:prstGeom>
                  </pic:spPr>
                </pic:pic>
              </a:graphicData>
            </a:graphic>
          </wp:inline>
        </w:drawing>
      </w:r>
    </w:p>
    <w:p w:rsidR="001F4E8E" w:rsidP="00993124" w:rsidRDefault="005E4C22" w14:paraId="18DFEDB6" w14:textId="3DFCFC27">
      <w:pPr>
        <w:pStyle w:val="Caption"/>
        <w:rPr>
          <w:rFonts w:ascii="Times New Roman" w:hAnsi="Times New Roman"/>
          <w:szCs w:val="32"/>
        </w:rPr>
      </w:pPr>
      <w:bookmarkStart w:name="_Toc55322466" w:id="197"/>
      <w:r w:rsidRPr="002A2537">
        <w:rPr>
          <w:rFonts w:ascii="Times New Roman" w:hAnsi="Times New Roman"/>
          <w:sz w:val="24"/>
        </w:rPr>
        <w:t xml:space="preserve">Figure </w:t>
      </w:r>
      <w:r w:rsidRPr="002A2537">
        <w:rPr>
          <w:rFonts w:ascii="Times New Roman" w:hAnsi="Times New Roman"/>
          <w:sz w:val="24"/>
        </w:rPr>
        <w:fldChar w:fldCharType="begin"/>
      </w:r>
      <w:r w:rsidRPr="002A2537">
        <w:rPr>
          <w:rFonts w:ascii="Times New Roman" w:hAnsi="Times New Roman"/>
          <w:sz w:val="24"/>
        </w:rPr>
        <w:instrText xml:space="preserve"> SEQ Figure \* ARABIC </w:instrText>
      </w:r>
      <w:r w:rsidRPr="002A2537">
        <w:rPr>
          <w:rFonts w:ascii="Times New Roman" w:hAnsi="Times New Roman"/>
          <w:sz w:val="24"/>
        </w:rPr>
        <w:fldChar w:fldCharType="separate"/>
      </w:r>
      <w:ins w:author="Eugene Kim" w:date="2021-03-15T22:48:00Z" w:id="198">
        <w:r w:rsidR="006F14BB">
          <w:rPr>
            <w:rFonts w:ascii="Times New Roman" w:hAnsi="Times New Roman"/>
            <w:noProof/>
            <w:sz w:val="24"/>
          </w:rPr>
          <w:t>7</w:t>
        </w:r>
      </w:ins>
      <w:del w:author="Eugene Kim" w:date="2021-03-15T22:48:00Z" w:id="199">
        <w:r w:rsidDel="006F14BB" w:rsidR="004C31C4">
          <w:rPr>
            <w:rFonts w:ascii="Times New Roman" w:hAnsi="Times New Roman"/>
            <w:noProof/>
            <w:sz w:val="24"/>
          </w:rPr>
          <w:delText>6</w:delText>
        </w:r>
      </w:del>
      <w:r w:rsidRPr="002A2537">
        <w:rPr>
          <w:rFonts w:ascii="Times New Roman" w:hAnsi="Times New Roman"/>
          <w:sz w:val="24"/>
        </w:rPr>
        <w:fldChar w:fldCharType="end"/>
      </w:r>
      <w:r w:rsidRPr="002A2537">
        <w:rPr>
          <w:rFonts w:ascii="Times New Roman" w:hAnsi="Times New Roman"/>
          <w:sz w:val="24"/>
        </w:rPr>
        <w:t xml:space="preserve"> </w:t>
      </w:r>
      <w:bookmarkEnd w:id="197"/>
      <w:r w:rsidR="00993124">
        <w:rPr>
          <w:rFonts w:ascii="Times New Roman" w:hAnsi="Times New Roman"/>
          <w:sz w:val="24"/>
        </w:rPr>
        <w:t xml:space="preserve"> Dialogflow webhook fulfillment page</w:t>
      </w:r>
    </w:p>
    <w:p w:rsidRPr="005023B9" w:rsidR="00C477ED" w:rsidP="00993124" w:rsidRDefault="7D9C6BC8" w14:paraId="59E30955" w14:textId="5E0B6BA0">
      <w:pPr>
        <w:pStyle w:val="Heading3"/>
        <w:numPr>
          <w:ilvl w:val="2"/>
          <w:numId w:val="20"/>
        </w:numPr>
      </w:pPr>
      <w:bookmarkStart w:name="_Toc66739876" w:id="200"/>
      <w:r>
        <w:lastRenderedPageBreak/>
        <w:t>Training</w:t>
      </w:r>
      <w:bookmarkEnd w:id="200"/>
    </w:p>
    <w:p w:rsidRPr="005023B9" w:rsidR="00C477ED" w:rsidP="001F4E8E" w:rsidRDefault="4DCD69AE" w14:paraId="2C66B01E" w14:textId="1B318D22">
      <w:pPr>
        <w:rPr>
          <w:b/>
        </w:rPr>
      </w:pPr>
      <w:r w:rsidRPr="0FBC65B5">
        <w:t xml:space="preserve">This training page gives </w:t>
      </w:r>
      <w:r w:rsidRPr="0FBC65B5" w:rsidR="08A451FE">
        <w:t xml:space="preserve">statistics on what phrases get input into dialogflow, and how many times they appear. </w:t>
      </w:r>
      <w:r w:rsidRPr="0FBC65B5" w:rsidR="5E957127">
        <w:t>When the phrase was used as well as the times when it did not match an intent are shown.</w:t>
      </w:r>
    </w:p>
    <w:p w:rsidRPr="005023B9" w:rsidR="00C477ED" w:rsidP="0FBC65B5" w:rsidRDefault="6457C714" w14:paraId="2A53B45A" w14:textId="4FB10646">
      <w:pPr>
        <w:jc w:val="center"/>
      </w:pPr>
      <w:r w:rsidR="6457C714">
        <w:drawing>
          <wp:inline wp14:editId="382CDBF5" wp14:anchorId="35171151">
            <wp:extent cx="4343280" cy="2696454"/>
            <wp:effectExtent l="0" t="0" r="635" b="0"/>
            <wp:docPr id="1788874399" name="Picture 1788874399" title=""/>
            <wp:cNvGraphicFramePr>
              <a:graphicFrameLocks noChangeAspect="1"/>
            </wp:cNvGraphicFramePr>
            <a:graphic>
              <a:graphicData uri="http://schemas.openxmlformats.org/drawingml/2006/picture">
                <pic:pic>
                  <pic:nvPicPr>
                    <pic:cNvPr id="0" name="Picture 1788874399"/>
                    <pic:cNvPicPr/>
                  </pic:nvPicPr>
                  <pic:blipFill>
                    <a:blip r:embed="R736c162b17a143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43280" cy="2696454"/>
                    </a:xfrm>
                    <a:prstGeom prst="rect">
                      <a:avLst/>
                    </a:prstGeom>
                  </pic:spPr>
                </pic:pic>
              </a:graphicData>
            </a:graphic>
          </wp:inline>
        </w:drawing>
      </w:r>
    </w:p>
    <w:p w:rsidRPr="00A073FB" w:rsidR="00C477ED" w:rsidP="00993124" w:rsidRDefault="0006043F" w14:paraId="4182F601" w14:textId="0A050908">
      <w:pPr>
        <w:pStyle w:val="Caption"/>
      </w:pPr>
      <w:bookmarkStart w:name="_Toc55322467" w:id="201"/>
      <w:r w:rsidRPr="00212D95">
        <w:rPr>
          <w:rFonts w:ascii="Times New Roman" w:hAnsi="Times New Roman"/>
          <w:sz w:val="24"/>
        </w:rPr>
        <w:t xml:space="preserve">Figure </w:t>
      </w:r>
      <w:r w:rsidRPr="00212D95">
        <w:rPr>
          <w:rFonts w:ascii="Times New Roman" w:hAnsi="Times New Roman"/>
          <w:sz w:val="24"/>
        </w:rPr>
        <w:fldChar w:fldCharType="begin"/>
      </w:r>
      <w:r w:rsidRPr="00212D95">
        <w:rPr>
          <w:rFonts w:ascii="Times New Roman" w:hAnsi="Times New Roman"/>
          <w:sz w:val="24"/>
        </w:rPr>
        <w:instrText xml:space="preserve"> SEQ Figure \* ARABIC </w:instrText>
      </w:r>
      <w:r w:rsidRPr="00212D95">
        <w:rPr>
          <w:rFonts w:ascii="Times New Roman" w:hAnsi="Times New Roman"/>
          <w:sz w:val="24"/>
        </w:rPr>
        <w:fldChar w:fldCharType="separate"/>
      </w:r>
      <w:ins w:author="Eugene Kim" w:date="2021-03-15T22:48:00Z" w:id="202">
        <w:r w:rsidR="006F14BB">
          <w:rPr>
            <w:rFonts w:ascii="Times New Roman" w:hAnsi="Times New Roman"/>
            <w:noProof/>
            <w:sz w:val="24"/>
          </w:rPr>
          <w:t>8</w:t>
        </w:r>
      </w:ins>
      <w:del w:author="Eugene Kim" w:date="2021-03-15T22:48:00Z" w:id="203">
        <w:r w:rsidDel="006F14BB" w:rsidR="004C31C4">
          <w:rPr>
            <w:rFonts w:ascii="Times New Roman" w:hAnsi="Times New Roman"/>
            <w:noProof/>
            <w:sz w:val="24"/>
          </w:rPr>
          <w:delText>7</w:delText>
        </w:r>
      </w:del>
      <w:r w:rsidRPr="00212D95">
        <w:rPr>
          <w:rFonts w:ascii="Times New Roman" w:hAnsi="Times New Roman"/>
          <w:sz w:val="24"/>
        </w:rPr>
        <w:fldChar w:fldCharType="end"/>
      </w:r>
      <w:r w:rsidRPr="00212D95">
        <w:rPr>
          <w:rFonts w:ascii="Times New Roman" w:hAnsi="Times New Roman"/>
          <w:sz w:val="24"/>
        </w:rPr>
        <w:t xml:space="preserve"> </w:t>
      </w:r>
      <w:bookmarkEnd w:id="201"/>
      <w:r w:rsidR="00993124">
        <w:rPr>
          <w:rFonts w:ascii="Times New Roman" w:hAnsi="Times New Roman"/>
          <w:sz w:val="24"/>
        </w:rPr>
        <w:t>Dialogflow training page</w:t>
      </w:r>
    </w:p>
    <w:p w:rsidRPr="00A073FB" w:rsidR="00801386" w:rsidP="00993124" w:rsidRDefault="41FB3A6D" w14:paraId="7F145EE7" w14:textId="0FFFAF46">
      <w:pPr>
        <w:pStyle w:val="Heading3"/>
        <w:numPr>
          <w:ilvl w:val="2"/>
          <w:numId w:val="20"/>
        </w:numPr>
        <w:rPr>
          <w:rFonts w:asciiTheme="minorHAnsi" w:hAnsiTheme="minorHAnsi" w:eastAsiaTheme="minorEastAsia" w:cstheme="minorBidi"/>
        </w:rPr>
      </w:pPr>
      <w:bookmarkStart w:name="_Toc66739877" w:id="204"/>
      <w:r w:rsidRPr="001F4E8E">
        <w:t>Other Dialogflow Functions</w:t>
      </w:r>
      <w:bookmarkEnd w:id="204"/>
    </w:p>
    <w:p w:rsidR="38ECA786" w:rsidP="00993124" w:rsidRDefault="38ECA786" w14:paraId="4560FF16" w14:textId="2A08E74F">
      <w:r w:rsidRPr="0FBC65B5">
        <w:t>There are several other Dialogflow functions that were not use</w:t>
      </w:r>
      <w:r w:rsidRPr="0FBC65B5" w:rsidR="3C270F45">
        <w:t>d during the course of development, and therefore are not detailed within this document.</w:t>
      </w:r>
    </w:p>
    <w:p w:rsidRPr="005023B9" w:rsidR="0028781E" w:rsidP="003B20EC" w:rsidRDefault="00801386" w14:paraId="75686AE1" w14:textId="086C70D9">
      <w:pPr>
        <w:pStyle w:val="Heading2"/>
        <w:numPr>
          <w:ilvl w:val="1"/>
          <w:numId w:val="20"/>
        </w:numPr>
      </w:pPr>
      <w:bookmarkStart w:name="_Toc66739878" w:id="205"/>
      <w:r>
        <w:t>Code Structure</w:t>
      </w:r>
      <w:bookmarkEnd w:id="205"/>
    </w:p>
    <w:p w:rsidRPr="005023B9" w:rsidR="6A91DD9D" w:rsidP="00993124" w:rsidRDefault="12D8AFFC" w14:paraId="25A06FA0" w14:textId="035359E1">
      <w:r w:rsidRPr="5398B95A">
        <w:t xml:space="preserve">This projects webhook is programmed with </w:t>
      </w:r>
      <w:r w:rsidR="001E4E7F">
        <w:t>Go</w:t>
      </w:r>
      <w:r w:rsidRPr="5398B95A">
        <w:t xml:space="preserve">, a language that was made by </w:t>
      </w:r>
      <w:r w:rsidR="004249CE">
        <w:t>Google</w:t>
      </w:r>
      <w:r w:rsidRPr="5398B95A">
        <w:t xml:space="preserve"> and is used due to its high compatibility with </w:t>
      </w:r>
      <w:r w:rsidRPr="5398B95A" w:rsidR="7464566D">
        <w:t xml:space="preserve">the </w:t>
      </w:r>
      <w:r w:rsidR="004249CE">
        <w:t>Google</w:t>
      </w:r>
      <w:r w:rsidRPr="5398B95A" w:rsidR="7464566D">
        <w:t xml:space="preserve"> p</w:t>
      </w:r>
      <w:r w:rsidRPr="5398B95A" w:rsidR="55CC115E">
        <w:t>roducts</w:t>
      </w:r>
      <w:r w:rsidRPr="5398B95A" w:rsidR="7464566D">
        <w:t xml:space="preserve"> being used as well</w:t>
      </w:r>
      <w:r w:rsidRPr="5398B95A" w:rsidR="2DC470FD">
        <w:t xml:space="preserve">. The mobile interface will integrate </w:t>
      </w:r>
      <w:r w:rsidR="004249CE">
        <w:t>Google</w:t>
      </w:r>
      <w:r w:rsidRPr="5398B95A" w:rsidR="2DC470FD">
        <w:t xml:space="preserve"> Assistant with the use of flicker to add some other functionality.</w:t>
      </w:r>
      <w:r w:rsidRPr="5398B95A" w:rsidR="28596E15">
        <w:t xml:space="preserve"> In addition, Go was used for its superior backend system programmability when it comes to web services. Also, Go has concurrency built in which is important for asynchronous services and to be as performant as possible</w:t>
      </w:r>
      <w:r w:rsidRPr="5398B95A" w:rsidR="6097BCE2">
        <w:t>.</w:t>
      </w:r>
    </w:p>
    <w:p w:rsidRPr="005023B9" w:rsidR="0028781E" w:rsidP="00993124" w:rsidRDefault="0028781E" w14:paraId="326CBA9B" w14:textId="58D9446F">
      <w:pPr>
        <w:pStyle w:val="Heading3"/>
        <w:numPr>
          <w:ilvl w:val="2"/>
          <w:numId w:val="20"/>
        </w:numPr>
      </w:pPr>
      <w:bookmarkStart w:name="_Toc66739879" w:id="206"/>
      <w:r>
        <w:t>Source code</w:t>
      </w:r>
      <w:bookmarkEnd w:id="206"/>
    </w:p>
    <w:p w:rsidRPr="005023B9" w:rsidR="00B22E82" w:rsidP="004249CE" w:rsidRDefault="0DE36EFD" w14:paraId="4E6C4593" w14:textId="69A3BF0B">
      <w:r w:rsidRPr="37BAD1B8">
        <w:t>The source code for this project is comprised of the G</w:t>
      </w:r>
      <w:r w:rsidR="00BF451A">
        <w:t>o</w:t>
      </w:r>
      <w:r w:rsidRPr="37BAD1B8">
        <w:t xml:space="preserve">, </w:t>
      </w:r>
      <w:r w:rsidR="00BF451A">
        <w:t>Vue</w:t>
      </w:r>
      <w:r w:rsidRPr="37BAD1B8" w:rsidR="00BF451A">
        <w:t xml:space="preserve"> </w:t>
      </w:r>
      <w:r w:rsidRPr="37BAD1B8">
        <w:t>and other files located within the Form Bot repository. The main components are as</w:t>
      </w:r>
      <w:r w:rsidRPr="37BAD1B8" w:rsidR="14B8CE0B">
        <w:t xml:space="preserve"> follows:</w:t>
      </w:r>
    </w:p>
    <w:p w:rsidRPr="00993124" w:rsidR="00B22E82" w:rsidP="004249CE" w:rsidRDefault="14B8CE0B" w14:paraId="202C70EE" w14:textId="49E4F112">
      <w:pPr>
        <w:pStyle w:val="ListParagraph"/>
        <w:numPr>
          <w:ilvl w:val="0"/>
          <w:numId w:val="34"/>
        </w:numPr>
        <w:rPr>
          <w:color w:val="000000"/>
        </w:rPr>
      </w:pPr>
      <w:r w:rsidRPr="004249CE">
        <w:rPr>
          <w:color w:val="000000" w:themeColor="text1"/>
        </w:rPr>
        <w:t>The G</w:t>
      </w:r>
      <w:r w:rsidR="002A014B">
        <w:rPr>
          <w:color w:val="000000" w:themeColor="text1"/>
        </w:rPr>
        <w:t>o</w:t>
      </w:r>
      <w:r w:rsidRPr="004249CE">
        <w:rPr>
          <w:color w:val="000000" w:themeColor="text1"/>
        </w:rPr>
        <w:t xml:space="preserve"> webhook files.</w:t>
      </w:r>
    </w:p>
    <w:p w:rsidR="14B8CE0B" w:rsidP="00993124" w:rsidRDefault="14B8CE0B" w14:paraId="6AB8FF59" w14:textId="54A62D86">
      <w:pPr>
        <w:pStyle w:val="ListParagraph"/>
        <w:numPr>
          <w:ilvl w:val="0"/>
          <w:numId w:val="34"/>
        </w:numPr>
        <w:rPr>
          <w:color w:val="000000" w:themeColor="text1"/>
        </w:rPr>
      </w:pPr>
      <w:r w:rsidRPr="004249CE">
        <w:rPr>
          <w:color w:val="000000" w:themeColor="text1"/>
        </w:rPr>
        <w:t xml:space="preserve">The Form Scriber </w:t>
      </w:r>
      <w:r w:rsidR="004249CE">
        <w:rPr>
          <w:color w:val="000000" w:themeColor="text1"/>
        </w:rPr>
        <w:t>Google</w:t>
      </w:r>
      <w:r w:rsidRPr="004249CE">
        <w:rPr>
          <w:color w:val="000000" w:themeColor="text1"/>
        </w:rPr>
        <w:t xml:space="preserve"> Dialogflow project</w:t>
      </w:r>
    </w:p>
    <w:p w:rsidR="00993124" w:rsidP="00993124" w:rsidRDefault="00993124" w14:paraId="517BDB93" w14:textId="57AFC30C">
      <w:pPr>
        <w:rPr>
          <w:color w:val="000000" w:themeColor="text1"/>
        </w:rPr>
      </w:pPr>
    </w:p>
    <w:p w:rsidRPr="004249CE" w:rsidR="00993124" w:rsidP="004249CE" w:rsidRDefault="00993124" w14:paraId="0CDA7C3B" w14:textId="77777777">
      <w:pPr>
        <w:rPr>
          <w:color w:val="000000" w:themeColor="text1"/>
        </w:rPr>
      </w:pPr>
    </w:p>
    <w:p w:rsidR="00801386" w:rsidP="00993124" w:rsidRDefault="00CD744E" w14:paraId="68A37E83" w14:textId="730623EF">
      <w:pPr>
        <w:pStyle w:val="Heading3"/>
        <w:numPr>
          <w:ilvl w:val="2"/>
          <w:numId w:val="20"/>
        </w:numPr>
      </w:pPr>
      <w:bookmarkStart w:name="_Toc66739880" w:id="207"/>
      <w:r>
        <w:rPr>
          <w:color w:val="000000" w:themeColor="text1"/>
          <w:sz w:val="24"/>
          <w:szCs w:val="24"/>
        </w:rPr>
        <w:lastRenderedPageBreak/>
        <w:t>G</w:t>
      </w:r>
      <w:r w:rsidR="00055273">
        <w:rPr>
          <w:color w:val="000000" w:themeColor="text1"/>
          <w:sz w:val="24"/>
          <w:szCs w:val="24"/>
        </w:rPr>
        <w:t>o</w:t>
      </w:r>
      <w:r w:rsidR="3BC1DC76">
        <w:t xml:space="preserve"> File </w:t>
      </w:r>
      <w:r w:rsidR="00801386">
        <w:t>Descriptions</w:t>
      </w:r>
      <w:bookmarkEnd w:id="207"/>
    </w:p>
    <w:tbl>
      <w:tblPr>
        <w:tblStyle w:val="GridTable4-Accent1"/>
        <w:tblW w:w="9460" w:type="dxa"/>
        <w:tblLook w:val="0420" w:firstRow="1" w:lastRow="0" w:firstColumn="0" w:lastColumn="0" w:noHBand="0" w:noVBand="1"/>
      </w:tblPr>
      <w:tblGrid>
        <w:gridCol w:w="2267"/>
        <w:gridCol w:w="7193"/>
      </w:tblGrid>
      <w:tr w:rsidR="00055273" w:rsidTr="00993124" w14:paraId="4C767C5A" w14:textId="77777777">
        <w:trPr>
          <w:cnfStyle w:val="100000000000" w:firstRow="1" w:lastRow="0" w:firstColumn="0" w:lastColumn="0" w:oddVBand="0" w:evenVBand="0" w:oddHBand="0" w:evenHBand="0" w:firstRowFirstColumn="0" w:firstRowLastColumn="0" w:lastRowFirstColumn="0" w:lastRowLastColumn="0"/>
        </w:trPr>
        <w:tc>
          <w:tcPr>
            <w:tcW w:w="2267" w:type="dxa"/>
          </w:tcPr>
          <w:p w:rsidR="00055273" w:rsidP="00055273" w:rsidRDefault="00055273" w14:paraId="5F87D737" w14:textId="684021F3">
            <w:r>
              <w:t>Filename</w:t>
            </w:r>
          </w:p>
        </w:tc>
        <w:tc>
          <w:tcPr>
            <w:tcW w:w="7193" w:type="dxa"/>
          </w:tcPr>
          <w:p w:rsidR="00055273" w:rsidP="00055273" w:rsidRDefault="00055273" w14:paraId="79585309" w14:textId="0A53C30B">
            <w:r>
              <w:t>Description</w:t>
            </w:r>
          </w:p>
        </w:tc>
      </w:tr>
      <w:tr w:rsidR="00055273" w:rsidTr="00993124" w14:paraId="43320AF6" w14:textId="77777777">
        <w:trPr>
          <w:cnfStyle w:val="000000100000" w:firstRow="0" w:lastRow="0" w:firstColumn="0" w:lastColumn="0" w:oddVBand="0" w:evenVBand="0" w:oddHBand="1" w:evenHBand="0" w:firstRowFirstColumn="0" w:firstRowLastColumn="0" w:lastRowFirstColumn="0" w:lastRowLastColumn="0"/>
        </w:trPr>
        <w:tc>
          <w:tcPr>
            <w:tcW w:w="2267" w:type="dxa"/>
          </w:tcPr>
          <w:p w:rsidR="00055273" w:rsidP="00055273" w:rsidRDefault="00055273" w14:paraId="788D5ABD" w14:textId="68859E70">
            <w:proofErr w:type="spellStart"/>
            <w:r>
              <w:t>main.go</w:t>
            </w:r>
            <w:proofErr w:type="spellEnd"/>
          </w:p>
        </w:tc>
        <w:tc>
          <w:tcPr>
            <w:tcW w:w="7193" w:type="dxa"/>
          </w:tcPr>
          <w:p w:rsidR="00055273" w:rsidP="00055273" w:rsidRDefault="00055273" w14:paraId="61DF00E4" w14:textId="1204F78D">
            <w:r w:rsidRPr="5398B95A">
              <w:t xml:space="preserve">This is the main driving for the Form Scriber webhook. The other go files get called form here. The </w:t>
            </w:r>
            <w:r w:rsidR="004249CE">
              <w:t>API</w:t>
            </w:r>
            <w:r w:rsidRPr="5398B95A">
              <w:t xml:space="preserve"> endpoints are defined here in detail with paths that allow for some limited input via the post calls. It responds to calls using json. In addition, there is some logging functionality.</w:t>
            </w:r>
          </w:p>
        </w:tc>
      </w:tr>
      <w:tr w:rsidR="00055273" w:rsidTr="00993124" w14:paraId="2BC83C0D" w14:textId="77777777">
        <w:tc>
          <w:tcPr>
            <w:tcW w:w="2267" w:type="dxa"/>
          </w:tcPr>
          <w:p w:rsidR="00055273" w:rsidP="00055273" w:rsidRDefault="00055273" w14:paraId="71DB5AED" w14:textId="3A1E44FF">
            <w:proofErr w:type="spellStart"/>
            <w:r>
              <w:t>Get_document.go</w:t>
            </w:r>
            <w:proofErr w:type="spellEnd"/>
          </w:p>
        </w:tc>
        <w:tc>
          <w:tcPr>
            <w:tcW w:w="7193" w:type="dxa"/>
          </w:tcPr>
          <w:p w:rsidR="00055273" w:rsidP="00055273" w:rsidRDefault="00055273" w14:paraId="073C34F4" w14:textId="63999E88">
            <w:proofErr w:type="spellStart"/>
            <w:r w:rsidRPr="1AB9A97F">
              <w:t>Get_document</w:t>
            </w:r>
            <w:proofErr w:type="spellEnd"/>
            <w:r w:rsidRPr="1AB9A97F">
              <w:t xml:space="preserve"> takes an entire </w:t>
            </w:r>
            <w:r w:rsidR="004249CE">
              <w:t>Google</w:t>
            </w:r>
            <w:r w:rsidRPr="1AB9A97F">
              <w:t xml:space="preserve"> doc that is appropriately marked with field brackets and interprets it and more importantly, what fields are in the document get read in and put in as intents into the Dialogflow service.</w:t>
            </w:r>
          </w:p>
        </w:tc>
      </w:tr>
      <w:tr w:rsidR="00055273" w:rsidTr="00993124" w14:paraId="7672CA1E" w14:textId="77777777">
        <w:trPr>
          <w:cnfStyle w:val="000000100000" w:firstRow="0" w:lastRow="0" w:firstColumn="0" w:lastColumn="0" w:oddVBand="0" w:evenVBand="0" w:oddHBand="1" w:evenHBand="0" w:firstRowFirstColumn="0" w:firstRowLastColumn="0" w:lastRowFirstColumn="0" w:lastRowLastColumn="0"/>
        </w:trPr>
        <w:tc>
          <w:tcPr>
            <w:tcW w:w="2267" w:type="dxa"/>
          </w:tcPr>
          <w:p w:rsidR="00055273" w:rsidP="00055273" w:rsidRDefault="00055273" w14:paraId="3BB4762C" w14:textId="46995C2D">
            <w:proofErr w:type="spellStart"/>
            <w:r>
              <w:t>GetToken.go</w:t>
            </w:r>
            <w:proofErr w:type="spellEnd"/>
          </w:p>
        </w:tc>
        <w:tc>
          <w:tcPr>
            <w:tcW w:w="7193" w:type="dxa"/>
          </w:tcPr>
          <w:p w:rsidR="00055273" w:rsidP="00055273" w:rsidRDefault="00055273" w14:paraId="15263959" w14:textId="68806DC4">
            <w:r w:rsidRPr="1AB9A97F">
              <w:t xml:space="preserve">This is a token fetching class for authenticating with </w:t>
            </w:r>
            <w:r w:rsidR="004249CE">
              <w:t>Google</w:t>
            </w:r>
            <w:r w:rsidRPr="1AB9A97F">
              <w:t xml:space="preserve"> services.</w:t>
            </w:r>
          </w:p>
        </w:tc>
      </w:tr>
      <w:tr w:rsidR="00055273" w:rsidTr="00993124" w14:paraId="361FDC22" w14:textId="77777777">
        <w:tc>
          <w:tcPr>
            <w:tcW w:w="2267" w:type="dxa"/>
          </w:tcPr>
          <w:p w:rsidR="00055273" w:rsidP="00055273" w:rsidRDefault="00055273" w14:paraId="2CC0E958" w14:textId="77674BA9">
            <w:proofErr w:type="spellStart"/>
            <w:r>
              <w:t>Logger.go</w:t>
            </w:r>
            <w:proofErr w:type="spellEnd"/>
          </w:p>
        </w:tc>
        <w:tc>
          <w:tcPr>
            <w:tcW w:w="7193" w:type="dxa"/>
          </w:tcPr>
          <w:p w:rsidR="00055273" w:rsidP="00055273" w:rsidRDefault="00055273" w14:paraId="7FC4A5F6" w14:textId="2D26656A">
            <w:r w:rsidRPr="244315D2">
              <w:t>This is a simple logging class that writes out to the log file when the application started, and messages for what gets logged from the other classes.</w:t>
            </w:r>
          </w:p>
        </w:tc>
      </w:tr>
      <w:tr w:rsidR="00055273" w:rsidTr="00993124" w14:paraId="2D79094E" w14:textId="77777777">
        <w:trPr>
          <w:cnfStyle w:val="000000100000" w:firstRow="0" w:lastRow="0" w:firstColumn="0" w:lastColumn="0" w:oddVBand="0" w:evenVBand="0" w:oddHBand="1" w:evenHBand="0" w:firstRowFirstColumn="0" w:firstRowLastColumn="0" w:lastRowFirstColumn="0" w:lastRowLastColumn="0"/>
        </w:trPr>
        <w:tc>
          <w:tcPr>
            <w:tcW w:w="2267" w:type="dxa"/>
          </w:tcPr>
          <w:p w:rsidR="00055273" w:rsidP="00055273" w:rsidRDefault="00055273" w14:paraId="7F4CD14D" w14:textId="31A07338">
            <w:proofErr w:type="spellStart"/>
            <w:r>
              <w:t>ReadConfig.go</w:t>
            </w:r>
            <w:proofErr w:type="spellEnd"/>
          </w:p>
        </w:tc>
        <w:tc>
          <w:tcPr>
            <w:tcW w:w="7193" w:type="dxa"/>
          </w:tcPr>
          <w:p w:rsidR="00055273" w:rsidP="00055273" w:rsidRDefault="00055273" w14:paraId="410665B8" w14:textId="579CF419">
            <w:r w:rsidRPr="177D57FC">
              <w:t>Reads the config files that are present to set up the webhooks upon loading the application.</w:t>
            </w:r>
          </w:p>
        </w:tc>
      </w:tr>
      <w:tr w:rsidR="00055273" w:rsidTr="00993124" w14:paraId="02E350DF" w14:textId="77777777">
        <w:tc>
          <w:tcPr>
            <w:tcW w:w="2267" w:type="dxa"/>
          </w:tcPr>
          <w:p w:rsidR="00055273" w:rsidP="00055273" w:rsidRDefault="00055273" w14:paraId="1766B76D" w14:textId="742A4484">
            <w:proofErr w:type="spellStart"/>
            <w:r>
              <w:t>String_Functions.go</w:t>
            </w:r>
            <w:proofErr w:type="spellEnd"/>
          </w:p>
        </w:tc>
        <w:tc>
          <w:tcPr>
            <w:tcW w:w="7193" w:type="dxa"/>
          </w:tcPr>
          <w:p w:rsidR="00055273" w:rsidP="00055273" w:rsidRDefault="00055273" w14:paraId="5A978C04" w14:textId="00BFD5F0">
            <w:r w:rsidRPr="3A01ACD6">
              <w:t>Converts various string inputs for formatting reasons.</w:t>
            </w:r>
          </w:p>
        </w:tc>
      </w:tr>
      <w:tr w:rsidR="00055273" w:rsidTr="00993124" w14:paraId="1EA40B54" w14:textId="77777777">
        <w:trPr>
          <w:cnfStyle w:val="000000100000" w:firstRow="0" w:lastRow="0" w:firstColumn="0" w:lastColumn="0" w:oddVBand="0" w:evenVBand="0" w:oddHBand="1" w:evenHBand="0" w:firstRowFirstColumn="0" w:firstRowLastColumn="0" w:lastRowFirstColumn="0" w:lastRowLastColumn="0"/>
        </w:trPr>
        <w:tc>
          <w:tcPr>
            <w:tcW w:w="2267" w:type="dxa"/>
          </w:tcPr>
          <w:p w:rsidR="00055273" w:rsidP="00055273" w:rsidRDefault="00055273" w14:paraId="65A21F33" w14:textId="5765B5C6">
            <w:proofErr w:type="spellStart"/>
            <w:r>
              <w:t>Update_document.go</w:t>
            </w:r>
            <w:proofErr w:type="spellEnd"/>
          </w:p>
        </w:tc>
        <w:tc>
          <w:tcPr>
            <w:tcW w:w="7193" w:type="dxa"/>
          </w:tcPr>
          <w:p w:rsidR="00055273" w:rsidP="00055273" w:rsidRDefault="00055273" w14:paraId="1793DD78" w14:textId="6402E485">
            <w:r w:rsidRPr="3A01ACD6">
              <w:t>This is the class that takes the inputs from Dialogflow and replaces the fields in the document with those inputs.</w:t>
            </w:r>
          </w:p>
        </w:tc>
      </w:tr>
      <w:tr w:rsidR="00055273" w:rsidTr="00993124" w14:paraId="5FE116AE" w14:textId="77777777">
        <w:tc>
          <w:tcPr>
            <w:tcW w:w="2267" w:type="dxa"/>
          </w:tcPr>
          <w:p w:rsidR="00055273" w:rsidP="00055273" w:rsidRDefault="00055273" w14:paraId="2A8C4810" w14:textId="7FC45F21">
            <w:proofErr w:type="spellStart"/>
            <w:r>
              <w:t>Webhook.go</w:t>
            </w:r>
            <w:proofErr w:type="spellEnd"/>
          </w:p>
        </w:tc>
        <w:tc>
          <w:tcPr>
            <w:tcW w:w="7193" w:type="dxa"/>
          </w:tcPr>
          <w:p w:rsidR="00055273" w:rsidP="00055273" w:rsidRDefault="00055273" w14:paraId="62B549E7" w14:textId="21FFEA3F">
            <w:r w:rsidRPr="5398B95A">
              <w:t xml:space="preserve">This is the official webhook portion that handles all the gets and posts, forming the web </w:t>
            </w:r>
            <w:r w:rsidR="004249CE">
              <w:t>API</w:t>
            </w:r>
            <w:r w:rsidRPr="5398B95A">
              <w:t xml:space="preserve"> and allowing for JSON post calls to this service.</w:t>
            </w:r>
          </w:p>
        </w:tc>
      </w:tr>
      <w:tr w:rsidR="00055273" w:rsidTr="00993124" w14:paraId="45C0135D" w14:textId="77777777">
        <w:trPr>
          <w:cnfStyle w:val="000000100000" w:firstRow="0" w:lastRow="0" w:firstColumn="0" w:lastColumn="0" w:oddVBand="0" w:evenVBand="0" w:oddHBand="1" w:evenHBand="0" w:firstRowFirstColumn="0" w:firstRowLastColumn="0" w:lastRowFirstColumn="0" w:lastRowLastColumn="0"/>
        </w:trPr>
        <w:tc>
          <w:tcPr>
            <w:tcW w:w="2267" w:type="dxa"/>
          </w:tcPr>
          <w:p w:rsidR="00055273" w:rsidP="00055273" w:rsidRDefault="00055273" w14:paraId="309BC471" w14:textId="44929559">
            <w:proofErr w:type="spellStart"/>
            <w:r>
              <w:t>Dynamic_Intent.go</w:t>
            </w:r>
            <w:proofErr w:type="spellEnd"/>
          </w:p>
        </w:tc>
        <w:tc>
          <w:tcPr>
            <w:tcW w:w="7193" w:type="dxa"/>
          </w:tcPr>
          <w:p w:rsidR="00055273" w:rsidP="00055273" w:rsidRDefault="00055273" w14:paraId="62CBF698" w14:textId="75CF3131">
            <w:r w:rsidRPr="5398B95A">
              <w:t xml:space="preserve">This file contains the function for creating the generic dynamic intents in Dialogflow utilizing Dialogflow </w:t>
            </w:r>
            <w:r w:rsidR="004249CE">
              <w:t>API</w:t>
            </w:r>
            <w:r w:rsidRPr="5398B95A">
              <w:t xml:space="preserve">’s for batch intent creation based on the </w:t>
            </w:r>
            <w:r w:rsidR="004249CE">
              <w:t>Google</w:t>
            </w:r>
            <w:r w:rsidRPr="5398B95A">
              <w:t xml:space="preserve"> doc.</w:t>
            </w:r>
          </w:p>
        </w:tc>
      </w:tr>
    </w:tbl>
    <w:p w:rsidR="00D518EC" w:rsidP="00993124" w:rsidRDefault="00D518EC" w14:paraId="51B5B447" w14:textId="627F4D15">
      <w:pPr>
        <w:pStyle w:val="Heading1"/>
        <w:numPr>
          <w:ilvl w:val="0"/>
          <w:numId w:val="29"/>
        </w:numPr>
      </w:pPr>
      <w:bookmarkStart w:name="_Toc66739881" w:id="208"/>
      <w:r>
        <w:t>Running the Application</w:t>
      </w:r>
      <w:bookmarkEnd w:id="208"/>
    </w:p>
    <w:p w:rsidR="0F20BD68" w:rsidP="003B20EC" w:rsidRDefault="393ED5CB" w14:paraId="54A4DE94" w14:textId="37895A86">
      <w:r w:rsidRPr="3A01ACD6">
        <w:t>Now each of the individual configurations to get the application running will be explained.</w:t>
      </w:r>
    </w:p>
    <w:p w:rsidR="0F20BD68" w:rsidP="7D1EC9F1" w:rsidRDefault="0F20BD68" w14:paraId="3AC9B289" w14:textId="627EAA3C">
      <w:pPr>
        <w:pStyle w:val="Heading2"/>
        <w:numPr>
          <w:ilvl w:val="1"/>
          <w:numId w:val="21"/>
        </w:numPr>
        <w:rPr>
          <w:rFonts w:ascii="Calibri" w:hAnsi="Calibri" w:eastAsia="맑은 고딕" w:cs="" w:asciiTheme="minorAscii" w:hAnsiTheme="minorAscii" w:eastAsiaTheme="minorEastAsia" w:cstheme="minorBidi"/>
        </w:rPr>
      </w:pPr>
      <w:del w:author="Thomas Barton" w:date="2021-03-17T00:52:32.873Z" w:id="2096850539">
        <w:r/>
        <w:bookmarkStart w:name="_Toc66739882" w:id="209"/>
        <w:r w:rsidDel="0F20BD68">
          <w:delText>Local</w:delText>
        </w:r>
      </w:del>
      <w:r w:rsidR="0F20BD68">
        <w:rPr/>
        <w:t xml:space="preserve"> </w:t>
      </w:r>
      <w:proofErr w:type="gramStart"/>
      <w:r w:rsidR="0F20BD68">
        <w:rPr/>
        <w:t>Git</w:t>
      </w:r>
      <w:proofErr w:type="gramEnd"/>
      <w:r w:rsidR="06C9DFEF">
        <w:rPr/>
        <w:t xml:space="preserve"> Repo Configuration</w:t>
      </w:r>
      <w:bookmarkEnd w:id="209"/>
    </w:p>
    <w:p w:rsidR="393ED5CB" w:rsidP="003B20EC" w:rsidRDefault="4E210F66" w14:paraId="2FE02178" w14:textId="7B8D6B31">
      <w:pPr>
        <w:rPr>
          <w:ins w:author="Thomas Barton" w:date="2021-03-17T00:51:15.513Z" w:id="508917309"/>
        </w:rPr>
      </w:pPr>
      <w:r w:rsidR="4E210F66">
        <w:rPr/>
        <w:t>To review, the local git repository should be created through git bash or another equivalent git account by checking out the code from the remote repository.</w:t>
      </w:r>
      <w:r w:rsidR="2506880D">
        <w:rPr/>
        <w:t xml:space="preserve"> The repository can be cloned at the leisure of those that desire to</w:t>
      </w:r>
      <w:r w:rsidR="5B3BDD8C">
        <w:rPr/>
        <w:t xml:space="preserve">, after which it is advised that the overall flow of the branches be that there is a stable master branch that allows for integration between the </w:t>
      </w:r>
      <w:proofErr w:type="spellStart"/>
      <w:r w:rsidR="2E45557F">
        <w:rPr/>
        <w:t>D</w:t>
      </w:r>
      <w:r w:rsidR="5B3BDD8C">
        <w:rPr/>
        <w:t>ialogflow</w:t>
      </w:r>
      <w:proofErr w:type="spellEnd"/>
      <w:r w:rsidR="5B3BDD8C">
        <w:rPr/>
        <w:t xml:space="preserve"> and UI </w:t>
      </w:r>
      <w:r w:rsidR="700B3B65">
        <w:rPr/>
        <w:t>portions</w:t>
      </w:r>
      <w:r w:rsidR="5B3BDD8C">
        <w:rPr/>
        <w:t xml:space="preserve"> of the project</w:t>
      </w:r>
      <w:r w:rsidR="203BFF73">
        <w:rPr/>
        <w:t>.</w:t>
      </w:r>
      <w:r w:rsidR="16F94A01">
        <w:rPr/>
        <w:t xml:space="preserve"> </w:t>
      </w:r>
      <w:r w:rsidR="0E052B3E">
        <w:rPr/>
        <w:t xml:space="preserve">Beyond that, for the current mobile and </w:t>
      </w:r>
      <w:proofErr w:type="spellStart"/>
      <w:r w:rsidR="66F5C2DF">
        <w:rPr/>
        <w:t>D</w:t>
      </w:r>
      <w:r w:rsidR="00CD744E">
        <w:rPr/>
        <w:t>i</w:t>
      </w:r>
      <w:r w:rsidR="0E052B3E">
        <w:rPr/>
        <w:t>alogflow</w:t>
      </w:r>
      <w:proofErr w:type="spellEnd"/>
      <w:r w:rsidR="0E052B3E">
        <w:rPr/>
        <w:t xml:space="preserve"> teams commit versions of their code to specific developme</w:t>
      </w:r>
      <w:r w:rsidR="25C40855">
        <w:rPr/>
        <w:t>nt branches which then get merged into master.</w:t>
      </w:r>
    </w:p>
    <w:p w:rsidR="667095BF" w:rsidP="7D1EC9F1" w:rsidRDefault="667095BF" w14:paraId="6F5DAAA5" w14:textId="554C1A86">
      <w:pPr>
        <w:pStyle w:val="Normal"/>
      </w:pPr>
      <w:ins w:author="Thomas Barton" w:date="2021-03-17T00:57:59.892Z" w:id="117081894">
        <w:r w:rsidR="667095BF">
          <w:t xml:space="preserve">Those that wish to make modifications can NOT commit to the original </w:t>
        </w:r>
        <w:r w:rsidR="667095BF">
          <w:t>Github</w:t>
        </w:r>
        <w:r w:rsidR="667095BF">
          <w:t xml:space="preserve"> r</w:t>
        </w:r>
      </w:ins>
      <w:ins w:author="Thomas Barton" w:date="2021-03-17T00:58:10.644Z" w:id="1713785783">
        <w:r w:rsidR="667095BF">
          <w:t xml:space="preserve">epository but must instead fork the </w:t>
        </w:r>
      </w:ins>
      <w:ins w:author="Thomas Barton" w:date="2021-03-17T01:00:56.33Z" w:id="904964521">
        <w:r w:rsidR="0FBA6906">
          <w:t>Github</w:t>
        </w:r>
        <w:r w:rsidR="0FBA6906">
          <w:t xml:space="preserve"> repository and maintain their own</w:t>
        </w:r>
      </w:ins>
      <w:ins w:author="Thomas Barton" w:date="2021-03-17T01:01:02.172Z" w:id="1805595334">
        <w:r w:rsidR="0FBA6906">
          <w:t xml:space="preserve"> fork. </w:t>
        </w:r>
      </w:ins>
    </w:p>
    <w:p w:rsidR="393ED5CB" w:rsidP="003B20EC" w:rsidRDefault="40E2D2FA" w14:paraId="3F48A7D2" w14:textId="1AAD7BE7">
      <w:r w:rsidR="40E2D2FA">
        <w:rPr/>
        <w:t xml:space="preserve">For </w:t>
      </w:r>
      <w:del w:author="Thomas Barton" w:date="2021-03-17T01:02:24.523Z" w:id="355647852">
        <w:r w:rsidDel="40E2D2FA">
          <w:delText>creating a new instance of</w:delText>
        </w:r>
      </w:del>
      <w:ins w:author="Thomas Barton" w:date="2021-03-17T01:02:30.613Z" w:id="970718537">
        <w:r w:rsidR="2B125A2F">
          <w:t>forking</w:t>
        </w:r>
      </w:ins>
      <w:r w:rsidR="40E2D2FA">
        <w:rPr/>
        <w:t xml:space="preserve"> the </w:t>
      </w:r>
      <w:proofErr w:type="spellStart"/>
      <w:r w:rsidR="40E2D2FA">
        <w:rPr/>
        <w:t>Dialogflow</w:t>
      </w:r>
      <w:proofErr w:type="spellEnd"/>
      <w:r w:rsidR="40E2D2FA">
        <w:rPr/>
        <w:t xml:space="preserve"> webhook</w:t>
      </w:r>
      <w:ins w:author="Thomas Barton" w:date="2021-03-17T00:47:29.252Z" w:id="75255355">
        <w:r w:rsidR="3309BF96">
          <w:t xml:space="preserve"> </w:t>
        </w:r>
      </w:ins>
      <w:ins w:author="Thomas Barton" w:date="2021-03-17T00:53:09.92Z" w:id="1284860544">
        <w:r w:rsidR="36C24AEF">
          <w:t>Github</w:t>
        </w:r>
        <w:r w:rsidR="36C24AEF">
          <w:t xml:space="preserve"> repository</w:t>
        </w:r>
      </w:ins>
      <w:del w:author="Thomas Barton" w:date="2021-03-17T00:52:52.398Z" w:id="228280856">
        <w:r w:rsidDel="40E2D2FA">
          <w:delText>s</w:delText>
        </w:r>
      </w:del>
      <w:r w:rsidR="40E2D2FA">
        <w:rPr/>
        <w:t xml:space="preserve"> to </w:t>
      </w:r>
      <w:r w:rsidR="7B5A55A0">
        <w:rPr/>
        <w:t>customize</w:t>
      </w:r>
      <w:r w:rsidR="40E2D2FA">
        <w:rPr/>
        <w:t xml:space="preserve"> it further, see this article about forking a Git repository.</w:t>
      </w:r>
      <w:r w:rsidR="1712D4B2">
        <w:rPr/>
        <w:t xml:space="preserve"> https://docs.github.com/en/github/getting-started-with-github/fork-a-repo</w:t>
      </w:r>
    </w:p>
    <w:p w:rsidR="393ED5CB" w:rsidP="003B20EC" w:rsidRDefault="177EAC5A" w14:paraId="430A7139" w14:textId="699D4004">
      <w:pPr>
        <w:pStyle w:val="Heading2"/>
        <w:numPr>
          <w:ilvl w:val="1"/>
          <w:numId w:val="21"/>
        </w:numPr>
      </w:pPr>
      <w:bookmarkStart w:name="_Toc66739883" w:id="210"/>
      <w:r w:rsidRPr="0FBC65B5">
        <w:t>Installing Go</w:t>
      </w:r>
      <w:bookmarkEnd w:id="210"/>
    </w:p>
    <w:p w:rsidR="37061197" w:rsidP="003B20EC" w:rsidRDefault="177EAC5A" w14:paraId="7F7EB311" w14:textId="19EF3C20">
      <w:r w:rsidRPr="3A01ACD6">
        <w:t xml:space="preserve">In order to run the webhook, as well as being able to properly compile and parse the webhook Go must be installed. </w:t>
      </w:r>
      <w:r w:rsidRPr="3A01ACD6" w:rsidR="50E7689A">
        <w:t xml:space="preserve">The Webhook was written with Go version 16.0, however future </w:t>
      </w:r>
      <w:r w:rsidR="002A014B">
        <w:t>G</w:t>
      </w:r>
      <w:r w:rsidRPr="3A01ACD6" w:rsidR="50E7689A">
        <w:t>o versions should be acceptable</w:t>
      </w:r>
      <w:r w:rsidRPr="3A01ACD6" w:rsidR="39550A24">
        <w:t>. G</w:t>
      </w:r>
      <w:r w:rsidR="002A014B">
        <w:t>o</w:t>
      </w:r>
      <w:r w:rsidRPr="3A01ACD6" w:rsidR="39550A24">
        <w:t xml:space="preserve"> can be downloaded here: </w:t>
      </w:r>
      <w:hyperlink w:history="1" r:id="rId40">
        <w:r w:rsidRPr="3A01ACD6" w:rsidR="39550A24">
          <w:rPr>
            <w:rStyle w:val="Hyperlink"/>
            <w:b/>
            <w:bCs/>
            <w:szCs w:val="24"/>
          </w:rPr>
          <w:t>https://golang.org/</w:t>
        </w:r>
      </w:hyperlink>
    </w:p>
    <w:p w:rsidR="37061197" w:rsidP="003B20EC" w:rsidRDefault="272342CE" w14:paraId="00D18FD2" w14:textId="289F1F4F">
      <w:pPr>
        <w:pStyle w:val="Heading2"/>
        <w:numPr>
          <w:ilvl w:val="1"/>
          <w:numId w:val="21"/>
        </w:numPr>
        <w:rPr>
          <w:rFonts w:asciiTheme="minorHAnsi" w:hAnsiTheme="minorHAnsi" w:eastAsiaTheme="minorEastAsia" w:cstheme="minorBidi"/>
        </w:rPr>
      </w:pPr>
      <w:bookmarkStart w:name="_Toc66739884" w:id="211"/>
      <w:r w:rsidRPr="3A01ACD6">
        <w:lastRenderedPageBreak/>
        <w:t xml:space="preserve">Running the Webhook </w:t>
      </w:r>
      <w:r w:rsidR="004249CE">
        <w:t>API</w:t>
      </w:r>
      <w:bookmarkEnd w:id="211"/>
    </w:p>
    <w:p w:rsidR="37061197" w:rsidP="003B20EC" w:rsidRDefault="62317A44" w14:paraId="0741C3A3" w14:textId="09E26062">
      <w:r w:rsidRPr="3A01ACD6">
        <w:t xml:space="preserve">After </w:t>
      </w:r>
      <w:r w:rsidRPr="3A01ACD6" w:rsidR="0A82EB24">
        <w:t xml:space="preserve">installing </w:t>
      </w:r>
      <w:r w:rsidR="006D51F5">
        <w:t>Go</w:t>
      </w:r>
      <w:r w:rsidRPr="3A01ACD6" w:rsidR="0A82EB24">
        <w:t>, put in the command</w:t>
      </w:r>
      <w:r w:rsidRPr="3A01ACD6" w:rsidR="123653C5">
        <w:t xml:space="preserve"> </w:t>
      </w:r>
      <w:r w:rsidRPr="3A01ACD6" w:rsidR="0A82EB24">
        <w:t>line go build</w:t>
      </w:r>
      <w:r w:rsidRPr="3A01ACD6" w:rsidR="0F0BCBBB">
        <w:t xml:space="preserve"> where </w:t>
      </w:r>
      <w:proofErr w:type="spellStart"/>
      <w:r w:rsidRPr="3A01ACD6" w:rsidR="0F0BCBBB">
        <w:t>main.go</w:t>
      </w:r>
      <w:proofErr w:type="spellEnd"/>
      <w:r w:rsidRPr="3A01ACD6" w:rsidR="0F0BCBBB">
        <w:t xml:space="preserve"> is. An executable should be formed, running this executable will create an instance of the </w:t>
      </w:r>
      <w:r w:rsidRPr="3A01ACD6" w:rsidR="77D30402">
        <w:t xml:space="preserve">Webhook </w:t>
      </w:r>
      <w:r w:rsidR="004249CE">
        <w:t>API</w:t>
      </w:r>
      <w:r w:rsidRPr="3A01ACD6" w:rsidR="77D30402">
        <w:t xml:space="preserve"> that runs natively.</w:t>
      </w:r>
      <w:r w:rsidRPr="3A01ACD6" w:rsidR="5973D2D5">
        <w:t xml:space="preserve"> With this said, it is recommended to set up a Kubernetes instance to have the webhook be </w:t>
      </w:r>
      <w:r w:rsidRPr="3A01ACD6" w:rsidR="653FCBB7">
        <w:t>accessible</w:t>
      </w:r>
      <w:r w:rsidRPr="3A01ACD6" w:rsidR="5973D2D5">
        <w:t xml:space="preserve"> from there.</w:t>
      </w:r>
    </w:p>
    <w:p w:rsidR="37061197" w:rsidP="003B20EC" w:rsidRDefault="3E3912B0" w14:paraId="35487E52" w14:textId="41B458CA">
      <w:pPr>
        <w:pStyle w:val="Heading2"/>
        <w:numPr>
          <w:ilvl w:val="1"/>
          <w:numId w:val="21"/>
        </w:numPr>
        <w:rPr/>
      </w:pPr>
      <w:bookmarkStart w:name="_Toc66739885" w:id="212"/>
      <w:proofErr w:type="spellStart"/>
      <w:r w:rsidR="3E3912B0">
        <w:rPr/>
        <w:t>Dialogflow</w:t>
      </w:r>
      <w:proofErr w:type="spellEnd"/>
      <w:r w:rsidR="3E3912B0">
        <w:rPr/>
        <w:t xml:space="preserve"> Instance</w:t>
      </w:r>
      <w:ins w:author="Thomas Barton" w:date="2021-03-17T00:22:43.494Z" w:id="899623631">
        <w:r w:rsidR="1B67383A">
          <w:t xml:space="preserve"> with kuberneties</w:t>
        </w:r>
      </w:ins>
      <w:bookmarkEnd w:id="212"/>
    </w:p>
    <w:p w:rsidR="37061197" w:rsidP="003B20EC" w:rsidRDefault="11B9B091" w14:paraId="12234E26" w14:textId="73C2BB91">
      <w:r w:rsidRPr="3A01ACD6">
        <w:t xml:space="preserve">A local </w:t>
      </w:r>
      <w:r w:rsidRPr="3A01ACD6" w:rsidR="5314CB5F">
        <w:t>system-based</w:t>
      </w:r>
      <w:r w:rsidRPr="3A01ACD6">
        <w:t xml:space="preserve"> instance of </w:t>
      </w:r>
      <w:r w:rsidRPr="3A01ACD6" w:rsidR="7CF1AAB3">
        <w:t>D</w:t>
      </w:r>
      <w:r w:rsidRPr="3A01ACD6">
        <w:t xml:space="preserve">ialogflow will need to be created per organization by standing up a </w:t>
      </w:r>
      <w:r w:rsidRPr="3A01ACD6" w:rsidR="0AC309A2">
        <w:t>Kubernetes</w:t>
      </w:r>
      <w:r w:rsidRPr="3A01ACD6">
        <w:t xml:space="preserve"> instance of the </w:t>
      </w:r>
      <w:r w:rsidRPr="3A01ACD6" w:rsidR="69DEF3F4">
        <w:t>D</w:t>
      </w:r>
      <w:r w:rsidRPr="3A01ACD6">
        <w:t>ialogflow service.</w:t>
      </w:r>
      <w:r w:rsidRPr="3A01ACD6" w:rsidR="179FFA68">
        <w:t xml:space="preserve"> Detailed instructions on how to do this are within the Form Scriber Deployment guide.</w:t>
      </w:r>
    </w:p>
    <w:p w:rsidRPr="001F4E8E" w:rsidR="00606FE8" w:rsidP="003B20EC" w:rsidRDefault="26A471B0" w14:paraId="297C21AE" w14:textId="1D31FA48">
      <w:pPr>
        <w:rPr>
          <w:rFonts w:eastAsia="Times New Roman"/>
        </w:rPr>
      </w:pPr>
      <w:r w:rsidRPr="001F4E8E">
        <w:rPr>
          <w:rFonts w:eastAsia="Times New Roman"/>
        </w:rPr>
        <w:t>The code for this project</w:t>
      </w:r>
      <w:r w:rsidRPr="393ED5CB">
        <w:rPr>
          <w:rFonts w:eastAsia="Times New Roman"/>
        </w:rPr>
        <w:t xml:space="preserve"> is </w:t>
      </w:r>
      <w:r w:rsidRPr="001F4E8E">
        <w:rPr>
          <w:rFonts w:eastAsia="Times New Roman"/>
        </w:rPr>
        <w:t xml:space="preserve">stored on the UMGC SWEN 670 GitHub repository. That repositories can be found here: </w:t>
      </w:r>
      <w:hyperlink w:history="1" r:id="rId41">
        <w:r w:rsidRPr="00471CBA" w:rsidR="00CD744E">
          <w:rPr>
            <w:rStyle w:val="Hyperlink"/>
            <w:rFonts w:eastAsia="Times New Roman"/>
          </w:rPr>
          <w:t>https://github.com/umgc/umgc.formbot.dialogflow</w:t>
        </w:r>
      </w:hyperlink>
      <w:r w:rsidR="00CD744E">
        <w:rPr>
          <w:rFonts w:eastAsia="Times New Roman"/>
        </w:rPr>
        <w:t xml:space="preserve"> </w:t>
      </w:r>
    </w:p>
    <w:p w:rsidRPr="005023B9" w:rsidR="00606FE8" w:rsidP="00993124" w:rsidRDefault="00606FE8" w14:paraId="0D1071E7" w14:textId="4C87AC56">
      <w:pPr>
        <w:pStyle w:val="Heading1"/>
        <w:numPr>
          <w:ilvl w:val="0"/>
          <w:numId w:val="29"/>
        </w:numPr>
      </w:pPr>
      <w:bookmarkStart w:name="_Toc66739886" w:id="213"/>
      <w:r>
        <w:t>Challenges/Issues/Concern</w:t>
      </w:r>
      <w:bookmarkEnd w:id="213"/>
    </w:p>
    <w:p w:rsidR="6C156BDC" w:rsidP="003B20EC" w:rsidRDefault="6C156BDC" w14:paraId="081C2000" w14:textId="298D670E">
      <w:r w:rsidRPr="3A01ACD6">
        <w:t>Form Scriber has dependencies as well as room for improvement that can further enhance the function of the application to the needs of future developers. T</w:t>
      </w:r>
      <w:r w:rsidRPr="3A01ACD6" w:rsidR="13F2C6F1">
        <w:t>hese improvements will require many hours of work.</w:t>
      </w:r>
    </w:p>
    <w:p w:rsidRPr="00606FE8" w:rsidR="00606FE8" w:rsidP="003B20EC" w:rsidRDefault="13F2C6F1" w14:paraId="1F7D06F0" w14:textId="091E5EE2">
      <w:pPr>
        <w:pStyle w:val="ListParagraph"/>
        <w:numPr>
          <w:ilvl w:val="0"/>
          <w:numId w:val="22"/>
        </w:numPr>
      </w:pPr>
      <w:r w:rsidRPr="5398B95A">
        <w:t>High dependency on voice recognition renders Form Scriber susceptible to errors due to misunderstanding and incorrect intent recognition.</w:t>
      </w:r>
      <w:r w:rsidRPr="5398B95A" w:rsidR="7CEC4E26">
        <w:t xml:space="preserve"> A possible remedy would be to use </w:t>
      </w:r>
      <w:r w:rsidR="004249CE">
        <w:t>Google</w:t>
      </w:r>
      <w:r w:rsidRPr="5398B95A" w:rsidR="7CEC4E26">
        <w:t xml:space="preserve"> Assistant to take advantage of the personalized voice recognition feature, which Dialogflow messenger’s do not possess. This would allow learning and adapting the specific users voice, which could potentially increase quality.</w:t>
      </w:r>
    </w:p>
    <w:p w:rsidR="54E53A06" w:rsidP="003B20EC" w:rsidRDefault="54E53A06" w14:paraId="75A03B60" w14:textId="249575CA">
      <w:pPr>
        <w:pStyle w:val="ListParagraph"/>
        <w:numPr>
          <w:ilvl w:val="0"/>
          <w:numId w:val="22"/>
        </w:numPr>
      </w:pPr>
      <w:r w:rsidRPr="003B20EC">
        <w:rPr>
          <w:rFonts w:eastAsia="Calibri"/>
        </w:rPr>
        <w:t>Simulated and predicted situations render the intents used for dialogf</w:t>
      </w:r>
      <w:r w:rsidR="00CD744E">
        <w:rPr>
          <w:rFonts w:eastAsia="Calibri"/>
        </w:rPr>
        <w:t>l</w:t>
      </w:r>
      <w:r w:rsidRPr="003B20EC">
        <w:rPr>
          <w:rFonts w:eastAsia="Calibri"/>
        </w:rPr>
        <w:t xml:space="preserve">ow at a bare bones state, leaving much room to create </w:t>
      </w:r>
      <w:r w:rsidRPr="003B20EC" w:rsidR="7CD7FE92">
        <w:rPr>
          <w:rFonts w:eastAsia="Calibri"/>
        </w:rPr>
        <w:t>additional</w:t>
      </w:r>
      <w:r w:rsidRPr="003B20EC">
        <w:rPr>
          <w:rFonts w:eastAsia="Calibri"/>
        </w:rPr>
        <w:t xml:space="preserve"> </w:t>
      </w:r>
      <w:r w:rsidRPr="003B20EC" w:rsidR="17FD507C">
        <w:rPr>
          <w:rFonts w:eastAsia="Calibri"/>
        </w:rPr>
        <w:t>intends</w:t>
      </w:r>
      <w:r w:rsidRPr="003B20EC">
        <w:rPr>
          <w:rFonts w:eastAsia="Calibri"/>
        </w:rPr>
        <w:t xml:space="preserve"> to further enhance the users e</w:t>
      </w:r>
      <w:r w:rsidRPr="003B20EC" w:rsidR="4499AFC5">
        <w:rPr>
          <w:rFonts w:eastAsia="Calibri"/>
        </w:rPr>
        <w:t>xperience by making the application have better flow.</w:t>
      </w:r>
    </w:p>
    <w:p w:rsidRPr="005023B9" w:rsidR="00B45C8A" w:rsidP="00993124" w:rsidRDefault="00B45C8A" w14:paraId="64A7D397" w14:textId="4BBB7DB9">
      <w:pPr>
        <w:pStyle w:val="Heading1"/>
        <w:numPr>
          <w:ilvl w:val="0"/>
          <w:numId w:val="29"/>
        </w:numPr>
      </w:pPr>
      <w:bookmarkStart w:name="_Toc66739887" w:id="214"/>
      <w:r>
        <w:t>Additional Help</w:t>
      </w:r>
      <w:bookmarkEnd w:id="214"/>
    </w:p>
    <w:p w:rsidRPr="005023B9" w:rsidR="008D48AF" w:rsidP="00993124" w:rsidRDefault="008D48AF" w14:paraId="0C243A1E" w14:textId="665FE757">
      <w:r w:rsidRPr="312B5205">
        <w:t xml:space="preserve"> </w:t>
      </w:r>
      <w:r w:rsidRPr="312B5205" w:rsidR="5888497E">
        <w:t>If additional help is required, first contact the UMGC Masters in Software Engineering department before reaching out to the team members listed in this docu</w:t>
      </w:r>
      <w:r w:rsidRPr="312B5205" w:rsidR="1BFEC16E">
        <w:t>ment.</w:t>
      </w:r>
    </w:p>
    <w:p w:rsidRPr="005023B9" w:rsidR="00B45C8A" w:rsidP="00993124" w:rsidRDefault="00B45C8A" w14:paraId="26C9AEFE" w14:textId="6F62DBF6">
      <w:pPr>
        <w:pStyle w:val="Heading1"/>
        <w:numPr>
          <w:ilvl w:val="0"/>
          <w:numId w:val="29"/>
        </w:numPr>
      </w:pPr>
      <w:bookmarkStart w:name="_Toc66739888" w:id="215"/>
      <w:r>
        <w:t>License Information</w:t>
      </w:r>
      <w:bookmarkEnd w:id="215"/>
    </w:p>
    <w:p w:rsidRPr="00285DA0" w:rsidR="00801386" w:rsidP="003B20EC" w:rsidRDefault="6928DB00" w14:paraId="7D420B6C" w14:textId="01A82067">
      <w:r w:rsidRPr="3A01ACD6">
        <w:t>Visual studios code is a free development IDE developed by Microsoft.</w:t>
      </w:r>
      <w:r w:rsidRPr="3A01ACD6" w:rsidR="2676CEB4">
        <w:t xml:space="preserve"> Any instance of Visual Studio code is only </w:t>
      </w:r>
      <w:proofErr w:type="spellStart"/>
      <w:r w:rsidRPr="3A01ACD6" w:rsidR="2676CEB4">
        <w:t>licened</w:t>
      </w:r>
      <w:proofErr w:type="spellEnd"/>
      <w:r w:rsidRPr="3A01ACD6" w:rsidR="2676CEB4">
        <w:t xml:space="preserve"> and not sold. Code for the IDE is available under the MIT </w:t>
      </w:r>
      <w:r w:rsidRPr="3A01ACD6" w:rsidR="76541801">
        <w:t>licensing</w:t>
      </w:r>
      <w:r w:rsidRPr="3A01ACD6" w:rsidR="2676CEB4">
        <w:t xml:space="preserve"> agre</w:t>
      </w:r>
      <w:r w:rsidRPr="3A01ACD6" w:rsidR="20CDDF4A">
        <w:t xml:space="preserve">ement at </w:t>
      </w:r>
      <w:hyperlink w:history="1" r:id="rId42">
        <w:r w:rsidRPr="3A01ACD6" w:rsidR="12D91694">
          <w:rPr>
            <w:rStyle w:val="Hyperlink"/>
            <w:b/>
            <w:bCs/>
            <w:szCs w:val="24"/>
          </w:rPr>
          <w:t>https://github.com/Microsoft/vscode</w:t>
        </w:r>
      </w:hyperlink>
      <w:r w:rsidRPr="3A01ACD6" w:rsidR="12D91694">
        <w:t>.</w:t>
      </w:r>
    </w:p>
    <w:p w:rsidR="0452145F" w:rsidP="003B20EC" w:rsidRDefault="0452145F" w14:paraId="23C34BF0" w14:textId="18EBB04C">
      <w:r w:rsidRPr="3A01ACD6">
        <w:lastRenderedPageBreak/>
        <w:t xml:space="preserve">Initial usage of </w:t>
      </w:r>
      <w:r w:rsidR="004249CE">
        <w:t>Google</w:t>
      </w:r>
      <w:r w:rsidRPr="3A01ACD6">
        <w:t xml:space="preserve"> Dial</w:t>
      </w:r>
      <w:r w:rsidRPr="3A01ACD6" w:rsidR="4335C34C">
        <w:t>o</w:t>
      </w:r>
      <w:r w:rsidRPr="3A01ACD6">
        <w:t xml:space="preserve">gflow </w:t>
      </w:r>
      <w:r w:rsidRPr="3A01ACD6" w:rsidR="1C1371E9">
        <w:t>is</w:t>
      </w:r>
      <w:r w:rsidRPr="3A01ACD6">
        <w:t xml:space="preserve"> subject to the </w:t>
      </w:r>
      <w:r w:rsidRPr="3A01ACD6" w:rsidR="134E027A">
        <w:t>license</w:t>
      </w:r>
      <w:r w:rsidRPr="3A01ACD6">
        <w:t xml:space="preserve"> agreement of the trial software</w:t>
      </w:r>
      <w:r w:rsidRPr="3A01ACD6" w:rsidR="13D576C4">
        <w:t xml:space="preserve">. Upon agreeing to pay for the software a </w:t>
      </w:r>
      <w:r w:rsidRPr="3A01ACD6" w:rsidR="75E643AA">
        <w:t>different term of service</w:t>
      </w:r>
      <w:r w:rsidRPr="3A01ACD6" w:rsidR="13D576C4">
        <w:t xml:space="preserve"> goes into effect. The terms of service are here: https://cloud.</w:t>
      </w:r>
      <w:r w:rsidR="004249CE">
        <w:t>Google</w:t>
      </w:r>
      <w:r w:rsidRPr="3A01ACD6" w:rsidR="13D576C4">
        <w:t>.com/dialogflow/docs/terms-trial-edition</w:t>
      </w:r>
    </w:p>
    <w:p w:rsidR="5C8859FF" w:rsidP="003B20EC" w:rsidRDefault="5C8859FF" w14:paraId="7E36DACB" w14:textId="7CAB7A3F">
      <w:r w:rsidRPr="17475A67">
        <w:t xml:space="preserve">The </w:t>
      </w:r>
      <w:r w:rsidRPr="17475A67" w:rsidR="6A77CBDA">
        <w:t>Kubernetes</w:t>
      </w:r>
      <w:r w:rsidRPr="17475A67">
        <w:t xml:space="preserve"> deployment package and application are open-sourced projects managed by an Apache 2.0 licenses. </w:t>
      </w:r>
    </w:p>
    <w:p w:rsidR="00CD744E" w:rsidP="1276E55A" w:rsidRDefault="5C8859FF" w14:paraId="33077B48" w14:textId="3189DCE9">
      <w:pPr>
        <w:rPr>
          <w:ins w:author="Thomas Barton" w:date="2021-03-17T00:22:51.241Z" w:id="313121094"/>
        </w:rPr>
      </w:pPr>
      <w:r w:rsidR="5C8859FF">
        <w:rPr/>
        <w:t>All software developed under this project is deemed to be open-source educational work and available for use and modification.</w:t>
      </w:r>
      <w:ins w:author="Thomas Barton" w:date="2021-03-17T01:09:59.852Z" w:id="2066616265">
        <w:r w:rsidR="1FCB33CA">
          <w:t xml:space="preserve"> Please credit this team</w:t>
        </w:r>
      </w:ins>
      <w:ins w:author="Thomas Barton" w:date="2021-03-17T01:10:23.174Z" w:id="509525910">
        <w:r w:rsidR="1FCB33CA">
          <w:t xml:space="preserve"> </w:t>
        </w:r>
      </w:ins>
      <w:ins w:author="Thomas Barton" w:date="2021-03-17T01:12:59.891Z" w:id="1979637727">
        <w:r w:rsidR="479E70D6">
          <w:t xml:space="preserve">when creating and distributing </w:t>
        </w:r>
        <w:r w:rsidR="479E70D6">
          <w:t>modifed</w:t>
        </w:r>
        <w:r w:rsidR="479E70D6">
          <w:t xml:space="preserve"> versions of this </w:t>
        </w:r>
      </w:ins>
      <w:ins w:author="Thomas Barton" w:date="2021-03-17T01:13:18.82Z" w:id="1281071567">
        <w:r w:rsidR="479E70D6">
          <w:t>tool, or when using any of the techniques de</w:t>
        </w:r>
      </w:ins>
      <w:ins w:author="Thomas Barton" w:date="2021-03-17T01:15:53.561Z" w:id="2000142350">
        <w:r w:rsidR="766F2A52">
          <w:t>tailed within.</w:t>
        </w:r>
      </w:ins>
    </w:p>
    <w:p w:rsidR="25FAB2AA" w:rsidP="67FBBD4C" w:rsidRDefault="25FAB2AA" w14:paraId="6DFD4FFE" w14:textId="52E4C3BC">
      <w:pPr>
        <w:pStyle w:val="Normal"/>
      </w:pPr>
      <w:ins w:author="Thomas Barton" w:date="2021-03-17T00:22:59.954Z" w:id="1924190156">
        <w:r w:rsidR="25FAB2AA">
          <w:t>The S</w:t>
        </w:r>
      </w:ins>
      <w:ins w:author="Thomas Barton" w:date="2021-03-17T00:23:59.885Z" w:id="1280250306">
        <w:r w:rsidR="25FAB2AA">
          <w:t xml:space="preserve">WEN 670 team will NOT be responsible for setting up new individual instances for other users or parties. Any </w:t>
        </w:r>
        <w:r w:rsidR="30BEC5C7">
          <w:t>other user or party that wishe</w:t>
        </w:r>
      </w:ins>
      <w:ins w:author="Thomas Barton" w:date="2021-03-17T00:24:16.348Z" w:id="1937477557">
        <w:r w:rsidR="30BEC5C7">
          <w:t xml:space="preserve">s to use the Form Scriber tool </w:t>
        </w:r>
      </w:ins>
      <w:ins w:author="Thomas Barton" w:date="2021-03-17T00:28:43.566Z" w:id="1421896665">
        <w:r w:rsidR="3244FF9F">
          <w:t xml:space="preserve">may do so, but assumes all responsibilities for hosting the application on their servers, registering the service with Google, </w:t>
        </w:r>
      </w:ins>
      <w:ins w:author="Thomas Barton" w:date="2021-03-17T00:34:24.875Z" w:id="1492042229">
        <w:r w:rsidR="4AE03E3B">
          <w:t>and maintaining the</w:t>
        </w:r>
      </w:ins>
      <w:ins w:author="Thomas Barton" w:date="2021-03-17T00:46:47.572Z" w:id="428466237">
        <w:r w:rsidR="15C4A066">
          <w:t xml:space="preserve"> application instance that they download and initiate.</w:t>
        </w:r>
      </w:ins>
    </w:p>
    <w:p w:rsidR="00CD744E" w:rsidRDefault="00CD744E" w14:paraId="4A1DE760" w14:textId="77777777">
      <w:r>
        <w:br w:type="page"/>
      </w:r>
    </w:p>
    <w:p w:rsidRPr="005023B9" w:rsidR="1276E55A" w:rsidP="003B20EC" w:rsidRDefault="003B20EC" w14:paraId="70D91C54" w14:textId="415264F8">
      <w:pPr>
        <w:pStyle w:val="PFAppendixHeading"/>
        <w:ind w:left="360"/>
      </w:pPr>
      <w:bookmarkStart w:name="_Toc66739889" w:id="216"/>
      <w:r>
        <w:lastRenderedPageBreak/>
        <w:t>Abbreviations and Acronyms</w:t>
      </w:r>
      <w:bookmarkEnd w:id="216"/>
    </w:p>
    <w:tbl>
      <w:tblPr>
        <w:tblStyle w:val="GridTable4-Accent1"/>
        <w:tblW w:w="0" w:type="auto"/>
        <w:tblLayout w:type="fixed"/>
        <w:tblLook w:val="04A0" w:firstRow="1" w:lastRow="0" w:firstColumn="1" w:lastColumn="0" w:noHBand="0" w:noVBand="1"/>
      </w:tblPr>
      <w:tblGrid>
        <w:gridCol w:w="2925"/>
        <w:gridCol w:w="6420"/>
      </w:tblGrid>
      <w:tr w:rsidR="17475A67" w:rsidTr="001F4E8E" w14:paraId="6672135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top w:val="single" w:color="4472C4" w:themeColor="accent1" w:sz="8" w:space="0"/>
              <w:left w:val="single" w:color="4472C4" w:themeColor="accent1" w:sz="8" w:space="0"/>
              <w:bottom w:val="single" w:color="4472C4" w:themeColor="accent1" w:sz="8" w:space="0"/>
            </w:tcBorders>
          </w:tcPr>
          <w:p w:rsidR="17475A67" w:rsidP="001F4E8E" w:rsidRDefault="17475A67" w14:paraId="32D245F3" w14:textId="4E49ED5D">
            <w:pPr>
              <w:jc w:val="center"/>
              <w:rPr>
                <w:rFonts w:ascii="Times New Roman" w:hAnsi="Times New Roman" w:eastAsia="Times New Roman" w:cs="Times New Roman"/>
                <w:sz w:val="24"/>
                <w:szCs w:val="24"/>
              </w:rPr>
            </w:pPr>
            <w:r w:rsidRPr="17475A67">
              <w:rPr>
                <w:rFonts w:ascii="Times New Roman" w:hAnsi="Times New Roman" w:eastAsia="Times New Roman" w:cs="Times New Roman"/>
                <w:sz w:val="24"/>
                <w:szCs w:val="24"/>
              </w:rPr>
              <w:t xml:space="preserve">Acronym/Abbreviation </w:t>
            </w:r>
          </w:p>
        </w:tc>
        <w:tc>
          <w:tcPr>
            <w:tcW w:w="6420" w:type="dxa"/>
            <w:tcBorders>
              <w:top w:val="single" w:color="4472C4" w:themeColor="accent1" w:sz="8" w:space="0"/>
              <w:bottom w:val="single" w:color="4472C4" w:themeColor="accent1" w:sz="8" w:space="0"/>
              <w:right w:val="single" w:color="4472C4" w:themeColor="accent1" w:sz="8" w:space="0"/>
            </w:tcBorders>
          </w:tcPr>
          <w:p w:rsidR="17475A67" w:rsidP="001F4E8E" w:rsidRDefault="17475A67" w14:paraId="1ACFF259" w14:textId="0612B2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szCs w:val="24"/>
              </w:rPr>
            </w:pPr>
            <w:r w:rsidRPr="17475A67">
              <w:rPr>
                <w:rFonts w:ascii="Times New Roman" w:hAnsi="Times New Roman" w:eastAsia="Times New Roman" w:cs="Times New Roman"/>
                <w:sz w:val="24"/>
                <w:szCs w:val="24"/>
              </w:rPr>
              <w:t>Definition/References</w:t>
            </w:r>
          </w:p>
        </w:tc>
      </w:tr>
      <w:tr w:rsidR="17475A67" w:rsidTr="001F4E8E" w14:paraId="52773A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top w:val="single" w:color="4472C4" w:themeColor="accent1"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3AA1AB71" w14:textId="70266854">
            <w:pPr>
              <w:jc w:val="center"/>
              <w:rPr>
                <w:rFonts w:ascii="Times New Roman" w:hAnsi="Times New Roman" w:eastAsia="Times New Roman" w:cs="Times New Roman"/>
                <w:color w:val="000000" w:themeColor="text1"/>
                <w:sz w:val="24"/>
                <w:szCs w:val="24"/>
              </w:rPr>
            </w:pPr>
            <w:r w:rsidRPr="17475A67">
              <w:rPr>
                <w:rFonts w:ascii="Times New Roman" w:hAnsi="Times New Roman" w:eastAsia="Times New Roman" w:cs="Times New Roman"/>
                <w:color w:val="000000" w:themeColor="text1"/>
                <w:sz w:val="24"/>
                <w:szCs w:val="24"/>
              </w:rPr>
              <w:t xml:space="preserve">AI </w:t>
            </w:r>
          </w:p>
        </w:tc>
        <w:tc>
          <w:tcPr>
            <w:tcW w:w="6420" w:type="dxa"/>
            <w:tcBorders>
              <w:top w:val="single" w:color="4472C4" w:themeColor="accent1"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11E7940F" w14:textId="43BA04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17475A67">
              <w:rPr>
                <w:rFonts w:ascii="Times New Roman" w:hAnsi="Times New Roman" w:eastAsia="Times New Roman" w:cs="Times New Roman"/>
                <w:color w:val="000000" w:themeColor="text1"/>
                <w:sz w:val="24"/>
                <w:szCs w:val="24"/>
              </w:rPr>
              <w:t xml:space="preserve">Artificial Intelligence – An application that aims to mimic human intelligence. </w:t>
            </w:r>
          </w:p>
        </w:tc>
      </w:tr>
      <w:tr w:rsidR="17475A67" w:rsidTr="001F4E8E" w14:paraId="633125AE" w14:textId="77777777">
        <w:tc>
          <w:tcPr>
            <w:cnfStyle w:val="001000000000" w:firstRow="0" w:lastRow="0" w:firstColumn="1" w:lastColumn="0" w:oddVBand="0" w:evenVBand="0" w:oddHBand="0" w:evenHBand="0" w:firstRowFirstColumn="0" w:firstRowLastColumn="0" w:lastRowFirstColumn="0" w:lastRowLastColumn="0"/>
            <w:tcW w:w="2925"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004249CE" w14:paraId="6D0E301C" w14:textId="24D70CA2">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API</w:t>
            </w:r>
            <w:r w:rsidRPr="17475A67" w:rsidR="17475A67">
              <w:rPr>
                <w:rFonts w:ascii="Times New Roman" w:hAnsi="Times New Roman" w:eastAsia="Times New Roman" w:cs="Times New Roman"/>
                <w:sz w:val="24"/>
                <w:szCs w:val="24"/>
              </w:rPr>
              <w:t xml:space="preserve"> </w:t>
            </w:r>
          </w:p>
        </w:tc>
        <w:tc>
          <w:tcPr>
            <w:tcW w:w="6420"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48C319ED" w14:textId="03FE49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17475A67">
              <w:rPr>
                <w:rFonts w:ascii="Times New Roman" w:hAnsi="Times New Roman" w:eastAsia="Times New Roman" w:cs="Times New Roman"/>
                <w:sz w:val="24"/>
                <w:szCs w:val="24"/>
              </w:rPr>
              <w:t xml:space="preserve">Application Programming Interface </w:t>
            </w:r>
          </w:p>
        </w:tc>
      </w:tr>
      <w:tr w:rsidR="17475A67" w:rsidTr="001F4E8E" w14:paraId="58B7B8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2EDC9E17" w14:textId="3809523F">
            <w:pPr>
              <w:jc w:val="center"/>
              <w:rPr>
                <w:rFonts w:ascii="Times New Roman" w:hAnsi="Times New Roman" w:eastAsia="Times New Roman" w:cs="Times New Roman"/>
                <w:color w:val="000000" w:themeColor="text1"/>
                <w:sz w:val="24"/>
                <w:szCs w:val="24"/>
              </w:rPr>
            </w:pPr>
            <w:r w:rsidRPr="17475A67">
              <w:rPr>
                <w:rFonts w:ascii="Times New Roman" w:hAnsi="Times New Roman" w:eastAsia="Times New Roman" w:cs="Times New Roman"/>
                <w:color w:val="000000" w:themeColor="text1"/>
                <w:sz w:val="24"/>
                <w:szCs w:val="24"/>
              </w:rPr>
              <w:t xml:space="preserve">DevSecOps </w:t>
            </w:r>
          </w:p>
        </w:tc>
        <w:tc>
          <w:tcPr>
            <w:tcW w:w="6420"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69B328D6" w14:textId="7DFEAB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17475A67">
              <w:rPr>
                <w:rFonts w:ascii="Times New Roman" w:hAnsi="Times New Roman" w:eastAsia="Times New Roman" w:cs="Times New Roman"/>
                <w:color w:val="000000" w:themeColor="text1"/>
                <w:sz w:val="24"/>
                <w:szCs w:val="24"/>
              </w:rPr>
              <w:t xml:space="preserve">Development, Security and Operations – Group of developers responsible for the deployment and security of an application. </w:t>
            </w:r>
          </w:p>
        </w:tc>
      </w:tr>
      <w:tr w:rsidR="17475A67" w:rsidTr="001F4E8E" w14:paraId="5978F3F3" w14:textId="77777777">
        <w:tc>
          <w:tcPr>
            <w:cnfStyle w:val="001000000000" w:firstRow="0" w:lastRow="0" w:firstColumn="1" w:lastColumn="0" w:oddVBand="0" w:evenVBand="0" w:oddHBand="0" w:evenHBand="0" w:firstRowFirstColumn="0" w:firstRowLastColumn="0" w:lastRowFirstColumn="0" w:lastRowLastColumn="0"/>
            <w:tcW w:w="2925"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11918D76" w14:textId="12F0C990">
            <w:pPr>
              <w:jc w:val="center"/>
              <w:rPr>
                <w:rFonts w:ascii="Times New Roman" w:hAnsi="Times New Roman" w:eastAsia="Times New Roman" w:cs="Times New Roman"/>
                <w:sz w:val="24"/>
                <w:szCs w:val="24"/>
              </w:rPr>
            </w:pPr>
            <w:r w:rsidRPr="17475A67">
              <w:rPr>
                <w:rFonts w:ascii="Times New Roman" w:hAnsi="Times New Roman" w:eastAsia="Times New Roman" w:cs="Times New Roman"/>
                <w:sz w:val="24"/>
                <w:szCs w:val="24"/>
              </w:rPr>
              <w:t>IDE</w:t>
            </w:r>
          </w:p>
        </w:tc>
        <w:tc>
          <w:tcPr>
            <w:tcW w:w="6420"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37E97C36" w14:textId="01E2A7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17475A67">
              <w:rPr>
                <w:rFonts w:ascii="Times New Roman" w:hAnsi="Times New Roman" w:eastAsia="Times New Roman" w:cs="Times New Roman"/>
                <w:sz w:val="24"/>
                <w:szCs w:val="24"/>
              </w:rPr>
              <w:t>Integrated Development Environment</w:t>
            </w:r>
          </w:p>
        </w:tc>
      </w:tr>
      <w:tr w:rsidR="17475A67" w:rsidTr="001F4E8E" w14:paraId="48596F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6FB59B9F" w14:textId="690C5F17">
            <w:pPr>
              <w:jc w:val="center"/>
              <w:rPr>
                <w:rFonts w:ascii="Times New Roman" w:hAnsi="Times New Roman" w:eastAsia="Times New Roman" w:cs="Times New Roman"/>
                <w:color w:val="000000" w:themeColor="text1"/>
                <w:sz w:val="24"/>
                <w:szCs w:val="24"/>
              </w:rPr>
            </w:pPr>
            <w:r w:rsidRPr="17475A67">
              <w:rPr>
                <w:rFonts w:ascii="Times New Roman" w:hAnsi="Times New Roman" w:eastAsia="Times New Roman" w:cs="Times New Roman"/>
                <w:color w:val="000000" w:themeColor="text1"/>
                <w:sz w:val="24"/>
                <w:szCs w:val="24"/>
              </w:rPr>
              <w:t xml:space="preserve">REST </w:t>
            </w:r>
            <w:r w:rsidR="004249CE">
              <w:rPr>
                <w:rFonts w:ascii="Times New Roman" w:hAnsi="Times New Roman" w:eastAsia="Times New Roman" w:cs="Times New Roman"/>
                <w:color w:val="000000" w:themeColor="text1"/>
                <w:sz w:val="24"/>
                <w:szCs w:val="24"/>
              </w:rPr>
              <w:t>API</w:t>
            </w:r>
            <w:r w:rsidRPr="17475A67">
              <w:rPr>
                <w:rFonts w:ascii="Times New Roman" w:hAnsi="Times New Roman" w:eastAsia="Times New Roman" w:cs="Times New Roman"/>
                <w:color w:val="000000" w:themeColor="text1"/>
                <w:sz w:val="24"/>
                <w:szCs w:val="24"/>
              </w:rPr>
              <w:t xml:space="preserve"> </w:t>
            </w:r>
          </w:p>
        </w:tc>
        <w:tc>
          <w:tcPr>
            <w:tcW w:w="6420"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7BF8CF2C" w14:textId="1AA8F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17475A67">
              <w:rPr>
                <w:rFonts w:ascii="Times New Roman" w:hAnsi="Times New Roman" w:eastAsia="Times New Roman" w:cs="Times New Roman"/>
                <w:color w:val="000000" w:themeColor="text1"/>
                <w:sz w:val="24"/>
                <w:szCs w:val="24"/>
              </w:rPr>
              <w:t xml:space="preserve">Representation State Transfer – An </w:t>
            </w:r>
            <w:r w:rsidR="004249CE">
              <w:rPr>
                <w:rFonts w:ascii="Times New Roman" w:hAnsi="Times New Roman" w:eastAsia="Times New Roman" w:cs="Times New Roman"/>
                <w:color w:val="000000" w:themeColor="text1"/>
                <w:sz w:val="24"/>
                <w:szCs w:val="24"/>
              </w:rPr>
              <w:t>API</w:t>
            </w:r>
            <w:r w:rsidRPr="17475A67">
              <w:rPr>
                <w:rFonts w:ascii="Times New Roman" w:hAnsi="Times New Roman" w:eastAsia="Times New Roman" w:cs="Times New Roman"/>
                <w:color w:val="000000" w:themeColor="text1"/>
                <w:sz w:val="24"/>
                <w:szCs w:val="24"/>
              </w:rPr>
              <w:t xml:space="preserve"> for interacting with data. </w:t>
            </w:r>
          </w:p>
        </w:tc>
      </w:tr>
      <w:tr w:rsidR="17475A67" w:rsidTr="001F4E8E" w14:paraId="567A83E4" w14:textId="77777777">
        <w:tc>
          <w:tcPr>
            <w:cnfStyle w:val="001000000000" w:firstRow="0" w:lastRow="0" w:firstColumn="1" w:lastColumn="0" w:oddVBand="0" w:evenVBand="0" w:oddHBand="0" w:evenHBand="0" w:firstRowFirstColumn="0" w:firstRowLastColumn="0" w:lastRowFirstColumn="0" w:lastRowLastColumn="0"/>
            <w:tcW w:w="2925"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56736C42" w14:textId="145B2ECE">
            <w:pPr>
              <w:jc w:val="center"/>
              <w:rPr>
                <w:rFonts w:ascii="Times New Roman" w:hAnsi="Times New Roman" w:eastAsia="Times New Roman" w:cs="Times New Roman"/>
                <w:sz w:val="24"/>
                <w:szCs w:val="24"/>
              </w:rPr>
            </w:pPr>
            <w:r w:rsidRPr="17475A67">
              <w:rPr>
                <w:rFonts w:ascii="Times New Roman" w:hAnsi="Times New Roman" w:eastAsia="Times New Roman" w:cs="Times New Roman"/>
                <w:sz w:val="24"/>
                <w:szCs w:val="24"/>
              </w:rPr>
              <w:t xml:space="preserve">SRS </w:t>
            </w:r>
          </w:p>
        </w:tc>
        <w:tc>
          <w:tcPr>
            <w:tcW w:w="6420"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3D565D68" w14:textId="79133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17475A67">
              <w:rPr>
                <w:rFonts w:ascii="Times New Roman" w:hAnsi="Times New Roman" w:eastAsia="Times New Roman" w:cs="Times New Roman"/>
                <w:sz w:val="24"/>
                <w:szCs w:val="24"/>
              </w:rPr>
              <w:t xml:space="preserve">Software Requirements Specification </w:t>
            </w:r>
          </w:p>
        </w:tc>
      </w:tr>
      <w:tr w:rsidR="17475A67" w:rsidTr="001F4E8E" w14:paraId="21C0E0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3586AB9E" w14:textId="12781FC2">
            <w:pPr>
              <w:jc w:val="center"/>
              <w:rPr>
                <w:rFonts w:ascii="Times New Roman" w:hAnsi="Times New Roman" w:eastAsia="Times New Roman" w:cs="Times New Roman"/>
                <w:color w:val="000000" w:themeColor="text1"/>
                <w:sz w:val="24"/>
                <w:szCs w:val="24"/>
              </w:rPr>
            </w:pPr>
            <w:r w:rsidRPr="17475A67">
              <w:rPr>
                <w:rFonts w:ascii="Times New Roman" w:hAnsi="Times New Roman" w:eastAsia="Times New Roman" w:cs="Times New Roman"/>
                <w:color w:val="000000" w:themeColor="text1"/>
                <w:sz w:val="24"/>
                <w:szCs w:val="24"/>
              </w:rPr>
              <w:t xml:space="preserve">UI </w:t>
            </w:r>
          </w:p>
        </w:tc>
        <w:tc>
          <w:tcPr>
            <w:tcW w:w="6420"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2495593C" w14:textId="651EB0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sz w:val="24"/>
                <w:szCs w:val="24"/>
              </w:rPr>
            </w:pPr>
            <w:r w:rsidRPr="17475A67">
              <w:rPr>
                <w:rFonts w:ascii="Times New Roman" w:hAnsi="Times New Roman" w:eastAsia="Times New Roman" w:cs="Times New Roman"/>
                <w:color w:val="000000" w:themeColor="text1"/>
                <w:sz w:val="24"/>
                <w:szCs w:val="24"/>
              </w:rPr>
              <w:t xml:space="preserve">User Interface – The part of the application that users use to interact with the application. </w:t>
            </w:r>
          </w:p>
        </w:tc>
      </w:tr>
      <w:tr w:rsidR="17475A67" w:rsidTr="001F4E8E" w14:paraId="3FDFB791" w14:textId="77777777">
        <w:tc>
          <w:tcPr>
            <w:cnfStyle w:val="001000000000" w:firstRow="0" w:lastRow="0" w:firstColumn="1" w:lastColumn="0" w:oddVBand="0" w:evenVBand="0" w:oddHBand="0" w:evenHBand="0" w:firstRowFirstColumn="0" w:firstRowLastColumn="0" w:lastRowFirstColumn="0" w:lastRowLastColumn="0"/>
            <w:tcW w:w="2925"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66090B2E" w14:textId="5FEA3A67">
            <w:pPr>
              <w:jc w:val="center"/>
              <w:rPr>
                <w:rFonts w:ascii="Times New Roman" w:hAnsi="Times New Roman" w:eastAsia="Times New Roman" w:cs="Times New Roman"/>
                <w:sz w:val="24"/>
                <w:szCs w:val="24"/>
              </w:rPr>
            </w:pPr>
            <w:r w:rsidRPr="17475A67">
              <w:rPr>
                <w:rFonts w:ascii="Times New Roman" w:hAnsi="Times New Roman" w:eastAsia="Times New Roman" w:cs="Times New Roman"/>
                <w:sz w:val="24"/>
                <w:szCs w:val="24"/>
              </w:rPr>
              <w:t xml:space="preserve">URL </w:t>
            </w:r>
          </w:p>
        </w:tc>
        <w:tc>
          <w:tcPr>
            <w:tcW w:w="6420"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17475A67" w:rsidP="001F4E8E" w:rsidRDefault="17475A67" w14:paraId="3D7BFA64" w14:textId="2125FF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17475A67">
              <w:rPr>
                <w:rFonts w:ascii="Times New Roman" w:hAnsi="Times New Roman" w:eastAsia="Times New Roman" w:cs="Times New Roman"/>
                <w:sz w:val="24"/>
                <w:szCs w:val="24"/>
              </w:rPr>
              <w:t xml:space="preserve">Uniform Resource Locator </w:t>
            </w:r>
          </w:p>
        </w:tc>
      </w:tr>
      <w:tr w:rsidR="00993124" w:rsidTr="001F4E8E" w14:paraId="7C0DB7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Pr="17475A67" w:rsidR="00993124" w:rsidP="001F4E8E" w:rsidRDefault="00993124" w14:paraId="401D086B" w14:textId="56E112A5">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GCP</w:t>
            </w:r>
          </w:p>
        </w:tc>
        <w:tc>
          <w:tcPr>
            <w:tcW w:w="6420" w:type="dxa"/>
            <w:tcBorders>
              <w:top w:val="single" w:color="8EAADB" w:themeColor="accent1" w:themeTint="99" w:sz="8" w:space="0"/>
              <w:left w:val="single" w:color="8EAADB" w:themeColor="accent1" w:themeTint="99" w:sz="8" w:space="0"/>
              <w:bottom w:val="single" w:color="8EAADB" w:themeColor="accent1" w:themeTint="99" w:sz="8" w:space="0"/>
              <w:right w:val="single" w:color="8EAADB" w:themeColor="accent1" w:themeTint="99" w:sz="8" w:space="0"/>
            </w:tcBorders>
          </w:tcPr>
          <w:p w:rsidRPr="17475A67" w:rsidR="00993124" w:rsidP="001F4E8E" w:rsidRDefault="004249CE" w14:paraId="34D8CBC3" w14:textId="5F1ABE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rPr>
            </w:pPr>
            <w:r>
              <w:rPr>
                <w:rFonts w:ascii="Times New Roman" w:hAnsi="Times New Roman" w:eastAsia="Times New Roman" w:cs="Times New Roman"/>
                <w:sz w:val="24"/>
                <w:szCs w:val="24"/>
              </w:rPr>
              <w:t>Google</w:t>
            </w:r>
            <w:r w:rsidR="00993124">
              <w:rPr>
                <w:rFonts w:ascii="Times New Roman" w:hAnsi="Times New Roman" w:eastAsia="Times New Roman" w:cs="Times New Roman"/>
                <w:sz w:val="24"/>
                <w:szCs w:val="24"/>
              </w:rPr>
              <w:t xml:space="preserve"> Cloud Platform</w:t>
            </w:r>
          </w:p>
        </w:tc>
      </w:tr>
    </w:tbl>
    <w:p w:rsidRPr="005023B9" w:rsidR="00F94FF6" w:rsidP="1276E55A" w:rsidRDefault="00F94FF6" w14:paraId="25766D15" w14:textId="0D691700"/>
    <w:p w:rsidR="003B20EC" w:rsidRDefault="003B20EC" w14:paraId="66204FF1" w14:textId="19C02672">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Pr="005023B9" w:rsidR="00C65984" w:rsidP="003B20EC" w:rsidRDefault="6928DB00" w14:paraId="49C03D21" w14:textId="034B63B5">
      <w:pPr>
        <w:pStyle w:val="PFAppendixHeading"/>
        <w:ind w:left="360"/>
      </w:pPr>
      <w:bookmarkStart w:name="_Toc66739890" w:id="217"/>
      <w:r>
        <w:lastRenderedPageBreak/>
        <w:t>References</w:t>
      </w:r>
      <w:bookmarkEnd w:id="217"/>
    </w:p>
    <w:p w:rsidRPr="005023B9" w:rsidR="00F94FF6" w:rsidP="007C32A6" w:rsidRDefault="1107BD84" w14:paraId="2DBF0D7D" w14:textId="32B706CE">
      <w:pPr>
        <w:ind w:left="720" w:hanging="720"/>
        <w:rPr>
          <w:rFonts w:ascii="Times New Roman" w:hAnsi="Times New Roman" w:eastAsia="Times New Roman" w:cs="Times New Roman"/>
          <w:sz w:val="24"/>
          <w:szCs w:val="24"/>
        </w:rPr>
      </w:pPr>
      <w:r w:rsidRPr="17475A67">
        <w:rPr>
          <w:rFonts w:ascii="Times New Roman" w:hAnsi="Times New Roman" w:eastAsia="Times New Roman" w:cs="Times New Roman"/>
          <w:sz w:val="24"/>
          <w:szCs w:val="24"/>
        </w:rPr>
        <w:t xml:space="preserve">Go (n. d.) Go (download and install website) </w:t>
      </w:r>
      <w:hyperlink w:history="1" r:id="rId43">
        <w:r w:rsidRPr="17475A67" w:rsidR="594DA0D8">
          <w:rPr>
            <w:rStyle w:val="Hyperlink"/>
            <w:rFonts w:ascii="Times New Roman" w:hAnsi="Times New Roman" w:eastAsia="Times New Roman" w:cs="Times New Roman"/>
            <w:sz w:val="24"/>
            <w:szCs w:val="24"/>
          </w:rPr>
          <w:t>https://golang.org/</w:t>
        </w:r>
      </w:hyperlink>
    </w:p>
    <w:p w:rsidR="6580DBEF" w:rsidP="007C32A6" w:rsidRDefault="6580DBEF" w14:paraId="36E4FE6A" w14:textId="4C764B10" w14:noSpellErr="1">
      <w:pPr>
        <w:ind w:left="720" w:hanging="720"/>
        <w:rPr>
          <w:rStyle w:val="Hyperlink"/>
          <w:rFonts w:ascii="Times New Roman" w:hAnsi="Times New Roman" w:eastAsia="Times New Roman" w:cs="Times New Roman"/>
          <w:sz w:val="24"/>
          <w:szCs w:val="24"/>
        </w:rPr>
      </w:pPr>
      <w:r w:rsidRPr="29E97FE5" w:rsidR="6580DBEF">
        <w:rPr>
          <w:rStyle w:val="Hyperlink"/>
          <w:rFonts w:ascii="Times New Roman" w:hAnsi="Times New Roman" w:eastAsia="Times New Roman" w:cs="Times New Roman"/>
          <w:color w:val="auto"/>
          <w:sz w:val="24"/>
          <w:szCs w:val="24"/>
          <w:u w:val="none"/>
        </w:rPr>
        <w:t>Github (n. d.)  Kubernetes / LICENSE</w:t>
      </w:r>
      <w:r w:rsidRPr="29E97FE5" w:rsidR="6580DBEF">
        <w:rPr>
          <w:rStyle w:val="Hyperlink"/>
          <w:rFonts w:ascii="Times New Roman" w:hAnsi="Times New Roman" w:eastAsia="Times New Roman" w:cs="Times New Roman"/>
          <w:color w:val="auto"/>
          <w:sz w:val="24"/>
          <w:szCs w:val="24"/>
        </w:rPr>
        <w:t xml:space="preserve"> </w:t>
      </w:r>
      <w:hyperlink r:id="Rfb3828870b5d426a">
        <w:r w:rsidRPr="29E97FE5" w:rsidR="6580DBEF">
          <w:rPr>
            <w:rStyle w:val="Hyperlink"/>
            <w:rFonts w:ascii="Times New Roman" w:hAnsi="Times New Roman" w:eastAsia="Times New Roman" w:cs="Times New Roman"/>
            <w:sz w:val="24"/>
            <w:szCs w:val="24"/>
          </w:rPr>
          <w:t>https://github.com/kubernetes/kubernetes/blob/master/LICENSE</w:t>
        </w:r>
      </w:hyperlink>
    </w:p>
    <w:p w:rsidR="388A53E2" w:rsidP="007C32A6" w:rsidRDefault="004249CE" w14:paraId="356F59C9" w14:textId="36250373">
      <w:pPr>
        <w:ind w:left="720" w:hanging="720"/>
        <w:rPr>
          <w:rStyle w:val="Hyperlink"/>
          <w:rFonts w:ascii="Times New Roman" w:hAnsi="Times New Roman" w:eastAsia="Times New Roman" w:cs="Times New Roman"/>
          <w:sz w:val="24"/>
          <w:szCs w:val="24"/>
        </w:rPr>
      </w:pPr>
      <w:r w:rsidRPr="29E97FE5" w:rsidR="004249CE">
        <w:rPr>
          <w:rStyle w:val="Hyperlink"/>
          <w:rFonts w:ascii="Times New Roman" w:hAnsi="Times New Roman" w:eastAsia="Times New Roman" w:cs="Times New Roman"/>
          <w:color w:val="auto"/>
          <w:sz w:val="24"/>
          <w:szCs w:val="24"/>
          <w:u w:val="none"/>
        </w:rPr>
        <w:t>Google</w:t>
      </w:r>
      <w:r w:rsidRPr="29E97FE5" w:rsidR="388A53E2">
        <w:rPr>
          <w:rStyle w:val="Hyperlink"/>
          <w:rFonts w:ascii="Times New Roman" w:hAnsi="Times New Roman" w:eastAsia="Times New Roman" w:cs="Times New Roman"/>
          <w:color w:val="auto"/>
          <w:sz w:val="24"/>
          <w:szCs w:val="24"/>
          <w:u w:val="none"/>
        </w:rPr>
        <w:t xml:space="preserve"> (n. d.) </w:t>
      </w:r>
      <w:proofErr w:type="spellStart"/>
      <w:r w:rsidRPr="29E97FE5" w:rsidR="388A53E2">
        <w:rPr>
          <w:rStyle w:val="Hyperlink"/>
          <w:rFonts w:ascii="Times New Roman" w:hAnsi="Times New Roman" w:eastAsia="Times New Roman" w:cs="Times New Roman"/>
          <w:color w:val="auto"/>
          <w:sz w:val="24"/>
          <w:szCs w:val="24"/>
          <w:u w:val="none"/>
        </w:rPr>
        <w:t>Dialogfow</w:t>
      </w:r>
      <w:proofErr w:type="spellEnd"/>
      <w:r w:rsidRPr="29E97FE5" w:rsidR="388A53E2">
        <w:rPr>
          <w:rStyle w:val="Hyperlink"/>
          <w:rFonts w:ascii="Times New Roman" w:hAnsi="Times New Roman" w:eastAsia="Times New Roman" w:cs="Times New Roman"/>
          <w:color w:val="auto"/>
          <w:sz w:val="24"/>
          <w:szCs w:val="24"/>
          <w:u w:val="none"/>
        </w:rPr>
        <w:t xml:space="preserve"> Trial Edition terms of service</w:t>
      </w:r>
      <w:r w:rsidRPr="29E97FE5" w:rsidR="388A53E2">
        <w:rPr>
          <w:rStyle w:val="Hyperlink"/>
          <w:rFonts w:ascii="Times New Roman" w:hAnsi="Times New Roman" w:eastAsia="Times New Roman" w:cs="Times New Roman"/>
          <w:sz w:val="24"/>
          <w:szCs w:val="24"/>
        </w:rPr>
        <w:t xml:space="preserve"> https://cloud.</w:t>
      </w:r>
      <w:r w:rsidRPr="29E97FE5" w:rsidR="004249CE">
        <w:rPr>
          <w:rStyle w:val="Hyperlink"/>
          <w:rFonts w:ascii="Times New Roman" w:hAnsi="Times New Roman" w:eastAsia="Times New Roman" w:cs="Times New Roman"/>
          <w:sz w:val="24"/>
          <w:szCs w:val="24"/>
        </w:rPr>
        <w:t>Google</w:t>
      </w:r>
      <w:r w:rsidRPr="29E97FE5" w:rsidR="388A53E2">
        <w:rPr>
          <w:rStyle w:val="Hyperlink"/>
          <w:rFonts w:ascii="Times New Roman" w:hAnsi="Times New Roman" w:eastAsia="Times New Roman" w:cs="Times New Roman"/>
          <w:sz w:val="24"/>
          <w:szCs w:val="24"/>
        </w:rPr>
        <w:t>.com/dialogflow/docs/terms-trial-edition</w:t>
      </w:r>
    </w:p>
    <w:p w:rsidR="17475A67" w:rsidP="17475A67" w:rsidRDefault="17475A67" w14:paraId="35BD31AF" w14:textId="75C2ECCC">
      <w:pPr>
        <w:rPr>
          <w:rFonts w:ascii="Times New Roman" w:hAnsi="Times New Roman" w:eastAsia="Times New Roman" w:cs="Times New Roman"/>
          <w:sz w:val="24"/>
          <w:szCs w:val="24"/>
        </w:rPr>
      </w:pPr>
    </w:p>
    <w:p w:rsidRPr="005023B9" w:rsidR="006C2B55" w:rsidP="00A51DE1" w:rsidRDefault="006C2B55" w14:paraId="5982AA82" w14:textId="77777777">
      <w:pPr>
        <w:pStyle w:val="PFAppendixHeading"/>
        <w:numPr>
          <w:ilvl w:val="0"/>
          <w:numId w:val="0"/>
        </w:numPr>
        <w:ind w:left="360"/>
        <w:rPr>
          <w:szCs w:val="24"/>
        </w:rPr>
      </w:pPr>
    </w:p>
    <w:p w:rsidRPr="005023B9" w:rsidR="00A51DE1" w:rsidP="0028781E" w:rsidRDefault="00A51DE1" w14:paraId="3E21EFD7" w14:textId="4C50A5B4">
      <w:pPr>
        <w:pStyle w:val="PFAppendixHeading"/>
        <w:numPr>
          <w:ilvl w:val="0"/>
          <w:numId w:val="0"/>
        </w:numPr>
        <w:rPr>
          <w:szCs w:val="24"/>
        </w:rPr>
      </w:pPr>
    </w:p>
    <w:p w:rsidRPr="005023B9" w:rsidR="00A51DE1" w:rsidP="00A51DE1" w:rsidRDefault="00A51DE1" w14:paraId="6EA57134" w14:textId="77777777">
      <w:pPr>
        <w:ind w:left="360" w:hanging="360"/>
        <w:rPr>
          <w:rFonts w:ascii="Times New Roman" w:hAnsi="Times New Roman" w:eastAsia="Times New Roman" w:cs="Times New Roman"/>
          <w:sz w:val="24"/>
          <w:szCs w:val="24"/>
        </w:rPr>
      </w:pPr>
    </w:p>
    <w:sectPr w:rsidRPr="005023B9" w:rsidR="00A51DE1" w:rsidSect="00DD47BD">
      <w:footerReference w:type="default" r:id="rId45"/>
      <w:pgSz w:w="12240" w:h="15840" w:orient="portrait"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49CE" w:rsidP="007D3D27" w:rsidRDefault="004249CE" w14:paraId="78C29235" w14:textId="77777777">
      <w:pPr>
        <w:spacing w:after="0" w:line="240" w:lineRule="auto"/>
      </w:pPr>
      <w:r>
        <w:separator/>
      </w:r>
    </w:p>
    <w:p w:rsidR="004249CE" w:rsidRDefault="004249CE" w14:paraId="5B6FFBE8" w14:textId="77777777"/>
  </w:endnote>
  <w:endnote w:type="continuationSeparator" w:id="0">
    <w:p w:rsidR="004249CE" w:rsidP="007D3D27" w:rsidRDefault="004249CE" w14:paraId="485AB7F4" w14:textId="77777777">
      <w:pPr>
        <w:spacing w:after="0" w:line="240" w:lineRule="auto"/>
      </w:pPr>
      <w:r>
        <w:continuationSeparator/>
      </w:r>
    </w:p>
    <w:p w:rsidR="004249CE" w:rsidRDefault="004249CE" w14:paraId="5B4FD7F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D906A1" w:rsidR="004249CE" w:rsidP="00635DA4" w:rsidRDefault="004249CE" w14:paraId="797E50C6" w14:textId="77777777">
    <w:pPr>
      <w:pStyle w:val="PFBodyText"/>
      <w:jc w:val="center"/>
      <w:rPr>
        <w:b/>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ahoma" w:hAnsi="Tahoma" w:cs="Tahoma"/>
        <w:sz w:val="20"/>
      </w:rPr>
      <w:id w:val="261386021"/>
      <w:docPartObj>
        <w:docPartGallery w:val="Page Numbers (Bottom of Page)"/>
        <w:docPartUnique/>
      </w:docPartObj>
    </w:sdtPr>
    <w:sdtEndPr/>
    <w:sdtContent>
      <w:p w:rsidR="004249CE" w:rsidP="1276E55A" w:rsidRDefault="004249CE" w14:paraId="724335A9" w14:textId="77777777">
        <w:pPr>
          <w:pStyle w:val="Footer"/>
          <w:spacing w:before="240"/>
          <w:jc w:val="center"/>
          <w:rPr>
            <w:sz w:val="20"/>
          </w:rPr>
        </w:pPr>
        <w:r w:rsidRPr="1276E55A">
          <w:rPr>
            <w:rFonts w:ascii="Tahoma" w:hAnsi="Tahoma" w:cs="Tahoma"/>
            <w:sz w:val="20"/>
          </w:rPr>
          <w:t>_____________________________________________________________________________________</w:t>
        </w:r>
      </w:p>
      <w:p w:rsidR="004249CE" w:rsidP="1276E55A" w:rsidRDefault="004249CE" w14:paraId="29EEE4A7" w14:textId="3CA4EB8E">
        <w:pPr>
          <w:pStyle w:val="Footer"/>
          <w:jc w:val="center"/>
          <w:rPr>
            <w:sz w:val="20"/>
          </w:rPr>
        </w:pPr>
        <w:r w:rsidRPr="1276E55A">
          <w:rPr>
            <w:rFonts w:ascii="Tahoma" w:hAnsi="Tahoma" w:cs="Tahoma"/>
            <w:sz w:val="20"/>
          </w:rPr>
          <w:fldChar w:fldCharType="begin"/>
        </w:r>
        <w:r w:rsidRPr="1276E55A">
          <w:rPr>
            <w:rFonts w:ascii="Tahoma" w:hAnsi="Tahoma" w:cs="Tahoma"/>
            <w:sz w:val="20"/>
          </w:rPr>
          <w:instrText xml:space="preserve"> PAGE   \* MERGEFORMAT </w:instrText>
        </w:r>
        <w:r w:rsidRPr="1276E55A">
          <w:rPr>
            <w:rFonts w:ascii="Tahoma" w:hAnsi="Tahoma" w:cs="Tahoma"/>
            <w:sz w:val="20"/>
          </w:rPr>
          <w:fldChar w:fldCharType="separate"/>
        </w:r>
        <w:r w:rsidRPr="1276E55A">
          <w:rPr>
            <w:rFonts w:ascii="Tahoma" w:hAnsi="Tahoma" w:cs="Tahoma"/>
            <w:sz w:val="20"/>
          </w:rPr>
          <w:t>1</w:t>
        </w:r>
        <w:r w:rsidRPr="1276E55A">
          <w:rPr>
            <w:rFonts w:ascii="Tahoma" w:hAnsi="Tahoma" w:cs="Tahoma"/>
            <w:sz w:val="20"/>
          </w:rPr>
          <w:fldChar w:fldCharType="end"/>
        </w:r>
      </w:p>
    </w:sdtContent>
  </w:sdt>
  <w:p w:rsidR="004249CE" w:rsidP="1276E55A" w:rsidRDefault="004249CE" w14:paraId="38C1F859" w14:textId="77777777">
    <w:pPr>
      <w:rPr>
        <w:rFonts w:ascii="Times New Roman" w:hAnsi="Times New Roman" w:eastAsia="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49CE" w:rsidP="007D3D27" w:rsidRDefault="004249CE" w14:paraId="4464CBA3" w14:textId="77777777">
      <w:pPr>
        <w:spacing w:after="0" w:line="240" w:lineRule="auto"/>
      </w:pPr>
      <w:r>
        <w:separator/>
      </w:r>
    </w:p>
    <w:p w:rsidR="004249CE" w:rsidRDefault="004249CE" w14:paraId="69E50441" w14:textId="77777777"/>
  </w:footnote>
  <w:footnote w:type="continuationSeparator" w:id="0">
    <w:p w:rsidR="004249CE" w:rsidP="007D3D27" w:rsidRDefault="004249CE" w14:paraId="03F6B67E" w14:textId="77777777">
      <w:pPr>
        <w:spacing w:after="0" w:line="240" w:lineRule="auto"/>
      </w:pPr>
      <w:r>
        <w:continuationSeparator/>
      </w:r>
    </w:p>
    <w:p w:rsidR="004249CE" w:rsidRDefault="004249CE" w14:paraId="2AC3C50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49CE" w:rsidP="1276E55A" w:rsidRDefault="004249CE" w14:paraId="064933FF" w14:textId="122DB4BB">
    <w:pPr>
      <w:pStyle w:val="PFBodyText"/>
      <w:spacing w:after="0"/>
      <w:jc w:val="right"/>
      <w:rPr>
        <w:rFonts w:ascii="Times New Roman" w:hAnsi="Times New Roman"/>
      </w:rPr>
    </w:pPr>
    <w:r>
      <w:rPr>
        <w:rFonts w:ascii="Times New Roman" w:hAnsi="Times New Roman"/>
      </w:rPr>
      <w:t>Form Scriber</w:t>
    </w:r>
    <w:r w:rsidRPr="1276E55A">
      <w:rPr>
        <w:rFonts w:ascii="Times New Roman" w:hAnsi="Times New Roman"/>
      </w:rPr>
      <w:t xml:space="preserve"> - 00</w:t>
    </w:r>
    <w:r>
      <w:rPr>
        <w:rFonts w:ascii="Times New Roman" w:hAnsi="Times New Roman"/>
      </w:rPr>
      <w:t>3</w:t>
    </w:r>
  </w:p>
  <w:p w:rsidR="004249CE" w:rsidP="1276E55A" w:rsidRDefault="004249CE" w14:paraId="6CD344DD" w14:textId="42579098">
    <w:pPr>
      <w:pStyle w:val="PFBodyText"/>
      <w:spacing w:after="0"/>
      <w:jc w:val="right"/>
      <w:rPr>
        <w:rFonts w:ascii="Times New Roman" w:hAnsi="Times New Roman"/>
      </w:rPr>
    </w:pPr>
    <w:r w:rsidRPr="1276E55A">
      <w:rPr>
        <w:rFonts w:ascii="Times New Roman" w:hAnsi="Times New Roman"/>
      </w:rPr>
      <w:t>Revision 1.</w:t>
    </w:r>
    <w:r>
      <w:rPr>
        <w:rFonts w:ascii="Times New Roman" w:hAnsi="Times New Roman"/>
      </w:rPr>
      <w:t>1</w:t>
    </w:r>
  </w:p>
  <w:p w:rsidRPr="001E18C6" w:rsidR="004249CE" w:rsidP="1276E55A" w:rsidRDefault="004249CE" w14:paraId="43274A50" w14:textId="6F358441">
    <w:pPr>
      <w:pStyle w:val="PFBodyText"/>
      <w:jc w:val="right"/>
      <w:rPr>
        <w:rFonts w:ascii="Times New Roman" w:hAnsi="Times New Roman"/>
      </w:rPr>
    </w:pPr>
    <w:r>
      <w:rPr>
        <w:rFonts w:ascii="Times New Roman" w:hAnsi="Times New Roman"/>
      </w:rPr>
      <w:t>15 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D23"/>
    <w:multiLevelType w:val="hybridMultilevel"/>
    <w:tmpl w:val="99FE1D22"/>
    <w:lvl w:ilvl="0" w:tplc="FAECF33C">
      <w:start w:val="1"/>
      <w:numFmt w:val="upperLetter"/>
      <w:pStyle w:val="PFAppendixHeading"/>
      <w:lvlText w:val="Appendix %1: "/>
      <w:lvlJc w:val="left"/>
      <w:pPr>
        <w:ind w:left="720" w:hanging="360"/>
      </w:pPr>
      <w:rPr>
        <w:rFonts w:hint="default" w:ascii="Tahoma" w:hAnsi="Tahoma"/>
        <w:b/>
        <w:i w:val="0"/>
        <w:color w:val="auto"/>
        <w:sz w:val="28"/>
        <w:u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135AD"/>
    <w:multiLevelType w:val="hybridMultilevel"/>
    <w:tmpl w:val="401E1D78"/>
    <w:lvl w:ilvl="0" w:tplc="A7E8ED76">
      <w:start w:val="1"/>
      <w:numFmt w:val="decimal"/>
      <w:pStyle w:val="PFAppendixBSubsections"/>
      <w:lvlText w:val="B.%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B1ADB"/>
    <w:multiLevelType w:val="multilevel"/>
    <w:tmpl w:val="DF1E03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4F7CB9"/>
    <w:multiLevelType w:val="hybridMultilevel"/>
    <w:tmpl w:val="ABC2B61A"/>
    <w:lvl w:ilvl="0" w:tplc="E0641C9E">
      <w:start w:val="1"/>
      <w:numFmt w:val="bullet"/>
      <w:pStyle w:val="PFBulletedLis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4FC3BA1"/>
    <w:multiLevelType w:val="multilevel"/>
    <w:tmpl w:val="ACBE87A2"/>
    <w:lvl w:ilvl="0">
      <w:start w:val="1"/>
      <w:numFmt w:val="decimal"/>
      <w:lvlText w:val="%1."/>
      <w:lvlJc w:val="left"/>
      <w:pPr>
        <w:ind w:left="420" w:hanging="420"/>
      </w:pPr>
      <w:rPr>
        <w:rFonts w:hint="default"/>
      </w:rPr>
    </w:lvl>
    <w:lvl w:ilvl="1">
      <w:start w:val="6"/>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6AA1E49"/>
    <w:multiLevelType w:val="multilevel"/>
    <w:tmpl w:val="ACBE87A2"/>
    <w:lvl w:ilvl="0">
      <w:start w:val="1"/>
      <w:numFmt w:val="decimal"/>
      <w:lvlText w:val="%1."/>
      <w:lvlJc w:val="left"/>
      <w:pPr>
        <w:ind w:left="420" w:hanging="420"/>
      </w:pPr>
      <w:rPr>
        <w:rFonts w:hint="default"/>
      </w:rPr>
    </w:lvl>
    <w:lvl w:ilvl="1">
      <w:start w:val="6"/>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87B5BDE"/>
    <w:multiLevelType w:val="hybridMultilevel"/>
    <w:tmpl w:val="44221BDE"/>
    <w:lvl w:ilvl="0" w:tplc="5AC83DE2">
      <w:start w:val="1"/>
      <w:numFmt w:val="decimal"/>
      <w:pStyle w:val="PFNumberedList"/>
      <w:lvlText w:val="%1)"/>
      <w:lvlJc w:val="righ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B97C07"/>
    <w:multiLevelType w:val="hybridMultilevel"/>
    <w:tmpl w:val="A588D220"/>
    <w:lvl w:ilvl="0" w:tplc="A5DEB65A">
      <w:start w:val="1"/>
      <w:numFmt w:val="decimal"/>
      <w:pStyle w:val="PFAppendixESubsections"/>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70B5"/>
    <w:multiLevelType w:val="hybridMultilevel"/>
    <w:tmpl w:val="CFA46002"/>
    <w:lvl w:ilvl="0" w:tplc="33243D54">
      <w:start w:val="3"/>
      <w:numFmt w:val="decimal"/>
      <w:lvlText w:val="%1"/>
      <w:lvlJc w:val="left"/>
      <w:pPr>
        <w:ind w:left="660" w:hanging="660"/>
      </w:pPr>
      <w:rPr>
        <w:rFonts w:hint="default"/>
      </w:rPr>
    </w:lvl>
    <w:lvl w:ilvl="1" w:tplc="5394E444">
      <w:start w:val="8"/>
      <w:numFmt w:val="decimal"/>
      <w:lvlText w:val="%1.%2"/>
      <w:lvlJc w:val="left"/>
      <w:pPr>
        <w:ind w:left="660" w:hanging="660"/>
      </w:pPr>
      <w:rPr>
        <w:rFonts w:hint="default"/>
        <w:i w:val="0"/>
      </w:rPr>
    </w:lvl>
    <w:lvl w:ilvl="2" w:tplc="95684D90">
      <w:start w:val="1"/>
      <w:numFmt w:val="decimal"/>
      <w:pStyle w:val="Style7"/>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BEE1C22">
      <w:start w:val="1"/>
      <w:numFmt w:val="decimal"/>
      <w:lvlText w:val="%1.%2.%3.%4"/>
      <w:lvlJc w:val="left"/>
      <w:pPr>
        <w:ind w:left="1530" w:hanging="720"/>
      </w:pPr>
      <w:rPr>
        <w:rFonts w:hint="default"/>
        <w:b/>
        <w:i w:val="0"/>
      </w:rPr>
    </w:lvl>
    <w:lvl w:ilvl="4" w:tplc="88C6B55A">
      <w:start w:val="1"/>
      <w:numFmt w:val="decimal"/>
      <w:lvlText w:val="%1.%2.%3.%4.%5"/>
      <w:lvlJc w:val="left"/>
      <w:pPr>
        <w:ind w:left="1080" w:hanging="1080"/>
      </w:pPr>
      <w:rPr>
        <w:rFonts w:hint="default"/>
      </w:rPr>
    </w:lvl>
    <w:lvl w:ilvl="5" w:tplc="B304586E">
      <w:start w:val="1"/>
      <w:numFmt w:val="decimal"/>
      <w:lvlText w:val="%1.%2.%3.%4.%5.%6"/>
      <w:lvlJc w:val="left"/>
      <w:pPr>
        <w:ind w:left="1080" w:hanging="1080"/>
      </w:pPr>
      <w:rPr>
        <w:rFonts w:hint="default"/>
      </w:rPr>
    </w:lvl>
    <w:lvl w:ilvl="6" w:tplc="FB8A6660">
      <w:start w:val="1"/>
      <w:numFmt w:val="decimal"/>
      <w:lvlText w:val="%1.%2.%3.%4.%5.%6.%7"/>
      <w:lvlJc w:val="left"/>
      <w:pPr>
        <w:ind w:left="1440" w:hanging="1440"/>
      </w:pPr>
      <w:rPr>
        <w:rFonts w:hint="default"/>
      </w:rPr>
    </w:lvl>
    <w:lvl w:ilvl="7" w:tplc="03FC3560">
      <w:start w:val="1"/>
      <w:numFmt w:val="decimal"/>
      <w:lvlText w:val="%1.%2.%3.%4.%5.%6.%7.%8"/>
      <w:lvlJc w:val="left"/>
      <w:pPr>
        <w:ind w:left="1440" w:hanging="1440"/>
      </w:pPr>
      <w:rPr>
        <w:rFonts w:hint="default"/>
      </w:rPr>
    </w:lvl>
    <w:lvl w:ilvl="8" w:tplc="F1F01D9E">
      <w:start w:val="1"/>
      <w:numFmt w:val="decimal"/>
      <w:lvlText w:val="%1.%2.%3.%4.%5.%6.%7.%8.%9"/>
      <w:lvlJc w:val="left"/>
      <w:pPr>
        <w:ind w:left="1440" w:hanging="1440"/>
      </w:pPr>
      <w:rPr>
        <w:rFonts w:hint="default"/>
      </w:rPr>
    </w:lvl>
  </w:abstractNum>
  <w:abstractNum w:abstractNumId="9" w15:restartNumberingAfterBreak="0">
    <w:nsid w:val="1BA8446D"/>
    <w:multiLevelType w:val="hybridMultilevel"/>
    <w:tmpl w:val="6016C858"/>
    <w:lvl w:ilvl="0" w:tplc="FFFFFFFF">
      <w:start w:val="1"/>
      <w:numFmt w:val="bullet"/>
      <w:pStyle w:val="ChatbotLis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3E42A65"/>
    <w:multiLevelType w:val="hybridMultilevel"/>
    <w:tmpl w:val="F5E62B56"/>
    <w:lvl w:ilvl="0" w:tplc="1F961754">
      <w:start w:val="1"/>
      <w:numFmt w:val="decimal"/>
      <w:pStyle w:val="PFAppendixCSubsections"/>
      <w:lvlText w:val="C.%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5E5DB4"/>
    <w:multiLevelType w:val="multilevel"/>
    <w:tmpl w:val="18560858"/>
    <w:lvl w:ilvl="0">
      <w:start w:val="1"/>
      <w:numFmt w:val="bullet"/>
      <w:lvlText w:val=""/>
      <w:lvlJc w:val="left"/>
      <w:pPr>
        <w:ind w:left="360" w:hanging="360"/>
      </w:pPr>
      <w:rPr>
        <w:rFonts w:hint="default" w:ascii="Symbol" w:hAnsi="Symbol"/>
      </w:rPr>
    </w:lvl>
    <w:lvl w:ilvl="1">
      <w:start w:val="6"/>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D607896"/>
    <w:multiLevelType w:val="multilevel"/>
    <w:tmpl w:val="ACBE87A2"/>
    <w:lvl w:ilvl="0">
      <w:start w:val="1"/>
      <w:numFmt w:val="decimal"/>
      <w:lvlText w:val="%1."/>
      <w:lvlJc w:val="left"/>
      <w:pPr>
        <w:ind w:left="420" w:hanging="420"/>
      </w:pPr>
      <w:rPr>
        <w:rFonts w:hint="default"/>
      </w:rPr>
    </w:lvl>
    <w:lvl w:ilvl="1">
      <w:start w:val="6"/>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0555EDC"/>
    <w:multiLevelType w:val="multilevel"/>
    <w:tmpl w:val="B1C0A5AC"/>
    <w:lvl w:ilvl="0">
      <w:start w:val="4"/>
      <w:numFmt w:val="decimal"/>
      <w:lvlText w:val="%1."/>
      <w:lvlJc w:val="left"/>
      <w:pPr>
        <w:ind w:left="420" w:hanging="420"/>
      </w:pPr>
      <w:rPr>
        <w:rFonts w:hint="default" w:asciiTheme="majorHAnsi" w:hAnsiTheme="majorHAnsi" w:eastAsiaTheme="majorEastAsia" w:cstheme="majorBidi"/>
      </w:rPr>
    </w:lvl>
    <w:lvl w:ilvl="1">
      <w:start w:val="1"/>
      <w:numFmt w:val="decimal"/>
      <w:lvlText w:val="%1.%2."/>
      <w:lvlJc w:val="left"/>
      <w:pPr>
        <w:ind w:left="1080" w:hanging="720"/>
      </w:pPr>
      <w:rPr>
        <w:rFonts w:hint="default" w:asciiTheme="majorHAnsi" w:hAnsiTheme="majorHAnsi" w:eastAsiaTheme="majorEastAsia" w:cstheme="majorBidi"/>
      </w:rPr>
    </w:lvl>
    <w:lvl w:ilvl="2">
      <w:start w:val="1"/>
      <w:numFmt w:val="decimal"/>
      <w:lvlText w:val="%1.%2.%3."/>
      <w:lvlJc w:val="left"/>
      <w:pPr>
        <w:ind w:left="1440" w:hanging="720"/>
      </w:pPr>
      <w:rPr>
        <w:rFonts w:hint="default" w:asciiTheme="majorHAnsi" w:hAnsiTheme="majorHAnsi" w:eastAsiaTheme="majorEastAsia" w:cstheme="majorBidi"/>
      </w:rPr>
    </w:lvl>
    <w:lvl w:ilvl="3">
      <w:start w:val="1"/>
      <w:numFmt w:val="decimal"/>
      <w:lvlText w:val="%1.%2.%3.%4."/>
      <w:lvlJc w:val="left"/>
      <w:pPr>
        <w:ind w:left="2160" w:hanging="1080"/>
      </w:pPr>
      <w:rPr>
        <w:rFonts w:hint="default" w:asciiTheme="majorHAnsi" w:hAnsiTheme="majorHAnsi" w:eastAsiaTheme="majorEastAsia" w:cstheme="majorBidi"/>
      </w:rPr>
    </w:lvl>
    <w:lvl w:ilvl="4">
      <w:start w:val="1"/>
      <w:numFmt w:val="decimal"/>
      <w:lvlText w:val="%1.%2.%3.%4.%5."/>
      <w:lvlJc w:val="left"/>
      <w:pPr>
        <w:ind w:left="2520" w:hanging="1080"/>
      </w:pPr>
      <w:rPr>
        <w:rFonts w:hint="default" w:asciiTheme="majorHAnsi" w:hAnsiTheme="majorHAnsi" w:eastAsiaTheme="majorEastAsia" w:cstheme="majorBidi"/>
      </w:rPr>
    </w:lvl>
    <w:lvl w:ilvl="5">
      <w:start w:val="1"/>
      <w:numFmt w:val="decimal"/>
      <w:lvlText w:val="%1.%2.%3.%4.%5.%6."/>
      <w:lvlJc w:val="left"/>
      <w:pPr>
        <w:ind w:left="3240" w:hanging="1440"/>
      </w:pPr>
      <w:rPr>
        <w:rFonts w:hint="default" w:asciiTheme="majorHAnsi" w:hAnsiTheme="majorHAnsi" w:eastAsiaTheme="majorEastAsia" w:cstheme="majorBidi"/>
      </w:rPr>
    </w:lvl>
    <w:lvl w:ilvl="6">
      <w:start w:val="1"/>
      <w:numFmt w:val="decimal"/>
      <w:lvlText w:val="%1.%2.%3.%4.%5.%6.%7."/>
      <w:lvlJc w:val="left"/>
      <w:pPr>
        <w:ind w:left="3960" w:hanging="1800"/>
      </w:pPr>
      <w:rPr>
        <w:rFonts w:hint="default" w:asciiTheme="majorHAnsi" w:hAnsiTheme="majorHAnsi" w:eastAsiaTheme="majorEastAsia" w:cstheme="majorBidi"/>
      </w:rPr>
    </w:lvl>
    <w:lvl w:ilvl="7">
      <w:start w:val="1"/>
      <w:numFmt w:val="decimal"/>
      <w:lvlText w:val="%1.%2.%3.%4.%5.%6.%7.%8."/>
      <w:lvlJc w:val="left"/>
      <w:pPr>
        <w:ind w:left="4320" w:hanging="1800"/>
      </w:pPr>
      <w:rPr>
        <w:rFonts w:hint="default" w:asciiTheme="majorHAnsi" w:hAnsiTheme="majorHAnsi" w:eastAsiaTheme="majorEastAsia" w:cstheme="majorBidi"/>
      </w:rPr>
    </w:lvl>
    <w:lvl w:ilvl="8">
      <w:start w:val="1"/>
      <w:numFmt w:val="decimal"/>
      <w:lvlText w:val="%1.%2.%3.%4.%5.%6.%7.%8.%9."/>
      <w:lvlJc w:val="left"/>
      <w:pPr>
        <w:ind w:left="5040" w:hanging="2160"/>
      </w:pPr>
      <w:rPr>
        <w:rFonts w:hint="default" w:asciiTheme="majorHAnsi" w:hAnsiTheme="majorHAnsi" w:eastAsiaTheme="majorEastAsia" w:cstheme="majorBidi"/>
      </w:rPr>
    </w:lvl>
  </w:abstractNum>
  <w:abstractNum w:abstractNumId="14" w15:restartNumberingAfterBreak="0">
    <w:nsid w:val="312520EF"/>
    <w:multiLevelType w:val="multilevel"/>
    <w:tmpl w:val="62860F2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4A018C0"/>
    <w:multiLevelType w:val="hybridMultilevel"/>
    <w:tmpl w:val="7E0AB62C"/>
    <w:lvl w:ilvl="0" w:tplc="914C72CA">
      <w:start w:val="1"/>
      <w:numFmt w:val="decimal"/>
      <w:pStyle w:val="PFAppendixASubsections"/>
      <w:lvlText w:val="A.%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F7860"/>
    <w:multiLevelType w:val="multilevel"/>
    <w:tmpl w:val="BA386BE4"/>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D4834F6"/>
    <w:multiLevelType w:val="multilevel"/>
    <w:tmpl w:val="B1C0A5AC"/>
    <w:lvl w:ilvl="0">
      <w:start w:val="4"/>
      <w:numFmt w:val="decimal"/>
      <w:lvlText w:val="%1."/>
      <w:lvlJc w:val="left"/>
      <w:pPr>
        <w:ind w:left="1140" w:hanging="420"/>
      </w:pPr>
      <w:rPr>
        <w:rFonts w:hint="default" w:asciiTheme="majorHAnsi" w:hAnsiTheme="majorHAnsi" w:eastAsiaTheme="majorEastAsia" w:cstheme="majorBidi"/>
      </w:rPr>
    </w:lvl>
    <w:lvl w:ilvl="1">
      <w:start w:val="1"/>
      <w:numFmt w:val="decimal"/>
      <w:lvlText w:val="%1.%2."/>
      <w:lvlJc w:val="left"/>
      <w:pPr>
        <w:ind w:left="1800" w:hanging="720"/>
      </w:pPr>
      <w:rPr>
        <w:rFonts w:hint="default" w:asciiTheme="majorHAnsi" w:hAnsiTheme="majorHAnsi" w:eastAsiaTheme="majorEastAsia" w:cstheme="majorBidi"/>
      </w:rPr>
    </w:lvl>
    <w:lvl w:ilvl="2">
      <w:start w:val="1"/>
      <w:numFmt w:val="decimal"/>
      <w:lvlText w:val="%1.%2.%3."/>
      <w:lvlJc w:val="left"/>
      <w:pPr>
        <w:ind w:left="2160" w:hanging="720"/>
      </w:pPr>
      <w:rPr>
        <w:rFonts w:hint="default" w:asciiTheme="majorHAnsi" w:hAnsiTheme="majorHAnsi" w:eastAsiaTheme="majorEastAsia" w:cstheme="majorBidi"/>
      </w:rPr>
    </w:lvl>
    <w:lvl w:ilvl="3">
      <w:start w:val="1"/>
      <w:numFmt w:val="decimal"/>
      <w:lvlText w:val="%1.%2.%3.%4."/>
      <w:lvlJc w:val="left"/>
      <w:pPr>
        <w:ind w:left="2880" w:hanging="1080"/>
      </w:pPr>
      <w:rPr>
        <w:rFonts w:hint="default" w:asciiTheme="majorHAnsi" w:hAnsiTheme="majorHAnsi" w:eastAsiaTheme="majorEastAsia" w:cstheme="majorBidi"/>
      </w:rPr>
    </w:lvl>
    <w:lvl w:ilvl="4">
      <w:start w:val="1"/>
      <w:numFmt w:val="decimal"/>
      <w:lvlText w:val="%1.%2.%3.%4.%5."/>
      <w:lvlJc w:val="left"/>
      <w:pPr>
        <w:ind w:left="3240" w:hanging="1080"/>
      </w:pPr>
      <w:rPr>
        <w:rFonts w:hint="default" w:asciiTheme="majorHAnsi" w:hAnsiTheme="majorHAnsi" w:eastAsiaTheme="majorEastAsia" w:cstheme="majorBidi"/>
      </w:rPr>
    </w:lvl>
    <w:lvl w:ilvl="5">
      <w:start w:val="1"/>
      <w:numFmt w:val="decimal"/>
      <w:lvlText w:val="%1.%2.%3.%4.%5.%6."/>
      <w:lvlJc w:val="left"/>
      <w:pPr>
        <w:ind w:left="3960" w:hanging="1440"/>
      </w:pPr>
      <w:rPr>
        <w:rFonts w:hint="default" w:asciiTheme="majorHAnsi" w:hAnsiTheme="majorHAnsi" w:eastAsiaTheme="majorEastAsia" w:cstheme="majorBidi"/>
      </w:rPr>
    </w:lvl>
    <w:lvl w:ilvl="6">
      <w:start w:val="1"/>
      <w:numFmt w:val="decimal"/>
      <w:lvlText w:val="%1.%2.%3.%4.%5.%6.%7."/>
      <w:lvlJc w:val="left"/>
      <w:pPr>
        <w:ind w:left="4680" w:hanging="1800"/>
      </w:pPr>
      <w:rPr>
        <w:rFonts w:hint="default" w:asciiTheme="majorHAnsi" w:hAnsiTheme="majorHAnsi" w:eastAsiaTheme="majorEastAsia" w:cstheme="majorBidi"/>
      </w:rPr>
    </w:lvl>
    <w:lvl w:ilvl="7">
      <w:start w:val="1"/>
      <w:numFmt w:val="decimal"/>
      <w:lvlText w:val="%1.%2.%3.%4.%5.%6.%7.%8."/>
      <w:lvlJc w:val="left"/>
      <w:pPr>
        <w:ind w:left="5040" w:hanging="1800"/>
      </w:pPr>
      <w:rPr>
        <w:rFonts w:hint="default" w:asciiTheme="majorHAnsi" w:hAnsiTheme="majorHAnsi" w:eastAsiaTheme="majorEastAsia" w:cstheme="majorBidi"/>
      </w:rPr>
    </w:lvl>
    <w:lvl w:ilvl="8">
      <w:start w:val="1"/>
      <w:numFmt w:val="decimal"/>
      <w:lvlText w:val="%1.%2.%3.%4.%5.%6.%7.%8.%9."/>
      <w:lvlJc w:val="left"/>
      <w:pPr>
        <w:ind w:left="5760" w:hanging="2160"/>
      </w:pPr>
      <w:rPr>
        <w:rFonts w:hint="default" w:asciiTheme="majorHAnsi" w:hAnsiTheme="majorHAnsi" w:eastAsiaTheme="majorEastAsia" w:cstheme="majorBidi"/>
      </w:rPr>
    </w:lvl>
  </w:abstractNum>
  <w:abstractNum w:abstractNumId="18" w15:restartNumberingAfterBreak="0">
    <w:nsid w:val="44146FC1"/>
    <w:multiLevelType w:val="hybridMultilevel"/>
    <w:tmpl w:val="338E4F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AE1679D"/>
    <w:multiLevelType w:val="multilevel"/>
    <w:tmpl w:val="6388DE3E"/>
    <w:lvl w:ilvl="0">
      <w:start w:val="3"/>
      <w:numFmt w:val="decimal"/>
      <w:lvlText w:val="%1."/>
      <w:lvlJc w:val="left"/>
      <w:pPr>
        <w:ind w:left="620" w:hanging="6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1E33129"/>
    <w:multiLevelType w:val="hybridMultilevel"/>
    <w:tmpl w:val="69BA8476"/>
    <w:lvl w:ilvl="0" w:tplc="90EC155A">
      <w:start w:val="1"/>
      <w:numFmt w:val="lowerLetter"/>
      <w:pStyle w:val="PFLett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D7503D"/>
    <w:multiLevelType w:val="hybridMultilevel"/>
    <w:tmpl w:val="90BC2A62"/>
    <w:lvl w:ilvl="0" w:tplc="FFFFFFFF">
      <w:start w:val="1"/>
      <w:numFmt w:val="decimal"/>
      <w:pStyle w:val="ChatbotH1"/>
      <w:lvlText w:val="%1.0"/>
      <w:lvlJc w:val="left"/>
      <w:pPr>
        <w:ind w:left="360" w:hanging="360"/>
      </w:pPr>
    </w:lvl>
    <w:lvl w:ilvl="1" w:tplc="50D442DC">
      <w:start w:val="1"/>
      <w:numFmt w:val="decimal"/>
      <w:lvlText w:val="%1.%2"/>
      <w:lvlJc w:val="left"/>
      <w:pPr>
        <w:ind w:left="576" w:hanging="576"/>
      </w:pPr>
    </w:lvl>
    <w:lvl w:ilvl="2" w:tplc="FFFFFFFF">
      <w:start w:val="1"/>
      <w:numFmt w:val="decimal"/>
      <w:lvlText w:val="%1.%2.%3"/>
      <w:lvlJc w:val="left"/>
      <w:pPr>
        <w:ind w:left="720" w:hanging="720"/>
      </w:pPr>
    </w:lvl>
    <w:lvl w:ilvl="3" w:tplc="3B58E988">
      <w:start w:val="1"/>
      <w:numFmt w:val="decimal"/>
      <w:lvlText w:val="%1.%2.%3.%4"/>
      <w:lvlJc w:val="left"/>
      <w:pPr>
        <w:ind w:left="864" w:hanging="864"/>
      </w:pPr>
    </w:lvl>
    <w:lvl w:ilvl="4" w:tplc="4FFC000C">
      <w:start w:val="1"/>
      <w:numFmt w:val="decimal"/>
      <w:lvlText w:val="%1.%2.%3.%4.%5"/>
      <w:lvlJc w:val="left"/>
      <w:pPr>
        <w:ind w:left="1008" w:hanging="1008"/>
      </w:pPr>
    </w:lvl>
    <w:lvl w:ilvl="5" w:tplc="85D476E4">
      <w:start w:val="1"/>
      <w:numFmt w:val="decimal"/>
      <w:lvlText w:val="%1.%2.%3.%4.%5.%6"/>
      <w:lvlJc w:val="left"/>
      <w:pPr>
        <w:ind w:left="1152" w:hanging="1152"/>
      </w:pPr>
    </w:lvl>
    <w:lvl w:ilvl="6" w:tplc="8C1A3EB2">
      <w:start w:val="1"/>
      <w:numFmt w:val="decimal"/>
      <w:lvlText w:val="%1.%2.%3.%4.%5.%6.%7"/>
      <w:lvlJc w:val="left"/>
      <w:pPr>
        <w:ind w:left="1296" w:hanging="1296"/>
      </w:pPr>
    </w:lvl>
    <w:lvl w:ilvl="7" w:tplc="99225752">
      <w:start w:val="1"/>
      <w:numFmt w:val="decimal"/>
      <w:lvlText w:val="%1.%2.%3.%4.%5.%6.%7.%8"/>
      <w:lvlJc w:val="left"/>
      <w:pPr>
        <w:ind w:left="1440" w:hanging="1440"/>
      </w:pPr>
    </w:lvl>
    <w:lvl w:ilvl="8" w:tplc="70C23776">
      <w:start w:val="1"/>
      <w:numFmt w:val="decimal"/>
      <w:lvlText w:val="%1.%2.%3.%4.%5.%6.%7.%8.%9"/>
      <w:lvlJc w:val="left"/>
      <w:pPr>
        <w:ind w:left="1584" w:hanging="1584"/>
      </w:pPr>
    </w:lvl>
  </w:abstractNum>
  <w:abstractNum w:abstractNumId="22" w15:restartNumberingAfterBreak="0">
    <w:nsid w:val="58C368F5"/>
    <w:multiLevelType w:val="multilevel"/>
    <w:tmpl w:val="65525A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D4736AC"/>
    <w:multiLevelType w:val="hybridMultilevel"/>
    <w:tmpl w:val="42BEEAFE"/>
    <w:lvl w:ilvl="0" w:tplc="991A1638">
      <w:start w:val="1"/>
      <w:numFmt w:val="bullet"/>
      <w:lvlText w:val=""/>
      <w:lvlJc w:val="left"/>
      <w:pPr>
        <w:tabs>
          <w:tab w:val="num" w:pos="720"/>
        </w:tabs>
        <w:ind w:left="720" w:hanging="360"/>
      </w:pPr>
      <w:rPr>
        <w:rFonts w:hint="default" w:ascii="Symbol" w:hAnsi="Symbol"/>
        <w:sz w:val="20"/>
      </w:rPr>
    </w:lvl>
    <w:lvl w:ilvl="1" w:tplc="9F645D44" w:tentative="1">
      <w:start w:val="1"/>
      <w:numFmt w:val="bullet"/>
      <w:lvlText w:val="o"/>
      <w:lvlJc w:val="left"/>
      <w:pPr>
        <w:tabs>
          <w:tab w:val="num" w:pos="1440"/>
        </w:tabs>
        <w:ind w:left="1440" w:hanging="360"/>
      </w:pPr>
      <w:rPr>
        <w:rFonts w:hint="default" w:ascii="Courier New" w:hAnsi="Courier New"/>
        <w:sz w:val="20"/>
      </w:rPr>
    </w:lvl>
    <w:lvl w:ilvl="2" w:tplc="558EC32A" w:tentative="1">
      <w:start w:val="1"/>
      <w:numFmt w:val="bullet"/>
      <w:lvlText w:val=""/>
      <w:lvlJc w:val="left"/>
      <w:pPr>
        <w:tabs>
          <w:tab w:val="num" w:pos="2160"/>
        </w:tabs>
        <w:ind w:left="2160" w:hanging="360"/>
      </w:pPr>
      <w:rPr>
        <w:rFonts w:hint="default" w:ascii="Wingdings" w:hAnsi="Wingdings"/>
        <w:sz w:val="20"/>
      </w:rPr>
    </w:lvl>
    <w:lvl w:ilvl="3" w:tplc="DC2AC36E" w:tentative="1">
      <w:start w:val="1"/>
      <w:numFmt w:val="bullet"/>
      <w:lvlText w:val=""/>
      <w:lvlJc w:val="left"/>
      <w:pPr>
        <w:tabs>
          <w:tab w:val="num" w:pos="2880"/>
        </w:tabs>
        <w:ind w:left="2880" w:hanging="360"/>
      </w:pPr>
      <w:rPr>
        <w:rFonts w:hint="default" w:ascii="Wingdings" w:hAnsi="Wingdings"/>
        <w:sz w:val="20"/>
      </w:rPr>
    </w:lvl>
    <w:lvl w:ilvl="4" w:tplc="FEC80866" w:tentative="1">
      <w:start w:val="1"/>
      <w:numFmt w:val="bullet"/>
      <w:lvlText w:val=""/>
      <w:lvlJc w:val="left"/>
      <w:pPr>
        <w:tabs>
          <w:tab w:val="num" w:pos="3600"/>
        </w:tabs>
        <w:ind w:left="3600" w:hanging="360"/>
      </w:pPr>
      <w:rPr>
        <w:rFonts w:hint="default" w:ascii="Wingdings" w:hAnsi="Wingdings"/>
        <w:sz w:val="20"/>
      </w:rPr>
    </w:lvl>
    <w:lvl w:ilvl="5" w:tplc="A03EE160" w:tentative="1">
      <w:start w:val="1"/>
      <w:numFmt w:val="bullet"/>
      <w:lvlText w:val=""/>
      <w:lvlJc w:val="left"/>
      <w:pPr>
        <w:tabs>
          <w:tab w:val="num" w:pos="4320"/>
        </w:tabs>
        <w:ind w:left="4320" w:hanging="360"/>
      </w:pPr>
      <w:rPr>
        <w:rFonts w:hint="default" w:ascii="Wingdings" w:hAnsi="Wingdings"/>
        <w:sz w:val="20"/>
      </w:rPr>
    </w:lvl>
    <w:lvl w:ilvl="6" w:tplc="E0B407C6" w:tentative="1">
      <w:start w:val="1"/>
      <w:numFmt w:val="bullet"/>
      <w:lvlText w:val=""/>
      <w:lvlJc w:val="left"/>
      <w:pPr>
        <w:tabs>
          <w:tab w:val="num" w:pos="5040"/>
        </w:tabs>
        <w:ind w:left="5040" w:hanging="360"/>
      </w:pPr>
      <w:rPr>
        <w:rFonts w:hint="default" w:ascii="Wingdings" w:hAnsi="Wingdings"/>
        <w:sz w:val="20"/>
      </w:rPr>
    </w:lvl>
    <w:lvl w:ilvl="7" w:tplc="9F8C318C" w:tentative="1">
      <w:start w:val="1"/>
      <w:numFmt w:val="bullet"/>
      <w:lvlText w:val=""/>
      <w:lvlJc w:val="left"/>
      <w:pPr>
        <w:tabs>
          <w:tab w:val="num" w:pos="5760"/>
        </w:tabs>
        <w:ind w:left="5760" w:hanging="360"/>
      </w:pPr>
      <w:rPr>
        <w:rFonts w:hint="default" w:ascii="Wingdings" w:hAnsi="Wingdings"/>
        <w:sz w:val="20"/>
      </w:rPr>
    </w:lvl>
    <w:lvl w:ilvl="8" w:tplc="59625A2A"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1C044A5"/>
    <w:multiLevelType w:val="multilevel"/>
    <w:tmpl w:val="7540A4A2"/>
    <w:lvl w:ilvl="0">
      <w:start w:val="3"/>
      <w:numFmt w:val="decimal"/>
      <w:lvlText w:val="%1."/>
      <w:lvlJc w:val="left"/>
      <w:pPr>
        <w:ind w:left="420" w:hanging="420"/>
      </w:pPr>
      <w:rPr>
        <w:rFonts w:hint="default"/>
      </w:rPr>
    </w:lvl>
    <w:lvl w:ilvl="1">
      <w:start w:val="6"/>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4E326DD"/>
    <w:multiLevelType w:val="hybridMultilevel"/>
    <w:tmpl w:val="FA808CCC"/>
    <w:lvl w:ilvl="0" w:tplc="8E304B2E">
      <w:start w:val="1"/>
      <w:numFmt w:val="upperLetter"/>
      <w:pStyle w:val="AppHead"/>
      <w:lvlText w:val="Appendix %1: "/>
      <w:lvlJc w:val="left"/>
      <w:pPr>
        <w:ind w:left="360" w:hanging="360"/>
      </w:pPr>
      <w:rPr>
        <w:rFonts w:hint="default" w:ascii="Tahoma" w:hAnsi="Tahoma"/>
        <w:b/>
        <w:i w:val="0"/>
        <w:color w:val="auto"/>
        <w:sz w:val="28"/>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471AA5"/>
    <w:multiLevelType w:val="multilevel"/>
    <w:tmpl w:val="9E56F382"/>
    <w:lvl w:ilvl="0">
      <w:start w:val="2"/>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6FC15D4"/>
    <w:multiLevelType w:val="hybridMultilevel"/>
    <w:tmpl w:val="034E1E46"/>
    <w:lvl w:ilvl="0" w:tplc="5218C53E">
      <w:start w:val="1"/>
      <w:numFmt w:val="bullet"/>
      <w:pStyle w:val="list-bullet"/>
      <w:lvlText w:val=""/>
      <w:lvlJc w:val="left"/>
      <w:pPr>
        <w:tabs>
          <w:tab w:val="num" w:pos="360"/>
        </w:tabs>
        <w:ind w:left="360" w:hanging="360"/>
      </w:pPr>
      <w:rPr>
        <w:rFonts w:hint="default" w:ascii="Symbol" w:hAnsi="Symbol"/>
      </w:rPr>
    </w:lvl>
    <w:lvl w:ilvl="1" w:tplc="725EE09C">
      <w:numFmt w:val="decimal"/>
      <w:lvlText w:val=""/>
      <w:lvlJc w:val="left"/>
    </w:lvl>
    <w:lvl w:ilvl="2" w:tplc="3C945BAA">
      <w:numFmt w:val="decimal"/>
      <w:lvlText w:val=""/>
      <w:lvlJc w:val="left"/>
    </w:lvl>
    <w:lvl w:ilvl="3" w:tplc="00D09752">
      <w:numFmt w:val="decimal"/>
      <w:lvlText w:val=""/>
      <w:lvlJc w:val="left"/>
    </w:lvl>
    <w:lvl w:ilvl="4" w:tplc="8EECA13E">
      <w:numFmt w:val="decimal"/>
      <w:lvlText w:val=""/>
      <w:lvlJc w:val="left"/>
    </w:lvl>
    <w:lvl w:ilvl="5" w:tplc="35901DFC">
      <w:numFmt w:val="decimal"/>
      <w:lvlText w:val=""/>
      <w:lvlJc w:val="left"/>
    </w:lvl>
    <w:lvl w:ilvl="6" w:tplc="B7DACD74">
      <w:numFmt w:val="decimal"/>
      <w:lvlText w:val=""/>
      <w:lvlJc w:val="left"/>
    </w:lvl>
    <w:lvl w:ilvl="7" w:tplc="7DBAE6B6">
      <w:numFmt w:val="decimal"/>
      <w:lvlText w:val=""/>
      <w:lvlJc w:val="left"/>
    </w:lvl>
    <w:lvl w:ilvl="8" w:tplc="684EE194">
      <w:numFmt w:val="decimal"/>
      <w:lvlText w:val=""/>
      <w:lvlJc w:val="left"/>
    </w:lvl>
  </w:abstractNum>
  <w:abstractNum w:abstractNumId="28" w15:restartNumberingAfterBreak="0">
    <w:nsid w:val="678E068E"/>
    <w:multiLevelType w:val="multilevel"/>
    <w:tmpl w:val="7540A4A2"/>
    <w:lvl w:ilvl="0">
      <w:start w:val="3"/>
      <w:numFmt w:val="decimal"/>
      <w:lvlText w:val="%1."/>
      <w:lvlJc w:val="left"/>
      <w:pPr>
        <w:ind w:left="420" w:hanging="420"/>
      </w:pPr>
      <w:rPr>
        <w:rFonts w:hint="default"/>
      </w:rPr>
    </w:lvl>
    <w:lvl w:ilvl="1">
      <w:start w:val="6"/>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7951649"/>
    <w:multiLevelType w:val="multilevel"/>
    <w:tmpl w:val="6388DE3E"/>
    <w:lvl w:ilvl="0">
      <w:start w:val="3"/>
      <w:numFmt w:val="decimal"/>
      <w:lvlText w:val="%1."/>
      <w:lvlJc w:val="left"/>
      <w:pPr>
        <w:ind w:left="620" w:hanging="6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9A7783F"/>
    <w:multiLevelType w:val="hybridMultilevel"/>
    <w:tmpl w:val="F8D24CE6"/>
    <w:lvl w:ilvl="0" w:tplc="91086CAE">
      <w:start w:val="1"/>
      <w:numFmt w:val="decimal"/>
      <w:pStyle w:val="PFAppendixDSubsections"/>
      <w:lvlText w:val="D.%1 "/>
      <w:lvlJc w:val="left"/>
      <w:pPr>
        <w:ind w:left="720" w:hanging="360"/>
      </w:pPr>
      <w:rPr>
        <w:rFonts w:hint="default" w:ascii="Tahoma" w:hAnsi="Tahoma"/>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57E48"/>
    <w:multiLevelType w:val="hybridMultilevel"/>
    <w:tmpl w:val="B30EACC4"/>
    <w:lvl w:ilvl="0" w:tplc="D1485DB0">
      <w:start w:val="1"/>
      <w:numFmt w:val="decimal"/>
      <w:pStyle w:val="PFHeading1"/>
      <w:lvlText w:val="%1.0"/>
      <w:lvlJc w:val="left"/>
      <w:pPr>
        <w:ind w:left="432" w:hanging="432"/>
      </w:pPr>
      <w:rPr>
        <w:rFonts w:hint="default"/>
      </w:rPr>
    </w:lvl>
    <w:lvl w:ilvl="1" w:tplc="A8822F34">
      <w:start w:val="1"/>
      <w:numFmt w:val="decimal"/>
      <w:lvlText w:val="%1.%2"/>
      <w:lvlJc w:val="left"/>
      <w:pPr>
        <w:ind w:left="576" w:hanging="576"/>
      </w:pPr>
      <w:rPr>
        <w:rFonts w:hint="default"/>
      </w:rPr>
    </w:lvl>
    <w:lvl w:ilvl="2" w:tplc="236E9508">
      <w:start w:val="1"/>
      <w:numFmt w:val="decimal"/>
      <w:lvlText w:val="%1.%2.%3"/>
      <w:lvlJc w:val="left"/>
      <w:pPr>
        <w:ind w:left="1440" w:hanging="864"/>
      </w:pPr>
      <w:rPr>
        <w:rFonts w:hint="default"/>
      </w:rPr>
    </w:lvl>
    <w:lvl w:ilvl="3" w:tplc="EE4442E6">
      <w:start w:val="1"/>
      <w:numFmt w:val="decimal"/>
      <w:lvlText w:val="%1.%2.%3.%4"/>
      <w:lvlJc w:val="left"/>
      <w:pPr>
        <w:ind w:left="1728" w:hanging="864"/>
      </w:pPr>
      <w:rPr>
        <w:rFonts w:hint="default"/>
      </w:rPr>
    </w:lvl>
    <w:lvl w:ilvl="4" w:tplc="D716DF6C">
      <w:start w:val="1"/>
      <w:numFmt w:val="decimal"/>
      <w:lvlText w:val="%1.%2.%3.%4.%5"/>
      <w:lvlJc w:val="left"/>
      <w:pPr>
        <w:ind w:left="1008" w:hanging="1008"/>
      </w:pPr>
      <w:rPr>
        <w:rFonts w:hint="default"/>
      </w:rPr>
    </w:lvl>
    <w:lvl w:ilvl="5" w:tplc="BCF6B67E">
      <w:start w:val="1"/>
      <w:numFmt w:val="decimal"/>
      <w:lvlText w:val="%1.%2.%3.%4.%5.%6"/>
      <w:lvlJc w:val="left"/>
      <w:pPr>
        <w:ind w:left="1152" w:hanging="1152"/>
      </w:pPr>
      <w:rPr>
        <w:rFonts w:hint="default"/>
      </w:rPr>
    </w:lvl>
    <w:lvl w:ilvl="6" w:tplc="B64E6CEA">
      <w:start w:val="1"/>
      <w:numFmt w:val="decimal"/>
      <w:lvlText w:val="%1.%2.%3.%4.%5.%6.%7"/>
      <w:lvlJc w:val="left"/>
      <w:pPr>
        <w:ind w:left="1296" w:hanging="1296"/>
      </w:pPr>
      <w:rPr>
        <w:rFonts w:hint="default"/>
      </w:rPr>
    </w:lvl>
    <w:lvl w:ilvl="7" w:tplc="BCB021E2">
      <w:start w:val="1"/>
      <w:numFmt w:val="decimal"/>
      <w:lvlText w:val="%1.%2.%3.%4.%5.%6.%7.%8"/>
      <w:lvlJc w:val="left"/>
      <w:pPr>
        <w:ind w:left="1440" w:hanging="1440"/>
      </w:pPr>
      <w:rPr>
        <w:rFonts w:hint="default"/>
      </w:rPr>
    </w:lvl>
    <w:lvl w:ilvl="8" w:tplc="34F6423E">
      <w:start w:val="1"/>
      <w:numFmt w:val="decimal"/>
      <w:lvlText w:val="%1.%2.%3.%4.%5.%6.%7.%8.%9"/>
      <w:lvlJc w:val="left"/>
      <w:pPr>
        <w:ind w:left="1584" w:hanging="1584"/>
      </w:pPr>
      <w:rPr>
        <w:rFonts w:hint="default"/>
      </w:rPr>
    </w:lvl>
  </w:abstractNum>
  <w:abstractNum w:abstractNumId="32" w15:restartNumberingAfterBreak="0">
    <w:nsid w:val="6D1B63A5"/>
    <w:multiLevelType w:val="multilevel"/>
    <w:tmpl w:val="7540A4A2"/>
    <w:lvl w:ilvl="0">
      <w:start w:val="3"/>
      <w:numFmt w:val="decimal"/>
      <w:lvlText w:val="%1."/>
      <w:lvlJc w:val="left"/>
      <w:pPr>
        <w:ind w:left="420" w:hanging="420"/>
      </w:pPr>
      <w:rPr>
        <w:rFonts w:hint="default"/>
      </w:rPr>
    </w:lvl>
    <w:lvl w:ilvl="1">
      <w:start w:val="6"/>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EF72E7C"/>
    <w:multiLevelType w:val="multilevel"/>
    <w:tmpl w:val="6388DE3E"/>
    <w:lvl w:ilvl="0">
      <w:start w:val="3"/>
      <w:numFmt w:val="decimal"/>
      <w:lvlText w:val="%1."/>
      <w:lvlJc w:val="left"/>
      <w:pPr>
        <w:ind w:left="620" w:hanging="6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7"/>
  </w:num>
  <w:num w:numId="2">
    <w:abstractNumId w:val="8"/>
  </w:num>
  <w:num w:numId="3">
    <w:abstractNumId w:val="0"/>
  </w:num>
  <w:num w:numId="4">
    <w:abstractNumId w:val="3"/>
  </w:num>
  <w:num w:numId="5">
    <w:abstractNumId w:val="20"/>
  </w:num>
  <w:num w:numId="6">
    <w:abstractNumId w:val="6"/>
  </w:num>
  <w:num w:numId="7">
    <w:abstractNumId w:val="25"/>
  </w:num>
  <w:num w:numId="8">
    <w:abstractNumId w:val="15"/>
  </w:num>
  <w:num w:numId="9">
    <w:abstractNumId w:val="1"/>
  </w:num>
  <w:num w:numId="10">
    <w:abstractNumId w:val="10"/>
  </w:num>
  <w:num w:numId="11">
    <w:abstractNumId w:val="30"/>
  </w:num>
  <w:num w:numId="12">
    <w:abstractNumId w:val="7"/>
  </w:num>
  <w:num w:numId="13">
    <w:abstractNumId w:val="31"/>
  </w:num>
  <w:num w:numId="14">
    <w:abstractNumId w:val="21"/>
  </w:num>
  <w:num w:numId="15">
    <w:abstractNumId w:val="9"/>
  </w:num>
  <w:num w:numId="16">
    <w:abstractNumId w:val="23"/>
  </w:num>
  <w:num w:numId="17">
    <w:abstractNumId w:val="22"/>
  </w:num>
  <w:num w:numId="18">
    <w:abstractNumId w:val="2"/>
  </w:num>
  <w:num w:numId="19">
    <w:abstractNumId w:val="26"/>
  </w:num>
  <w:num w:numId="20">
    <w:abstractNumId w:val="32"/>
  </w:num>
  <w:num w:numId="21">
    <w:abstractNumId w:val="13"/>
  </w:num>
  <w:num w:numId="22">
    <w:abstractNumId w:val="18"/>
  </w:num>
  <w:num w:numId="23">
    <w:abstractNumId w:val="17"/>
  </w:num>
  <w:num w:numId="24">
    <w:abstractNumId w:val="29"/>
  </w:num>
  <w:num w:numId="25">
    <w:abstractNumId w:val="19"/>
  </w:num>
  <w:num w:numId="26">
    <w:abstractNumId w:val="16"/>
  </w:num>
  <w:num w:numId="27">
    <w:abstractNumId w:val="33"/>
  </w:num>
  <w:num w:numId="28">
    <w:abstractNumId w:val="28"/>
  </w:num>
  <w:num w:numId="29">
    <w:abstractNumId w:val="4"/>
  </w:num>
  <w:num w:numId="30">
    <w:abstractNumId w:val="24"/>
  </w:num>
  <w:num w:numId="31">
    <w:abstractNumId w:val="12"/>
  </w:num>
  <w:num w:numId="32">
    <w:abstractNumId w:val="14"/>
  </w:num>
  <w:num w:numId="33">
    <w:abstractNumId w:val="5"/>
  </w:num>
  <w:num w:numId="34">
    <w:abstractNumId w:val="1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ugene Kim">
    <w15:presenceInfo w15:providerId="AD" w15:userId="S::ekim55@student.umgc.edu::10321273-0a59-4dfe-977d-0db54f2f37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trackRevisions w:val="tru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A4"/>
    <w:rsid w:val="00005864"/>
    <w:rsid w:val="00021EEB"/>
    <w:rsid w:val="000356D9"/>
    <w:rsid w:val="00055273"/>
    <w:rsid w:val="00057EEB"/>
    <w:rsid w:val="0006043F"/>
    <w:rsid w:val="0007280F"/>
    <w:rsid w:val="00074148"/>
    <w:rsid w:val="00074622"/>
    <w:rsid w:val="00074D53"/>
    <w:rsid w:val="00082359"/>
    <w:rsid w:val="00083EC3"/>
    <w:rsid w:val="00085076"/>
    <w:rsid w:val="000972B1"/>
    <w:rsid w:val="000A7F0B"/>
    <w:rsid w:val="000C1A8E"/>
    <w:rsid w:val="000C32EA"/>
    <w:rsid w:val="000C37BE"/>
    <w:rsid w:val="000C507B"/>
    <w:rsid w:val="000D41F6"/>
    <w:rsid w:val="000E06F5"/>
    <w:rsid w:val="000E3C28"/>
    <w:rsid w:val="000F1921"/>
    <w:rsid w:val="00107A9F"/>
    <w:rsid w:val="0011004E"/>
    <w:rsid w:val="001212AC"/>
    <w:rsid w:val="00130627"/>
    <w:rsid w:val="00137351"/>
    <w:rsid w:val="0014222E"/>
    <w:rsid w:val="00165F5E"/>
    <w:rsid w:val="00166163"/>
    <w:rsid w:val="001741DA"/>
    <w:rsid w:val="00176F12"/>
    <w:rsid w:val="0018396D"/>
    <w:rsid w:val="001B0A82"/>
    <w:rsid w:val="001B2867"/>
    <w:rsid w:val="001E4E7F"/>
    <w:rsid w:val="001E7C3E"/>
    <w:rsid w:val="001E7DCA"/>
    <w:rsid w:val="001F4E8E"/>
    <w:rsid w:val="00202C4F"/>
    <w:rsid w:val="00205F44"/>
    <w:rsid w:val="00212D95"/>
    <w:rsid w:val="00215EEE"/>
    <w:rsid w:val="00223BB9"/>
    <w:rsid w:val="00233E33"/>
    <w:rsid w:val="00240300"/>
    <w:rsid w:val="002445E1"/>
    <w:rsid w:val="00253857"/>
    <w:rsid w:val="002559AA"/>
    <w:rsid w:val="00272692"/>
    <w:rsid w:val="00285DA0"/>
    <w:rsid w:val="0028781E"/>
    <w:rsid w:val="002A014B"/>
    <w:rsid w:val="002A2537"/>
    <w:rsid w:val="002B7320"/>
    <w:rsid w:val="002C1C1A"/>
    <w:rsid w:val="002C2536"/>
    <w:rsid w:val="002E5C6F"/>
    <w:rsid w:val="002F2501"/>
    <w:rsid w:val="0030571D"/>
    <w:rsid w:val="00307046"/>
    <w:rsid w:val="00325C2D"/>
    <w:rsid w:val="00327E02"/>
    <w:rsid w:val="00332A93"/>
    <w:rsid w:val="0033528B"/>
    <w:rsid w:val="00341513"/>
    <w:rsid w:val="00341F81"/>
    <w:rsid w:val="00346D64"/>
    <w:rsid w:val="00362CC6"/>
    <w:rsid w:val="00364FBF"/>
    <w:rsid w:val="00367AC1"/>
    <w:rsid w:val="0037107E"/>
    <w:rsid w:val="00382F1E"/>
    <w:rsid w:val="0039060A"/>
    <w:rsid w:val="003B12F2"/>
    <w:rsid w:val="003B20EC"/>
    <w:rsid w:val="003B3AB0"/>
    <w:rsid w:val="003B6D98"/>
    <w:rsid w:val="003D5028"/>
    <w:rsid w:val="003E06B4"/>
    <w:rsid w:val="003E0D56"/>
    <w:rsid w:val="003E5FDB"/>
    <w:rsid w:val="004249CE"/>
    <w:rsid w:val="00434975"/>
    <w:rsid w:val="0044765E"/>
    <w:rsid w:val="00464F23"/>
    <w:rsid w:val="004758E3"/>
    <w:rsid w:val="00482F1A"/>
    <w:rsid w:val="00497799"/>
    <w:rsid w:val="004A2FA4"/>
    <w:rsid w:val="004B7905"/>
    <w:rsid w:val="004C0E93"/>
    <w:rsid w:val="004C31C4"/>
    <w:rsid w:val="004D1D54"/>
    <w:rsid w:val="004F4540"/>
    <w:rsid w:val="00500A18"/>
    <w:rsid w:val="005023B9"/>
    <w:rsid w:val="005113E7"/>
    <w:rsid w:val="00523AF0"/>
    <w:rsid w:val="0054F64B"/>
    <w:rsid w:val="00553CD6"/>
    <w:rsid w:val="005623C4"/>
    <w:rsid w:val="00570866"/>
    <w:rsid w:val="005930CC"/>
    <w:rsid w:val="005A49B3"/>
    <w:rsid w:val="005C0F21"/>
    <w:rsid w:val="005C181D"/>
    <w:rsid w:val="005E3D4A"/>
    <w:rsid w:val="005E4C22"/>
    <w:rsid w:val="005F04BD"/>
    <w:rsid w:val="005F3E83"/>
    <w:rsid w:val="005F5104"/>
    <w:rsid w:val="0060015B"/>
    <w:rsid w:val="00602D6E"/>
    <w:rsid w:val="00606FE8"/>
    <w:rsid w:val="0061271A"/>
    <w:rsid w:val="00613C2F"/>
    <w:rsid w:val="00627F87"/>
    <w:rsid w:val="00630032"/>
    <w:rsid w:val="00635DA4"/>
    <w:rsid w:val="00635EDC"/>
    <w:rsid w:val="006874C4"/>
    <w:rsid w:val="006A0E23"/>
    <w:rsid w:val="006C27FE"/>
    <w:rsid w:val="006C2B55"/>
    <w:rsid w:val="006C580C"/>
    <w:rsid w:val="006D3964"/>
    <w:rsid w:val="006D51F5"/>
    <w:rsid w:val="006F14BB"/>
    <w:rsid w:val="006F1AF0"/>
    <w:rsid w:val="006FD699"/>
    <w:rsid w:val="007013A2"/>
    <w:rsid w:val="00720FA2"/>
    <w:rsid w:val="00721757"/>
    <w:rsid w:val="00724D3C"/>
    <w:rsid w:val="00731686"/>
    <w:rsid w:val="00743B62"/>
    <w:rsid w:val="007543BF"/>
    <w:rsid w:val="007656DC"/>
    <w:rsid w:val="007749B1"/>
    <w:rsid w:val="00776378"/>
    <w:rsid w:val="00777C92"/>
    <w:rsid w:val="00780B4F"/>
    <w:rsid w:val="00785946"/>
    <w:rsid w:val="007B7507"/>
    <w:rsid w:val="007C0D82"/>
    <w:rsid w:val="007C32A6"/>
    <w:rsid w:val="007D3D27"/>
    <w:rsid w:val="007D4C3C"/>
    <w:rsid w:val="007D4DC0"/>
    <w:rsid w:val="007E3F36"/>
    <w:rsid w:val="007F19F6"/>
    <w:rsid w:val="00801386"/>
    <w:rsid w:val="00812DC4"/>
    <w:rsid w:val="00813B2A"/>
    <w:rsid w:val="008219C2"/>
    <w:rsid w:val="0084417C"/>
    <w:rsid w:val="0086612F"/>
    <w:rsid w:val="00891498"/>
    <w:rsid w:val="008A6D3F"/>
    <w:rsid w:val="008A7279"/>
    <w:rsid w:val="008B2C9F"/>
    <w:rsid w:val="008C6B1A"/>
    <w:rsid w:val="008D48AF"/>
    <w:rsid w:val="008E0333"/>
    <w:rsid w:val="008E3A9B"/>
    <w:rsid w:val="0090422A"/>
    <w:rsid w:val="00911907"/>
    <w:rsid w:val="00927FD6"/>
    <w:rsid w:val="00936109"/>
    <w:rsid w:val="009634D1"/>
    <w:rsid w:val="009723D3"/>
    <w:rsid w:val="00973820"/>
    <w:rsid w:val="00990A50"/>
    <w:rsid w:val="00993124"/>
    <w:rsid w:val="00993F32"/>
    <w:rsid w:val="009A0ED7"/>
    <w:rsid w:val="009A0EE9"/>
    <w:rsid w:val="009A4997"/>
    <w:rsid w:val="009B6EB6"/>
    <w:rsid w:val="009D7FE6"/>
    <w:rsid w:val="009E093F"/>
    <w:rsid w:val="009E1650"/>
    <w:rsid w:val="009E76F3"/>
    <w:rsid w:val="009F1888"/>
    <w:rsid w:val="009F4A97"/>
    <w:rsid w:val="009F5B61"/>
    <w:rsid w:val="009F647D"/>
    <w:rsid w:val="00A05D5A"/>
    <w:rsid w:val="00A073FB"/>
    <w:rsid w:val="00A13FCA"/>
    <w:rsid w:val="00A14ACF"/>
    <w:rsid w:val="00A2066D"/>
    <w:rsid w:val="00A23649"/>
    <w:rsid w:val="00A428B0"/>
    <w:rsid w:val="00A51DE1"/>
    <w:rsid w:val="00A60281"/>
    <w:rsid w:val="00A61904"/>
    <w:rsid w:val="00A640A7"/>
    <w:rsid w:val="00A662B0"/>
    <w:rsid w:val="00A74618"/>
    <w:rsid w:val="00A8633E"/>
    <w:rsid w:val="00AA49DF"/>
    <w:rsid w:val="00AA72B4"/>
    <w:rsid w:val="00AB73A5"/>
    <w:rsid w:val="00AB7BB9"/>
    <w:rsid w:val="00AD5264"/>
    <w:rsid w:val="00AD62A8"/>
    <w:rsid w:val="00AD7082"/>
    <w:rsid w:val="00AE0174"/>
    <w:rsid w:val="00AE4E66"/>
    <w:rsid w:val="00AF01F7"/>
    <w:rsid w:val="00B01EC0"/>
    <w:rsid w:val="00B03992"/>
    <w:rsid w:val="00B04377"/>
    <w:rsid w:val="00B056BF"/>
    <w:rsid w:val="00B060FA"/>
    <w:rsid w:val="00B12E7B"/>
    <w:rsid w:val="00B12F31"/>
    <w:rsid w:val="00B1390C"/>
    <w:rsid w:val="00B22E82"/>
    <w:rsid w:val="00B23B0E"/>
    <w:rsid w:val="00B27152"/>
    <w:rsid w:val="00B34622"/>
    <w:rsid w:val="00B43E2D"/>
    <w:rsid w:val="00B45C8A"/>
    <w:rsid w:val="00B55660"/>
    <w:rsid w:val="00B813E6"/>
    <w:rsid w:val="00B83196"/>
    <w:rsid w:val="00B9243C"/>
    <w:rsid w:val="00B9315B"/>
    <w:rsid w:val="00BA3B8E"/>
    <w:rsid w:val="00BA61FE"/>
    <w:rsid w:val="00BB2D46"/>
    <w:rsid w:val="00BC4282"/>
    <w:rsid w:val="00BD4E38"/>
    <w:rsid w:val="00BF2AD0"/>
    <w:rsid w:val="00BF451A"/>
    <w:rsid w:val="00C01179"/>
    <w:rsid w:val="00C0475A"/>
    <w:rsid w:val="00C107A8"/>
    <w:rsid w:val="00C11BAA"/>
    <w:rsid w:val="00C17C6D"/>
    <w:rsid w:val="00C43F17"/>
    <w:rsid w:val="00C477ED"/>
    <w:rsid w:val="00C56A78"/>
    <w:rsid w:val="00C62913"/>
    <w:rsid w:val="00C65984"/>
    <w:rsid w:val="00C750BD"/>
    <w:rsid w:val="00C803F4"/>
    <w:rsid w:val="00C8517F"/>
    <w:rsid w:val="00C8521F"/>
    <w:rsid w:val="00C9031E"/>
    <w:rsid w:val="00C94AC6"/>
    <w:rsid w:val="00C97414"/>
    <w:rsid w:val="00C975FC"/>
    <w:rsid w:val="00CA0446"/>
    <w:rsid w:val="00CA1AB0"/>
    <w:rsid w:val="00CB0CCA"/>
    <w:rsid w:val="00CC67B8"/>
    <w:rsid w:val="00CD1AD3"/>
    <w:rsid w:val="00CD744E"/>
    <w:rsid w:val="00CDBD8B"/>
    <w:rsid w:val="00D01929"/>
    <w:rsid w:val="00D072C4"/>
    <w:rsid w:val="00D30F3B"/>
    <w:rsid w:val="00D3181F"/>
    <w:rsid w:val="00D32161"/>
    <w:rsid w:val="00D33CA9"/>
    <w:rsid w:val="00D42F9C"/>
    <w:rsid w:val="00D462E6"/>
    <w:rsid w:val="00D518EC"/>
    <w:rsid w:val="00D61386"/>
    <w:rsid w:val="00D71B83"/>
    <w:rsid w:val="00D8473A"/>
    <w:rsid w:val="00D90AF8"/>
    <w:rsid w:val="00D92938"/>
    <w:rsid w:val="00D9436A"/>
    <w:rsid w:val="00DA12C1"/>
    <w:rsid w:val="00DD2D25"/>
    <w:rsid w:val="00DD47BD"/>
    <w:rsid w:val="00DD6A3B"/>
    <w:rsid w:val="00DD7C5B"/>
    <w:rsid w:val="00DE3A08"/>
    <w:rsid w:val="00DE49F5"/>
    <w:rsid w:val="00E00842"/>
    <w:rsid w:val="00E0303C"/>
    <w:rsid w:val="00E5740D"/>
    <w:rsid w:val="00E67E2D"/>
    <w:rsid w:val="00E73B73"/>
    <w:rsid w:val="00E81DA5"/>
    <w:rsid w:val="00E82448"/>
    <w:rsid w:val="00E86D5F"/>
    <w:rsid w:val="00EA2AB1"/>
    <w:rsid w:val="00EA3505"/>
    <w:rsid w:val="00EA3A76"/>
    <w:rsid w:val="00EB6C07"/>
    <w:rsid w:val="00EC22AA"/>
    <w:rsid w:val="00EC5BF3"/>
    <w:rsid w:val="00EE0021"/>
    <w:rsid w:val="00EF1114"/>
    <w:rsid w:val="00EF1C46"/>
    <w:rsid w:val="00F11E7C"/>
    <w:rsid w:val="00F20911"/>
    <w:rsid w:val="00F52587"/>
    <w:rsid w:val="00F70BCE"/>
    <w:rsid w:val="00F77C43"/>
    <w:rsid w:val="00F77C47"/>
    <w:rsid w:val="00F84E4F"/>
    <w:rsid w:val="00F8581A"/>
    <w:rsid w:val="00F86532"/>
    <w:rsid w:val="00F94FF6"/>
    <w:rsid w:val="00FA2C50"/>
    <w:rsid w:val="00FA720E"/>
    <w:rsid w:val="00FB1994"/>
    <w:rsid w:val="00FB7D4F"/>
    <w:rsid w:val="00FC4840"/>
    <w:rsid w:val="00FE050F"/>
    <w:rsid w:val="00FF5848"/>
    <w:rsid w:val="0162C43F"/>
    <w:rsid w:val="01B1D175"/>
    <w:rsid w:val="01B2F1EE"/>
    <w:rsid w:val="01C8A80F"/>
    <w:rsid w:val="01D35BB9"/>
    <w:rsid w:val="01E55A5D"/>
    <w:rsid w:val="02BED58C"/>
    <w:rsid w:val="02D690EE"/>
    <w:rsid w:val="02E2F321"/>
    <w:rsid w:val="0313197D"/>
    <w:rsid w:val="035161B5"/>
    <w:rsid w:val="038429A5"/>
    <w:rsid w:val="04010411"/>
    <w:rsid w:val="041863D1"/>
    <w:rsid w:val="0452145F"/>
    <w:rsid w:val="0453A1F7"/>
    <w:rsid w:val="04A223A0"/>
    <w:rsid w:val="04D16EF3"/>
    <w:rsid w:val="04F8D4F1"/>
    <w:rsid w:val="05123DAF"/>
    <w:rsid w:val="051CFB1F"/>
    <w:rsid w:val="0534DA01"/>
    <w:rsid w:val="055EA022"/>
    <w:rsid w:val="0562E8C1"/>
    <w:rsid w:val="05772ACF"/>
    <w:rsid w:val="05FE3AF1"/>
    <w:rsid w:val="06778552"/>
    <w:rsid w:val="06C9DFEF"/>
    <w:rsid w:val="0707DB1B"/>
    <w:rsid w:val="071D8886"/>
    <w:rsid w:val="078890A8"/>
    <w:rsid w:val="07F04113"/>
    <w:rsid w:val="080C5F4D"/>
    <w:rsid w:val="081AA958"/>
    <w:rsid w:val="082F3E73"/>
    <w:rsid w:val="085041C2"/>
    <w:rsid w:val="086E28E5"/>
    <w:rsid w:val="08976C10"/>
    <w:rsid w:val="08A451FE"/>
    <w:rsid w:val="09793C89"/>
    <w:rsid w:val="097940BE"/>
    <w:rsid w:val="0996BF23"/>
    <w:rsid w:val="09BDD102"/>
    <w:rsid w:val="0A05ED66"/>
    <w:rsid w:val="0A375C51"/>
    <w:rsid w:val="0A5AC3B6"/>
    <w:rsid w:val="0A7A1CCB"/>
    <w:rsid w:val="0A82EB24"/>
    <w:rsid w:val="0A885FB1"/>
    <w:rsid w:val="0AC309A2"/>
    <w:rsid w:val="0AF28391"/>
    <w:rsid w:val="0AF6F839"/>
    <w:rsid w:val="0B05FE73"/>
    <w:rsid w:val="0B59AF94"/>
    <w:rsid w:val="0BBBB76F"/>
    <w:rsid w:val="0BC7F189"/>
    <w:rsid w:val="0C0F25FE"/>
    <w:rsid w:val="0C80672A"/>
    <w:rsid w:val="0C81F87F"/>
    <w:rsid w:val="0C8B4732"/>
    <w:rsid w:val="0CB08A15"/>
    <w:rsid w:val="0CDA8912"/>
    <w:rsid w:val="0CE961EC"/>
    <w:rsid w:val="0D3548EF"/>
    <w:rsid w:val="0D72C7BC"/>
    <w:rsid w:val="0D74F179"/>
    <w:rsid w:val="0DA9672F"/>
    <w:rsid w:val="0DB5014D"/>
    <w:rsid w:val="0DC03917"/>
    <w:rsid w:val="0DCB233F"/>
    <w:rsid w:val="0DE36EFD"/>
    <w:rsid w:val="0E052B3E"/>
    <w:rsid w:val="0E2A3E3E"/>
    <w:rsid w:val="0E6D1A6F"/>
    <w:rsid w:val="0EAA931E"/>
    <w:rsid w:val="0EB3D17E"/>
    <w:rsid w:val="0EF77712"/>
    <w:rsid w:val="0F0BCBBB"/>
    <w:rsid w:val="0F0BD278"/>
    <w:rsid w:val="0F1349F3"/>
    <w:rsid w:val="0F178228"/>
    <w:rsid w:val="0F20BD68"/>
    <w:rsid w:val="0F5A6576"/>
    <w:rsid w:val="0F94A72C"/>
    <w:rsid w:val="0FBA6906"/>
    <w:rsid w:val="0FBC65B5"/>
    <w:rsid w:val="0FC200EE"/>
    <w:rsid w:val="1031779E"/>
    <w:rsid w:val="1039A0B0"/>
    <w:rsid w:val="103B5A09"/>
    <w:rsid w:val="10621535"/>
    <w:rsid w:val="10A6A38A"/>
    <w:rsid w:val="10AC923B"/>
    <w:rsid w:val="10F7D138"/>
    <w:rsid w:val="1107BD84"/>
    <w:rsid w:val="11480189"/>
    <w:rsid w:val="115370B9"/>
    <w:rsid w:val="11711E6A"/>
    <w:rsid w:val="11B9B091"/>
    <w:rsid w:val="11CB31F6"/>
    <w:rsid w:val="11DCA61A"/>
    <w:rsid w:val="1223A176"/>
    <w:rsid w:val="123653C5"/>
    <w:rsid w:val="1276E55A"/>
    <w:rsid w:val="12A42374"/>
    <w:rsid w:val="12D8AFFC"/>
    <w:rsid w:val="12D91694"/>
    <w:rsid w:val="1309FFF9"/>
    <w:rsid w:val="131B0FAC"/>
    <w:rsid w:val="134E027A"/>
    <w:rsid w:val="13B349A0"/>
    <w:rsid w:val="13D576C4"/>
    <w:rsid w:val="13F2C6F1"/>
    <w:rsid w:val="14B8CE0B"/>
    <w:rsid w:val="14CD1939"/>
    <w:rsid w:val="15AFEABC"/>
    <w:rsid w:val="15B627D5"/>
    <w:rsid w:val="15BC77B0"/>
    <w:rsid w:val="15C4A066"/>
    <w:rsid w:val="15D73497"/>
    <w:rsid w:val="160C4B99"/>
    <w:rsid w:val="1628622C"/>
    <w:rsid w:val="1652217B"/>
    <w:rsid w:val="165AEF54"/>
    <w:rsid w:val="1668802E"/>
    <w:rsid w:val="16789BB9"/>
    <w:rsid w:val="1686D20F"/>
    <w:rsid w:val="168AF58C"/>
    <w:rsid w:val="16F94A01"/>
    <w:rsid w:val="1712D4B2"/>
    <w:rsid w:val="17475A67"/>
    <w:rsid w:val="174F128E"/>
    <w:rsid w:val="1750F1FB"/>
    <w:rsid w:val="175CCF7C"/>
    <w:rsid w:val="177A4853"/>
    <w:rsid w:val="177D57FC"/>
    <w:rsid w:val="177EAC5A"/>
    <w:rsid w:val="179FFA68"/>
    <w:rsid w:val="17DAC460"/>
    <w:rsid w:val="17F7D5B2"/>
    <w:rsid w:val="17FD507C"/>
    <w:rsid w:val="1818B807"/>
    <w:rsid w:val="18412234"/>
    <w:rsid w:val="18448D3C"/>
    <w:rsid w:val="18543EF0"/>
    <w:rsid w:val="1873C551"/>
    <w:rsid w:val="188D9618"/>
    <w:rsid w:val="18BDC764"/>
    <w:rsid w:val="198DEBA9"/>
    <w:rsid w:val="19D2C218"/>
    <w:rsid w:val="19ECDCAC"/>
    <w:rsid w:val="1AB9A97F"/>
    <w:rsid w:val="1AD445E9"/>
    <w:rsid w:val="1B01AE23"/>
    <w:rsid w:val="1B2E41FF"/>
    <w:rsid w:val="1B3356D3"/>
    <w:rsid w:val="1B578E3A"/>
    <w:rsid w:val="1B67383A"/>
    <w:rsid w:val="1BDA116E"/>
    <w:rsid w:val="1BFEC16E"/>
    <w:rsid w:val="1C1371E9"/>
    <w:rsid w:val="1C1BCE0D"/>
    <w:rsid w:val="1C3F91AB"/>
    <w:rsid w:val="1C6284D0"/>
    <w:rsid w:val="1C7B9A7C"/>
    <w:rsid w:val="1C8F7D10"/>
    <w:rsid w:val="1C9D36AA"/>
    <w:rsid w:val="1CA885CD"/>
    <w:rsid w:val="1CBBBEC0"/>
    <w:rsid w:val="1CD4D350"/>
    <w:rsid w:val="1CFBA444"/>
    <w:rsid w:val="1CFE9947"/>
    <w:rsid w:val="1D2BF9D8"/>
    <w:rsid w:val="1D6C4BEA"/>
    <w:rsid w:val="1D8B5F7D"/>
    <w:rsid w:val="1DDD39CE"/>
    <w:rsid w:val="1DE52D8A"/>
    <w:rsid w:val="1E095563"/>
    <w:rsid w:val="1E28187D"/>
    <w:rsid w:val="1E31B1F8"/>
    <w:rsid w:val="1E32B389"/>
    <w:rsid w:val="1E4DEED9"/>
    <w:rsid w:val="1E646797"/>
    <w:rsid w:val="1E6AF795"/>
    <w:rsid w:val="1EB8C3D0"/>
    <w:rsid w:val="1EF7A7FA"/>
    <w:rsid w:val="1F365421"/>
    <w:rsid w:val="1F4EDD45"/>
    <w:rsid w:val="1FA1B17D"/>
    <w:rsid w:val="1FB87BE6"/>
    <w:rsid w:val="1FCB33CA"/>
    <w:rsid w:val="200AEAB5"/>
    <w:rsid w:val="2034B097"/>
    <w:rsid w:val="203BFF73"/>
    <w:rsid w:val="204406E7"/>
    <w:rsid w:val="205BB163"/>
    <w:rsid w:val="20A4138F"/>
    <w:rsid w:val="20BE4D96"/>
    <w:rsid w:val="20C7246D"/>
    <w:rsid w:val="20C733FE"/>
    <w:rsid w:val="20CDDF4A"/>
    <w:rsid w:val="20CF12E0"/>
    <w:rsid w:val="2107FC56"/>
    <w:rsid w:val="212D6055"/>
    <w:rsid w:val="21418534"/>
    <w:rsid w:val="2179BAB1"/>
    <w:rsid w:val="2187557D"/>
    <w:rsid w:val="21BAC39A"/>
    <w:rsid w:val="21CA436C"/>
    <w:rsid w:val="21CED3F5"/>
    <w:rsid w:val="222D246B"/>
    <w:rsid w:val="222E1A92"/>
    <w:rsid w:val="222F50C9"/>
    <w:rsid w:val="227A6850"/>
    <w:rsid w:val="22C8C6BD"/>
    <w:rsid w:val="22C98649"/>
    <w:rsid w:val="2308BA38"/>
    <w:rsid w:val="2412B9E5"/>
    <w:rsid w:val="241D78EA"/>
    <w:rsid w:val="244101B4"/>
    <w:rsid w:val="244315D2"/>
    <w:rsid w:val="245BFACB"/>
    <w:rsid w:val="2491FC0B"/>
    <w:rsid w:val="2497BA39"/>
    <w:rsid w:val="25036DC0"/>
    <w:rsid w:val="2506880D"/>
    <w:rsid w:val="256528C2"/>
    <w:rsid w:val="25C40855"/>
    <w:rsid w:val="25FAB2AA"/>
    <w:rsid w:val="2676CEB4"/>
    <w:rsid w:val="26933012"/>
    <w:rsid w:val="26A471B0"/>
    <w:rsid w:val="26BB4771"/>
    <w:rsid w:val="26BBF3C2"/>
    <w:rsid w:val="26FCFB9B"/>
    <w:rsid w:val="272342CE"/>
    <w:rsid w:val="272A85FA"/>
    <w:rsid w:val="274CC7E7"/>
    <w:rsid w:val="274D0F75"/>
    <w:rsid w:val="275D3BB2"/>
    <w:rsid w:val="277A3964"/>
    <w:rsid w:val="27991DA1"/>
    <w:rsid w:val="27BD02A3"/>
    <w:rsid w:val="27C06D72"/>
    <w:rsid w:val="27C5613A"/>
    <w:rsid w:val="27D14D41"/>
    <w:rsid w:val="2800E9E7"/>
    <w:rsid w:val="28596E15"/>
    <w:rsid w:val="28C93EFB"/>
    <w:rsid w:val="296D1DA2"/>
    <w:rsid w:val="2996A428"/>
    <w:rsid w:val="29B96B98"/>
    <w:rsid w:val="29BC1282"/>
    <w:rsid w:val="29E97FE5"/>
    <w:rsid w:val="29EA4EFE"/>
    <w:rsid w:val="29FAFB62"/>
    <w:rsid w:val="2A178B0B"/>
    <w:rsid w:val="2A39E62E"/>
    <w:rsid w:val="2A44159E"/>
    <w:rsid w:val="2A68311E"/>
    <w:rsid w:val="2A90161C"/>
    <w:rsid w:val="2AA55A14"/>
    <w:rsid w:val="2AB7E5EA"/>
    <w:rsid w:val="2ABE8271"/>
    <w:rsid w:val="2AC36CD4"/>
    <w:rsid w:val="2AEB890C"/>
    <w:rsid w:val="2B125A2F"/>
    <w:rsid w:val="2B2B0A84"/>
    <w:rsid w:val="2B368577"/>
    <w:rsid w:val="2B3E4430"/>
    <w:rsid w:val="2B4113CB"/>
    <w:rsid w:val="2B715860"/>
    <w:rsid w:val="2B9F3E06"/>
    <w:rsid w:val="2C3FC183"/>
    <w:rsid w:val="2C56B1F2"/>
    <w:rsid w:val="2C5D220B"/>
    <w:rsid w:val="2C7DD691"/>
    <w:rsid w:val="2C8D85A1"/>
    <w:rsid w:val="2CBB2386"/>
    <w:rsid w:val="2D055C21"/>
    <w:rsid w:val="2D74A386"/>
    <w:rsid w:val="2DB7603C"/>
    <w:rsid w:val="2DC18710"/>
    <w:rsid w:val="2DC470FD"/>
    <w:rsid w:val="2DE11170"/>
    <w:rsid w:val="2E00B906"/>
    <w:rsid w:val="2E209FB4"/>
    <w:rsid w:val="2E45557F"/>
    <w:rsid w:val="2E5A0A30"/>
    <w:rsid w:val="2EC7112F"/>
    <w:rsid w:val="2F052FA5"/>
    <w:rsid w:val="2F6D0843"/>
    <w:rsid w:val="2F73731E"/>
    <w:rsid w:val="2F7CE1D1"/>
    <w:rsid w:val="2FD422CD"/>
    <w:rsid w:val="2FFE7BA7"/>
    <w:rsid w:val="301DB6B1"/>
    <w:rsid w:val="305F1D00"/>
    <w:rsid w:val="3065A67B"/>
    <w:rsid w:val="30BEC5C7"/>
    <w:rsid w:val="30C02E5F"/>
    <w:rsid w:val="30F28FFA"/>
    <w:rsid w:val="30F78656"/>
    <w:rsid w:val="310D921D"/>
    <w:rsid w:val="312B5205"/>
    <w:rsid w:val="313ADF9C"/>
    <w:rsid w:val="317D2DAD"/>
    <w:rsid w:val="32446BD5"/>
    <w:rsid w:val="3244FF9F"/>
    <w:rsid w:val="32502101"/>
    <w:rsid w:val="3253C830"/>
    <w:rsid w:val="326A9832"/>
    <w:rsid w:val="32CBC124"/>
    <w:rsid w:val="32F4C85C"/>
    <w:rsid w:val="3309BF96"/>
    <w:rsid w:val="330BF983"/>
    <w:rsid w:val="330D4CBE"/>
    <w:rsid w:val="332C7D2B"/>
    <w:rsid w:val="3367C4D5"/>
    <w:rsid w:val="33973959"/>
    <w:rsid w:val="339A7513"/>
    <w:rsid w:val="33B2E21A"/>
    <w:rsid w:val="33B78D60"/>
    <w:rsid w:val="3422E944"/>
    <w:rsid w:val="346A6C64"/>
    <w:rsid w:val="349CABFC"/>
    <w:rsid w:val="34DEEFF5"/>
    <w:rsid w:val="3514608C"/>
    <w:rsid w:val="35280B2E"/>
    <w:rsid w:val="3577CFF5"/>
    <w:rsid w:val="35AF60B3"/>
    <w:rsid w:val="35C8D568"/>
    <w:rsid w:val="35E09487"/>
    <w:rsid w:val="365136CE"/>
    <w:rsid w:val="36557483"/>
    <w:rsid w:val="3680E1B8"/>
    <w:rsid w:val="36BAA40B"/>
    <w:rsid w:val="36C24AEF"/>
    <w:rsid w:val="36C57674"/>
    <w:rsid w:val="36D48074"/>
    <w:rsid w:val="36F3C3EC"/>
    <w:rsid w:val="36F71EA9"/>
    <w:rsid w:val="37061197"/>
    <w:rsid w:val="371FCFE7"/>
    <w:rsid w:val="375486D2"/>
    <w:rsid w:val="3778CCFA"/>
    <w:rsid w:val="379821D3"/>
    <w:rsid w:val="37BAD1B8"/>
    <w:rsid w:val="3828E5E9"/>
    <w:rsid w:val="38495F8D"/>
    <w:rsid w:val="3865DC75"/>
    <w:rsid w:val="3866A2A1"/>
    <w:rsid w:val="386C8FED"/>
    <w:rsid w:val="38897F0F"/>
    <w:rsid w:val="388A53E2"/>
    <w:rsid w:val="3896F927"/>
    <w:rsid w:val="38A731F0"/>
    <w:rsid w:val="38ECA786"/>
    <w:rsid w:val="38EFE8ED"/>
    <w:rsid w:val="38F4ED83"/>
    <w:rsid w:val="3902983B"/>
    <w:rsid w:val="392F93C8"/>
    <w:rsid w:val="393ED5CB"/>
    <w:rsid w:val="39550A24"/>
    <w:rsid w:val="396066FE"/>
    <w:rsid w:val="39850515"/>
    <w:rsid w:val="39AF594C"/>
    <w:rsid w:val="39CE7452"/>
    <w:rsid w:val="3A01ACD6"/>
    <w:rsid w:val="3A037D39"/>
    <w:rsid w:val="3A0C92F4"/>
    <w:rsid w:val="3A5CA6B0"/>
    <w:rsid w:val="3A9E689C"/>
    <w:rsid w:val="3A9EFAE5"/>
    <w:rsid w:val="3AEE5623"/>
    <w:rsid w:val="3B46D63A"/>
    <w:rsid w:val="3B5C26A2"/>
    <w:rsid w:val="3B61CE9C"/>
    <w:rsid w:val="3B73A99A"/>
    <w:rsid w:val="3BA3B9CA"/>
    <w:rsid w:val="3BC1DC76"/>
    <w:rsid w:val="3BDB78BE"/>
    <w:rsid w:val="3C270F45"/>
    <w:rsid w:val="3C4DF212"/>
    <w:rsid w:val="3C655221"/>
    <w:rsid w:val="3C6CA125"/>
    <w:rsid w:val="3C73727D"/>
    <w:rsid w:val="3CBF78FC"/>
    <w:rsid w:val="3CD771E0"/>
    <w:rsid w:val="3D280C28"/>
    <w:rsid w:val="3D387BF4"/>
    <w:rsid w:val="3D400110"/>
    <w:rsid w:val="3D8482C8"/>
    <w:rsid w:val="3DA368D8"/>
    <w:rsid w:val="3DEC604F"/>
    <w:rsid w:val="3E0C529E"/>
    <w:rsid w:val="3E0FB9A0"/>
    <w:rsid w:val="3E3912B0"/>
    <w:rsid w:val="3E58AF79"/>
    <w:rsid w:val="3E8AC1DF"/>
    <w:rsid w:val="3EFADC93"/>
    <w:rsid w:val="3F15FDB2"/>
    <w:rsid w:val="3F92E5E1"/>
    <w:rsid w:val="3FA20FFA"/>
    <w:rsid w:val="3FC47D22"/>
    <w:rsid w:val="3FE012C7"/>
    <w:rsid w:val="3FF78116"/>
    <w:rsid w:val="4011147E"/>
    <w:rsid w:val="404FBC16"/>
    <w:rsid w:val="4077A1D2"/>
    <w:rsid w:val="40E2D2FA"/>
    <w:rsid w:val="40F44D5F"/>
    <w:rsid w:val="4110E667"/>
    <w:rsid w:val="4178774D"/>
    <w:rsid w:val="417C3134"/>
    <w:rsid w:val="41B85D58"/>
    <w:rsid w:val="41C1C2EF"/>
    <w:rsid w:val="41C9FE6E"/>
    <w:rsid w:val="41FA49D6"/>
    <w:rsid w:val="41FB3A6D"/>
    <w:rsid w:val="420200F4"/>
    <w:rsid w:val="42035153"/>
    <w:rsid w:val="420FE034"/>
    <w:rsid w:val="4237AC6E"/>
    <w:rsid w:val="42420614"/>
    <w:rsid w:val="42618E31"/>
    <w:rsid w:val="426CF0A6"/>
    <w:rsid w:val="4287146A"/>
    <w:rsid w:val="42920016"/>
    <w:rsid w:val="42F28AA8"/>
    <w:rsid w:val="4335C34C"/>
    <w:rsid w:val="43765424"/>
    <w:rsid w:val="43807C1C"/>
    <w:rsid w:val="4398079C"/>
    <w:rsid w:val="439DD155"/>
    <w:rsid w:val="43A02259"/>
    <w:rsid w:val="43EAD307"/>
    <w:rsid w:val="43ED8585"/>
    <w:rsid w:val="4401D647"/>
    <w:rsid w:val="442FDCF7"/>
    <w:rsid w:val="44849ADD"/>
    <w:rsid w:val="4495E74F"/>
    <w:rsid w:val="4499AFC5"/>
    <w:rsid w:val="44C24C61"/>
    <w:rsid w:val="450D7119"/>
    <w:rsid w:val="45A898BF"/>
    <w:rsid w:val="45CE42C3"/>
    <w:rsid w:val="45F8D6FE"/>
    <w:rsid w:val="461CF3A6"/>
    <w:rsid w:val="46232835"/>
    <w:rsid w:val="46313154"/>
    <w:rsid w:val="465B30E2"/>
    <w:rsid w:val="46762C87"/>
    <w:rsid w:val="467EC63B"/>
    <w:rsid w:val="4684E88E"/>
    <w:rsid w:val="46B8399B"/>
    <w:rsid w:val="46CDBAF9"/>
    <w:rsid w:val="46D4741D"/>
    <w:rsid w:val="4710AF2B"/>
    <w:rsid w:val="47157737"/>
    <w:rsid w:val="4784D92A"/>
    <w:rsid w:val="479E70D6"/>
    <w:rsid w:val="47DD21D6"/>
    <w:rsid w:val="47EDD3EC"/>
    <w:rsid w:val="47F29987"/>
    <w:rsid w:val="47F70143"/>
    <w:rsid w:val="47FA7A33"/>
    <w:rsid w:val="47FF7EFD"/>
    <w:rsid w:val="480E756D"/>
    <w:rsid w:val="48339E57"/>
    <w:rsid w:val="484A0D30"/>
    <w:rsid w:val="48EB7610"/>
    <w:rsid w:val="48EF21E7"/>
    <w:rsid w:val="493F60EC"/>
    <w:rsid w:val="49D4F33A"/>
    <w:rsid w:val="49DBD51F"/>
    <w:rsid w:val="4A2DE7A0"/>
    <w:rsid w:val="4A64A251"/>
    <w:rsid w:val="4AB4DDF7"/>
    <w:rsid w:val="4AE03E3B"/>
    <w:rsid w:val="4AE42501"/>
    <w:rsid w:val="4B232A15"/>
    <w:rsid w:val="4B62187A"/>
    <w:rsid w:val="4BBB8E87"/>
    <w:rsid w:val="4BCCB990"/>
    <w:rsid w:val="4C0C1BC8"/>
    <w:rsid w:val="4C4F9E16"/>
    <w:rsid w:val="4C7FF562"/>
    <w:rsid w:val="4CB687E6"/>
    <w:rsid w:val="4D33551D"/>
    <w:rsid w:val="4D57C07B"/>
    <w:rsid w:val="4D7DE64A"/>
    <w:rsid w:val="4DAFE03D"/>
    <w:rsid w:val="4DB47064"/>
    <w:rsid w:val="4DB4A127"/>
    <w:rsid w:val="4DC00FA5"/>
    <w:rsid w:val="4DCD69AE"/>
    <w:rsid w:val="4E0FA1C2"/>
    <w:rsid w:val="4E210F66"/>
    <w:rsid w:val="4E76146B"/>
    <w:rsid w:val="4E79C205"/>
    <w:rsid w:val="4ECA6A6C"/>
    <w:rsid w:val="4EF73A6D"/>
    <w:rsid w:val="5006BCBA"/>
    <w:rsid w:val="5026E944"/>
    <w:rsid w:val="5031AB43"/>
    <w:rsid w:val="504C5C54"/>
    <w:rsid w:val="506F5695"/>
    <w:rsid w:val="507528F4"/>
    <w:rsid w:val="50D1A7CA"/>
    <w:rsid w:val="50E7689A"/>
    <w:rsid w:val="50F5D1BB"/>
    <w:rsid w:val="512BBB70"/>
    <w:rsid w:val="519AB077"/>
    <w:rsid w:val="51C15D98"/>
    <w:rsid w:val="51FE341C"/>
    <w:rsid w:val="525072F2"/>
    <w:rsid w:val="52761F68"/>
    <w:rsid w:val="52C3812F"/>
    <w:rsid w:val="52D3C680"/>
    <w:rsid w:val="52E4B269"/>
    <w:rsid w:val="5314CB5F"/>
    <w:rsid w:val="5324915D"/>
    <w:rsid w:val="533059BA"/>
    <w:rsid w:val="53340ACB"/>
    <w:rsid w:val="53794E8B"/>
    <w:rsid w:val="5398B95A"/>
    <w:rsid w:val="539A34E5"/>
    <w:rsid w:val="54111A67"/>
    <w:rsid w:val="5411EFC9"/>
    <w:rsid w:val="54287804"/>
    <w:rsid w:val="54333CD0"/>
    <w:rsid w:val="54771266"/>
    <w:rsid w:val="54A778CE"/>
    <w:rsid w:val="54E53A06"/>
    <w:rsid w:val="5517440B"/>
    <w:rsid w:val="55544845"/>
    <w:rsid w:val="55BBCD2B"/>
    <w:rsid w:val="55CC115E"/>
    <w:rsid w:val="56084B35"/>
    <w:rsid w:val="560A242C"/>
    <w:rsid w:val="562EAC94"/>
    <w:rsid w:val="56635C5A"/>
    <w:rsid w:val="567BFB41"/>
    <w:rsid w:val="568DF6C2"/>
    <w:rsid w:val="56919626"/>
    <w:rsid w:val="5696B157"/>
    <w:rsid w:val="569B1ED9"/>
    <w:rsid w:val="56B2043D"/>
    <w:rsid w:val="57D6B9F1"/>
    <w:rsid w:val="57DFA35A"/>
    <w:rsid w:val="5880CC7F"/>
    <w:rsid w:val="5888497E"/>
    <w:rsid w:val="5898F1B0"/>
    <w:rsid w:val="58A3F344"/>
    <w:rsid w:val="590280C6"/>
    <w:rsid w:val="5909706B"/>
    <w:rsid w:val="590E48F6"/>
    <w:rsid w:val="594DA0D8"/>
    <w:rsid w:val="596200D8"/>
    <w:rsid w:val="596E8F02"/>
    <w:rsid w:val="5973D2D5"/>
    <w:rsid w:val="59E662CA"/>
    <w:rsid w:val="5A3BDCFD"/>
    <w:rsid w:val="5A88BA68"/>
    <w:rsid w:val="5AA373FA"/>
    <w:rsid w:val="5ABD623E"/>
    <w:rsid w:val="5AEAFC50"/>
    <w:rsid w:val="5B32D3E8"/>
    <w:rsid w:val="5B3BDD8C"/>
    <w:rsid w:val="5B4625BE"/>
    <w:rsid w:val="5B4DEB91"/>
    <w:rsid w:val="5BA2DBE6"/>
    <w:rsid w:val="5BA67B88"/>
    <w:rsid w:val="5BD93A75"/>
    <w:rsid w:val="5C16FCA1"/>
    <w:rsid w:val="5C59329F"/>
    <w:rsid w:val="5C877C4A"/>
    <w:rsid w:val="5C8859FF"/>
    <w:rsid w:val="5C9203E4"/>
    <w:rsid w:val="5CE949E0"/>
    <w:rsid w:val="5CED9006"/>
    <w:rsid w:val="5CF823A3"/>
    <w:rsid w:val="5CFB6084"/>
    <w:rsid w:val="5D032020"/>
    <w:rsid w:val="5D7762EE"/>
    <w:rsid w:val="5DA9FFB0"/>
    <w:rsid w:val="5DD05AB6"/>
    <w:rsid w:val="5DD75877"/>
    <w:rsid w:val="5DF50300"/>
    <w:rsid w:val="5E3D6DE2"/>
    <w:rsid w:val="5E957127"/>
    <w:rsid w:val="5EB6468A"/>
    <w:rsid w:val="5ED50265"/>
    <w:rsid w:val="5EF54605"/>
    <w:rsid w:val="5F2B0207"/>
    <w:rsid w:val="5F44A96E"/>
    <w:rsid w:val="5F90D361"/>
    <w:rsid w:val="5FA0014D"/>
    <w:rsid w:val="5FC79300"/>
    <w:rsid w:val="60084048"/>
    <w:rsid w:val="60629CC4"/>
    <w:rsid w:val="6097BCE2"/>
    <w:rsid w:val="609EF65E"/>
    <w:rsid w:val="60A9B08D"/>
    <w:rsid w:val="610CE099"/>
    <w:rsid w:val="614B9256"/>
    <w:rsid w:val="6151F1DF"/>
    <w:rsid w:val="6160788A"/>
    <w:rsid w:val="619176A0"/>
    <w:rsid w:val="619E1322"/>
    <w:rsid w:val="61F65013"/>
    <w:rsid w:val="62317A44"/>
    <w:rsid w:val="6244CE3C"/>
    <w:rsid w:val="625130DF"/>
    <w:rsid w:val="62774CF2"/>
    <w:rsid w:val="62A61725"/>
    <w:rsid w:val="6314EFE2"/>
    <w:rsid w:val="63298A38"/>
    <w:rsid w:val="637DFCE2"/>
    <w:rsid w:val="63CA4F51"/>
    <w:rsid w:val="63E273E9"/>
    <w:rsid w:val="63FB7AB8"/>
    <w:rsid w:val="641092DD"/>
    <w:rsid w:val="6423E18B"/>
    <w:rsid w:val="644C233C"/>
    <w:rsid w:val="64575A9C"/>
    <w:rsid w:val="6457C714"/>
    <w:rsid w:val="647067FB"/>
    <w:rsid w:val="64DCD04D"/>
    <w:rsid w:val="64F94187"/>
    <w:rsid w:val="6501127F"/>
    <w:rsid w:val="653FCBB7"/>
    <w:rsid w:val="6554A7E4"/>
    <w:rsid w:val="6555908A"/>
    <w:rsid w:val="656A0516"/>
    <w:rsid w:val="6580DBEF"/>
    <w:rsid w:val="65C270F0"/>
    <w:rsid w:val="65C71E51"/>
    <w:rsid w:val="65D8E342"/>
    <w:rsid w:val="663C366E"/>
    <w:rsid w:val="667095BF"/>
    <w:rsid w:val="66D2E237"/>
    <w:rsid w:val="66F5C2DF"/>
    <w:rsid w:val="66F7790C"/>
    <w:rsid w:val="6748E71A"/>
    <w:rsid w:val="6773D48E"/>
    <w:rsid w:val="67CAF5C3"/>
    <w:rsid w:val="67ECD446"/>
    <w:rsid w:val="67FBBD4C"/>
    <w:rsid w:val="68B0432E"/>
    <w:rsid w:val="68C71241"/>
    <w:rsid w:val="6928DB00"/>
    <w:rsid w:val="694DA82F"/>
    <w:rsid w:val="69ADDA01"/>
    <w:rsid w:val="69B69B70"/>
    <w:rsid w:val="69DEF3F4"/>
    <w:rsid w:val="69E5A4D3"/>
    <w:rsid w:val="6A77CBDA"/>
    <w:rsid w:val="6A7875BF"/>
    <w:rsid w:val="6A7B487A"/>
    <w:rsid w:val="6A849141"/>
    <w:rsid w:val="6A90599E"/>
    <w:rsid w:val="6A90C08C"/>
    <w:rsid w:val="6A91DD9D"/>
    <w:rsid w:val="6AB3A866"/>
    <w:rsid w:val="6ABCDF05"/>
    <w:rsid w:val="6B49AA62"/>
    <w:rsid w:val="6B5EA924"/>
    <w:rsid w:val="6B94C872"/>
    <w:rsid w:val="6B956A1E"/>
    <w:rsid w:val="6BA1AF4A"/>
    <w:rsid w:val="6BA2A663"/>
    <w:rsid w:val="6BE16153"/>
    <w:rsid w:val="6C0000D8"/>
    <w:rsid w:val="6C07B7F6"/>
    <w:rsid w:val="6C156BDC"/>
    <w:rsid w:val="6C4F3914"/>
    <w:rsid w:val="6C54859E"/>
    <w:rsid w:val="6D067593"/>
    <w:rsid w:val="6D1C9630"/>
    <w:rsid w:val="6D45CFB6"/>
    <w:rsid w:val="6D5894EF"/>
    <w:rsid w:val="6DAE1448"/>
    <w:rsid w:val="6DB8AE7B"/>
    <w:rsid w:val="6DD71EF7"/>
    <w:rsid w:val="6DDFD70B"/>
    <w:rsid w:val="6E0471EC"/>
    <w:rsid w:val="6E3EFB92"/>
    <w:rsid w:val="6E70D1BF"/>
    <w:rsid w:val="6E93BC9F"/>
    <w:rsid w:val="6E958307"/>
    <w:rsid w:val="6EA1C4A7"/>
    <w:rsid w:val="6ECA086D"/>
    <w:rsid w:val="6EE60775"/>
    <w:rsid w:val="6EF46550"/>
    <w:rsid w:val="6EF5D0B6"/>
    <w:rsid w:val="6EF6EB7D"/>
    <w:rsid w:val="6F0EBADC"/>
    <w:rsid w:val="6F250E0A"/>
    <w:rsid w:val="6F2EAF2F"/>
    <w:rsid w:val="6F2FA0B6"/>
    <w:rsid w:val="6F620AB8"/>
    <w:rsid w:val="6F80A42F"/>
    <w:rsid w:val="6F8FD39A"/>
    <w:rsid w:val="6FAC7757"/>
    <w:rsid w:val="6FB4727C"/>
    <w:rsid w:val="6FFFBC27"/>
    <w:rsid w:val="700B3B65"/>
    <w:rsid w:val="7025A91C"/>
    <w:rsid w:val="70315203"/>
    <w:rsid w:val="70DC3B47"/>
    <w:rsid w:val="71578291"/>
    <w:rsid w:val="718EEEC4"/>
    <w:rsid w:val="71AAAB37"/>
    <w:rsid w:val="71EB937F"/>
    <w:rsid w:val="722504C3"/>
    <w:rsid w:val="72857970"/>
    <w:rsid w:val="72A69401"/>
    <w:rsid w:val="72F4B863"/>
    <w:rsid w:val="731D60A6"/>
    <w:rsid w:val="738FDB90"/>
    <w:rsid w:val="743232E6"/>
    <w:rsid w:val="74352931"/>
    <w:rsid w:val="7464566D"/>
    <w:rsid w:val="748F6A4A"/>
    <w:rsid w:val="74E23585"/>
    <w:rsid w:val="7507771F"/>
    <w:rsid w:val="750923AE"/>
    <w:rsid w:val="751225D9"/>
    <w:rsid w:val="7517170D"/>
    <w:rsid w:val="752AEAAA"/>
    <w:rsid w:val="752EAFE8"/>
    <w:rsid w:val="753895AC"/>
    <w:rsid w:val="7559E6F0"/>
    <w:rsid w:val="7573AD39"/>
    <w:rsid w:val="7574D14E"/>
    <w:rsid w:val="759C758F"/>
    <w:rsid w:val="759D6D8E"/>
    <w:rsid w:val="75CCA0CA"/>
    <w:rsid w:val="75E643AA"/>
    <w:rsid w:val="760BA85E"/>
    <w:rsid w:val="762F8392"/>
    <w:rsid w:val="7637D43A"/>
    <w:rsid w:val="76541801"/>
    <w:rsid w:val="7654E5D4"/>
    <w:rsid w:val="766F2A52"/>
    <w:rsid w:val="7685B7C2"/>
    <w:rsid w:val="77530FA3"/>
    <w:rsid w:val="77881E1B"/>
    <w:rsid w:val="77D30402"/>
    <w:rsid w:val="77E3A3F1"/>
    <w:rsid w:val="77E58F86"/>
    <w:rsid w:val="78301F50"/>
    <w:rsid w:val="78CD58F2"/>
    <w:rsid w:val="79304E88"/>
    <w:rsid w:val="7994F640"/>
    <w:rsid w:val="79D0017E"/>
    <w:rsid w:val="79EE54BC"/>
    <w:rsid w:val="7A1B17A9"/>
    <w:rsid w:val="7A37DBC5"/>
    <w:rsid w:val="7A3DAB99"/>
    <w:rsid w:val="7A63E289"/>
    <w:rsid w:val="7A65B810"/>
    <w:rsid w:val="7A6BC26F"/>
    <w:rsid w:val="7A9DE5B1"/>
    <w:rsid w:val="7ACB822F"/>
    <w:rsid w:val="7ACC1EE9"/>
    <w:rsid w:val="7AD16580"/>
    <w:rsid w:val="7B1AAA50"/>
    <w:rsid w:val="7B241070"/>
    <w:rsid w:val="7B2A4F35"/>
    <w:rsid w:val="7B37935F"/>
    <w:rsid w:val="7B5A55A0"/>
    <w:rsid w:val="7B6E7C30"/>
    <w:rsid w:val="7BC332EE"/>
    <w:rsid w:val="7BC4625F"/>
    <w:rsid w:val="7C03B07E"/>
    <w:rsid w:val="7C7C8662"/>
    <w:rsid w:val="7C9350CC"/>
    <w:rsid w:val="7CD7FE92"/>
    <w:rsid w:val="7CDC698F"/>
    <w:rsid w:val="7CEA9619"/>
    <w:rsid w:val="7CEC4E26"/>
    <w:rsid w:val="7CECD70C"/>
    <w:rsid w:val="7CF0E098"/>
    <w:rsid w:val="7CF1AAB3"/>
    <w:rsid w:val="7D017BFF"/>
    <w:rsid w:val="7D1EC9F1"/>
    <w:rsid w:val="7D2FE416"/>
    <w:rsid w:val="7D39C1CD"/>
    <w:rsid w:val="7D433D3B"/>
    <w:rsid w:val="7D9C6BC8"/>
    <w:rsid w:val="7DB3390F"/>
    <w:rsid w:val="7DC222A2"/>
    <w:rsid w:val="7DCFAFEC"/>
    <w:rsid w:val="7DED5725"/>
    <w:rsid w:val="7E53D7BC"/>
    <w:rsid w:val="7EBD4516"/>
    <w:rsid w:val="7F365F55"/>
    <w:rsid w:val="7F5DFD71"/>
    <w:rsid w:val="7F71B2FE"/>
    <w:rsid w:val="7F85DBF7"/>
    <w:rsid w:val="7FD1EA20"/>
    <w:rsid w:val="7FDFB4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1938F3"/>
  <w15:chartTrackingRefBased/>
  <w15:docId w15:val="{F2A1DF49-24FC-41E0-A89F-8CE47945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hAnsiTheme="majorHAnsi" w:eastAsiaTheme="majorEastAsia"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5BF3"/>
  </w:style>
  <w:style w:type="paragraph" w:styleId="Heading1">
    <w:name w:val="heading 1"/>
    <w:basedOn w:val="Normal"/>
    <w:next w:val="Normal"/>
    <w:link w:val="Heading1Char"/>
    <w:uiPriority w:val="9"/>
    <w:qFormat/>
    <w:rsid w:val="00EC5BF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EC5BF3"/>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EC5BF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EC5BF3"/>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EC5BF3"/>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EC5B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EC5B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EC5B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EC5BF3"/>
    <w:pPr>
      <w:spacing w:after="0" w:line="271" w:lineRule="auto"/>
      <w:outlineLvl w:val="8"/>
    </w:pPr>
    <w:rPr>
      <w:b/>
      <w:bCs/>
      <w:i/>
      <w:iCs/>
      <w:color w:val="7F7F7F" w:themeColor="text1" w:themeTint="8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35DA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35DA4"/>
    <w:rPr>
      <w:rFonts w:ascii="Segoe UI" w:hAnsi="Segoe UI" w:cs="Segoe UI"/>
      <w:sz w:val="18"/>
      <w:szCs w:val="18"/>
    </w:rPr>
  </w:style>
  <w:style w:type="character" w:styleId="Heading1Char" w:customStyle="1">
    <w:name w:val="Heading 1 Char"/>
    <w:basedOn w:val="DefaultParagraphFont"/>
    <w:link w:val="Heading1"/>
    <w:uiPriority w:val="9"/>
    <w:rsid w:val="00EC5BF3"/>
    <w:rPr>
      <w:smallCaps/>
      <w:spacing w:val="5"/>
      <w:sz w:val="36"/>
      <w:szCs w:val="36"/>
    </w:rPr>
  </w:style>
  <w:style w:type="character" w:styleId="Heading2Char" w:customStyle="1">
    <w:name w:val="Heading 2 Char"/>
    <w:basedOn w:val="DefaultParagraphFont"/>
    <w:link w:val="Heading2"/>
    <w:uiPriority w:val="9"/>
    <w:rsid w:val="00EC5BF3"/>
    <w:rPr>
      <w:smallCaps/>
      <w:sz w:val="28"/>
      <w:szCs w:val="28"/>
    </w:rPr>
  </w:style>
  <w:style w:type="character" w:styleId="Heading3Char" w:customStyle="1">
    <w:name w:val="Heading 3 Char"/>
    <w:basedOn w:val="DefaultParagraphFont"/>
    <w:link w:val="Heading3"/>
    <w:uiPriority w:val="9"/>
    <w:rsid w:val="00EC5BF3"/>
    <w:rPr>
      <w:i/>
      <w:iCs/>
      <w:smallCaps/>
      <w:spacing w:val="5"/>
      <w:sz w:val="26"/>
      <w:szCs w:val="26"/>
    </w:rPr>
  </w:style>
  <w:style w:type="character" w:styleId="Heading4Char" w:customStyle="1">
    <w:name w:val="Heading 4 Char"/>
    <w:basedOn w:val="DefaultParagraphFont"/>
    <w:link w:val="Heading4"/>
    <w:uiPriority w:val="9"/>
    <w:rsid w:val="00EC5BF3"/>
    <w:rPr>
      <w:b/>
      <w:bCs/>
      <w:spacing w:val="5"/>
      <w:sz w:val="24"/>
      <w:szCs w:val="24"/>
    </w:rPr>
  </w:style>
  <w:style w:type="character" w:styleId="Heading5Char" w:customStyle="1">
    <w:name w:val="Heading 5 Char"/>
    <w:basedOn w:val="DefaultParagraphFont"/>
    <w:link w:val="Heading5"/>
    <w:uiPriority w:val="9"/>
    <w:rsid w:val="00EC5BF3"/>
    <w:rPr>
      <w:i/>
      <w:iCs/>
      <w:sz w:val="24"/>
      <w:szCs w:val="24"/>
    </w:rPr>
  </w:style>
  <w:style w:type="character" w:styleId="Heading6Char" w:customStyle="1">
    <w:name w:val="Heading 6 Char"/>
    <w:basedOn w:val="DefaultParagraphFont"/>
    <w:link w:val="Heading6"/>
    <w:uiPriority w:val="9"/>
    <w:rsid w:val="00EC5BF3"/>
    <w:rPr>
      <w:b/>
      <w:bCs/>
      <w:color w:val="595959" w:themeColor="text1" w:themeTint="A6"/>
      <w:spacing w:val="5"/>
      <w:shd w:val="clear" w:color="auto" w:fill="FFFFFF" w:themeFill="background1"/>
    </w:rPr>
  </w:style>
  <w:style w:type="character" w:styleId="Heading7Char" w:customStyle="1">
    <w:name w:val="Heading 7 Char"/>
    <w:basedOn w:val="DefaultParagraphFont"/>
    <w:link w:val="Heading7"/>
    <w:uiPriority w:val="9"/>
    <w:rsid w:val="00EC5BF3"/>
    <w:rPr>
      <w:b/>
      <w:bCs/>
      <w:i/>
      <w:iCs/>
      <w:color w:val="5A5A5A" w:themeColor="text1" w:themeTint="A5"/>
      <w:sz w:val="20"/>
      <w:szCs w:val="20"/>
    </w:rPr>
  </w:style>
  <w:style w:type="character" w:styleId="Heading8Char" w:customStyle="1">
    <w:name w:val="Heading 8 Char"/>
    <w:basedOn w:val="DefaultParagraphFont"/>
    <w:link w:val="Heading8"/>
    <w:uiPriority w:val="9"/>
    <w:rsid w:val="00EC5BF3"/>
    <w:rPr>
      <w:b/>
      <w:bCs/>
      <w:color w:val="7F7F7F" w:themeColor="text1" w:themeTint="80"/>
      <w:sz w:val="20"/>
      <w:szCs w:val="20"/>
    </w:rPr>
  </w:style>
  <w:style w:type="character" w:styleId="Heading9Char" w:customStyle="1">
    <w:name w:val="Heading 9 Char"/>
    <w:basedOn w:val="DefaultParagraphFont"/>
    <w:link w:val="Heading9"/>
    <w:uiPriority w:val="9"/>
    <w:rsid w:val="00EC5BF3"/>
    <w:rPr>
      <w:b/>
      <w:bCs/>
      <w:i/>
      <w:iCs/>
      <w:color w:val="7F7F7F" w:themeColor="text1" w:themeTint="80"/>
      <w:sz w:val="18"/>
      <w:szCs w:val="18"/>
    </w:rPr>
  </w:style>
  <w:style w:type="paragraph" w:styleId="TOC1">
    <w:name w:val="toc 1"/>
    <w:basedOn w:val="Normal"/>
    <w:next w:val="Normal"/>
    <w:autoRedefine/>
    <w:uiPriority w:val="39"/>
    <w:unhideWhenUsed/>
    <w:rsid w:val="00635DA4"/>
    <w:pPr>
      <w:tabs>
        <w:tab w:val="left" w:pos="605"/>
        <w:tab w:val="right" w:leader="dot" w:pos="9350"/>
      </w:tabs>
      <w:spacing w:before="60" w:after="60" w:line="240" w:lineRule="auto"/>
      <w:jc w:val="both"/>
    </w:pPr>
    <w:rPr>
      <w:rFonts w:ascii="Tahoma" w:hAnsi="Tahoma" w:eastAsia="Times New Roman" w:cs="Times New Roman"/>
      <w:b/>
      <w:bCs/>
      <w:sz w:val="20"/>
      <w:szCs w:val="24"/>
    </w:rPr>
  </w:style>
  <w:style w:type="paragraph" w:styleId="TOC2">
    <w:name w:val="toc 2"/>
    <w:basedOn w:val="Normal"/>
    <w:next w:val="Normal"/>
    <w:autoRedefine/>
    <w:uiPriority w:val="39"/>
    <w:unhideWhenUsed/>
    <w:rsid w:val="00635DA4"/>
    <w:pPr>
      <w:spacing w:before="60" w:after="60" w:line="240" w:lineRule="auto"/>
      <w:ind w:left="101"/>
    </w:pPr>
    <w:rPr>
      <w:rFonts w:ascii="Tahoma" w:hAnsi="Tahoma" w:eastAsia="Times New Roman" w:cs="Times New Roman"/>
      <w:bCs/>
      <w:sz w:val="20"/>
      <w:szCs w:val="20"/>
    </w:rPr>
  </w:style>
  <w:style w:type="paragraph" w:styleId="TOC3">
    <w:name w:val="toc 3"/>
    <w:basedOn w:val="Normal"/>
    <w:next w:val="Normal"/>
    <w:autoRedefine/>
    <w:uiPriority w:val="39"/>
    <w:unhideWhenUsed/>
    <w:rsid w:val="00635DA4"/>
    <w:pPr>
      <w:spacing w:before="60" w:after="60" w:line="240" w:lineRule="auto"/>
      <w:ind w:left="202"/>
    </w:pPr>
    <w:rPr>
      <w:rFonts w:ascii="Tahoma" w:hAnsi="Tahoma" w:eastAsia="Times New Roman" w:cs="Times New Roman"/>
      <w:sz w:val="20"/>
      <w:szCs w:val="20"/>
    </w:rPr>
  </w:style>
  <w:style w:type="paragraph" w:styleId="TableofFigures">
    <w:name w:val="table of figures"/>
    <w:basedOn w:val="Normal"/>
    <w:next w:val="Normal"/>
    <w:uiPriority w:val="99"/>
    <w:unhideWhenUsed/>
    <w:rsid w:val="00635DA4"/>
    <w:pPr>
      <w:spacing w:before="60" w:after="60" w:line="240" w:lineRule="auto"/>
      <w:jc w:val="both"/>
    </w:pPr>
    <w:rPr>
      <w:rFonts w:ascii="Tahoma" w:hAnsi="Tahoma" w:eastAsia="Times New Roman" w:cs="Times New Roman"/>
      <w:sz w:val="20"/>
      <w:szCs w:val="24"/>
    </w:rPr>
  </w:style>
  <w:style w:type="paragraph" w:styleId="TableHead" w:customStyle="1">
    <w:name w:val="TableHead"/>
    <w:basedOn w:val="TableTitle"/>
    <w:rsid w:val="00635DA4"/>
  </w:style>
  <w:style w:type="paragraph" w:styleId="TableTitle" w:customStyle="1">
    <w:name w:val="TableTitle"/>
    <w:basedOn w:val="Normal"/>
    <w:rsid w:val="00635DA4"/>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exact"/>
      <w:jc w:val="center"/>
    </w:pPr>
    <w:rPr>
      <w:rFonts w:ascii="Tahoma" w:hAnsi="Tahoma" w:eastAsia="Times New Roman" w:cs="Times New Roman"/>
      <w:b/>
      <w:sz w:val="20"/>
      <w:szCs w:val="24"/>
    </w:rPr>
  </w:style>
  <w:style w:type="paragraph" w:styleId="regular" w:customStyle="1">
    <w:name w:val="regular"/>
    <w:rsid w:val="00635DA4"/>
    <w:pPr>
      <w:spacing w:after="0" w:line="240" w:lineRule="auto"/>
    </w:pPr>
    <w:rPr>
      <w:rFonts w:ascii="Times New Roman" w:hAnsi="Times New Roman" w:eastAsia="Times New Roman" w:cs="Times New Roman"/>
      <w:noProof/>
      <w:color w:val="000000"/>
      <w:sz w:val="18"/>
      <w:szCs w:val="20"/>
      <w:u w:val="single"/>
    </w:rPr>
  </w:style>
  <w:style w:type="paragraph" w:styleId="approval2" w:customStyle="1">
    <w:name w:val="approval2"/>
    <w:autoRedefine/>
    <w:rsid w:val="00635DA4"/>
    <w:pPr>
      <w:tabs>
        <w:tab w:val="left" w:pos="360"/>
        <w:tab w:val="left" w:pos="3690"/>
        <w:tab w:val="left" w:pos="5040"/>
        <w:tab w:val="left" w:pos="8460"/>
      </w:tabs>
      <w:spacing w:after="0" w:line="240" w:lineRule="auto"/>
    </w:pPr>
    <w:rPr>
      <w:rFonts w:ascii="Times New Roman" w:hAnsi="Times New Roman" w:eastAsia="Times New Roman" w:cs="Times New Roman"/>
      <w:sz w:val="18"/>
      <w:szCs w:val="20"/>
    </w:rPr>
  </w:style>
  <w:style w:type="paragraph" w:styleId="AppHead" w:customStyle="1">
    <w:name w:val="AppHead"/>
    <w:basedOn w:val="Heading1"/>
    <w:next w:val="Normal"/>
    <w:link w:val="AppHeadChar"/>
    <w:autoRedefine/>
    <w:uiPriority w:val="99"/>
    <w:rsid w:val="00635DA4"/>
    <w:pPr>
      <w:numPr>
        <w:numId w:val="7"/>
      </w:numPr>
    </w:pPr>
    <w:rPr>
      <w:rFonts w:cs="Tahoma"/>
      <w:snapToGrid w:val="0"/>
      <w:szCs w:val="24"/>
    </w:rPr>
  </w:style>
  <w:style w:type="character" w:styleId="AppHeadChar" w:customStyle="1">
    <w:name w:val="AppHead Char"/>
    <w:basedOn w:val="Heading1Char"/>
    <w:link w:val="AppHead"/>
    <w:uiPriority w:val="99"/>
    <w:rsid w:val="00635DA4"/>
    <w:rPr>
      <w:rFonts w:cs="Tahoma"/>
      <w:smallCaps/>
      <w:snapToGrid w:val="0"/>
      <w:spacing w:val="5"/>
      <w:sz w:val="36"/>
      <w:szCs w:val="24"/>
    </w:rPr>
  </w:style>
  <w:style w:type="paragraph" w:styleId="figtitle" w:customStyle="1">
    <w:name w:val="fig title"/>
    <w:next w:val="Normal"/>
    <w:rsid w:val="00635DA4"/>
    <w:pPr>
      <w:spacing w:before="360" w:after="80" w:line="280" w:lineRule="atLeast"/>
      <w:jc w:val="center"/>
    </w:pPr>
    <w:rPr>
      <w:rFonts w:ascii="Times New Roman" w:hAnsi="Times New Roman" w:eastAsia="Times New Roman" w:cs="Times New Roman"/>
      <w:b/>
      <w:color w:val="000000"/>
      <w:szCs w:val="20"/>
    </w:rPr>
  </w:style>
  <w:style w:type="paragraph" w:styleId="BodyText">
    <w:name w:val="Body Text"/>
    <w:link w:val="BodyTextChar"/>
    <w:autoRedefine/>
    <w:uiPriority w:val="99"/>
    <w:rsid w:val="00635DA4"/>
    <w:pPr>
      <w:keepNext/>
      <w:spacing w:after="120" w:line="240" w:lineRule="auto"/>
      <w:jc w:val="both"/>
    </w:pPr>
    <w:rPr>
      <w:rFonts w:ascii="Tahoma" w:hAnsi="Tahoma" w:eastAsia="Times New Roman" w:cs="Times New Roman"/>
      <w:sz w:val="20"/>
      <w:szCs w:val="20"/>
    </w:rPr>
  </w:style>
  <w:style w:type="character" w:styleId="BodyTextChar" w:customStyle="1">
    <w:name w:val="Body Text Char"/>
    <w:basedOn w:val="DefaultParagraphFont"/>
    <w:link w:val="BodyText"/>
    <w:uiPriority w:val="99"/>
    <w:rsid w:val="00635DA4"/>
    <w:rPr>
      <w:rFonts w:ascii="Tahoma" w:hAnsi="Tahoma" w:eastAsia="Times New Roman" w:cs="Times New Roman"/>
      <w:sz w:val="20"/>
      <w:szCs w:val="20"/>
    </w:rPr>
  </w:style>
  <w:style w:type="paragraph" w:styleId="Bullet" w:customStyle="1">
    <w:name w:val="Bullet"/>
    <w:rsid w:val="00635DA4"/>
    <w:pPr>
      <w:tabs>
        <w:tab w:val="num" w:pos="360"/>
      </w:tabs>
      <w:spacing w:after="0" w:line="240" w:lineRule="auto"/>
      <w:ind w:left="360" w:hanging="360"/>
    </w:pPr>
    <w:rPr>
      <w:rFonts w:ascii="Times New Roman" w:hAnsi="Times New Roman" w:eastAsia="Times New Roman" w:cs="Times New Roman"/>
      <w:noProof/>
      <w:szCs w:val="20"/>
    </w:rPr>
  </w:style>
  <w:style w:type="paragraph" w:styleId="DocumentMap">
    <w:name w:val="Document Map"/>
    <w:basedOn w:val="Normal"/>
    <w:link w:val="DocumentMapChar"/>
    <w:semiHidden/>
    <w:rsid w:val="00635DA4"/>
    <w:pPr>
      <w:shd w:val="clear" w:color="auto" w:fill="000080"/>
      <w:spacing w:after="120" w:line="240" w:lineRule="auto"/>
      <w:jc w:val="both"/>
    </w:pPr>
    <w:rPr>
      <w:rFonts w:ascii="Tahoma" w:hAnsi="Tahoma" w:eastAsia="Times New Roman" w:cs="Times New Roman"/>
      <w:sz w:val="20"/>
      <w:szCs w:val="24"/>
    </w:rPr>
  </w:style>
  <w:style w:type="character" w:styleId="DocumentMapChar" w:customStyle="1">
    <w:name w:val="Document Map Char"/>
    <w:basedOn w:val="DefaultParagraphFont"/>
    <w:link w:val="DocumentMap"/>
    <w:semiHidden/>
    <w:rsid w:val="00635DA4"/>
    <w:rPr>
      <w:rFonts w:ascii="Tahoma" w:hAnsi="Tahoma" w:eastAsia="Times New Roman" w:cs="Times New Roman"/>
      <w:sz w:val="20"/>
      <w:szCs w:val="24"/>
      <w:shd w:val="clear" w:color="auto" w:fill="000080"/>
    </w:rPr>
  </w:style>
  <w:style w:type="paragraph" w:styleId="Footer">
    <w:name w:val="footer"/>
    <w:link w:val="FooterChar"/>
    <w:uiPriority w:val="99"/>
    <w:rsid w:val="00635DA4"/>
    <w:pPr>
      <w:spacing w:after="0" w:line="240" w:lineRule="auto"/>
    </w:pPr>
    <w:rPr>
      <w:rFonts w:ascii="Times New Roman" w:hAnsi="Times New Roman" w:eastAsia="Times New Roman" w:cs="Times New Roman"/>
      <w:noProof/>
      <w:sz w:val="18"/>
      <w:szCs w:val="20"/>
    </w:rPr>
  </w:style>
  <w:style w:type="character" w:styleId="FooterChar" w:customStyle="1">
    <w:name w:val="Footer Char"/>
    <w:basedOn w:val="DefaultParagraphFont"/>
    <w:link w:val="Footer"/>
    <w:uiPriority w:val="99"/>
    <w:rsid w:val="00635DA4"/>
    <w:rPr>
      <w:rFonts w:ascii="Times New Roman" w:hAnsi="Times New Roman" w:eastAsia="Times New Roman" w:cs="Times New Roman"/>
      <w:noProof/>
      <w:sz w:val="18"/>
      <w:szCs w:val="20"/>
    </w:rPr>
  </w:style>
  <w:style w:type="paragraph" w:styleId="Header">
    <w:name w:val="header"/>
    <w:link w:val="HeaderChar"/>
    <w:uiPriority w:val="99"/>
    <w:rsid w:val="00635DA4"/>
    <w:pPr>
      <w:tabs>
        <w:tab w:val="left" w:pos="7560"/>
        <w:tab w:val="right" w:pos="9360"/>
      </w:tabs>
      <w:spacing w:after="0" w:line="240" w:lineRule="auto"/>
    </w:pPr>
    <w:rPr>
      <w:rFonts w:ascii="Times New Roman" w:hAnsi="Times New Roman" w:eastAsia="Times New Roman" w:cs="Times New Roman"/>
      <w:noProof/>
      <w:sz w:val="18"/>
      <w:szCs w:val="20"/>
    </w:rPr>
  </w:style>
  <w:style w:type="character" w:styleId="HeaderChar" w:customStyle="1">
    <w:name w:val="Header Char"/>
    <w:basedOn w:val="DefaultParagraphFont"/>
    <w:link w:val="Header"/>
    <w:uiPriority w:val="99"/>
    <w:rsid w:val="00635DA4"/>
    <w:rPr>
      <w:rFonts w:ascii="Times New Roman" w:hAnsi="Times New Roman" w:eastAsia="Times New Roman" w:cs="Times New Roman"/>
      <w:noProof/>
      <w:sz w:val="18"/>
      <w:szCs w:val="20"/>
    </w:rPr>
  </w:style>
  <w:style w:type="paragraph" w:styleId="NormalBold" w:customStyle="1">
    <w:name w:val="NormalBold"/>
    <w:basedOn w:val="Normal"/>
    <w:rsid w:val="00635DA4"/>
    <w:pPr>
      <w:spacing w:after="120" w:line="240" w:lineRule="auto"/>
      <w:jc w:val="both"/>
    </w:pPr>
    <w:rPr>
      <w:rFonts w:ascii="Tahoma" w:hAnsi="Tahoma" w:eastAsia="Times New Roman" w:cs="Times New Roman"/>
      <w:b/>
      <w:sz w:val="20"/>
      <w:szCs w:val="24"/>
    </w:rPr>
  </w:style>
  <w:style w:type="paragraph" w:styleId="table" w:customStyle="1">
    <w:name w:val="table"/>
    <w:basedOn w:val="Normal"/>
    <w:rsid w:val="00635DA4"/>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288" w:right="288"/>
      <w:jc w:val="both"/>
    </w:pPr>
    <w:rPr>
      <w:rFonts w:ascii="Tahoma" w:hAnsi="Tahoma" w:eastAsia="Times New Roman" w:cs="Times New Roman"/>
      <w:color w:val="000000"/>
      <w:sz w:val="24"/>
      <w:szCs w:val="24"/>
    </w:rPr>
  </w:style>
  <w:style w:type="paragraph" w:styleId="TOC4">
    <w:name w:val="toc 4"/>
    <w:basedOn w:val="Normal"/>
    <w:next w:val="Normal"/>
    <w:autoRedefine/>
    <w:uiPriority w:val="39"/>
    <w:unhideWhenUsed/>
    <w:rsid w:val="00635DA4"/>
    <w:pPr>
      <w:spacing w:before="60" w:after="60" w:line="240" w:lineRule="auto"/>
      <w:ind w:left="403"/>
    </w:pPr>
    <w:rPr>
      <w:rFonts w:ascii="Tahoma" w:hAnsi="Tahoma" w:eastAsia="Times New Roman" w:cs="Times New Roman"/>
      <w:sz w:val="20"/>
      <w:szCs w:val="20"/>
    </w:rPr>
  </w:style>
  <w:style w:type="paragraph" w:styleId="TOC5">
    <w:name w:val="toc 5"/>
    <w:basedOn w:val="Normal"/>
    <w:next w:val="Normal"/>
    <w:autoRedefine/>
    <w:uiPriority w:val="39"/>
    <w:unhideWhenUsed/>
    <w:rsid w:val="00635DA4"/>
    <w:pPr>
      <w:spacing w:before="60" w:after="60" w:line="240" w:lineRule="auto"/>
      <w:ind w:left="605"/>
    </w:pPr>
    <w:rPr>
      <w:rFonts w:ascii="Tahoma" w:hAnsi="Tahoma" w:eastAsia="Times New Roman" w:cs="Times New Roman"/>
      <w:sz w:val="20"/>
      <w:szCs w:val="20"/>
    </w:rPr>
  </w:style>
  <w:style w:type="paragraph" w:styleId="TOC6">
    <w:name w:val="toc 6"/>
    <w:basedOn w:val="Normal"/>
    <w:next w:val="Normal"/>
    <w:autoRedefine/>
    <w:uiPriority w:val="39"/>
    <w:unhideWhenUsed/>
    <w:rsid w:val="00635DA4"/>
    <w:pPr>
      <w:spacing w:before="60" w:after="60" w:line="240" w:lineRule="auto"/>
      <w:ind w:left="806"/>
    </w:pPr>
    <w:rPr>
      <w:rFonts w:ascii="Tahoma" w:hAnsi="Tahoma" w:eastAsia="Times New Roman" w:cs="Times New Roman"/>
      <w:sz w:val="20"/>
      <w:szCs w:val="20"/>
    </w:rPr>
  </w:style>
  <w:style w:type="paragraph" w:styleId="TOC7">
    <w:name w:val="toc 7"/>
    <w:basedOn w:val="Normal"/>
    <w:next w:val="Normal"/>
    <w:autoRedefine/>
    <w:uiPriority w:val="39"/>
    <w:unhideWhenUsed/>
    <w:rsid w:val="00635DA4"/>
    <w:pPr>
      <w:spacing w:before="60" w:after="60" w:line="240" w:lineRule="auto"/>
      <w:ind w:left="994"/>
    </w:pPr>
    <w:rPr>
      <w:rFonts w:ascii="Tahoma" w:hAnsi="Tahoma" w:eastAsia="Times New Roman" w:cs="Times New Roman"/>
      <w:sz w:val="20"/>
      <w:szCs w:val="20"/>
    </w:rPr>
  </w:style>
  <w:style w:type="paragraph" w:styleId="TOC8">
    <w:name w:val="toc 8"/>
    <w:basedOn w:val="Normal"/>
    <w:next w:val="Normal"/>
    <w:autoRedefine/>
    <w:uiPriority w:val="39"/>
    <w:unhideWhenUsed/>
    <w:rsid w:val="00635DA4"/>
    <w:pPr>
      <w:spacing w:before="60" w:after="60" w:line="240" w:lineRule="auto"/>
      <w:ind w:left="1195"/>
    </w:pPr>
    <w:rPr>
      <w:rFonts w:ascii="Tahoma" w:hAnsi="Tahoma" w:eastAsia="Times New Roman" w:cs="Times New Roman"/>
      <w:sz w:val="20"/>
      <w:szCs w:val="20"/>
    </w:rPr>
  </w:style>
  <w:style w:type="paragraph" w:styleId="TOC9">
    <w:name w:val="toc 9"/>
    <w:basedOn w:val="Normal"/>
    <w:next w:val="Normal"/>
    <w:autoRedefine/>
    <w:uiPriority w:val="39"/>
    <w:unhideWhenUsed/>
    <w:rsid w:val="00635DA4"/>
    <w:pPr>
      <w:spacing w:before="60" w:after="60" w:line="240" w:lineRule="auto"/>
      <w:ind w:left="1397"/>
    </w:pPr>
    <w:rPr>
      <w:rFonts w:ascii="Tahoma" w:hAnsi="Tahoma" w:eastAsia="Times New Roman" w:cs="Times New Roman"/>
      <w:sz w:val="20"/>
      <w:szCs w:val="20"/>
    </w:rPr>
  </w:style>
  <w:style w:type="paragraph" w:styleId="Caption">
    <w:name w:val="caption"/>
    <w:aliases w:val="PF_Caption"/>
    <w:basedOn w:val="Normal"/>
    <w:next w:val="Normal"/>
    <w:uiPriority w:val="35"/>
    <w:qFormat/>
    <w:rsid w:val="00635DA4"/>
    <w:pPr>
      <w:spacing w:before="60" w:after="60" w:line="240" w:lineRule="auto"/>
      <w:jc w:val="center"/>
    </w:pPr>
    <w:rPr>
      <w:rFonts w:ascii="Tahoma" w:hAnsi="Tahoma" w:eastAsia="Times New Roman" w:cs="Times New Roman"/>
      <w:b/>
      <w:sz w:val="20"/>
      <w:szCs w:val="24"/>
    </w:rPr>
  </w:style>
  <w:style w:type="character" w:styleId="CommentReference">
    <w:name w:val="annotation reference"/>
    <w:basedOn w:val="DefaultParagraphFont"/>
    <w:uiPriority w:val="99"/>
    <w:rsid w:val="00635DA4"/>
    <w:rPr>
      <w:sz w:val="16"/>
    </w:rPr>
  </w:style>
  <w:style w:type="paragraph" w:styleId="CommentText">
    <w:name w:val="annotation text"/>
    <w:basedOn w:val="Normal"/>
    <w:link w:val="CommentTextChar"/>
    <w:uiPriority w:val="99"/>
    <w:rsid w:val="00635DA4"/>
    <w:pPr>
      <w:spacing w:after="120" w:line="240" w:lineRule="auto"/>
      <w:jc w:val="both"/>
    </w:pPr>
    <w:rPr>
      <w:rFonts w:ascii="Tahoma" w:hAnsi="Tahoma" w:eastAsia="Times New Roman" w:cs="Times New Roman"/>
      <w:sz w:val="20"/>
      <w:szCs w:val="24"/>
    </w:rPr>
  </w:style>
  <w:style w:type="character" w:styleId="CommentTextChar" w:customStyle="1">
    <w:name w:val="Comment Text Char"/>
    <w:basedOn w:val="DefaultParagraphFont"/>
    <w:link w:val="CommentText"/>
    <w:uiPriority w:val="99"/>
    <w:rsid w:val="00635DA4"/>
    <w:rPr>
      <w:rFonts w:ascii="Tahoma" w:hAnsi="Tahoma" w:eastAsia="Times New Roman" w:cs="Times New Roman"/>
      <w:sz w:val="20"/>
      <w:szCs w:val="24"/>
    </w:rPr>
  </w:style>
  <w:style w:type="character" w:styleId="Hyperlink">
    <w:name w:val="Hyperlink"/>
    <w:basedOn w:val="DefaultParagraphFont"/>
    <w:uiPriority w:val="99"/>
    <w:unhideWhenUsed/>
    <w:rsid w:val="00635DA4"/>
    <w:rPr>
      <w:color w:val="0563C1" w:themeColor="hyperlink"/>
      <w:u w:val="single"/>
    </w:rPr>
  </w:style>
  <w:style w:type="paragraph" w:styleId="body" w:customStyle="1">
    <w:name w:val="body"/>
    <w:basedOn w:val="Normal"/>
    <w:rsid w:val="00635DA4"/>
    <w:pPr>
      <w:keepLines/>
      <w:suppressAutoHyphens/>
      <w:spacing w:before="120" w:after="120" w:line="260" w:lineRule="exact"/>
      <w:ind w:left="2304"/>
      <w:jc w:val="both"/>
    </w:pPr>
    <w:rPr>
      <w:rFonts w:ascii="Arial" w:hAnsi="Arial" w:eastAsia="Times New Roman" w:cs="Times New Roman"/>
      <w:sz w:val="21"/>
      <w:szCs w:val="24"/>
    </w:rPr>
  </w:style>
  <w:style w:type="paragraph" w:styleId="NormalWeb">
    <w:name w:val="Normal (Web)"/>
    <w:basedOn w:val="Normal"/>
    <w:uiPriority w:val="99"/>
    <w:rsid w:val="00635DA4"/>
    <w:pPr>
      <w:spacing w:before="100" w:beforeAutospacing="1" w:after="100" w:afterAutospacing="1" w:line="240" w:lineRule="auto"/>
      <w:jc w:val="both"/>
    </w:pPr>
    <w:rPr>
      <w:rFonts w:ascii="Verdana" w:hAnsi="Verdana" w:eastAsia="Arial Unicode MS" w:cs="Arial Unicode MS"/>
      <w:color w:val="000000"/>
      <w:sz w:val="20"/>
      <w:szCs w:val="24"/>
    </w:rPr>
  </w:style>
  <w:style w:type="character" w:styleId="heading31" w:customStyle="1">
    <w:name w:val="heading31"/>
    <w:basedOn w:val="DefaultParagraphFont"/>
    <w:rsid w:val="00635DA4"/>
    <w:rPr>
      <w:rFonts w:hint="default" w:ascii="Verdana" w:hAnsi="Verdana"/>
      <w:b/>
      <w:bCs/>
      <w:color w:val="CC0000"/>
      <w:sz w:val="20"/>
      <w:szCs w:val="20"/>
    </w:rPr>
  </w:style>
  <w:style w:type="paragraph" w:styleId="BodyText2">
    <w:name w:val="Body Text 2"/>
    <w:basedOn w:val="Normal"/>
    <w:link w:val="BodyText2Char"/>
    <w:rsid w:val="00635DA4"/>
    <w:pPr>
      <w:spacing w:after="120" w:line="240" w:lineRule="auto"/>
      <w:jc w:val="both"/>
    </w:pPr>
    <w:rPr>
      <w:rFonts w:ascii="Arial" w:hAnsi="Arial" w:eastAsia="Times New Roman" w:cs="Arial"/>
      <w:sz w:val="20"/>
      <w:szCs w:val="24"/>
    </w:rPr>
  </w:style>
  <w:style w:type="character" w:styleId="BodyText2Char" w:customStyle="1">
    <w:name w:val="Body Text 2 Char"/>
    <w:basedOn w:val="DefaultParagraphFont"/>
    <w:link w:val="BodyText2"/>
    <w:rsid w:val="00635DA4"/>
    <w:rPr>
      <w:rFonts w:ascii="Arial" w:hAnsi="Arial" w:eastAsia="Times New Roman" w:cs="Arial"/>
      <w:sz w:val="20"/>
      <w:szCs w:val="24"/>
    </w:rPr>
  </w:style>
  <w:style w:type="paragraph" w:styleId="BodyText3">
    <w:name w:val="Body Text 3"/>
    <w:basedOn w:val="Normal"/>
    <w:link w:val="BodyText3Char"/>
    <w:rsid w:val="00635DA4"/>
    <w:pPr>
      <w:spacing w:after="120" w:line="240" w:lineRule="auto"/>
      <w:jc w:val="both"/>
    </w:pPr>
    <w:rPr>
      <w:rFonts w:ascii="Tahoma" w:hAnsi="Tahoma" w:eastAsia="Times New Roman" w:cs="Times New Roman"/>
      <w:bCs/>
      <w:color w:val="000000"/>
      <w:sz w:val="24"/>
      <w:szCs w:val="24"/>
    </w:rPr>
  </w:style>
  <w:style w:type="character" w:styleId="BodyText3Char" w:customStyle="1">
    <w:name w:val="Body Text 3 Char"/>
    <w:basedOn w:val="DefaultParagraphFont"/>
    <w:link w:val="BodyText3"/>
    <w:rsid w:val="00635DA4"/>
    <w:rPr>
      <w:rFonts w:ascii="Tahoma" w:hAnsi="Tahoma" w:eastAsia="Times New Roman" w:cs="Times New Roman"/>
      <w:bCs/>
      <w:color w:val="000000"/>
      <w:sz w:val="24"/>
      <w:szCs w:val="24"/>
    </w:rPr>
  </w:style>
  <w:style w:type="paragraph" w:styleId="list-bullet" w:customStyle="1">
    <w:name w:val="list-bullet"/>
    <w:rsid w:val="00635DA4"/>
    <w:pPr>
      <w:numPr>
        <w:numId w:val="1"/>
      </w:numPr>
      <w:suppressAutoHyphens/>
      <w:spacing w:before="60" w:after="60" w:line="260" w:lineRule="exact"/>
      <w:ind w:left="2736" w:hanging="432"/>
    </w:pPr>
    <w:rPr>
      <w:rFonts w:ascii="Arial" w:hAnsi="Arial" w:eastAsia="Times New Roman" w:cs="Times New Roman"/>
      <w:sz w:val="21"/>
      <w:szCs w:val="20"/>
    </w:rPr>
  </w:style>
  <w:style w:type="paragraph" w:styleId="FootnoteText">
    <w:name w:val="footnote text"/>
    <w:basedOn w:val="Normal"/>
    <w:link w:val="FootnoteTextChar"/>
    <w:semiHidden/>
    <w:rsid w:val="00635DA4"/>
    <w:pPr>
      <w:spacing w:after="0" w:line="240" w:lineRule="auto"/>
      <w:jc w:val="both"/>
    </w:pPr>
    <w:rPr>
      <w:rFonts w:ascii="Tahoma" w:hAnsi="Tahoma" w:eastAsia="Times New Roman" w:cs="Times New Roman"/>
      <w:sz w:val="20"/>
      <w:szCs w:val="24"/>
    </w:rPr>
  </w:style>
  <w:style w:type="character" w:styleId="FootnoteTextChar" w:customStyle="1">
    <w:name w:val="Footnote Text Char"/>
    <w:basedOn w:val="DefaultParagraphFont"/>
    <w:link w:val="FootnoteText"/>
    <w:semiHidden/>
    <w:rsid w:val="00635DA4"/>
    <w:rPr>
      <w:rFonts w:ascii="Tahoma" w:hAnsi="Tahoma" w:eastAsia="Times New Roman" w:cs="Times New Roman"/>
      <w:sz w:val="20"/>
      <w:szCs w:val="24"/>
    </w:rPr>
  </w:style>
  <w:style w:type="paragraph" w:styleId="BlockText">
    <w:name w:val="Block Text"/>
    <w:basedOn w:val="Normal"/>
    <w:rsid w:val="00635DA4"/>
    <w:pPr>
      <w:tabs>
        <w:tab w:val="left" w:pos="2880"/>
      </w:tabs>
      <w:spacing w:after="120" w:line="240" w:lineRule="auto"/>
      <w:ind w:left="475" w:right="-270"/>
      <w:jc w:val="both"/>
    </w:pPr>
    <w:rPr>
      <w:rFonts w:ascii="Tahoma" w:hAnsi="Tahoma" w:eastAsia="Times New Roman" w:cs="Times New Roman"/>
      <w:sz w:val="20"/>
      <w:szCs w:val="24"/>
    </w:rPr>
  </w:style>
  <w:style w:type="paragraph" w:styleId="BodyTextIndent">
    <w:name w:val="Body Text Indent"/>
    <w:basedOn w:val="Normal"/>
    <w:link w:val="BodyTextIndentChar"/>
    <w:rsid w:val="00635DA4"/>
    <w:pPr>
      <w:tabs>
        <w:tab w:val="left" w:pos="2880"/>
      </w:tabs>
      <w:spacing w:after="120" w:line="240" w:lineRule="auto"/>
      <w:ind w:left="475"/>
      <w:jc w:val="both"/>
    </w:pPr>
    <w:rPr>
      <w:rFonts w:ascii="Tahoma" w:hAnsi="Tahoma" w:eastAsia="Times New Roman" w:cs="Times New Roman"/>
      <w:sz w:val="20"/>
      <w:szCs w:val="24"/>
    </w:rPr>
  </w:style>
  <w:style w:type="character" w:styleId="BodyTextIndentChar" w:customStyle="1">
    <w:name w:val="Body Text Indent Char"/>
    <w:basedOn w:val="DefaultParagraphFont"/>
    <w:link w:val="BodyTextIndent"/>
    <w:rsid w:val="00635DA4"/>
    <w:rPr>
      <w:rFonts w:ascii="Tahoma" w:hAnsi="Tahoma" w:eastAsia="Times New Roman" w:cs="Times New Roman"/>
      <w:sz w:val="20"/>
      <w:szCs w:val="24"/>
    </w:rPr>
  </w:style>
  <w:style w:type="paragraph" w:styleId="Style1" w:customStyle="1">
    <w:name w:val="Style1"/>
    <w:basedOn w:val="Heading3"/>
    <w:rsid w:val="00635DA4"/>
    <w:rPr>
      <w:rFonts w:cs="Tahoma"/>
    </w:rPr>
  </w:style>
  <w:style w:type="paragraph" w:styleId="Style2" w:customStyle="1">
    <w:name w:val="Style2"/>
    <w:basedOn w:val="Heading3"/>
    <w:rsid w:val="00635DA4"/>
    <w:rPr>
      <w:rFonts w:cs="Tahoma"/>
    </w:rPr>
  </w:style>
  <w:style w:type="character" w:styleId="PageNumber">
    <w:name w:val="page number"/>
    <w:basedOn w:val="DefaultParagraphFont"/>
    <w:rsid w:val="00635DA4"/>
  </w:style>
  <w:style w:type="paragraph" w:styleId="Style3" w:customStyle="1">
    <w:name w:val="Style3"/>
    <w:basedOn w:val="Footer"/>
    <w:rsid w:val="00635DA4"/>
    <w:pPr>
      <w:jc w:val="center"/>
    </w:pPr>
    <w:rPr>
      <w:rFonts w:ascii="Tahoma" w:hAnsi="Tahoma"/>
    </w:rPr>
  </w:style>
  <w:style w:type="paragraph" w:styleId="Style4" w:customStyle="1">
    <w:name w:val="Style4"/>
    <w:basedOn w:val="Footer"/>
    <w:rsid w:val="00635DA4"/>
    <w:pPr>
      <w:jc w:val="center"/>
    </w:pPr>
    <w:rPr>
      <w:rFonts w:ascii="Tahoma" w:hAnsi="Tahoma"/>
    </w:rPr>
  </w:style>
  <w:style w:type="paragraph" w:styleId="StyleHeading2Tahoma10pt" w:customStyle="1">
    <w:name w:val="Style Heading 2 + Tahoma 10 pt"/>
    <w:basedOn w:val="Heading2"/>
    <w:autoRedefine/>
    <w:rsid w:val="00635DA4"/>
    <w:pPr>
      <w:tabs>
        <w:tab w:val="left" w:pos="720"/>
      </w:tabs>
    </w:pPr>
    <w:rPr>
      <w:rFonts w:cs="Tahoma"/>
      <w:bCs/>
      <w:szCs w:val="22"/>
    </w:rPr>
  </w:style>
  <w:style w:type="character" w:styleId="normal-h" w:customStyle="1">
    <w:name w:val="normal-h"/>
    <w:basedOn w:val="DefaultParagraphFont"/>
    <w:rsid w:val="00635DA4"/>
  </w:style>
  <w:style w:type="paragraph" w:styleId="CommentSubject">
    <w:name w:val="annotation subject"/>
    <w:basedOn w:val="CommentText"/>
    <w:next w:val="CommentText"/>
    <w:link w:val="CommentSubjectChar"/>
    <w:uiPriority w:val="99"/>
    <w:rsid w:val="00635DA4"/>
    <w:rPr>
      <w:b/>
      <w:bCs/>
    </w:rPr>
  </w:style>
  <w:style w:type="character" w:styleId="CommentSubjectChar" w:customStyle="1">
    <w:name w:val="Comment Subject Char"/>
    <w:basedOn w:val="CommentTextChar"/>
    <w:link w:val="CommentSubject"/>
    <w:uiPriority w:val="99"/>
    <w:rsid w:val="00635DA4"/>
    <w:rPr>
      <w:rFonts w:ascii="Tahoma" w:hAnsi="Tahoma" w:eastAsia="Times New Roman" w:cs="Times New Roman"/>
      <w:b/>
      <w:bCs/>
      <w:sz w:val="20"/>
      <w:szCs w:val="24"/>
    </w:rPr>
  </w:style>
  <w:style w:type="paragraph" w:styleId="Style5" w:customStyle="1">
    <w:name w:val="Style5"/>
    <w:basedOn w:val="Normal"/>
    <w:rsid w:val="00635DA4"/>
    <w:pPr>
      <w:spacing w:after="120" w:line="240" w:lineRule="auto"/>
      <w:jc w:val="both"/>
    </w:pPr>
    <w:rPr>
      <w:rFonts w:ascii="Tahoma" w:hAnsi="Tahoma" w:eastAsia="Times New Roman" w:cs="Tahoma"/>
      <w:i/>
      <w:sz w:val="20"/>
      <w:szCs w:val="24"/>
    </w:rPr>
  </w:style>
  <w:style w:type="character" w:styleId="DefaultChar" w:customStyle="1">
    <w:name w:val="Default Char"/>
    <w:basedOn w:val="DefaultParagraphFont"/>
    <w:link w:val="Default"/>
    <w:uiPriority w:val="99"/>
    <w:locked/>
    <w:rsid w:val="00635DA4"/>
    <w:rPr>
      <w:rFonts w:ascii="Tahoma" w:hAnsi="Tahoma" w:cs="Tahoma"/>
      <w:color w:val="000000"/>
      <w:szCs w:val="24"/>
    </w:rPr>
  </w:style>
  <w:style w:type="paragraph" w:styleId="Default" w:customStyle="1">
    <w:name w:val="Default"/>
    <w:link w:val="DefaultChar"/>
    <w:uiPriority w:val="99"/>
    <w:rsid w:val="00635DA4"/>
    <w:pPr>
      <w:widowControl w:val="0"/>
      <w:autoSpaceDE w:val="0"/>
      <w:autoSpaceDN w:val="0"/>
      <w:adjustRightInd w:val="0"/>
      <w:spacing w:after="0" w:line="240" w:lineRule="auto"/>
    </w:pPr>
    <w:rPr>
      <w:rFonts w:ascii="Tahoma" w:hAnsi="Tahoma" w:cs="Tahoma"/>
      <w:color w:val="000000"/>
      <w:szCs w:val="24"/>
    </w:rPr>
  </w:style>
  <w:style w:type="table" w:styleId="LightGrid-Accent11" w:customStyle="1">
    <w:name w:val="Light Grid - Accent 11"/>
    <w:basedOn w:val="TableNormal"/>
    <w:uiPriority w:val="62"/>
    <w:rsid w:val="00635DA4"/>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Lines="0" w:beforeAutospacing="0" w:afterLines="0" w:afterAutospacing="0" w:line="240" w:lineRule="auto"/>
      </w:pPr>
      <w:rPr>
        <w:rFonts w:hint="default"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Lines="0" w:beforeAutospacing="0" w:afterLines="0" w:afterAutospacing="0" w:line="240" w:lineRule="auto"/>
      </w:pPr>
      <w:rPr>
        <w:rFonts w:hint="default"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hint="default" w:asciiTheme="majorHAnsi" w:hAnsiTheme="majorHAnsi" w:eastAsiaTheme="majorEastAsia" w:cstheme="majorBidi"/>
        <w:b/>
        <w:bCs/>
      </w:rPr>
    </w:tblStylePr>
    <w:tblStylePr w:type="lastCol">
      <w:rPr>
        <w:rFonts w:hint="default"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paragraph" w:styleId="normal-p" w:customStyle="1">
    <w:name w:val="normal-p"/>
    <w:basedOn w:val="Normal"/>
    <w:rsid w:val="00635DA4"/>
    <w:pPr>
      <w:spacing w:before="100" w:beforeAutospacing="1" w:after="100" w:afterAutospacing="1" w:line="240" w:lineRule="auto"/>
      <w:jc w:val="both"/>
    </w:pPr>
    <w:rPr>
      <w:rFonts w:ascii="Tahoma" w:hAnsi="Tahoma" w:eastAsia="Times New Roman" w:cs="Times New Roman"/>
      <w:sz w:val="24"/>
      <w:szCs w:val="24"/>
    </w:rPr>
  </w:style>
  <w:style w:type="paragraph" w:styleId="ListParagraph">
    <w:name w:val="List Paragraph"/>
    <w:basedOn w:val="Normal"/>
    <w:link w:val="ListParagraphChar"/>
    <w:uiPriority w:val="34"/>
    <w:qFormat/>
    <w:rsid w:val="00EC5BF3"/>
    <w:pPr>
      <w:ind w:left="720"/>
      <w:contextualSpacing/>
    </w:pPr>
  </w:style>
  <w:style w:type="table" w:styleId="TableGrid">
    <w:name w:val="Table Grid"/>
    <w:basedOn w:val="TableNormal"/>
    <w:uiPriority w:val="39"/>
    <w:rsid w:val="00635DA4"/>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635DA4"/>
    <w:pPr>
      <w:spacing w:after="0" w:line="240" w:lineRule="auto"/>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insideV w:val="single" w:color="7295D2" w:themeColor="accent1" w:themeTint="BF" w:sz="8" w:space="0"/>
      </w:tblBorders>
    </w:tblPr>
    <w:tcPr>
      <w:shd w:val="clear" w:color="auto" w:fill="D0DBF0" w:themeFill="accent1" w:themeFillTint="3F"/>
    </w:tcPr>
    <w:tblStylePr w:type="firstRow">
      <w:rPr>
        <w:b/>
        <w:bCs/>
      </w:rPr>
    </w:tblStylePr>
    <w:tblStylePr w:type="lastRow">
      <w:rPr>
        <w:b/>
        <w:bCs/>
      </w:rPr>
      <w:tblPr/>
      <w:tcPr>
        <w:tcBorders>
          <w:top w:val="single" w:color="7295D2" w:themeColor="accent1" w:themeTint="BF" w:sz="18" w:space="0"/>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PlaceholderText">
    <w:name w:val="Placeholder Text"/>
    <w:basedOn w:val="DefaultParagraphFont"/>
    <w:uiPriority w:val="99"/>
    <w:semiHidden/>
    <w:rsid w:val="00635DA4"/>
    <w:rPr>
      <w:color w:val="808080"/>
    </w:rPr>
  </w:style>
  <w:style w:type="character" w:styleId="Style6" w:customStyle="1">
    <w:name w:val="Style6"/>
    <w:basedOn w:val="DefaultParagraphFont"/>
    <w:uiPriority w:val="1"/>
    <w:rsid w:val="00635DA4"/>
    <w:rPr>
      <w:b/>
      <w:sz w:val="24"/>
    </w:rPr>
  </w:style>
  <w:style w:type="table" w:styleId="MediumShading2-Accent11" w:customStyle="1">
    <w:name w:val="Medium Shading 2 - Accent 11"/>
    <w:basedOn w:val="TableNormal"/>
    <w:uiPriority w:val="64"/>
    <w:rsid w:val="00635DA4"/>
    <w:pPr>
      <w:spacing w:after="0" w:line="240" w:lineRule="auto"/>
    </w:pPr>
    <w:rPr>
      <w:rFonts w:ascii="Times New Roman" w:hAnsi="Times New Roman" w:eastAsia="Times New Roman" w:cs="Times New Roman"/>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1-Accent11" w:customStyle="1">
    <w:name w:val="Medium Shading 1 - Accent 11"/>
    <w:basedOn w:val="TableNormal"/>
    <w:uiPriority w:val="63"/>
    <w:rsid w:val="00635DA4"/>
    <w:pPr>
      <w:spacing w:after="0" w:line="240" w:lineRule="auto"/>
    </w:pPr>
    <w:rPr>
      <w:rFonts w:ascii="Times New Roman" w:hAnsi="Times New Roman" w:eastAsia="Times New Roman" w:cs="Times New Roman"/>
      <w:sz w:val="20"/>
      <w:szCs w:val="20"/>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rPr>
        <w:b/>
        <w:bCs/>
      </w:r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C5BF3"/>
    <w:pPr>
      <w:outlineLvl w:val="9"/>
    </w:pPr>
  </w:style>
  <w:style w:type="paragraph" w:styleId="Revision">
    <w:name w:val="Revision"/>
    <w:hidden/>
    <w:uiPriority w:val="99"/>
    <w:semiHidden/>
    <w:rsid w:val="00635DA4"/>
    <w:pPr>
      <w:spacing w:after="0" w:line="240" w:lineRule="auto"/>
    </w:pPr>
    <w:rPr>
      <w:rFonts w:ascii="Times New Roman" w:hAnsi="Times New Roman" w:eastAsia="Times New Roman" w:cs="Times New Roman"/>
      <w:szCs w:val="20"/>
    </w:rPr>
  </w:style>
  <w:style w:type="paragraph" w:styleId="Style7" w:customStyle="1">
    <w:name w:val="Style7"/>
    <w:basedOn w:val="Heading5"/>
    <w:link w:val="Style7Char"/>
    <w:rsid w:val="00635DA4"/>
    <w:pPr>
      <w:numPr>
        <w:ilvl w:val="2"/>
        <w:numId w:val="2"/>
      </w:numPr>
      <w:tabs>
        <w:tab w:val="left" w:pos="1080"/>
      </w:tabs>
      <w:ind w:left="0" w:firstLine="0"/>
    </w:pPr>
    <w:rPr>
      <w:rFonts w:cs="Tahoma"/>
    </w:rPr>
  </w:style>
  <w:style w:type="character" w:styleId="Style7Char" w:customStyle="1">
    <w:name w:val="Style7 Char"/>
    <w:basedOn w:val="Heading5Char"/>
    <w:link w:val="Style7"/>
    <w:rsid w:val="00635DA4"/>
    <w:rPr>
      <w:rFonts w:cs="Tahoma"/>
      <w:i/>
      <w:iCs/>
      <w:sz w:val="24"/>
      <w:szCs w:val="24"/>
    </w:rPr>
  </w:style>
  <w:style w:type="character" w:styleId="Emphasis">
    <w:name w:val="Emphasis"/>
    <w:uiPriority w:val="20"/>
    <w:qFormat/>
    <w:rsid w:val="00EC5BF3"/>
    <w:rPr>
      <w:b/>
      <w:bCs/>
      <w:i/>
      <w:iCs/>
      <w:spacing w:val="10"/>
    </w:rPr>
  </w:style>
  <w:style w:type="paragraph" w:styleId="PlainText">
    <w:name w:val="Plain Text"/>
    <w:basedOn w:val="Normal"/>
    <w:link w:val="PlainTextChar"/>
    <w:uiPriority w:val="99"/>
    <w:unhideWhenUsed/>
    <w:rsid w:val="00635DA4"/>
    <w:pPr>
      <w:spacing w:after="0" w:line="240" w:lineRule="auto"/>
      <w:jc w:val="both"/>
    </w:pPr>
    <w:rPr>
      <w:rFonts w:ascii="Consolas" w:hAnsi="Consolas"/>
      <w:sz w:val="21"/>
      <w:szCs w:val="21"/>
    </w:rPr>
  </w:style>
  <w:style w:type="character" w:styleId="PlainTextChar" w:customStyle="1">
    <w:name w:val="Plain Text Char"/>
    <w:basedOn w:val="DefaultParagraphFont"/>
    <w:link w:val="PlainText"/>
    <w:uiPriority w:val="99"/>
    <w:rsid w:val="00635DA4"/>
    <w:rPr>
      <w:rFonts w:ascii="Consolas" w:hAnsi="Consolas"/>
      <w:sz w:val="21"/>
      <w:szCs w:val="21"/>
    </w:rPr>
  </w:style>
  <w:style w:type="paragraph" w:styleId="PFAppendixASubsections" w:customStyle="1">
    <w:name w:val="PF Appendix A Subsections"/>
    <w:basedOn w:val="Normal"/>
    <w:link w:val="PFAppendixASubsectionsChar"/>
    <w:rsid w:val="00635DA4"/>
    <w:pPr>
      <w:keepNext/>
      <w:numPr>
        <w:numId w:val="8"/>
      </w:numPr>
      <w:spacing w:before="120" w:after="120" w:line="240" w:lineRule="auto"/>
      <w:outlineLvl w:val="1"/>
    </w:pPr>
    <w:rPr>
      <w:rFonts w:ascii="Tahoma" w:hAnsi="Tahoma" w:eastAsia="Times New Roman" w:cs="Tahoma"/>
      <w:b/>
      <w:bCs/>
      <w:szCs w:val="24"/>
    </w:rPr>
  </w:style>
  <w:style w:type="character" w:styleId="PFAppendixASubsectionsChar" w:customStyle="1">
    <w:name w:val="PF Appendix A Subsections Char"/>
    <w:basedOn w:val="DefaultParagraphFont"/>
    <w:link w:val="PFAppendixASubsections"/>
    <w:rsid w:val="00635DA4"/>
    <w:rPr>
      <w:rFonts w:ascii="Tahoma" w:hAnsi="Tahoma" w:eastAsia="Times New Roman" w:cs="Tahoma"/>
      <w:b/>
      <w:bCs/>
      <w:szCs w:val="24"/>
    </w:rPr>
  </w:style>
  <w:style w:type="paragraph" w:styleId="PFAppendixBSubsections" w:customStyle="1">
    <w:name w:val="PF Appendix B Subsections"/>
    <w:basedOn w:val="PFAppendixASubsections"/>
    <w:next w:val="Normal"/>
    <w:link w:val="PFAppendixBSubsectionsChar"/>
    <w:rsid w:val="00635DA4"/>
    <w:pPr>
      <w:numPr>
        <w:numId w:val="9"/>
      </w:numPr>
    </w:pPr>
  </w:style>
  <w:style w:type="character" w:styleId="PFAppendixBSubsectionsChar" w:customStyle="1">
    <w:name w:val="PF Appendix B Subsections Char"/>
    <w:basedOn w:val="PFAppendixASubsectionsChar"/>
    <w:link w:val="PFAppendixBSubsections"/>
    <w:rsid w:val="00635DA4"/>
    <w:rPr>
      <w:rFonts w:ascii="Tahoma" w:hAnsi="Tahoma" w:eastAsia="Times New Roman" w:cs="Tahoma"/>
      <w:b/>
      <w:bCs/>
      <w:szCs w:val="24"/>
    </w:rPr>
  </w:style>
  <w:style w:type="paragraph" w:styleId="PFAppendixCSubsections" w:customStyle="1">
    <w:name w:val="PF Appendix C Subsections"/>
    <w:basedOn w:val="PFAppendixBSubsections"/>
    <w:next w:val="Normal"/>
    <w:link w:val="PFAppendixCSubsectionsChar"/>
    <w:rsid w:val="00635DA4"/>
    <w:pPr>
      <w:numPr>
        <w:numId w:val="10"/>
      </w:numPr>
    </w:pPr>
  </w:style>
  <w:style w:type="character" w:styleId="PFAppendixCSubsectionsChar" w:customStyle="1">
    <w:name w:val="PF Appendix C Subsections Char"/>
    <w:basedOn w:val="PFAppendixBSubsectionsChar"/>
    <w:link w:val="PFAppendixCSubsections"/>
    <w:rsid w:val="00635DA4"/>
    <w:rPr>
      <w:rFonts w:ascii="Tahoma" w:hAnsi="Tahoma" w:eastAsia="Times New Roman" w:cs="Tahoma"/>
      <w:b/>
      <w:bCs/>
      <w:szCs w:val="24"/>
    </w:rPr>
  </w:style>
  <w:style w:type="paragraph" w:styleId="PFAppendixDSubsections" w:customStyle="1">
    <w:name w:val="PF Appendix D Subsections"/>
    <w:basedOn w:val="PFAppendixCSubsections"/>
    <w:next w:val="Normal"/>
    <w:link w:val="PFAppendixDSubsectionsChar"/>
    <w:rsid w:val="00635DA4"/>
    <w:pPr>
      <w:numPr>
        <w:numId w:val="11"/>
      </w:numPr>
    </w:pPr>
    <w:rPr>
      <w:szCs w:val="18"/>
    </w:rPr>
  </w:style>
  <w:style w:type="character" w:styleId="PFAppendixDSubsectionsChar" w:customStyle="1">
    <w:name w:val="PF Appendix D Subsections Char"/>
    <w:basedOn w:val="DefaultParagraphFont"/>
    <w:link w:val="PFAppendixDSubsections"/>
    <w:rsid w:val="00635DA4"/>
    <w:rPr>
      <w:rFonts w:ascii="Tahoma" w:hAnsi="Tahoma" w:eastAsia="Times New Roman" w:cs="Tahoma"/>
      <w:b/>
      <w:bCs/>
      <w:szCs w:val="18"/>
    </w:rPr>
  </w:style>
  <w:style w:type="paragraph" w:styleId="PFAppendixESubsections" w:customStyle="1">
    <w:name w:val="PF Appendix E Subsections"/>
    <w:basedOn w:val="PFAppendixDSubsections"/>
    <w:next w:val="Normal"/>
    <w:rsid w:val="00635DA4"/>
    <w:pPr>
      <w:numPr>
        <w:numId w:val="12"/>
      </w:numPr>
    </w:pPr>
  </w:style>
  <w:style w:type="paragraph" w:styleId="PFHeading1" w:customStyle="1">
    <w:name w:val="PF Heading 1"/>
    <w:basedOn w:val="Heading1"/>
    <w:next w:val="Normal"/>
    <w:link w:val="PFHeading1Char"/>
    <w:autoRedefine/>
    <w:rsid w:val="00165F5E"/>
    <w:pPr>
      <w:numPr>
        <w:numId w:val="13"/>
      </w:numPr>
    </w:pPr>
  </w:style>
  <w:style w:type="character" w:styleId="PFHeading1Char" w:customStyle="1">
    <w:name w:val="PF Heading 1 Char"/>
    <w:basedOn w:val="Heading1Char"/>
    <w:link w:val="PFHeading1"/>
    <w:rsid w:val="00165F5E"/>
    <w:rPr>
      <w:smallCaps/>
      <w:spacing w:val="5"/>
      <w:sz w:val="36"/>
      <w:szCs w:val="36"/>
    </w:rPr>
  </w:style>
  <w:style w:type="paragraph" w:styleId="PFAppendixHeading" w:customStyle="1">
    <w:name w:val="PF Appendix Heading"/>
    <w:basedOn w:val="PFHeading1"/>
    <w:next w:val="Normal"/>
    <w:link w:val="PFAppendixHeadingChar"/>
    <w:qFormat/>
    <w:rsid w:val="00635DA4"/>
    <w:pPr>
      <w:numPr>
        <w:numId w:val="3"/>
      </w:numPr>
    </w:pPr>
  </w:style>
  <w:style w:type="character" w:styleId="PFAppendixHeadingChar" w:customStyle="1">
    <w:name w:val="PF Appendix Heading Char"/>
    <w:basedOn w:val="DefaultParagraphFont"/>
    <w:link w:val="PFAppendixHeading"/>
    <w:rsid w:val="00635DA4"/>
    <w:rPr>
      <w:smallCaps/>
      <w:spacing w:val="5"/>
      <w:sz w:val="36"/>
      <w:szCs w:val="36"/>
    </w:rPr>
  </w:style>
  <w:style w:type="paragraph" w:styleId="PFBodyText" w:customStyle="1">
    <w:name w:val="PF Body Text"/>
    <w:basedOn w:val="Normal"/>
    <w:link w:val="PFBodyTextChar"/>
    <w:qFormat/>
    <w:rsid w:val="00635DA4"/>
    <w:pPr>
      <w:spacing w:after="120" w:line="240" w:lineRule="auto"/>
      <w:jc w:val="both"/>
    </w:pPr>
    <w:rPr>
      <w:rFonts w:ascii="Tahoma" w:hAnsi="Tahoma" w:eastAsia="Times New Roman" w:cs="Times New Roman"/>
      <w:sz w:val="20"/>
      <w:szCs w:val="18"/>
    </w:rPr>
  </w:style>
  <w:style w:type="character" w:styleId="PFBodyTextChar" w:customStyle="1">
    <w:name w:val="PF Body Text Char"/>
    <w:basedOn w:val="DefaultParagraphFont"/>
    <w:link w:val="PFBodyText"/>
    <w:rsid w:val="00635DA4"/>
    <w:rPr>
      <w:rFonts w:ascii="Tahoma" w:hAnsi="Tahoma" w:eastAsia="Times New Roman" w:cs="Times New Roman"/>
      <w:sz w:val="20"/>
      <w:szCs w:val="18"/>
    </w:rPr>
  </w:style>
  <w:style w:type="paragraph" w:styleId="PFBulletedList" w:customStyle="1">
    <w:name w:val="PF Bulleted List"/>
    <w:basedOn w:val="Normal"/>
    <w:link w:val="PFBulletedListChar"/>
    <w:uiPriority w:val="99"/>
    <w:rsid w:val="00635DA4"/>
    <w:pPr>
      <w:numPr>
        <w:numId w:val="4"/>
      </w:numPr>
      <w:spacing w:before="60" w:after="60" w:line="240" w:lineRule="auto"/>
      <w:jc w:val="both"/>
    </w:pPr>
    <w:rPr>
      <w:rFonts w:ascii="Tahoma" w:hAnsi="Tahoma" w:eastAsia="Times New Roman" w:cs="Times New Roman"/>
      <w:sz w:val="20"/>
      <w:szCs w:val="20"/>
    </w:rPr>
  </w:style>
  <w:style w:type="character" w:styleId="PFBulletedListChar" w:customStyle="1">
    <w:name w:val="PF Bulleted List Char"/>
    <w:basedOn w:val="DefaultParagraphFont"/>
    <w:link w:val="PFBulletedList"/>
    <w:uiPriority w:val="99"/>
    <w:rsid w:val="00635DA4"/>
    <w:rPr>
      <w:rFonts w:ascii="Tahoma" w:hAnsi="Tahoma" w:eastAsia="Times New Roman" w:cs="Times New Roman"/>
      <w:sz w:val="20"/>
      <w:szCs w:val="20"/>
    </w:rPr>
  </w:style>
  <w:style w:type="paragraph" w:styleId="PFHeading2" w:customStyle="1">
    <w:name w:val="PF Heading 2"/>
    <w:basedOn w:val="Heading2"/>
    <w:next w:val="PFBodyText"/>
    <w:link w:val="PFHeading2Char"/>
    <w:uiPriority w:val="99"/>
    <w:rsid w:val="00635DA4"/>
  </w:style>
  <w:style w:type="character" w:styleId="PFHeading2Char" w:customStyle="1">
    <w:name w:val="PF Heading 2 Char"/>
    <w:basedOn w:val="Heading2Char"/>
    <w:link w:val="PFHeading2"/>
    <w:uiPriority w:val="99"/>
    <w:rsid w:val="00635DA4"/>
    <w:rPr>
      <w:rFonts w:ascii="Times New Roman" w:hAnsi="Times New Roman" w:eastAsia="Times New Roman" w:cs="Times New Roman"/>
      <w:b w:val="0"/>
      <w:bCs w:val="0"/>
      <w:smallCaps/>
      <w:snapToGrid/>
      <w:sz w:val="28"/>
      <w:szCs w:val="28"/>
    </w:rPr>
  </w:style>
  <w:style w:type="paragraph" w:styleId="PFHeading3" w:customStyle="1">
    <w:name w:val="PF Heading 3"/>
    <w:basedOn w:val="Heading3"/>
    <w:next w:val="PFBodyText"/>
    <w:link w:val="PFHeading3Char"/>
    <w:rsid w:val="00635DA4"/>
  </w:style>
  <w:style w:type="character" w:styleId="PFHeading3Char" w:customStyle="1">
    <w:name w:val="PF Heading 3 Char"/>
    <w:basedOn w:val="Heading3Char"/>
    <w:link w:val="PFHeading3"/>
    <w:rsid w:val="00635DA4"/>
    <w:rPr>
      <w:rFonts w:ascii="Times New Roman" w:hAnsi="Times New Roman" w:eastAsia="Times New Roman" w:cs="Times New Roman"/>
      <w:b w:val="0"/>
      <w:i/>
      <w:iCs/>
      <w:smallCaps/>
      <w:spacing w:val="5"/>
      <w:sz w:val="26"/>
      <w:szCs w:val="32"/>
    </w:rPr>
  </w:style>
  <w:style w:type="paragraph" w:styleId="PFHeading4" w:customStyle="1">
    <w:name w:val="PF Heading 4"/>
    <w:basedOn w:val="Heading4"/>
    <w:next w:val="PFBodyText"/>
    <w:link w:val="PFHeading4Char"/>
    <w:uiPriority w:val="99"/>
    <w:rsid w:val="00635DA4"/>
  </w:style>
  <w:style w:type="character" w:styleId="PFHeading4Char" w:customStyle="1">
    <w:name w:val="PF Heading 4 Char"/>
    <w:basedOn w:val="Heading4Char"/>
    <w:link w:val="PFHeading4"/>
    <w:uiPriority w:val="99"/>
    <w:rsid w:val="00635DA4"/>
    <w:rPr>
      <w:rFonts w:ascii="Times New Roman" w:hAnsi="Times New Roman" w:eastAsia="Times New Roman" w:cs="Times New Roman"/>
      <w:b/>
      <w:bCs/>
      <w:iCs w:val="0"/>
      <w:snapToGrid/>
      <w:spacing w:val="5"/>
      <w:sz w:val="20"/>
      <w:szCs w:val="28"/>
    </w:rPr>
  </w:style>
  <w:style w:type="paragraph" w:styleId="PFHeading5" w:customStyle="1">
    <w:name w:val="PF Heading 5"/>
    <w:basedOn w:val="Heading5"/>
    <w:next w:val="PFBodyText"/>
    <w:link w:val="PFHeading5Char"/>
    <w:uiPriority w:val="99"/>
    <w:rsid w:val="00635DA4"/>
  </w:style>
  <w:style w:type="character" w:styleId="PFHeading5Char" w:customStyle="1">
    <w:name w:val="PF Heading 5 Char"/>
    <w:basedOn w:val="Heading5Char"/>
    <w:link w:val="PFHeading5"/>
    <w:uiPriority w:val="99"/>
    <w:rsid w:val="00635DA4"/>
    <w:rPr>
      <w:rFonts w:ascii="Tahoma" w:hAnsi="Tahoma" w:eastAsia="Times New Roman" w:cs="Times New Roman"/>
      <w:b w:val="0"/>
      <w:i/>
      <w:iCs/>
      <w:sz w:val="20"/>
      <w:szCs w:val="28"/>
    </w:rPr>
  </w:style>
  <w:style w:type="paragraph" w:styleId="PFHeading6" w:customStyle="1">
    <w:name w:val="PF Heading 6"/>
    <w:basedOn w:val="Heading6"/>
    <w:next w:val="PFBodyText"/>
    <w:link w:val="PFHeading6Char"/>
    <w:uiPriority w:val="99"/>
    <w:rsid w:val="00635DA4"/>
    <w:pPr>
      <w:ind w:left="1368" w:hanging="1368"/>
    </w:pPr>
  </w:style>
  <w:style w:type="character" w:styleId="PFHeading6Char" w:customStyle="1">
    <w:name w:val="PF Heading 6 Char"/>
    <w:basedOn w:val="Heading6Char"/>
    <w:link w:val="PFHeading6"/>
    <w:uiPriority w:val="99"/>
    <w:rsid w:val="00635DA4"/>
    <w:rPr>
      <w:rFonts w:ascii="Tahoma" w:hAnsi="Tahoma" w:eastAsia="Times New Roman" w:cs="Times New Roman"/>
      <w:b/>
      <w:bCs/>
      <w:color w:val="595959" w:themeColor="text1" w:themeTint="A6"/>
      <w:spacing w:val="5"/>
      <w:sz w:val="20"/>
      <w:shd w:val="clear" w:color="auto" w:fill="FFFFFF" w:themeFill="background1"/>
    </w:rPr>
  </w:style>
  <w:style w:type="paragraph" w:styleId="PFHeading7" w:customStyle="1">
    <w:name w:val="PF Heading 7"/>
    <w:basedOn w:val="Heading7"/>
    <w:next w:val="PFBodyText"/>
    <w:link w:val="PFHeading7Char"/>
    <w:rsid w:val="00635DA4"/>
    <w:pPr>
      <w:keepNext/>
      <w:ind w:left="1584" w:hanging="1584"/>
    </w:pPr>
  </w:style>
  <w:style w:type="character" w:styleId="PFHeading7Char" w:customStyle="1">
    <w:name w:val="PF Heading 7 Char"/>
    <w:basedOn w:val="Heading7Char"/>
    <w:link w:val="PFHeading7"/>
    <w:rsid w:val="00635DA4"/>
    <w:rPr>
      <w:rFonts w:ascii="Tahoma" w:hAnsi="Tahoma" w:eastAsia="Times New Roman" w:cs="Times New Roman"/>
      <w:b/>
      <w:bCs/>
      <w:i/>
      <w:iCs/>
      <w:color w:val="5A5A5A" w:themeColor="text1" w:themeTint="A5"/>
      <w:sz w:val="20"/>
      <w:szCs w:val="24"/>
    </w:rPr>
  </w:style>
  <w:style w:type="paragraph" w:styleId="PFHeading8" w:customStyle="1">
    <w:name w:val="PF Heading 8"/>
    <w:basedOn w:val="Heading8"/>
    <w:next w:val="PFBodyText"/>
    <w:link w:val="PFHeading8Char"/>
    <w:rsid w:val="00635DA4"/>
    <w:pPr>
      <w:keepNext/>
      <w:ind w:left="1728" w:hanging="1728"/>
    </w:pPr>
  </w:style>
  <w:style w:type="character" w:styleId="PFHeading8Char" w:customStyle="1">
    <w:name w:val="PF Heading 8 Char"/>
    <w:basedOn w:val="Heading8Char"/>
    <w:link w:val="PFHeading8"/>
    <w:rsid w:val="00635DA4"/>
    <w:rPr>
      <w:rFonts w:ascii="Tahoma" w:hAnsi="Tahoma" w:eastAsia="Times New Roman" w:cs="Times New Roman"/>
      <w:b/>
      <w:bCs/>
      <w:iCs w:val="0"/>
      <w:color w:val="7F7F7F" w:themeColor="text1" w:themeTint="80"/>
      <w:sz w:val="20"/>
      <w:szCs w:val="24"/>
    </w:rPr>
  </w:style>
  <w:style w:type="paragraph" w:styleId="PFHeading9" w:customStyle="1">
    <w:name w:val="PF Heading 9"/>
    <w:basedOn w:val="Heading9"/>
    <w:next w:val="PFBodyText"/>
    <w:link w:val="PFHeading9Char"/>
    <w:rsid w:val="00635DA4"/>
    <w:pPr>
      <w:keepNext/>
      <w:ind w:left="1944" w:hanging="1944"/>
    </w:pPr>
  </w:style>
  <w:style w:type="character" w:styleId="PFHeading9Char" w:customStyle="1">
    <w:name w:val="PF Heading 9 Char"/>
    <w:basedOn w:val="Heading9Char"/>
    <w:link w:val="PFHeading9"/>
    <w:rsid w:val="00635DA4"/>
    <w:rPr>
      <w:rFonts w:ascii="Tahoma" w:hAnsi="Tahoma" w:eastAsia="Times New Roman" w:cs="Arial"/>
      <w:b/>
      <w:bCs/>
      <w:i/>
      <w:iCs/>
      <w:color w:val="7F7F7F" w:themeColor="text1" w:themeTint="80"/>
      <w:sz w:val="20"/>
      <w:szCs w:val="18"/>
    </w:rPr>
  </w:style>
  <w:style w:type="paragraph" w:styleId="PFLetteredList" w:customStyle="1">
    <w:name w:val="PF Lettered List"/>
    <w:basedOn w:val="Normal"/>
    <w:link w:val="PFLetteredListChar"/>
    <w:uiPriority w:val="99"/>
    <w:rsid w:val="00635DA4"/>
    <w:pPr>
      <w:numPr>
        <w:numId w:val="5"/>
      </w:numPr>
      <w:spacing w:before="60" w:after="60" w:line="240" w:lineRule="auto"/>
      <w:jc w:val="both"/>
    </w:pPr>
    <w:rPr>
      <w:rFonts w:ascii="Tahoma" w:hAnsi="Tahoma"/>
      <w:iCs/>
      <w:sz w:val="20"/>
    </w:rPr>
  </w:style>
  <w:style w:type="character" w:styleId="PFLetteredListChar" w:customStyle="1">
    <w:name w:val="PF Lettered List Char"/>
    <w:basedOn w:val="DefaultParagraphFont"/>
    <w:link w:val="PFLetteredList"/>
    <w:uiPriority w:val="99"/>
    <w:rsid w:val="00635DA4"/>
    <w:rPr>
      <w:rFonts w:ascii="Tahoma" w:hAnsi="Tahoma"/>
      <w:iCs/>
      <w:sz w:val="20"/>
    </w:rPr>
  </w:style>
  <w:style w:type="paragraph" w:styleId="PFMinutes" w:customStyle="1">
    <w:name w:val="PF Minutes"/>
    <w:basedOn w:val="Normal"/>
    <w:rsid w:val="00635DA4"/>
    <w:pPr>
      <w:spacing w:after="30" w:line="240" w:lineRule="auto"/>
      <w:jc w:val="both"/>
    </w:pPr>
    <w:rPr>
      <w:rFonts w:ascii="Tahoma" w:hAnsi="Tahoma" w:eastAsia="Times New Roman" w:cs="Tahoma"/>
      <w:sz w:val="20"/>
      <w:szCs w:val="20"/>
    </w:rPr>
  </w:style>
  <w:style w:type="paragraph" w:styleId="PFNumberedList" w:customStyle="1">
    <w:name w:val="PF Numbered List"/>
    <w:basedOn w:val="Normal"/>
    <w:link w:val="PFNumberedListChar"/>
    <w:rsid w:val="00635DA4"/>
    <w:pPr>
      <w:numPr>
        <w:numId w:val="6"/>
      </w:numPr>
      <w:spacing w:before="60" w:after="60" w:line="240" w:lineRule="auto"/>
      <w:jc w:val="both"/>
    </w:pPr>
    <w:rPr>
      <w:rFonts w:ascii="Tahoma" w:hAnsi="Tahoma"/>
      <w:sz w:val="20"/>
    </w:rPr>
  </w:style>
  <w:style w:type="character" w:styleId="PFNumberedListChar" w:customStyle="1">
    <w:name w:val="PF Numbered List Char"/>
    <w:basedOn w:val="DefaultParagraphFont"/>
    <w:link w:val="PFNumberedList"/>
    <w:rsid w:val="00635DA4"/>
    <w:rPr>
      <w:rFonts w:ascii="Tahoma" w:hAnsi="Tahoma"/>
      <w:sz w:val="20"/>
    </w:rPr>
  </w:style>
  <w:style w:type="paragraph" w:styleId="PFTableHead" w:customStyle="1">
    <w:name w:val="PF Table Head"/>
    <w:basedOn w:val="Normal"/>
    <w:link w:val="PFTableHeadChar"/>
    <w:qFormat/>
    <w:rsid w:val="00635DA4"/>
    <w:pPr>
      <w:spacing w:before="60" w:after="60" w:line="240" w:lineRule="auto"/>
      <w:jc w:val="center"/>
    </w:pPr>
    <w:rPr>
      <w:rFonts w:ascii="Tahoma" w:hAnsi="Tahoma"/>
      <w:b/>
      <w:sz w:val="20"/>
    </w:rPr>
  </w:style>
  <w:style w:type="character" w:styleId="PFTableHeadChar" w:customStyle="1">
    <w:name w:val="PF Table Head Char"/>
    <w:basedOn w:val="DefaultParagraphFont"/>
    <w:link w:val="PFTableHead"/>
    <w:rsid w:val="00635DA4"/>
    <w:rPr>
      <w:rFonts w:ascii="Tahoma" w:hAnsi="Tahoma"/>
      <w:b/>
      <w:sz w:val="20"/>
    </w:rPr>
  </w:style>
  <w:style w:type="paragraph" w:styleId="PFTableText" w:customStyle="1">
    <w:name w:val="PF Table Text"/>
    <w:basedOn w:val="Normal"/>
    <w:link w:val="PFTableTextChar"/>
    <w:qFormat/>
    <w:rsid w:val="00635DA4"/>
    <w:pPr>
      <w:spacing w:before="60" w:after="60" w:line="240" w:lineRule="auto"/>
      <w:jc w:val="center"/>
    </w:pPr>
    <w:rPr>
      <w:rFonts w:ascii="Tahoma" w:hAnsi="Tahoma"/>
      <w:sz w:val="20"/>
    </w:rPr>
  </w:style>
  <w:style w:type="character" w:styleId="PFTableTextChar" w:customStyle="1">
    <w:name w:val="PF Table Text Char"/>
    <w:basedOn w:val="DefaultParagraphFont"/>
    <w:link w:val="PFTableText"/>
    <w:rsid w:val="00635DA4"/>
    <w:rPr>
      <w:rFonts w:ascii="Tahoma" w:hAnsi="Tahoma"/>
      <w:sz w:val="20"/>
    </w:rPr>
  </w:style>
  <w:style w:type="paragraph" w:styleId="PFTOCHead" w:customStyle="1">
    <w:name w:val="PF TOC Head"/>
    <w:basedOn w:val="Normal"/>
    <w:next w:val="PFBodyText"/>
    <w:link w:val="PFTOCHeadChar"/>
    <w:qFormat/>
    <w:rsid w:val="00635DA4"/>
    <w:pPr>
      <w:spacing w:before="120" w:after="120" w:line="240" w:lineRule="auto"/>
      <w:jc w:val="center"/>
    </w:pPr>
    <w:rPr>
      <w:rFonts w:ascii="Tahoma" w:hAnsi="Tahoma" w:eastAsia="Times New Roman" w:cs="Times New Roman"/>
      <w:b/>
      <w:sz w:val="28"/>
      <w:szCs w:val="36"/>
    </w:rPr>
  </w:style>
  <w:style w:type="character" w:styleId="PFTOCHeadChar" w:customStyle="1">
    <w:name w:val="PF TOC Head Char"/>
    <w:basedOn w:val="DefaultParagraphFont"/>
    <w:link w:val="PFTOCHead"/>
    <w:rsid w:val="00635DA4"/>
    <w:rPr>
      <w:rFonts w:ascii="Tahoma" w:hAnsi="Tahoma" w:eastAsia="Times New Roman" w:cs="Times New Roman"/>
      <w:b/>
      <w:sz w:val="28"/>
      <w:szCs w:val="36"/>
    </w:rPr>
  </w:style>
  <w:style w:type="table" w:styleId="TableGrid1" w:customStyle="1">
    <w:name w:val="Table Grid1"/>
    <w:basedOn w:val="TableNormal"/>
    <w:next w:val="TableGrid"/>
    <w:rsid w:val="00635DA4"/>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Professional">
    <w:name w:val="Table Professional"/>
    <w:basedOn w:val="TableNormal"/>
    <w:rsid w:val="00635DA4"/>
    <w:pPr>
      <w:spacing w:after="0" w:line="240" w:lineRule="auto"/>
    </w:pPr>
    <w:rPr>
      <w:rFonts w:ascii="Times New Roman" w:hAnsi="Times New Roman" w:eastAsia="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Grid3" w:customStyle="1">
    <w:name w:val="Table Grid3"/>
    <w:basedOn w:val="TableNormal"/>
    <w:next w:val="TableGrid"/>
    <w:locked/>
    <w:rsid w:val="00635D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EC5BF3"/>
    <w:pPr>
      <w:spacing w:after="300" w:line="240" w:lineRule="auto"/>
      <w:contextualSpacing/>
    </w:pPr>
    <w:rPr>
      <w:smallCaps/>
      <w:sz w:val="52"/>
      <w:szCs w:val="52"/>
    </w:rPr>
  </w:style>
  <w:style w:type="character" w:styleId="TitleChar" w:customStyle="1">
    <w:name w:val="Title Char"/>
    <w:basedOn w:val="DefaultParagraphFont"/>
    <w:link w:val="Title"/>
    <w:uiPriority w:val="10"/>
    <w:rsid w:val="00EC5BF3"/>
    <w:rPr>
      <w:smallCaps/>
      <w:sz w:val="52"/>
      <w:szCs w:val="52"/>
    </w:rPr>
  </w:style>
  <w:style w:type="paragraph" w:styleId="NoSpacing">
    <w:name w:val="No Spacing"/>
    <w:basedOn w:val="Normal"/>
    <w:link w:val="NoSpacingChar"/>
    <w:uiPriority w:val="1"/>
    <w:qFormat/>
    <w:rsid w:val="00EC5BF3"/>
    <w:pPr>
      <w:spacing w:after="0" w:line="240" w:lineRule="auto"/>
    </w:pPr>
  </w:style>
  <w:style w:type="character" w:styleId="Strong">
    <w:name w:val="Strong"/>
    <w:uiPriority w:val="22"/>
    <w:qFormat/>
    <w:rsid w:val="00EC5BF3"/>
    <w:rPr>
      <w:b/>
      <w:bCs/>
    </w:rPr>
  </w:style>
  <w:style w:type="character" w:styleId="srch-url2" w:customStyle="1">
    <w:name w:val="srch-url2"/>
    <w:basedOn w:val="DefaultParagraphFont"/>
    <w:rsid w:val="00635DA4"/>
  </w:style>
  <w:style w:type="character" w:styleId="FollowedHyperlink">
    <w:name w:val="FollowedHyperlink"/>
    <w:basedOn w:val="DefaultParagraphFont"/>
    <w:semiHidden/>
    <w:unhideWhenUsed/>
    <w:rsid w:val="00635DA4"/>
    <w:rPr>
      <w:color w:val="954F72" w:themeColor="followedHyperlink"/>
      <w:u w:val="single"/>
    </w:rPr>
  </w:style>
  <w:style w:type="table" w:styleId="TableGrid4" w:customStyle="1">
    <w:name w:val="Table Grid4"/>
    <w:basedOn w:val="TableNormal"/>
    <w:next w:val="TableGrid"/>
    <w:uiPriority w:val="59"/>
    <w:rsid w:val="00635DA4"/>
    <w:pPr>
      <w:spacing w:after="0" w:line="240" w:lineRule="auto"/>
    </w:pPr>
    <w:rPr>
      <w:rFonts w:ascii="Times New Roman" w:hAnsi="Times New Roman"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FCaption" w:customStyle="1">
    <w:name w:val="PF Caption"/>
    <w:basedOn w:val="Caption"/>
    <w:uiPriority w:val="99"/>
    <w:rsid w:val="00635DA4"/>
  </w:style>
  <w:style w:type="character" w:styleId="ms-rtefontsize-51" w:customStyle="1">
    <w:name w:val="ms-rtefontsize-51"/>
    <w:basedOn w:val="DefaultParagraphFont"/>
    <w:rsid w:val="00635DA4"/>
    <w:rPr>
      <w:sz w:val="48"/>
      <w:szCs w:val="48"/>
    </w:rPr>
  </w:style>
  <w:style w:type="table" w:styleId="TableGrid2" w:customStyle="1">
    <w:name w:val="Table Grid2"/>
    <w:basedOn w:val="TableNormal"/>
    <w:next w:val="TableGrid"/>
    <w:uiPriority w:val="59"/>
    <w:rsid w:val="00635DA4"/>
    <w:pPr>
      <w:spacing w:after="0" w:line="240" w:lineRule="auto"/>
    </w:pPr>
    <w:rPr>
      <w:rFonts w:ascii="Times New Roman" w:hAnsi="Times New Roman"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ableParagraph" w:customStyle="1">
    <w:name w:val="Table Paragraph"/>
    <w:basedOn w:val="Normal"/>
    <w:uiPriority w:val="1"/>
    <w:rsid w:val="00635DA4"/>
    <w:pPr>
      <w:spacing w:after="120" w:line="240" w:lineRule="auto"/>
      <w:jc w:val="both"/>
    </w:pPr>
    <w:rPr>
      <w:rFonts w:ascii="Tahoma" w:hAnsi="Tahoma" w:eastAsia="Times New Roman" w:cs="Times New Roman"/>
      <w:sz w:val="20"/>
      <w:szCs w:val="24"/>
    </w:rPr>
  </w:style>
  <w:style w:type="character" w:styleId="UnresolvedMention">
    <w:name w:val="Unresolved Mention"/>
    <w:basedOn w:val="DefaultParagraphFont"/>
    <w:uiPriority w:val="99"/>
    <w:semiHidden/>
    <w:unhideWhenUsed/>
    <w:rsid w:val="00635DA4"/>
    <w:rPr>
      <w:color w:val="605E5C"/>
      <w:shd w:val="clear" w:color="auto" w:fill="E1DFDD"/>
    </w:rPr>
  </w:style>
  <w:style w:type="table" w:styleId="GridTable2">
    <w:name w:val="Grid Table 2"/>
    <w:basedOn w:val="TableNormal"/>
    <w:uiPriority w:val="47"/>
    <w:rsid w:val="00635DA4"/>
    <w:pPr>
      <w:spacing w:after="0" w:line="240" w:lineRule="auto"/>
    </w:pPr>
    <w:rPr>
      <w:rFonts w:ascii="Times New Roman" w:hAnsi="Times New Roman" w:eastAsia="Times New Roman" w:cs="Times New Roman"/>
      <w:sz w:val="20"/>
      <w:szCs w:val="20"/>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uthor" w:customStyle="1">
    <w:name w:val="author"/>
    <w:basedOn w:val="DefaultParagraphFont"/>
    <w:rsid w:val="00635DA4"/>
  </w:style>
  <w:style w:type="paragraph" w:styleId="ChatbotH1" w:customStyle="1">
    <w:name w:val="Chatbot H1"/>
    <w:basedOn w:val="PFHeading1"/>
    <w:link w:val="ChatbotH1Char"/>
    <w:qFormat/>
    <w:rsid w:val="009A4997"/>
    <w:pPr>
      <w:numPr>
        <w:numId w:val="14"/>
      </w:numPr>
      <w:spacing w:before="240" w:after="240"/>
    </w:pPr>
  </w:style>
  <w:style w:type="paragraph" w:styleId="ChatbotH2" w:customStyle="1">
    <w:name w:val="Chatbot H2"/>
    <w:basedOn w:val="Heading3"/>
    <w:link w:val="ChatbotH2Char"/>
    <w:autoRedefine/>
    <w:rsid w:val="005C0F21"/>
    <w:rPr>
      <w:sz w:val="24"/>
      <w:szCs w:val="24"/>
    </w:rPr>
  </w:style>
  <w:style w:type="character" w:styleId="ChatbotH1Char" w:customStyle="1">
    <w:name w:val="Chatbot H1 Char"/>
    <w:basedOn w:val="PFHeading1Char"/>
    <w:link w:val="ChatbotH1"/>
    <w:rsid w:val="009A4997"/>
    <w:rPr>
      <w:smallCaps/>
      <w:spacing w:val="5"/>
      <w:sz w:val="36"/>
      <w:szCs w:val="36"/>
    </w:rPr>
  </w:style>
  <w:style w:type="paragraph" w:styleId="ChatbotH3" w:customStyle="1">
    <w:name w:val="Chatbot H3"/>
    <w:basedOn w:val="Heading3"/>
    <w:link w:val="ChatbotH3Char"/>
    <w:qFormat/>
    <w:rsid w:val="00F94FF6"/>
    <w:pPr>
      <w:numPr>
        <w:ilvl w:val="2"/>
      </w:numPr>
      <w:ind w:left="1350"/>
    </w:pPr>
  </w:style>
  <w:style w:type="character" w:styleId="ChatbotH2Char" w:customStyle="1">
    <w:name w:val="Chatbot H2 Char"/>
    <w:basedOn w:val="PFHeading1Char"/>
    <w:link w:val="ChatbotH2"/>
    <w:rsid w:val="005C0F21"/>
    <w:rPr>
      <w:rFonts w:ascii="Times New Roman" w:hAnsi="Times New Roman" w:eastAsia="Times New Roman" w:cs="Times New Roman"/>
      <w:b w:val="0"/>
      <w:bCs/>
      <w:smallCaps/>
      <w:snapToGrid w:val="0"/>
      <w:spacing w:val="5"/>
      <w:sz w:val="24"/>
      <w:szCs w:val="24"/>
    </w:rPr>
  </w:style>
  <w:style w:type="paragraph" w:styleId="ChatbotH4" w:customStyle="1">
    <w:name w:val="Chatbot H4"/>
    <w:basedOn w:val="Heading4"/>
    <w:link w:val="ChatbotH4Char"/>
    <w:rsid w:val="00F94FF6"/>
  </w:style>
  <w:style w:type="character" w:styleId="ChatbotH3Char" w:customStyle="1">
    <w:name w:val="Chatbot H3 Char"/>
    <w:basedOn w:val="Heading3Char"/>
    <w:link w:val="ChatbotH3"/>
    <w:rsid w:val="00F94FF6"/>
    <w:rPr>
      <w:rFonts w:ascii="Times New Roman" w:hAnsi="Times New Roman" w:eastAsia="Times New Roman" w:cs="Times New Roman"/>
      <w:b w:val="0"/>
      <w:i/>
      <w:iCs/>
      <w:smallCaps/>
      <w:spacing w:val="5"/>
      <w:sz w:val="26"/>
      <w:szCs w:val="32"/>
    </w:rPr>
  </w:style>
  <w:style w:type="character" w:styleId="NoSpacingChar" w:customStyle="1">
    <w:name w:val="No Spacing Char"/>
    <w:basedOn w:val="DefaultParagraphFont"/>
    <w:link w:val="NoSpacing"/>
    <w:uiPriority w:val="1"/>
    <w:rsid w:val="00C975FC"/>
  </w:style>
  <w:style w:type="character" w:styleId="ChatbotH4Char" w:customStyle="1">
    <w:name w:val="Chatbot H4 Char"/>
    <w:basedOn w:val="Heading4Char"/>
    <w:link w:val="ChatbotH4"/>
    <w:rsid w:val="00F94FF6"/>
    <w:rPr>
      <w:rFonts w:ascii="Times New Roman" w:hAnsi="Times New Roman" w:eastAsia="Times New Roman" w:cs="Times New Roman"/>
      <w:b/>
      <w:bCs/>
      <w:iCs w:val="0"/>
      <w:snapToGrid/>
      <w:spacing w:val="5"/>
      <w:sz w:val="20"/>
      <w:szCs w:val="28"/>
    </w:rPr>
  </w:style>
  <w:style w:type="paragraph" w:styleId="ChatbotNormal" w:customStyle="1">
    <w:name w:val="Chatbot Normal"/>
    <w:basedOn w:val="Normal"/>
    <w:link w:val="ChatbotNormalChar"/>
    <w:qFormat/>
    <w:rsid w:val="006F1AF0"/>
    <w:rPr>
      <w:rFonts w:ascii="Times New Roman" w:hAnsi="Times New Roman" w:cs="Times New Roman"/>
    </w:rPr>
  </w:style>
  <w:style w:type="paragraph" w:styleId="ChatbotList" w:customStyle="1">
    <w:name w:val="Chatbot List"/>
    <w:basedOn w:val="ListParagraph"/>
    <w:link w:val="ChatbotListChar"/>
    <w:rsid w:val="006F1AF0"/>
    <w:pPr>
      <w:numPr>
        <w:numId w:val="15"/>
      </w:numPr>
    </w:pPr>
    <w:rPr>
      <w:rFonts w:ascii="Times New Roman" w:hAnsi="Times New Roman"/>
    </w:rPr>
  </w:style>
  <w:style w:type="character" w:styleId="ChatbotNormalChar" w:customStyle="1">
    <w:name w:val="Chatbot Normal Char"/>
    <w:basedOn w:val="DefaultParagraphFont"/>
    <w:link w:val="ChatbotNormal"/>
    <w:rsid w:val="006F1AF0"/>
    <w:rPr>
      <w:rFonts w:ascii="Times New Roman" w:hAnsi="Times New Roman" w:cs="Times New Roman"/>
    </w:rPr>
  </w:style>
  <w:style w:type="table" w:styleId="GridTable4-Accent1">
    <w:name w:val="Grid Table 4 Accent 1"/>
    <w:basedOn w:val="TableNormal"/>
    <w:uiPriority w:val="49"/>
    <w:rsid w:val="00464F23"/>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stParagraphChar" w:customStyle="1">
    <w:name w:val="List Paragraph Char"/>
    <w:basedOn w:val="DefaultParagraphFont"/>
    <w:link w:val="ListParagraph"/>
    <w:uiPriority w:val="34"/>
    <w:rsid w:val="006F1AF0"/>
  </w:style>
  <w:style w:type="character" w:styleId="ChatbotListChar" w:customStyle="1">
    <w:name w:val="Chatbot List Char"/>
    <w:basedOn w:val="ListParagraphChar"/>
    <w:link w:val="ChatbotList"/>
    <w:rsid w:val="006F1AF0"/>
    <w:rPr>
      <w:rFonts w:ascii="Times New Roman" w:hAnsi="Times New Roman"/>
    </w:rPr>
  </w:style>
  <w:style w:type="numbering" w:styleId="NoList1" w:customStyle="1">
    <w:name w:val="No List1"/>
    <w:next w:val="NoList"/>
    <w:uiPriority w:val="99"/>
    <w:semiHidden/>
    <w:unhideWhenUsed/>
    <w:rsid w:val="0084417C"/>
  </w:style>
  <w:style w:type="paragraph" w:styleId="msonormal0" w:customStyle="1">
    <w:name w:val="msonormal"/>
    <w:basedOn w:val="Normal"/>
    <w:rsid w:val="0084417C"/>
    <w:pPr>
      <w:spacing w:before="100" w:beforeAutospacing="1" w:after="100" w:afterAutospacing="1" w:line="240" w:lineRule="auto"/>
    </w:pPr>
    <w:rPr>
      <w:rFonts w:ascii="Times New Roman" w:hAnsi="Times New Roman" w:eastAsia="Times New Roman" w:cs="Times New Roman"/>
      <w:sz w:val="24"/>
      <w:szCs w:val="24"/>
    </w:rPr>
  </w:style>
  <w:style w:type="paragraph" w:styleId="prj0" w:customStyle="1">
    <w:name w:val="prj0"/>
    <w:basedOn w:val="Normal"/>
    <w:rsid w:val="0084417C"/>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pPr>
    <w:rPr>
      <w:rFonts w:ascii="Segoe UI" w:hAnsi="Segoe UI" w:eastAsia="Times New Roman" w:cs="Segoe UI"/>
      <w:sz w:val="18"/>
      <w:szCs w:val="18"/>
    </w:rPr>
  </w:style>
  <w:style w:type="paragraph" w:styleId="prj1" w:customStyle="1">
    <w:name w:val="prj1"/>
    <w:basedOn w:val="Normal"/>
    <w:rsid w:val="0084417C"/>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pPr>
    <w:rPr>
      <w:rFonts w:ascii="Calibri" w:hAnsi="Calibri" w:eastAsia="Times New Roman" w:cs="Calibri"/>
    </w:rPr>
  </w:style>
  <w:style w:type="character" w:styleId="normaltextrun" w:customStyle="1">
    <w:name w:val="normaltextrun"/>
    <w:basedOn w:val="DefaultParagraphFont"/>
    <w:rsid w:val="000C32EA"/>
  </w:style>
  <w:style w:type="character" w:styleId="eop" w:customStyle="1">
    <w:name w:val="eop"/>
    <w:basedOn w:val="DefaultParagraphFont"/>
    <w:rsid w:val="000C32EA"/>
  </w:style>
  <w:style w:type="paragraph" w:styleId="paragraph" w:customStyle="1">
    <w:name w:val="paragraph"/>
    <w:basedOn w:val="Normal"/>
    <w:rsid w:val="000C32EA"/>
    <w:pPr>
      <w:spacing w:before="100" w:beforeAutospacing="1" w:after="100" w:afterAutospacing="1" w:line="240" w:lineRule="auto"/>
    </w:pPr>
    <w:rPr>
      <w:rFonts w:ascii="Times New Roman" w:hAnsi="Times New Roman" w:eastAsia="Times New Roman" w:cs="Times New Roman"/>
      <w:sz w:val="24"/>
      <w:szCs w:val="24"/>
    </w:rPr>
  </w:style>
  <w:style w:type="table" w:styleId="TableGrid5" w:customStyle="1">
    <w:name w:val="Table Grid5"/>
    <w:basedOn w:val="TableNormal"/>
    <w:next w:val="TableGrid"/>
    <w:uiPriority w:val="39"/>
    <w:rsid w:val="00B03992"/>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source" w:customStyle="1">
    <w:name w:val="Resource"/>
    <w:basedOn w:val="PFAppendixHeading"/>
    <w:link w:val="ResourceChar"/>
    <w:rsid w:val="00E81DA5"/>
    <w:pPr>
      <w:numPr>
        <w:numId w:val="0"/>
      </w:numPr>
      <w:ind w:left="1080" w:hanging="720"/>
    </w:pPr>
    <w:rPr>
      <w:b/>
      <w:bCs/>
    </w:rPr>
  </w:style>
  <w:style w:type="character" w:styleId="ResourceChar" w:customStyle="1">
    <w:name w:val="Resource Char"/>
    <w:basedOn w:val="PFAppendixHeadingChar"/>
    <w:link w:val="Resource"/>
    <w:rsid w:val="00E81DA5"/>
    <w:rPr>
      <w:rFonts w:ascii="Times New Roman" w:hAnsi="Times New Roman" w:eastAsia="Times New Roman" w:cs="Times New Roman"/>
      <w:b/>
      <w:bCs/>
      <w:smallCaps/>
      <w:snapToGrid/>
      <w:spacing w:val="5"/>
      <w:sz w:val="24"/>
      <w:szCs w:val="28"/>
    </w:rPr>
  </w:style>
  <w:style w:type="character" w:styleId="SubtitleChar" w:customStyle="1">
    <w:name w:val="Subtitle Char"/>
    <w:basedOn w:val="DefaultParagraphFont"/>
    <w:link w:val="Subtitle"/>
    <w:uiPriority w:val="11"/>
    <w:rsid w:val="00EC5BF3"/>
    <w:rPr>
      <w:i/>
      <w:iCs/>
      <w:smallCaps/>
      <w:spacing w:val="10"/>
      <w:sz w:val="28"/>
      <w:szCs w:val="28"/>
    </w:rPr>
  </w:style>
  <w:style w:type="paragraph" w:styleId="Subtitle">
    <w:name w:val="Subtitle"/>
    <w:basedOn w:val="Normal"/>
    <w:next w:val="Normal"/>
    <w:link w:val="SubtitleChar"/>
    <w:uiPriority w:val="11"/>
    <w:qFormat/>
    <w:rsid w:val="00EC5BF3"/>
    <w:rPr>
      <w:i/>
      <w:iCs/>
      <w:smallCaps/>
      <w:spacing w:val="10"/>
      <w:sz w:val="28"/>
      <w:szCs w:val="28"/>
    </w:rPr>
  </w:style>
  <w:style w:type="paragraph" w:styleId="Quote">
    <w:name w:val="Quote"/>
    <w:basedOn w:val="Normal"/>
    <w:next w:val="Normal"/>
    <w:link w:val="QuoteChar"/>
    <w:uiPriority w:val="29"/>
    <w:qFormat/>
    <w:rsid w:val="00EC5BF3"/>
    <w:rPr>
      <w:i/>
      <w:iCs/>
    </w:rPr>
  </w:style>
  <w:style w:type="character" w:styleId="QuoteChar" w:customStyle="1">
    <w:name w:val="Quote Char"/>
    <w:basedOn w:val="DefaultParagraphFont"/>
    <w:link w:val="Quote"/>
    <w:uiPriority w:val="29"/>
    <w:rsid w:val="00EC5BF3"/>
    <w:rPr>
      <w:i/>
      <w:iCs/>
    </w:rPr>
  </w:style>
  <w:style w:type="paragraph" w:styleId="IntenseQuote">
    <w:name w:val="Intense Quote"/>
    <w:basedOn w:val="Normal"/>
    <w:next w:val="Normal"/>
    <w:link w:val="IntenseQuoteChar"/>
    <w:uiPriority w:val="30"/>
    <w:qFormat/>
    <w:rsid w:val="00EC5BF3"/>
    <w:pPr>
      <w:pBdr>
        <w:top w:val="single" w:color="auto" w:sz="4" w:space="10"/>
        <w:bottom w:val="single" w:color="auto" w:sz="4" w:space="10"/>
      </w:pBdr>
      <w:spacing w:before="240" w:after="240" w:line="300" w:lineRule="auto"/>
      <w:ind w:left="1152" w:right="1152"/>
      <w:jc w:val="both"/>
    </w:pPr>
    <w:rPr>
      <w:i/>
      <w:iCs/>
    </w:rPr>
  </w:style>
  <w:style w:type="character" w:styleId="IntenseQuoteChar" w:customStyle="1">
    <w:name w:val="Intense Quote Char"/>
    <w:basedOn w:val="DefaultParagraphFont"/>
    <w:link w:val="IntenseQuote"/>
    <w:uiPriority w:val="30"/>
    <w:rsid w:val="00EC5BF3"/>
    <w:rPr>
      <w:i/>
      <w:iCs/>
    </w:rPr>
  </w:style>
  <w:style w:type="character" w:styleId="SubtleEmphasis">
    <w:name w:val="Subtle Emphasis"/>
    <w:uiPriority w:val="19"/>
    <w:qFormat/>
    <w:rsid w:val="00EC5BF3"/>
    <w:rPr>
      <w:i/>
      <w:iCs/>
    </w:rPr>
  </w:style>
  <w:style w:type="character" w:styleId="IntenseEmphasis">
    <w:name w:val="Intense Emphasis"/>
    <w:uiPriority w:val="21"/>
    <w:qFormat/>
    <w:rsid w:val="00EC5BF3"/>
    <w:rPr>
      <w:b/>
      <w:bCs/>
      <w:i/>
      <w:iCs/>
    </w:rPr>
  </w:style>
  <w:style w:type="character" w:styleId="SubtleReference">
    <w:name w:val="Subtle Reference"/>
    <w:basedOn w:val="DefaultParagraphFont"/>
    <w:uiPriority w:val="31"/>
    <w:qFormat/>
    <w:rsid w:val="00EC5BF3"/>
    <w:rPr>
      <w:smallCaps/>
    </w:rPr>
  </w:style>
  <w:style w:type="character" w:styleId="IntenseReference">
    <w:name w:val="Intense Reference"/>
    <w:uiPriority w:val="32"/>
    <w:qFormat/>
    <w:rsid w:val="00EC5BF3"/>
    <w:rPr>
      <w:b/>
      <w:bCs/>
      <w:smallCaps/>
    </w:rPr>
  </w:style>
  <w:style w:type="character" w:styleId="BookTitle">
    <w:name w:val="Book Title"/>
    <w:basedOn w:val="DefaultParagraphFont"/>
    <w:uiPriority w:val="33"/>
    <w:qFormat/>
    <w:rsid w:val="00EC5BF3"/>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16099">
      <w:bodyDiv w:val="1"/>
      <w:marLeft w:val="0"/>
      <w:marRight w:val="0"/>
      <w:marTop w:val="0"/>
      <w:marBottom w:val="0"/>
      <w:divBdr>
        <w:top w:val="none" w:sz="0" w:space="0" w:color="auto"/>
        <w:left w:val="none" w:sz="0" w:space="0" w:color="auto"/>
        <w:bottom w:val="none" w:sz="0" w:space="0" w:color="auto"/>
        <w:right w:val="none" w:sz="0" w:space="0" w:color="auto"/>
      </w:divBdr>
      <w:divsChild>
        <w:div w:id="352534409">
          <w:marLeft w:val="0"/>
          <w:marRight w:val="0"/>
          <w:marTop w:val="0"/>
          <w:marBottom w:val="0"/>
          <w:divBdr>
            <w:top w:val="none" w:sz="0" w:space="0" w:color="auto"/>
            <w:left w:val="none" w:sz="0" w:space="0" w:color="auto"/>
            <w:bottom w:val="none" w:sz="0" w:space="0" w:color="auto"/>
            <w:right w:val="none" w:sz="0" w:space="0" w:color="auto"/>
          </w:divBdr>
        </w:div>
        <w:div w:id="818425640">
          <w:marLeft w:val="0"/>
          <w:marRight w:val="0"/>
          <w:marTop w:val="0"/>
          <w:marBottom w:val="0"/>
          <w:divBdr>
            <w:top w:val="none" w:sz="0" w:space="0" w:color="auto"/>
            <w:left w:val="none" w:sz="0" w:space="0" w:color="auto"/>
            <w:bottom w:val="none" w:sz="0" w:space="0" w:color="auto"/>
            <w:right w:val="none" w:sz="0" w:space="0" w:color="auto"/>
          </w:divBdr>
        </w:div>
        <w:div w:id="1235776381">
          <w:marLeft w:val="0"/>
          <w:marRight w:val="0"/>
          <w:marTop w:val="0"/>
          <w:marBottom w:val="0"/>
          <w:divBdr>
            <w:top w:val="none" w:sz="0" w:space="0" w:color="auto"/>
            <w:left w:val="none" w:sz="0" w:space="0" w:color="auto"/>
            <w:bottom w:val="none" w:sz="0" w:space="0" w:color="auto"/>
            <w:right w:val="none" w:sz="0" w:space="0" w:color="auto"/>
          </w:divBdr>
        </w:div>
        <w:div w:id="1634754545">
          <w:marLeft w:val="0"/>
          <w:marRight w:val="0"/>
          <w:marTop w:val="0"/>
          <w:marBottom w:val="0"/>
          <w:divBdr>
            <w:top w:val="none" w:sz="0" w:space="0" w:color="auto"/>
            <w:left w:val="none" w:sz="0" w:space="0" w:color="auto"/>
            <w:bottom w:val="none" w:sz="0" w:space="0" w:color="auto"/>
            <w:right w:val="none" w:sz="0" w:space="0" w:color="auto"/>
          </w:divBdr>
        </w:div>
      </w:divsChild>
    </w:div>
    <w:div w:id="250547933">
      <w:bodyDiv w:val="1"/>
      <w:marLeft w:val="0"/>
      <w:marRight w:val="0"/>
      <w:marTop w:val="0"/>
      <w:marBottom w:val="0"/>
      <w:divBdr>
        <w:top w:val="none" w:sz="0" w:space="0" w:color="auto"/>
        <w:left w:val="none" w:sz="0" w:space="0" w:color="auto"/>
        <w:bottom w:val="none" w:sz="0" w:space="0" w:color="auto"/>
        <w:right w:val="none" w:sz="0" w:space="0" w:color="auto"/>
      </w:divBdr>
    </w:div>
    <w:div w:id="274605416">
      <w:bodyDiv w:val="1"/>
      <w:marLeft w:val="0"/>
      <w:marRight w:val="0"/>
      <w:marTop w:val="0"/>
      <w:marBottom w:val="0"/>
      <w:divBdr>
        <w:top w:val="none" w:sz="0" w:space="0" w:color="auto"/>
        <w:left w:val="none" w:sz="0" w:space="0" w:color="auto"/>
        <w:bottom w:val="none" w:sz="0" w:space="0" w:color="auto"/>
        <w:right w:val="none" w:sz="0" w:space="0" w:color="auto"/>
      </w:divBdr>
    </w:div>
    <w:div w:id="383675977">
      <w:bodyDiv w:val="1"/>
      <w:marLeft w:val="0"/>
      <w:marRight w:val="0"/>
      <w:marTop w:val="0"/>
      <w:marBottom w:val="0"/>
      <w:divBdr>
        <w:top w:val="none" w:sz="0" w:space="0" w:color="auto"/>
        <w:left w:val="none" w:sz="0" w:space="0" w:color="auto"/>
        <w:bottom w:val="none" w:sz="0" w:space="0" w:color="auto"/>
        <w:right w:val="none" w:sz="0" w:space="0" w:color="auto"/>
      </w:divBdr>
    </w:div>
    <w:div w:id="1037435761">
      <w:bodyDiv w:val="1"/>
      <w:marLeft w:val="0"/>
      <w:marRight w:val="0"/>
      <w:marTop w:val="0"/>
      <w:marBottom w:val="0"/>
      <w:divBdr>
        <w:top w:val="none" w:sz="0" w:space="0" w:color="auto"/>
        <w:left w:val="none" w:sz="0" w:space="0" w:color="auto"/>
        <w:bottom w:val="none" w:sz="0" w:space="0" w:color="auto"/>
        <w:right w:val="none" w:sz="0" w:space="0" w:color="auto"/>
      </w:divBdr>
    </w:div>
    <w:div w:id="1144005129">
      <w:bodyDiv w:val="1"/>
      <w:marLeft w:val="0"/>
      <w:marRight w:val="0"/>
      <w:marTop w:val="0"/>
      <w:marBottom w:val="0"/>
      <w:divBdr>
        <w:top w:val="none" w:sz="0" w:space="0" w:color="auto"/>
        <w:left w:val="none" w:sz="0" w:space="0" w:color="auto"/>
        <w:bottom w:val="none" w:sz="0" w:space="0" w:color="auto"/>
        <w:right w:val="none" w:sz="0" w:space="0" w:color="auto"/>
      </w:divBdr>
    </w:div>
    <w:div w:id="1181698888">
      <w:bodyDiv w:val="1"/>
      <w:marLeft w:val="0"/>
      <w:marRight w:val="0"/>
      <w:marTop w:val="0"/>
      <w:marBottom w:val="0"/>
      <w:divBdr>
        <w:top w:val="none" w:sz="0" w:space="0" w:color="auto"/>
        <w:left w:val="none" w:sz="0" w:space="0" w:color="auto"/>
        <w:bottom w:val="none" w:sz="0" w:space="0" w:color="auto"/>
        <w:right w:val="none" w:sz="0" w:space="0" w:color="auto"/>
      </w:divBdr>
    </w:div>
    <w:div w:id="1223251908">
      <w:bodyDiv w:val="1"/>
      <w:marLeft w:val="0"/>
      <w:marRight w:val="0"/>
      <w:marTop w:val="0"/>
      <w:marBottom w:val="0"/>
      <w:divBdr>
        <w:top w:val="none" w:sz="0" w:space="0" w:color="auto"/>
        <w:left w:val="none" w:sz="0" w:space="0" w:color="auto"/>
        <w:bottom w:val="none" w:sz="0" w:space="0" w:color="auto"/>
        <w:right w:val="none" w:sz="0" w:space="0" w:color="auto"/>
      </w:divBdr>
    </w:div>
    <w:div w:id="1369455072">
      <w:bodyDiv w:val="1"/>
      <w:marLeft w:val="0"/>
      <w:marRight w:val="0"/>
      <w:marTop w:val="0"/>
      <w:marBottom w:val="0"/>
      <w:divBdr>
        <w:top w:val="none" w:sz="0" w:space="0" w:color="auto"/>
        <w:left w:val="none" w:sz="0" w:space="0" w:color="auto"/>
        <w:bottom w:val="none" w:sz="0" w:space="0" w:color="auto"/>
        <w:right w:val="none" w:sz="0" w:space="0" w:color="auto"/>
      </w:divBdr>
    </w:div>
    <w:div w:id="1490558671">
      <w:bodyDiv w:val="1"/>
      <w:marLeft w:val="0"/>
      <w:marRight w:val="0"/>
      <w:marTop w:val="0"/>
      <w:marBottom w:val="0"/>
      <w:divBdr>
        <w:top w:val="none" w:sz="0" w:space="0" w:color="auto"/>
        <w:left w:val="none" w:sz="0" w:space="0" w:color="auto"/>
        <w:bottom w:val="none" w:sz="0" w:space="0" w:color="auto"/>
        <w:right w:val="none" w:sz="0" w:space="0" w:color="auto"/>
      </w:divBdr>
    </w:div>
    <w:div w:id="1533688808">
      <w:bodyDiv w:val="1"/>
      <w:marLeft w:val="0"/>
      <w:marRight w:val="0"/>
      <w:marTop w:val="0"/>
      <w:marBottom w:val="0"/>
      <w:divBdr>
        <w:top w:val="none" w:sz="0" w:space="0" w:color="auto"/>
        <w:left w:val="none" w:sz="0" w:space="0" w:color="auto"/>
        <w:bottom w:val="none" w:sz="0" w:space="0" w:color="auto"/>
        <w:right w:val="none" w:sz="0" w:space="0" w:color="auto"/>
      </w:divBdr>
    </w:div>
    <w:div w:id="1628049911">
      <w:bodyDiv w:val="1"/>
      <w:marLeft w:val="0"/>
      <w:marRight w:val="0"/>
      <w:marTop w:val="0"/>
      <w:marBottom w:val="0"/>
      <w:divBdr>
        <w:top w:val="none" w:sz="0" w:space="0" w:color="auto"/>
        <w:left w:val="none" w:sz="0" w:space="0" w:color="auto"/>
        <w:bottom w:val="none" w:sz="0" w:space="0" w:color="auto"/>
        <w:right w:val="none" w:sz="0" w:space="0" w:color="auto"/>
      </w:divBdr>
      <w:divsChild>
        <w:div w:id="2120566672">
          <w:marLeft w:val="0"/>
          <w:marRight w:val="0"/>
          <w:marTop w:val="0"/>
          <w:marBottom w:val="0"/>
          <w:divBdr>
            <w:top w:val="none" w:sz="0" w:space="0" w:color="auto"/>
            <w:left w:val="none" w:sz="0" w:space="0" w:color="auto"/>
            <w:bottom w:val="none" w:sz="0" w:space="0" w:color="auto"/>
            <w:right w:val="none" w:sz="0" w:space="0" w:color="auto"/>
          </w:divBdr>
        </w:div>
        <w:div w:id="1835753967">
          <w:marLeft w:val="0"/>
          <w:marRight w:val="0"/>
          <w:marTop w:val="0"/>
          <w:marBottom w:val="0"/>
          <w:divBdr>
            <w:top w:val="none" w:sz="0" w:space="0" w:color="auto"/>
            <w:left w:val="none" w:sz="0" w:space="0" w:color="auto"/>
            <w:bottom w:val="none" w:sz="0" w:space="0" w:color="auto"/>
            <w:right w:val="none" w:sz="0" w:space="0" w:color="auto"/>
          </w:divBdr>
        </w:div>
        <w:div w:id="618951003">
          <w:marLeft w:val="0"/>
          <w:marRight w:val="0"/>
          <w:marTop w:val="0"/>
          <w:marBottom w:val="0"/>
          <w:divBdr>
            <w:top w:val="none" w:sz="0" w:space="0" w:color="auto"/>
            <w:left w:val="none" w:sz="0" w:space="0" w:color="auto"/>
            <w:bottom w:val="none" w:sz="0" w:space="0" w:color="auto"/>
            <w:right w:val="none" w:sz="0" w:space="0" w:color="auto"/>
          </w:divBdr>
        </w:div>
      </w:divsChild>
    </w:div>
    <w:div w:id="1782994570">
      <w:bodyDiv w:val="1"/>
      <w:marLeft w:val="0"/>
      <w:marRight w:val="0"/>
      <w:marTop w:val="0"/>
      <w:marBottom w:val="0"/>
      <w:divBdr>
        <w:top w:val="none" w:sz="0" w:space="0" w:color="auto"/>
        <w:left w:val="none" w:sz="0" w:space="0" w:color="auto"/>
        <w:bottom w:val="none" w:sz="0" w:space="0" w:color="auto"/>
        <w:right w:val="none" w:sz="0" w:space="0" w:color="auto"/>
      </w:divBdr>
    </w:div>
    <w:div w:id="1837919259">
      <w:bodyDiv w:val="1"/>
      <w:marLeft w:val="0"/>
      <w:marRight w:val="0"/>
      <w:marTop w:val="0"/>
      <w:marBottom w:val="0"/>
      <w:divBdr>
        <w:top w:val="none" w:sz="0" w:space="0" w:color="auto"/>
        <w:left w:val="none" w:sz="0" w:space="0" w:color="auto"/>
        <w:bottom w:val="none" w:sz="0" w:space="0" w:color="auto"/>
        <w:right w:val="none" w:sz="0" w:space="0" w:color="auto"/>
      </w:divBdr>
    </w:div>
    <w:div w:id="1890266976">
      <w:bodyDiv w:val="1"/>
      <w:marLeft w:val="0"/>
      <w:marRight w:val="0"/>
      <w:marTop w:val="0"/>
      <w:marBottom w:val="0"/>
      <w:divBdr>
        <w:top w:val="none" w:sz="0" w:space="0" w:color="auto"/>
        <w:left w:val="none" w:sz="0" w:space="0" w:color="auto"/>
        <w:bottom w:val="none" w:sz="0" w:space="0" w:color="auto"/>
        <w:right w:val="none" w:sz="0" w:space="0" w:color="auto"/>
      </w:divBdr>
    </w:div>
    <w:div w:id="1896812088">
      <w:bodyDiv w:val="1"/>
      <w:marLeft w:val="0"/>
      <w:marRight w:val="0"/>
      <w:marTop w:val="0"/>
      <w:marBottom w:val="0"/>
      <w:divBdr>
        <w:top w:val="none" w:sz="0" w:space="0" w:color="auto"/>
        <w:left w:val="none" w:sz="0" w:space="0" w:color="auto"/>
        <w:bottom w:val="none" w:sz="0" w:space="0" w:color="auto"/>
        <w:right w:val="none" w:sz="0" w:space="0" w:color="auto"/>
      </w:divBdr>
    </w:div>
    <w:div w:id="2031030894">
      <w:bodyDiv w:val="1"/>
      <w:marLeft w:val="0"/>
      <w:marRight w:val="0"/>
      <w:marTop w:val="0"/>
      <w:marBottom w:val="0"/>
      <w:divBdr>
        <w:top w:val="none" w:sz="0" w:space="0" w:color="auto"/>
        <w:left w:val="none" w:sz="0" w:space="0" w:color="auto"/>
        <w:bottom w:val="none" w:sz="0" w:space="0" w:color="auto"/>
        <w:right w:val="none" w:sz="0" w:space="0" w:color="auto"/>
      </w:divBdr>
      <w:divsChild>
        <w:div w:id="75128533">
          <w:marLeft w:val="0"/>
          <w:marRight w:val="0"/>
          <w:marTop w:val="0"/>
          <w:marBottom w:val="0"/>
          <w:divBdr>
            <w:top w:val="none" w:sz="0" w:space="0" w:color="auto"/>
            <w:left w:val="none" w:sz="0" w:space="0" w:color="auto"/>
            <w:bottom w:val="none" w:sz="0" w:space="0" w:color="auto"/>
            <w:right w:val="none" w:sz="0" w:space="0" w:color="auto"/>
          </w:divBdr>
          <w:divsChild>
            <w:div w:id="1791587516">
              <w:marLeft w:val="0"/>
              <w:marRight w:val="0"/>
              <w:marTop w:val="0"/>
              <w:marBottom w:val="0"/>
              <w:divBdr>
                <w:top w:val="none" w:sz="0" w:space="0" w:color="auto"/>
                <w:left w:val="none" w:sz="0" w:space="0" w:color="auto"/>
                <w:bottom w:val="none" w:sz="0" w:space="0" w:color="auto"/>
                <w:right w:val="none" w:sz="0" w:space="0" w:color="auto"/>
              </w:divBdr>
            </w:div>
          </w:divsChild>
        </w:div>
        <w:div w:id="157042378">
          <w:marLeft w:val="0"/>
          <w:marRight w:val="0"/>
          <w:marTop w:val="0"/>
          <w:marBottom w:val="0"/>
          <w:divBdr>
            <w:top w:val="none" w:sz="0" w:space="0" w:color="auto"/>
            <w:left w:val="none" w:sz="0" w:space="0" w:color="auto"/>
            <w:bottom w:val="none" w:sz="0" w:space="0" w:color="auto"/>
            <w:right w:val="none" w:sz="0" w:space="0" w:color="auto"/>
          </w:divBdr>
          <w:divsChild>
            <w:div w:id="1597665458">
              <w:marLeft w:val="0"/>
              <w:marRight w:val="0"/>
              <w:marTop w:val="0"/>
              <w:marBottom w:val="0"/>
              <w:divBdr>
                <w:top w:val="none" w:sz="0" w:space="0" w:color="auto"/>
                <w:left w:val="none" w:sz="0" w:space="0" w:color="auto"/>
                <w:bottom w:val="none" w:sz="0" w:space="0" w:color="auto"/>
                <w:right w:val="none" w:sz="0" w:space="0" w:color="auto"/>
              </w:divBdr>
            </w:div>
          </w:divsChild>
        </w:div>
        <w:div w:id="178933464">
          <w:marLeft w:val="0"/>
          <w:marRight w:val="0"/>
          <w:marTop w:val="0"/>
          <w:marBottom w:val="0"/>
          <w:divBdr>
            <w:top w:val="none" w:sz="0" w:space="0" w:color="auto"/>
            <w:left w:val="none" w:sz="0" w:space="0" w:color="auto"/>
            <w:bottom w:val="none" w:sz="0" w:space="0" w:color="auto"/>
            <w:right w:val="none" w:sz="0" w:space="0" w:color="auto"/>
          </w:divBdr>
          <w:divsChild>
            <w:div w:id="730269536">
              <w:marLeft w:val="0"/>
              <w:marRight w:val="0"/>
              <w:marTop w:val="0"/>
              <w:marBottom w:val="0"/>
              <w:divBdr>
                <w:top w:val="none" w:sz="0" w:space="0" w:color="auto"/>
                <w:left w:val="none" w:sz="0" w:space="0" w:color="auto"/>
                <w:bottom w:val="none" w:sz="0" w:space="0" w:color="auto"/>
                <w:right w:val="none" w:sz="0" w:space="0" w:color="auto"/>
              </w:divBdr>
            </w:div>
          </w:divsChild>
        </w:div>
        <w:div w:id="198319819">
          <w:marLeft w:val="0"/>
          <w:marRight w:val="0"/>
          <w:marTop w:val="0"/>
          <w:marBottom w:val="0"/>
          <w:divBdr>
            <w:top w:val="none" w:sz="0" w:space="0" w:color="auto"/>
            <w:left w:val="none" w:sz="0" w:space="0" w:color="auto"/>
            <w:bottom w:val="none" w:sz="0" w:space="0" w:color="auto"/>
            <w:right w:val="none" w:sz="0" w:space="0" w:color="auto"/>
          </w:divBdr>
          <w:divsChild>
            <w:div w:id="192502707">
              <w:marLeft w:val="0"/>
              <w:marRight w:val="0"/>
              <w:marTop w:val="0"/>
              <w:marBottom w:val="0"/>
              <w:divBdr>
                <w:top w:val="none" w:sz="0" w:space="0" w:color="auto"/>
                <w:left w:val="none" w:sz="0" w:space="0" w:color="auto"/>
                <w:bottom w:val="none" w:sz="0" w:space="0" w:color="auto"/>
                <w:right w:val="none" w:sz="0" w:space="0" w:color="auto"/>
              </w:divBdr>
            </w:div>
          </w:divsChild>
        </w:div>
        <w:div w:id="293411349">
          <w:marLeft w:val="0"/>
          <w:marRight w:val="0"/>
          <w:marTop w:val="0"/>
          <w:marBottom w:val="0"/>
          <w:divBdr>
            <w:top w:val="none" w:sz="0" w:space="0" w:color="auto"/>
            <w:left w:val="none" w:sz="0" w:space="0" w:color="auto"/>
            <w:bottom w:val="none" w:sz="0" w:space="0" w:color="auto"/>
            <w:right w:val="none" w:sz="0" w:space="0" w:color="auto"/>
          </w:divBdr>
          <w:divsChild>
            <w:div w:id="290139556">
              <w:marLeft w:val="0"/>
              <w:marRight w:val="0"/>
              <w:marTop w:val="0"/>
              <w:marBottom w:val="0"/>
              <w:divBdr>
                <w:top w:val="none" w:sz="0" w:space="0" w:color="auto"/>
                <w:left w:val="none" w:sz="0" w:space="0" w:color="auto"/>
                <w:bottom w:val="none" w:sz="0" w:space="0" w:color="auto"/>
                <w:right w:val="none" w:sz="0" w:space="0" w:color="auto"/>
              </w:divBdr>
            </w:div>
          </w:divsChild>
        </w:div>
        <w:div w:id="304355295">
          <w:marLeft w:val="0"/>
          <w:marRight w:val="0"/>
          <w:marTop w:val="0"/>
          <w:marBottom w:val="0"/>
          <w:divBdr>
            <w:top w:val="none" w:sz="0" w:space="0" w:color="auto"/>
            <w:left w:val="none" w:sz="0" w:space="0" w:color="auto"/>
            <w:bottom w:val="none" w:sz="0" w:space="0" w:color="auto"/>
            <w:right w:val="none" w:sz="0" w:space="0" w:color="auto"/>
          </w:divBdr>
          <w:divsChild>
            <w:div w:id="2088263730">
              <w:marLeft w:val="0"/>
              <w:marRight w:val="0"/>
              <w:marTop w:val="0"/>
              <w:marBottom w:val="0"/>
              <w:divBdr>
                <w:top w:val="none" w:sz="0" w:space="0" w:color="auto"/>
                <w:left w:val="none" w:sz="0" w:space="0" w:color="auto"/>
                <w:bottom w:val="none" w:sz="0" w:space="0" w:color="auto"/>
                <w:right w:val="none" w:sz="0" w:space="0" w:color="auto"/>
              </w:divBdr>
            </w:div>
          </w:divsChild>
        </w:div>
        <w:div w:id="367293977">
          <w:marLeft w:val="0"/>
          <w:marRight w:val="0"/>
          <w:marTop w:val="0"/>
          <w:marBottom w:val="0"/>
          <w:divBdr>
            <w:top w:val="none" w:sz="0" w:space="0" w:color="auto"/>
            <w:left w:val="none" w:sz="0" w:space="0" w:color="auto"/>
            <w:bottom w:val="none" w:sz="0" w:space="0" w:color="auto"/>
            <w:right w:val="none" w:sz="0" w:space="0" w:color="auto"/>
          </w:divBdr>
          <w:divsChild>
            <w:div w:id="2065371024">
              <w:marLeft w:val="0"/>
              <w:marRight w:val="0"/>
              <w:marTop w:val="0"/>
              <w:marBottom w:val="0"/>
              <w:divBdr>
                <w:top w:val="none" w:sz="0" w:space="0" w:color="auto"/>
                <w:left w:val="none" w:sz="0" w:space="0" w:color="auto"/>
                <w:bottom w:val="none" w:sz="0" w:space="0" w:color="auto"/>
                <w:right w:val="none" w:sz="0" w:space="0" w:color="auto"/>
              </w:divBdr>
            </w:div>
          </w:divsChild>
        </w:div>
        <w:div w:id="405958396">
          <w:marLeft w:val="0"/>
          <w:marRight w:val="0"/>
          <w:marTop w:val="0"/>
          <w:marBottom w:val="0"/>
          <w:divBdr>
            <w:top w:val="none" w:sz="0" w:space="0" w:color="auto"/>
            <w:left w:val="none" w:sz="0" w:space="0" w:color="auto"/>
            <w:bottom w:val="none" w:sz="0" w:space="0" w:color="auto"/>
            <w:right w:val="none" w:sz="0" w:space="0" w:color="auto"/>
          </w:divBdr>
          <w:divsChild>
            <w:div w:id="1663239649">
              <w:marLeft w:val="0"/>
              <w:marRight w:val="0"/>
              <w:marTop w:val="0"/>
              <w:marBottom w:val="0"/>
              <w:divBdr>
                <w:top w:val="none" w:sz="0" w:space="0" w:color="auto"/>
                <w:left w:val="none" w:sz="0" w:space="0" w:color="auto"/>
                <w:bottom w:val="none" w:sz="0" w:space="0" w:color="auto"/>
                <w:right w:val="none" w:sz="0" w:space="0" w:color="auto"/>
              </w:divBdr>
            </w:div>
          </w:divsChild>
        </w:div>
        <w:div w:id="410078654">
          <w:marLeft w:val="0"/>
          <w:marRight w:val="0"/>
          <w:marTop w:val="0"/>
          <w:marBottom w:val="0"/>
          <w:divBdr>
            <w:top w:val="none" w:sz="0" w:space="0" w:color="auto"/>
            <w:left w:val="none" w:sz="0" w:space="0" w:color="auto"/>
            <w:bottom w:val="none" w:sz="0" w:space="0" w:color="auto"/>
            <w:right w:val="none" w:sz="0" w:space="0" w:color="auto"/>
          </w:divBdr>
          <w:divsChild>
            <w:div w:id="1034696712">
              <w:marLeft w:val="0"/>
              <w:marRight w:val="0"/>
              <w:marTop w:val="0"/>
              <w:marBottom w:val="0"/>
              <w:divBdr>
                <w:top w:val="none" w:sz="0" w:space="0" w:color="auto"/>
                <w:left w:val="none" w:sz="0" w:space="0" w:color="auto"/>
                <w:bottom w:val="none" w:sz="0" w:space="0" w:color="auto"/>
                <w:right w:val="none" w:sz="0" w:space="0" w:color="auto"/>
              </w:divBdr>
            </w:div>
          </w:divsChild>
        </w:div>
        <w:div w:id="512569730">
          <w:marLeft w:val="0"/>
          <w:marRight w:val="0"/>
          <w:marTop w:val="0"/>
          <w:marBottom w:val="0"/>
          <w:divBdr>
            <w:top w:val="none" w:sz="0" w:space="0" w:color="auto"/>
            <w:left w:val="none" w:sz="0" w:space="0" w:color="auto"/>
            <w:bottom w:val="none" w:sz="0" w:space="0" w:color="auto"/>
            <w:right w:val="none" w:sz="0" w:space="0" w:color="auto"/>
          </w:divBdr>
          <w:divsChild>
            <w:div w:id="201326613">
              <w:marLeft w:val="0"/>
              <w:marRight w:val="0"/>
              <w:marTop w:val="0"/>
              <w:marBottom w:val="0"/>
              <w:divBdr>
                <w:top w:val="none" w:sz="0" w:space="0" w:color="auto"/>
                <w:left w:val="none" w:sz="0" w:space="0" w:color="auto"/>
                <w:bottom w:val="none" w:sz="0" w:space="0" w:color="auto"/>
                <w:right w:val="none" w:sz="0" w:space="0" w:color="auto"/>
              </w:divBdr>
            </w:div>
          </w:divsChild>
        </w:div>
        <w:div w:id="568855288">
          <w:marLeft w:val="0"/>
          <w:marRight w:val="0"/>
          <w:marTop w:val="0"/>
          <w:marBottom w:val="0"/>
          <w:divBdr>
            <w:top w:val="none" w:sz="0" w:space="0" w:color="auto"/>
            <w:left w:val="none" w:sz="0" w:space="0" w:color="auto"/>
            <w:bottom w:val="none" w:sz="0" w:space="0" w:color="auto"/>
            <w:right w:val="none" w:sz="0" w:space="0" w:color="auto"/>
          </w:divBdr>
          <w:divsChild>
            <w:div w:id="657684299">
              <w:marLeft w:val="0"/>
              <w:marRight w:val="0"/>
              <w:marTop w:val="0"/>
              <w:marBottom w:val="0"/>
              <w:divBdr>
                <w:top w:val="none" w:sz="0" w:space="0" w:color="auto"/>
                <w:left w:val="none" w:sz="0" w:space="0" w:color="auto"/>
                <w:bottom w:val="none" w:sz="0" w:space="0" w:color="auto"/>
                <w:right w:val="none" w:sz="0" w:space="0" w:color="auto"/>
              </w:divBdr>
            </w:div>
          </w:divsChild>
        </w:div>
        <w:div w:id="645666259">
          <w:marLeft w:val="0"/>
          <w:marRight w:val="0"/>
          <w:marTop w:val="0"/>
          <w:marBottom w:val="0"/>
          <w:divBdr>
            <w:top w:val="none" w:sz="0" w:space="0" w:color="auto"/>
            <w:left w:val="none" w:sz="0" w:space="0" w:color="auto"/>
            <w:bottom w:val="none" w:sz="0" w:space="0" w:color="auto"/>
            <w:right w:val="none" w:sz="0" w:space="0" w:color="auto"/>
          </w:divBdr>
          <w:divsChild>
            <w:div w:id="404884171">
              <w:marLeft w:val="0"/>
              <w:marRight w:val="0"/>
              <w:marTop w:val="0"/>
              <w:marBottom w:val="0"/>
              <w:divBdr>
                <w:top w:val="none" w:sz="0" w:space="0" w:color="auto"/>
                <w:left w:val="none" w:sz="0" w:space="0" w:color="auto"/>
                <w:bottom w:val="none" w:sz="0" w:space="0" w:color="auto"/>
                <w:right w:val="none" w:sz="0" w:space="0" w:color="auto"/>
              </w:divBdr>
            </w:div>
          </w:divsChild>
        </w:div>
        <w:div w:id="742988328">
          <w:marLeft w:val="0"/>
          <w:marRight w:val="0"/>
          <w:marTop w:val="0"/>
          <w:marBottom w:val="0"/>
          <w:divBdr>
            <w:top w:val="none" w:sz="0" w:space="0" w:color="auto"/>
            <w:left w:val="none" w:sz="0" w:space="0" w:color="auto"/>
            <w:bottom w:val="none" w:sz="0" w:space="0" w:color="auto"/>
            <w:right w:val="none" w:sz="0" w:space="0" w:color="auto"/>
          </w:divBdr>
          <w:divsChild>
            <w:div w:id="555824253">
              <w:marLeft w:val="0"/>
              <w:marRight w:val="0"/>
              <w:marTop w:val="0"/>
              <w:marBottom w:val="0"/>
              <w:divBdr>
                <w:top w:val="none" w:sz="0" w:space="0" w:color="auto"/>
                <w:left w:val="none" w:sz="0" w:space="0" w:color="auto"/>
                <w:bottom w:val="none" w:sz="0" w:space="0" w:color="auto"/>
                <w:right w:val="none" w:sz="0" w:space="0" w:color="auto"/>
              </w:divBdr>
            </w:div>
          </w:divsChild>
        </w:div>
        <w:div w:id="816804645">
          <w:marLeft w:val="0"/>
          <w:marRight w:val="0"/>
          <w:marTop w:val="0"/>
          <w:marBottom w:val="0"/>
          <w:divBdr>
            <w:top w:val="none" w:sz="0" w:space="0" w:color="auto"/>
            <w:left w:val="none" w:sz="0" w:space="0" w:color="auto"/>
            <w:bottom w:val="none" w:sz="0" w:space="0" w:color="auto"/>
            <w:right w:val="none" w:sz="0" w:space="0" w:color="auto"/>
          </w:divBdr>
          <w:divsChild>
            <w:div w:id="1873761961">
              <w:marLeft w:val="0"/>
              <w:marRight w:val="0"/>
              <w:marTop w:val="0"/>
              <w:marBottom w:val="0"/>
              <w:divBdr>
                <w:top w:val="none" w:sz="0" w:space="0" w:color="auto"/>
                <w:left w:val="none" w:sz="0" w:space="0" w:color="auto"/>
                <w:bottom w:val="none" w:sz="0" w:space="0" w:color="auto"/>
                <w:right w:val="none" w:sz="0" w:space="0" w:color="auto"/>
              </w:divBdr>
            </w:div>
          </w:divsChild>
        </w:div>
        <w:div w:id="828328949">
          <w:marLeft w:val="0"/>
          <w:marRight w:val="0"/>
          <w:marTop w:val="0"/>
          <w:marBottom w:val="0"/>
          <w:divBdr>
            <w:top w:val="none" w:sz="0" w:space="0" w:color="auto"/>
            <w:left w:val="none" w:sz="0" w:space="0" w:color="auto"/>
            <w:bottom w:val="none" w:sz="0" w:space="0" w:color="auto"/>
            <w:right w:val="none" w:sz="0" w:space="0" w:color="auto"/>
          </w:divBdr>
          <w:divsChild>
            <w:div w:id="1575965850">
              <w:marLeft w:val="0"/>
              <w:marRight w:val="0"/>
              <w:marTop w:val="0"/>
              <w:marBottom w:val="0"/>
              <w:divBdr>
                <w:top w:val="none" w:sz="0" w:space="0" w:color="auto"/>
                <w:left w:val="none" w:sz="0" w:space="0" w:color="auto"/>
                <w:bottom w:val="none" w:sz="0" w:space="0" w:color="auto"/>
                <w:right w:val="none" w:sz="0" w:space="0" w:color="auto"/>
              </w:divBdr>
            </w:div>
          </w:divsChild>
        </w:div>
        <w:div w:id="829561361">
          <w:marLeft w:val="0"/>
          <w:marRight w:val="0"/>
          <w:marTop w:val="0"/>
          <w:marBottom w:val="0"/>
          <w:divBdr>
            <w:top w:val="none" w:sz="0" w:space="0" w:color="auto"/>
            <w:left w:val="none" w:sz="0" w:space="0" w:color="auto"/>
            <w:bottom w:val="none" w:sz="0" w:space="0" w:color="auto"/>
            <w:right w:val="none" w:sz="0" w:space="0" w:color="auto"/>
          </w:divBdr>
          <w:divsChild>
            <w:div w:id="1747612197">
              <w:marLeft w:val="0"/>
              <w:marRight w:val="0"/>
              <w:marTop w:val="0"/>
              <w:marBottom w:val="0"/>
              <w:divBdr>
                <w:top w:val="none" w:sz="0" w:space="0" w:color="auto"/>
                <w:left w:val="none" w:sz="0" w:space="0" w:color="auto"/>
                <w:bottom w:val="none" w:sz="0" w:space="0" w:color="auto"/>
                <w:right w:val="none" w:sz="0" w:space="0" w:color="auto"/>
              </w:divBdr>
            </w:div>
          </w:divsChild>
        </w:div>
        <w:div w:id="876819364">
          <w:marLeft w:val="0"/>
          <w:marRight w:val="0"/>
          <w:marTop w:val="0"/>
          <w:marBottom w:val="0"/>
          <w:divBdr>
            <w:top w:val="none" w:sz="0" w:space="0" w:color="auto"/>
            <w:left w:val="none" w:sz="0" w:space="0" w:color="auto"/>
            <w:bottom w:val="none" w:sz="0" w:space="0" w:color="auto"/>
            <w:right w:val="none" w:sz="0" w:space="0" w:color="auto"/>
          </w:divBdr>
          <w:divsChild>
            <w:div w:id="875894153">
              <w:marLeft w:val="0"/>
              <w:marRight w:val="0"/>
              <w:marTop w:val="0"/>
              <w:marBottom w:val="0"/>
              <w:divBdr>
                <w:top w:val="none" w:sz="0" w:space="0" w:color="auto"/>
                <w:left w:val="none" w:sz="0" w:space="0" w:color="auto"/>
                <w:bottom w:val="none" w:sz="0" w:space="0" w:color="auto"/>
                <w:right w:val="none" w:sz="0" w:space="0" w:color="auto"/>
              </w:divBdr>
            </w:div>
          </w:divsChild>
        </w:div>
        <w:div w:id="913971473">
          <w:marLeft w:val="0"/>
          <w:marRight w:val="0"/>
          <w:marTop w:val="0"/>
          <w:marBottom w:val="0"/>
          <w:divBdr>
            <w:top w:val="none" w:sz="0" w:space="0" w:color="auto"/>
            <w:left w:val="none" w:sz="0" w:space="0" w:color="auto"/>
            <w:bottom w:val="none" w:sz="0" w:space="0" w:color="auto"/>
            <w:right w:val="none" w:sz="0" w:space="0" w:color="auto"/>
          </w:divBdr>
          <w:divsChild>
            <w:div w:id="1298687445">
              <w:marLeft w:val="0"/>
              <w:marRight w:val="0"/>
              <w:marTop w:val="0"/>
              <w:marBottom w:val="0"/>
              <w:divBdr>
                <w:top w:val="none" w:sz="0" w:space="0" w:color="auto"/>
                <w:left w:val="none" w:sz="0" w:space="0" w:color="auto"/>
                <w:bottom w:val="none" w:sz="0" w:space="0" w:color="auto"/>
                <w:right w:val="none" w:sz="0" w:space="0" w:color="auto"/>
              </w:divBdr>
            </w:div>
          </w:divsChild>
        </w:div>
        <w:div w:id="922681395">
          <w:marLeft w:val="0"/>
          <w:marRight w:val="0"/>
          <w:marTop w:val="0"/>
          <w:marBottom w:val="0"/>
          <w:divBdr>
            <w:top w:val="none" w:sz="0" w:space="0" w:color="auto"/>
            <w:left w:val="none" w:sz="0" w:space="0" w:color="auto"/>
            <w:bottom w:val="none" w:sz="0" w:space="0" w:color="auto"/>
            <w:right w:val="none" w:sz="0" w:space="0" w:color="auto"/>
          </w:divBdr>
          <w:divsChild>
            <w:div w:id="1159543523">
              <w:marLeft w:val="0"/>
              <w:marRight w:val="0"/>
              <w:marTop w:val="0"/>
              <w:marBottom w:val="0"/>
              <w:divBdr>
                <w:top w:val="none" w:sz="0" w:space="0" w:color="auto"/>
                <w:left w:val="none" w:sz="0" w:space="0" w:color="auto"/>
                <w:bottom w:val="none" w:sz="0" w:space="0" w:color="auto"/>
                <w:right w:val="none" w:sz="0" w:space="0" w:color="auto"/>
              </w:divBdr>
            </w:div>
          </w:divsChild>
        </w:div>
        <w:div w:id="986976013">
          <w:marLeft w:val="0"/>
          <w:marRight w:val="0"/>
          <w:marTop w:val="0"/>
          <w:marBottom w:val="0"/>
          <w:divBdr>
            <w:top w:val="none" w:sz="0" w:space="0" w:color="auto"/>
            <w:left w:val="none" w:sz="0" w:space="0" w:color="auto"/>
            <w:bottom w:val="none" w:sz="0" w:space="0" w:color="auto"/>
            <w:right w:val="none" w:sz="0" w:space="0" w:color="auto"/>
          </w:divBdr>
          <w:divsChild>
            <w:div w:id="1349672074">
              <w:marLeft w:val="0"/>
              <w:marRight w:val="0"/>
              <w:marTop w:val="0"/>
              <w:marBottom w:val="0"/>
              <w:divBdr>
                <w:top w:val="none" w:sz="0" w:space="0" w:color="auto"/>
                <w:left w:val="none" w:sz="0" w:space="0" w:color="auto"/>
                <w:bottom w:val="none" w:sz="0" w:space="0" w:color="auto"/>
                <w:right w:val="none" w:sz="0" w:space="0" w:color="auto"/>
              </w:divBdr>
            </w:div>
          </w:divsChild>
        </w:div>
        <w:div w:id="1035544254">
          <w:marLeft w:val="0"/>
          <w:marRight w:val="0"/>
          <w:marTop w:val="0"/>
          <w:marBottom w:val="0"/>
          <w:divBdr>
            <w:top w:val="none" w:sz="0" w:space="0" w:color="auto"/>
            <w:left w:val="none" w:sz="0" w:space="0" w:color="auto"/>
            <w:bottom w:val="none" w:sz="0" w:space="0" w:color="auto"/>
            <w:right w:val="none" w:sz="0" w:space="0" w:color="auto"/>
          </w:divBdr>
          <w:divsChild>
            <w:div w:id="1045371040">
              <w:marLeft w:val="0"/>
              <w:marRight w:val="0"/>
              <w:marTop w:val="0"/>
              <w:marBottom w:val="0"/>
              <w:divBdr>
                <w:top w:val="none" w:sz="0" w:space="0" w:color="auto"/>
                <w:left w:val="none" w:sz="0" w:space="0" w:color="auto"/>
                <w:bottom w:val="none" w:sz="0" w:space="0" w:color="auto"/>
                <w:right w:val="none" w:sz="0" w:space="0" w:color="auto"/>
              </w:divBdr>
            </w:div>
          </w:divsChild>
        </w:div>
        <w:div w:id="1125392641">
          <w:marLeft w:val="0"/>
          <w:marRight w:val="0"/>
          <w:marTop w:val="0"/>
          <w:marBottom w:val="0"/>
          <w:divBdr>
            <w:top w:val="none" w:sz="0" w:space="0" w:color="auto"/>
            <w:left w:val="none" w:sz="0" w:space="0" w:color="auto"/>
            <w:bottom w:val="none" w:sz="0" w:space="0" w:color="auto"/>
            <w:right w:val="none" w:sz="0" w:space="0" w:color="auto"/>
          </w:divBdr>
          <w:divsChild>
            <w:div w:id="1839228133">
              <w:marLeft w:val="0"/>
              <w:marRight w:val="0"/>
              <w:marTop w:val="0"/>
              <w:marBottom w:val="0"/>
              <w:divBdr>
                <w:top w:val="none" w:sz="0" w:space="0" w:color="auto"/>
                <w:left w:val="none" w:sz="0" w:space="0" w:color="auto"/>
                <w:bottom w:val="none" w:sz="0" w:space="0" w:color="auto"/>
                <w:right w:val="none" w:sz="0" w:space="0" w:color="auto"/>
              </w:divBdr>
            </w:div>
          </w:divsChild>
        </w:div>
        <w:div w:id="1278373374">
          <w:marLeft w:val="0"/>
          <w:marRight w:val="0"/>
          <w:marTop w:val="0"/>
          <w:marBottom w:val="0"/>
          <w:divBdr>
            <w:top w:val="none" w:sz="0" w:space="0" w:color="auto"/>
            <w:left w:val="none" w:sz="0" w:space="0" w:color="auto"/>
            <w:bottom w:val="none" w:sz="0" w:space="0" w:color="auto"/>
            <w:right w:val="none" w:sz="0" w:space="0" w:color="auto"/>
          </w:divBdr>
          <w:divsChild>
            <w:div w:id="1283538803">
              <w:marLeft w:val="0"/>
              <w:marRight w:val="0"/>
              <w:marTop w:val="0"/>
              <w:marBottom w:val="0"/>
              <w:divBdr>
                <w:top w:val="none" w:sz="0" w:space="0" w:color="auto"/>
                <w:left w:val="none" w:sz="0" w:space="0" w:color="auto"/>
                <w:bottom w:val="none" w:sz="0" w:space="0" w:color="auto"/>
                <w:right w:val="none" w:sz="0" w:space="0" w:color="auto"/>
              </w:divBdr>
            </w:div>
          </w:divsChild>
        </w:div>
        <w:div w:id="1314724148">
          <w:marLeft w:val="0"/>
          <w:marRight w:val="0"/>
          <w:marTop w:val="0"/>
          <w:marBottom w:val="0"/>
          <w:divBdr>
            <w:top w:val="none" w:sz="0" w:space="0" w:color="auto"/>
            <w:left w:val="none" w:sz="0" w:space="0" w:color="auto"/>
            <w:bottom w:val="none" w:sz="0" w:space="0" w:color="auto"/>
            <w:right w:val="none" w:sz="0" w:space="0" w:color="auto"/>
          </w:divBdr>
          <w:divsChild>
            <w:div w:id="1495753854">
              <w:marLeft w:val="0"/>
              <w:marRight w:val="0"/>
              <w:marTop w:val="0"/>
              <w:marBottom w:val="0"/>
              <w:divBdr>
                <w:top w:val="none" w:sz="0" w:space="0" w:color="auto"/>
                <w:left w:val="none" w:sz="0" w:space="0" w:color="auto"/>
                <w:bottom w:val="none" w:sz="0" w:space="0" w:color="auto"/>
                <w:right w:val="none" w:sz="0" w:space="0" w:color="auto"/>
              </w:divBdr>
            </w:div>
          </w:divsChild>
        </w:div>
        <w:div w:id="1487043718">
          <w:marLeft w:val="0"/>
          <w:marRight w:val="0"/>
          <w:marTop w:val="0"/>
          <w:marBottom w:val="0"/>
          <w:divBdr>
            <w:top w:val="none" w:sz="0" w:space="0" w:color="auto"/>
            <w:left w:val="none" w:sz="0" w:space="0" w:color="auto"/>
            <w:bottom w:val="none" w:sz="0" w:space="0" w:color="auto"/>
            <w:right w:val="none" w:sz="0" w:space="0" w:color="auto"/>
          </w:divBdr>
          <w:divsChild>
            <w:div w:id="1596863777">
              <w:marLeft w:val="0"/>
              <w:marRight w:val="0"/>
              <w:marTop w:val="0"/>
              <w:marBottom w:val="0"/>
              <w:divBdr>
                <w:top w:val="none" w:sz="0" w:space="0" w:color="auto"/>
                <w:left w:val="none" w:sz="0" w:space="0" w:color="auto"/>
                <w:bottom w:val="none" w:sz="0" w:space="0" w:color="auto"/>
                <w:right w:val="none" w:sz="0" w:space="0" w:color="auto"/>
              </w:divBdr>
            </w:div>
          </w:divsChild>
        </w:div>
        <w:div w:id="1510214981">
          <w:marLeft w:val="0"/>
          <w:marRight w:val="0"/>
          <w:marTop w:val="0"/>
          <w:marBottom w:val="0"/>
          <w:divBdr>
            <w:top w:val="none" w:sz="0" w:space="0" w:color="auto"/>
            <w:left w:val="none" w:sz="0" w:space="0" w:color="auto"/>
            <w:bottom w:val="none" w:sz="0" w:space="0" w:color="auto"/>
            <w:right w:val="none" w:sz="0" w:space="0" w:color="auto"/>
          </w:divBdr>
          <w:divsChild>
            <w:div w:id="481852944">
              <w:marLeft w:val="0"/>
              <w:marRight w:val="0"/>
              <w:marTop w:val="0"/>
              <w:marBottom w:val="0"/>
              <w:divBdr>
                <w:top w:val="none" w:sz="0" w:space="0" w:color="auto"/>
                <w:left w:val="none" w:sz="0" w:space="0" w:color="auto"/>
                <w:bottom w:val="none" w:sz="0" w:space="0" w:color="auto"/>
                <w:right w:val="none" w:sz="0" w:space="0" w:color="auto"/>
              </w:divBdr>
            </w:div>
          </w:divsChild>
        </w:div>
        <w:div w:id="1582636321">
          <w:marLeft w:val="0"/>
          <w:marRight w:val="0"/>
          <w:marTop w:val="0"/>
          <w:marBottom w:val="0"/>
          <w:divBdr>
            <w:top w:val="none" w:sz="0" w:space="0" w:color="auto"/>
            <w:left w:val="none" w:sz="0" w:space="0" w:color="auto"/>
            <w:bottom w:val="none" w:sz="0" w:space="0" w:color="auto"/>
            <w:right w:val="none" w:sz="0" w:space="0" w:color="auto"/>
          </w:divBdr>
          <w:divsChild>
            <w:div w:id="1343774369">
              <w:marLeft w:val="0"/>
              <w:marRight w:val="0"/>
              <w:marTop w:val="0"/>
              <w:marBottom w:val="0"/>
              <w:divBdr>
                <w:top w:val="none" w:sz="0" w:space="0" w:color="auto"/>
                <w:left w:val="none" w:sz="0" w:space="0" w:color="auto"/>
                <w:bottom w:val="none" w:sz="0" w:space="0" w:color="auto"/>
                <w:right w:val="none" w:sz="0" w:space="0" w:color="auto"/>
              </w:divBdr>
            </w:div>
          </w:divsChild>
        </w:div>
        <w:div w:id="1712724023">
          <w:marLeft w:val="0"/>
          <w:marRight w:val="0"/>
          <w:marTop w:val="0"/>
          <w:marBottom w:val="0"/>
          <w:divBdr>
            <w:top w:val="none" w:sz="0" w:space="0" w:color="auto"/>
            <w:left w:val="none" w:sz="0" w:space="0" w:color="auto"/>
            <w:bottom w:val="none" w:sz="0" w:space="0" w:color="auto"/>
            <w:right w:val="none" w:sz="0" w:space="0" w:color="auto"/>
          </w:divBdr>
          <w:divsChild>
            <w:div w:id="233124867">
              <w:marLeft w:val="0"/>
              <w:marRight w:val="0"/>
              <w:marTop w:val="0"/>
              <w:marBottom w:val="0"/>
              <w:divBdr>
                <w:top w:val="none" w:sz="0" w:space="0" w:color="auto"/>
                <w:left w:val="none" w:sz="0" w:space="0" w:color="auto"/>
                <w:bottom w:val="none" w:sz="0" w:space="0" w:color="auto"/>
                <w:right w:val="none" w:sz="0" w:space="0" w:color="auto"/>
              </w:divBdr>
            </w:div>
          </w:divsChild>
        </w:div>
        <w:div w:id="1736391986">
          <w:marLeft w:val="0"/>
          <w:marRight w:val="0"/>
          <w:marTop w:val="0"/>
          <w:marBottom w:val="0"/>
          <w:divBdr>
            <w:top w:val="none" w:sz="0" w:space="0" w:color="auto"/>
            <w:left w:val="none" w:sz="0" w:space="0" w:color="auto"/>
            <w:bottom w:val="none" w:sz="0" w:space="0" w:color="auto"/>
            <w:right w:val="none" w:sz="0" w:space="0" w:color="auto"/>
          </w:divBdr>
          <w:divsChild>
            <w:div w:id="174421203">
              <w:marLeft w:val="0"/>
              <w:marRight w:val="0"/>
              <w:marTop w:val="0"/>
              <w:marBottom w:val="0"/>
              <w:divBdr>
                <w:top w:val="none" w:sz="0" w:space="0" w:color="auto"/>
                <w:left w:val="none" w:sz="0" w:space="0" w:color="auto"/>
                <w:bottom w:val="none" w:sz="0" w:space="0" w:color="auto"/>
                <w:right w:val="none" w:sz="0" w:space="0" w:color="auto"/>
              </w:divBdr>
            </w:div>
          </w:divsChild>
        </w:div>
        <w:div w:id="1778328336">
          <w:marLeft w:val="0"/>
          <w:marRight w:val="0"/>
          <w:marTop w:val="0"/>
          <w:marBottom w:val="0"/>
          <w:divBdr>
            <w:top w:val="none" w:sz="0" w:space="0" w:color="auto"/>
            <w:left w:val="none" w:sz="0" w:space="0" w:color="auto"/>
            <w:bottom w:val="none" w:sz="0" w:space="0" w:color="auto"/>
            <w:right w:val="none" w:sz="0" w:space="0" w:color="auto"/>
          </w:divBdr>
          <w:divsChild>
            <w:div w:id="974259907">
              <w:marLeft w:val="0"/>
              <w:marRight w:val="0"/>
              <w:marTop w:val="0"/>
              <w:marBottom w:val="0"/>
              <w:divBdr>
                <w:top w:val="none" w:sz="0" w:space="0" w:color="auto"/>
                <w:left w:val="none" w:sz="0" w:space="0" w:color="auto"/>
                <w:bottom w:val="none" w:sz="0" w:space="0" w:color="auto"/>
                <w:right w:val="none" w:sz="0" w:space="0" w:color="auto"/>
              </w:divBdr>
            </w:div>
          </w:divsChild>
        </w:div>
        <w:div w:id="1807817414">
          <w:marLeft w:val="0"/>
          <w:marRight w:val="0"/>
          <w:marTop w:val="0"/>
          <w:marBottom w:val="0"/>
          <w:divBdr>
            <w:top w:val="none" w:sz="0" w:space="0" w:color="auto"/>
            <w:left w:val="none" w:sz="0" w:space="0" w:color="auto"/>
            <w:bottom w:val="none" w:sz="0" w:space="0" w:color="auto"/>
            <w:right w:val="none" w:sz="0" w:space="0" w:color="auto"/>
          </w:divBdr>
          <w:divsChild>
            <w:div w:id="886455266">
              <w:marLeft w:val="0"/>
              <w:marRight w:val="0"/>
              <w:marTop w:val="0"/>
              <w:marBottom w:val="0"/>
              <w:divBdr>
                <w:top w:val="none" w:sz="0" w:space="0" w:color="auto"/>
                <w:left w:val="none" w:sz="0" w:space="0" w:color="auto"/>
                <w:bottom w:val="none" w:sz="0" w:space="0" w:color="auto"/>
                <w:right w:val="none" w:sz="0" w:space="0" w:color="auto"/>
              </w:divBdr>
            </w:div>
          </w:divsChild>
        </w:div>
        <w:div w:id="1858536595">
          <w:marLeft w:val="0"/>
          <w:marRight w:val="0"/>
          <w:marTop w:val="0"/>
          <w:marBottom w:val="0"/>
          <w:divBdr>
            <w:top w:val="none" w:sz="0" w:space="0" w:color="auto"/>
            <w:left w:val="none" w:sz="0" w:space="0" w:color="auto"/>
            <w:bottom w:val="none" w:sz="0" w:space="0" w:color="auto"/>
            <w:right w:val="none" w:sz="0" w:space="0" w:color="auto"/>
          </w:divBdr>
          <w:divsChild>
            <w:div w:id="1835801548">
              <w:marLeft w:val="0"/>
              <w:marRight w:val="0"/>
              <w:marTop w:val="0"/>
              <w:marBottom w:val="0"/>
              <w:divBdr>
                <w:top w:val="none" w:sz="0" w:space="0" w:color="auto"/>
                <w:left w:val="none" w:sz="0" w:space="0" w:color="auto"/>
                <w:bottom w:val="none" w:sz="0" w:space="0" w:color="auto"/>
                <w:right w:val="none" w:sz="0" w:space="0" w:color="auto"/>
              </w:divBdr>
            </w:div>
          </w:divsChild>
        </w:div>
        <w:div w:id="1971473330">
          <w:marLeft w:val="0"/>
          <w:marRight w:val="0"/>
          <w:marTop w:val="0"/>
          <w:marBottom w:val="0"/>
          <w:divBdr>
            <w:top w:val="none" w:sz="0" w:space="0" w:color="auto"/>
            <w:left w:val="none" w:sz="0" w:space="0" w:color="auto"/>
            <w:bottom w:val="none" w:sz="0" w:space="0" w:color="auto"/>
            <w:right w:val="none" w:sz="0" w:space="0" w:color="auto"/>
          </w:divBdr>
          <w:divsChild>
            <w:div w:id="1305625718">
              <w:marLeft w:val="0"/>
              <w:marRight w:val="0"/>
              <w:marTop w:val="0"/>
              <w:marBottom w:val="0"/>
              <w:divBdr>
                <w:top w:val="none" w:sz="0" w:space="0" w:color="auto"/>
                <w:left w:val="none" w:sz="0" w:space="0" w:color="auto"/>
                <w:bottom w:val="none" w:sz="0" w:space="0" w:color="auto"/>
                <w:right w:val="none" w:sz="0" w:space="0" w:color="auto"/>
              </w:divBdr>
            </w:div>
          </w:divsChild>
        </w:div>
        <w:div w:id="2029677126">
          <w:marLeft w:val="0"/>
          <w:marRight w:val="0"/>
          <w:marTop w:val="0"/>
          <w:marBottom w:val="0"/>
          <w:divBdr>
            <w:top w:val="none" w:sz="0" w:space="0" w:color="auto"/>
            <w:left w:val="none" w:sz="0" w:space="0" w:color="auto"/>
            <w:bottom w:val="none" w:sz="0" w:space="0" w:color="auto"/>
            <w:right w:val="none" w:sz="0" w:space="0" w:color="auto"/>
          </w:divBdr>
          <w:divsChild>
            <w:div w:id="299651091">
              <w:marLeft w:val="0"/>
              <w:marRight w:val="0"/>
              <w:marTop w:val="0"/>
              <w:marBottom w:val="0"/>
              <w:divBdr>
                <w:top w:val="none" w:sz="0" w:space="0" w:color="auto"/>
                <w:left w:val="none" w:sz="0" w:space="0" w:color="auto"/>
                <w:bottom w:val="none" w:sz="0" w:space="0" w:color="auto"/>
                <w:right w:val="none" w:sz="0" w:space="0" w:color="auto"/>
              </w:divBdr>
            </w:div>
          </w:divsChild>
        </w:div>
        <w:div w:id="2044089228">
          <w:marLeft w:val="0"/>
          <w:marRight w:val="0"/>
          <w:marTop w:val="0"/>
          <w:marBottom w:val="0"/>
          <w:divBdr>
            <w:top w:val="none" w:sz="0" w:space="0" w:color="auto"/>
            <w:left w:val="none" w:sz="0" w:space="0" w:color="auto"/>
            <w:bottom w:val="none" w:sz="0" w:space="0" w:color="auto"/>
            <w:right w:val="none" w:sz="0" w:space="0" w:color="auto"/>
          </w:divBdr>
          <w:divsChild>
            <w:div w:id="213934430">
              <w:marLeft w:val="0"/>
              <w:marRight w:val="0"/>
              <w:marTop w:val="0"/>
              <w:marBottom w:val="0"/>
              <w:divBdr>
                <w:top w:val="none" w:sz="0" w:space="0" w:color="auto"/>
                <w:left w:val="none" w:sz="0" w:space="0" w:color="auto"/>
                <w:bottom w:val="none" w:sz="0" w:space="0" w:color="auto"/>
                <w:right w:val="none" w:sz="0" w:space="0" w:color="auto"/>
              </w:divBdr>
            </w:div>
          </w:divsChild>
        </w:div>
        <w:div w:id="2053192868">
          <w:marLeft w:val="0"/>
          <w:marRight w:val="0"/>
          <w:marTop w:val="0"/>
          <w:marBottom w:val="0"/>
          <w:divBdr>
            <w:top w:val="none" w:sz="0" w:space="0" w:color="auto"/>
            <w:left w:val="none" w:sz="0" w:space="0" w:color="auto"/>
            <w:bottom w:val="none" w:sz="0" w:space="0" w:color="auto"/>
            <w:right w:val="none" w:sz="0" w:space="0" w:color="auto"/>
          </w:divBdr>
          <w:divsChild>
            <w:div w:id="452097699">
              <w:marLeft w:val="0"/>
              <w:marRight w:val="0"/>
              <w:marTop w:val="0"/>
              <w:marBottom w:val="0"/>
              <w:divBdr>
                <w:top w:val="none" w:sz="0" w:space="0" w:color="auto"/>
                <w:left w:val="none" w:sz="0" w:space="0" w:color="auto"/>
                <w:bottom w:val="none" w:sz="0" w:space="0" w:color="auto"/>
                <w:right w:val="none" w:sz="0" w:space="0" w:color="auto"/>
              </w:divBdr>
            </w:div>
          </w:divsChild>
        </w:div>
        <w:div w:id="2079549572">
          <w:marLeft w:val="0"/>
          <w:marRight w:val="0"/>
          <w:marTop w:val="0"/>
          <w:marBottom w:val="0"/>
          <w:divBdr>
            <w:top w:val="none" w:sz="0" w:space="0" w:color="auto"/>
            <w:left w:val="none" w:sz="0" w:space="0" w:color="auto"/>
            <w:bottom w:val="none" w:sz="0" w:space="0" w:color="auto"/>
            <w:right w:val="none" w:sz="0" w:space="0" w:color="auto"/>
          </w:divBdr>
          <w:divsChild>
            <w:div w:id="776171004">
              <w:marLeft w:val="0"/>
              <w:marRight w:val="0"/>
              <w:marTop w:val="0"/>
              <w:marBottom w:val="0"/>
              <w:divBdr>
                <w:top w:val="none" w:sz="0" w:space="0" w:color="auto"/>
                <w:left w:val="none" w:sz="0" w:space="0" w:color="auto"/>
                <w:bottom w:val="none" w:sz="0" w:space="0" w:color="auto"/>
                <w:right w:val="none" w:sz="0" w:space="0" w:color="auto"/>
              </w:divBdr>
            </w:div>
          </w:divsChild>
        </w:div>
        <w:div w:id="2104839385">
          <w:marLeft w:val="0"/>
          <w:marRight w:val="0"/>
          <w:marTop w:val="0"/>
          <w:marBottom w:val="0"/>
          <w:divBdr>
            <w:top w:val="none" w:sz="0" w:space="0" w:color="auto"/>
            <w:left w:val="none" w:sz="0" w:space="0" w:color="auto"/>
            <w:bottom w:val="none" w:sz="0" w:space="0" w:color="auto"/>
            <w:right w:val="none" w:sz="0" w:space="0" w:color="auto"/>
          </w:divBdr>
          <w:divsChild>
            <w:div w:id="2980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hyperlink" Target="mailto:ccrickette@@student.umgc.edu" TargetMode="External" Id="rId18" /><Relationship Type="http://schemas.openxmlformats.org/officeDocument/2006/relationships/hyperlink" Target="mailto:anthony.cedeno@gmail.com" TargetMode="External" Id="rId26" /><Relationship Type="http://schemas.openxmlformats.org/officeDocument/2006/relationships/hyperlink" Target="mailto:akamara35@student.umgc.edu" TargetMode="External" Id="rId21" /><Relationship Type="http://schemas.openxmlformats.org/officeDocument/2006/relationships/hyperlink" Target="https://github.com/Microsoft/vscode" TargetMode="External" Id="rId42" /><Relationship Type="http://schemas.microsoft.com/office/2011/relationships/people" Target="people.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mailto:janthony@umgc.dev"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jcdedrick@gmail.com" TargetMode="External" Id="rId24" /><Relationship Type="http://schemas.openxmlformats.org/officeDocument/2006/relationships/hyperlink" Target="https://code.visualstudio.com/download" TargetMode="External" Id="rId32" /><Relationship Type="http://schemas.openxmlformats.org/officeDocument/2006/relationships/hyperlink" Target="https://golang.org/" TargetMode="External" Id="rId40" /><Relationship Type="http://schemas.openxmlformats.org/officeDocument/2006/relationships/footer" Target="footer2.xml" Id="rId45" /><Relationship Type="http://schemas.openxmlformats.org/officeDocument/2006/relationships/numbering" Target="numbering.xml" Id="rId5" /><Relationship Type="http://schemas.openxmlformats.org/officeDocument/2006/relationships/hyperlink" Target="mailto:uspsrgordon@aol.com" TargetMode="External" Id="rId15" /><Relationship Type="http://schemas.openxmlformats.org/officeDocument/2006/relationships/hyperlink" Target="mailto:nbsockem@gmail.com" TargetMode="External" Id="rId23" /><Relationship Type="http://schemas.openxmlformats.org/officeDocument/2006/relationships/hyperlink" Target="mailto:vleung1@studeng.umgc.edu" TargetMode="External" Id="rId28" /><Relationship Type="http://schemas.openxmlformats.org/officeDocument/2006/relationships/endnotes" Target="endnotes.xml" Id="rId10" /><Relationship Type="http://schemas.openxmlformats.org/officeDocument/2006/relationships/hyperlink" Target="mailto:tbarton7@student.umgc.edu" TargetMode="External" Id="rId19" /><Relationship Type="http://schemas.openxmlformats.org/officeDocument/2006/relationships/hyperlink" Target="https://github.com/orgs/umgc/teams/form-bot-dialogflow"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mir.assadullah@faculty.umgc.edu" TargetMode="External" Id="rId14" /><Relationship Type="http://schemas.openxmlformats.org/officeDocument/2006/relationships/hyperlink" Target="mailto:ekim55@student.umgc.edu" TargetMode="External" Id="rId22" /><Relationship Type="http://schemas.openxmlformats.org/officeDocument/2006/relationships/hyperlink" Target="mailto:ipham@student.umgc.edu" TargetMode="External" Id="rId27" /><Relationship Type="http://schemas.openxmlformats.org/officeDocument/2006/relationships/hyperlink" Target="https://git-scm.com/downloads" TargetMode="External" Id="rId30" /><Relationship Type="http://schemas.openxmlformats.org/officeDocument/2006/relationships/hyperlink" Target="https://golang.org/" TargetMode="External" Id="rId43" /><Relationship Type="http://schemas.openxmlformats.org/officeDocument/2006/relationships/theme" Target="theme/theme1.xml" Id="rId48"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hyperlink" Target="mailto:swilliams538@student.umgc.edu" TargetMode="External" Id="rId17" /><Relationship Type="http://schemas.openxmlformats.org/officeDocument/2006/relationships/hyperlink" Target="mailto:gdean5@student.umgc.edu" TargetMode="External" Id="rId25" /><Relationship Type="http://schemas.openxmlformats.org/officeDocument/2006/relationships/hyperlink" Target="https://cloud.google.com/dialogflow" TargetMode="External" Id="rId33" /><Relationship Type="http://schemas.openxmlformats.org/officeDocument/2006/relationships/fontTable" Target="fontTable.xml" Id="rId46" /><Relationship Type="http://schemas.openxmlformats.org/officeDocument/2006/relationships/hyperlink" Target="mailto:ssobhani@student.umgc.edu" TargetMode="External" Id="rId20" /><Relationship Type="http://schemas.openxmlformats.org/officeDocument/2006/relationships/hyperlink" Target="https://github.com/umgc/umgc.formbot.dialogflow" TargetMode="External" Id="rId41" /><Relationship Type="http://schemas.openxmlformats.org/officeDocument/2006/relationships/glossaryDocument" Target="/word/glossary/document.xml" Id="Rbed5ebeb9b15446e" /><Relationship Type="http://schemas.openxmlformats.org/officeDocument/2006/relationships/hyperlink" Target="https://github.com/kubernetes/kubernetes/blob/master/LICENSE" TargetMode="External" Id="Rfb3828870b5d426a" /><Relationship Type="http://schemas.openxmlformats.org/officeDocument/2006/relationships/image" Target="/media/image9.png" Id="Rfcafcff1f6b6453f" /><Relationship Type="http://schemas.openxmlformats.org/officeDocument/2006/relationships/image" Target="/media/imagea.png" Id="R5538967ac2214636" /><Relationship Type="http://schemas.openxmlformats.org/officeDocument/2006/relationships/image" Target="/media/imageb.png" Id="Rd72d8ba7c14b4c6e" /><Relationship Type="http://schemas.openxmlformats.org/officeDocument/2006/relationships/image" Target="/media/imagec.png" Id="R1d8a49fd5a054baf" /><Relationship Type="http://schemas.openxmlformats.org/officeDocument/2006/relationships/image" Target="/media/imaged.png" Id="Rff377766af2141af" /><Relationship Type="http://schemas.openxmlformats.org/officeDocument/2006/relationships/image" Target="/media/imagee.png" Id="Rf784c02d427549b5" /><Relationship Type="http://schemas.openxmlformats.org/officeDocument/2006/relationships/image" Target="/media/imagef.png" Id="R78fa54d843d748bb" /><Relationship Type="http://schemas.openxmlformats.org/officeDocument/2006/relationships/image" Target="/media/image10.png" Id="R736c162b17a143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bdc6e76-b0c7-486a-8b51-9faea5f2617f}"/>
      </w:docPartPr>
      <w:docPartBody>
        <w:p w14:paraId="5BD5BA0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EFEF93E0BE6341A0FFABA42685776F" ma:contentTypeVersion="11" ma:contentTypeDescription="Create a new document." ma:contentTypeScope="" ma:versionID="17b8642d7a63d42b0b563c178369d837">
  <xsd:schema xmlns:xsd="http://www.w3.org/2001/XMLSchema" xmlns:xs="http://www.w3.org/2001/XMLSchema" xmlns:p="http://schemas.microsoft.com/office/2006/metadata/properties" xmlns:ns2="688ef63b-3f4b-4c3e-869d-af77c31ece37" xmlns:ns3="1952e52c-043b-4351-8dff-ac907042af2d" targetNamespace="http://schemas.microsoft.com/office/2006/metadata/properties" ma:root="true" ma:fieldsID="79bcc604e98595e8b4f19624f32ab171" ns2:_="" ns3:_="">
    <xsd:import namespace="688ef63b-3f4b-4c3e-869d-af77c31ece37"/>
    <xsd:import namespace="1952e52c-043b-4351-8dff-ac907042a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ef63b-3f4b-4c3e-869d-af77c31ec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2e52c-043b-4351-8dff-ac907042af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BEA6E9-10F2-4BD4-887F-3378D33E9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ef63b-3f4b-4c3e-869d-af77c31ece37"/>
    <ds:schemaRef ds:uri="1952e52c-043b-4351-8dff-ac907042a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F362D6-A35F-4C95-80B5-03B89E192876}">
  <ds:schemaRefs>
    <ds:schemaRef ds:uri="http://schemas.openxmlformats.org/officeDocument/2006/bibliography"/>
  </ds:schemaRefs>
</ds:datastoreItem>
</file>

<file path=customXml/itemProps3.xml><?xml version="1.0" encoding="utf-8"?>
<ds:datastoreItem xmlns:ds="http://schemas.openxmlformats.org/officeDocument/2006/customXml" ds:itemID="{6B8CAC29-B8E1-48D6-B942-9DB51A4CA0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0954B6-B50C-443B-8FD7-45EE697BBA1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UMGC Fall 2020</dc:subject>
  <dc:creator>Benjamin Fetterman, Benjamin Murray, Hanim Danur, James Cornelius, Robert Lee</dc:creator>
  <cp:keywords/>
  <dc:description/>
  <cp:lastModifiedBy>Thomas Barton</cp:lastModifiedBy>
  <cp:revision>43</cp:revision>
  <dcterms:created xsi:type="dcterms:W3CDTF">2020-11-04T00:00:00Z</dcterms:created>
  <dcterms:modified xsi:type="dcterms:W3CDTF">2021-03-17T01:16:26Z</dcterms:modified>
  <cp:category>SWEN 670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0x0101000EEFEF93E0BE6341A0FFABA42685776F</vt:lpwstr>
  </property>
</Properties>
</file>
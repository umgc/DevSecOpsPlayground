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5E72E0" w:rsidR="00C975FC" w:rsidP="02AD0406" w:rsidRDefault="548948D9" w14:paraId="5B795B8F" w14:textId="05084A04">
      <w:pPr>
        <w:spacing w:after="300" w:line="240" w:lineRule="auto"/>
        <w:jc w:val="center"/>
        <w:rPr>
          <w:rFonts w:ascii="Calibri Light" w:hAnsi="Calibri Light" w:eastAsia="Calibri Light" w:cs="Calibri Light"/>
          <w:smallCaps/>
          <w:color w:val="000000" w:themeColor="text1"/>
          <w:sz w:val="52"/>
          <w:szCs w:val="52"/>
        </w:rPr>
      </w:pPr>
      <w:r w:rsidR="548948D9">
        <w:drawing>
          <wp:inline wp14:editId="57B709FB" wp14:anchorId="1128CC8D">
            <wp:extent cx="4572000" cy="1876425"/>
            <wp:effectExtent l="0" t="0" r="0" b="0"/>
            <wp:docPr id="1539090950" name="Picture 153909095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539090950"/>
                    <pic:cNvPicPr/>
                  </pic:nvPicPr>
                  <pic:blipFill>
                    <a:blip r:embed="R0950bad283b44fe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E72E0" w:rsidR="00C975FC" w:rsidP="0078564F" w:rsidRDefault="402F0F31" w14:paraId="59A9D592" w14:textId="5D886A2F">
      <w:pPr>
        <w:pStyle w:val="Title"/>
        <w:jc w:val="center"/>
        <w:rPr>
          <w:rFonts w:ascii="Calibri Light" w:hAnsi="Calibri Light" w:eastAsia="Calibri Light" w:cs="Calibri Light"/>
          <w:b/>
          <w:bCs/>
          <w:smallCaps w:val="0"/>
          <w:color w:val="000000" w:themeColor="text1"/>
        </w:rPr>
      </w:pPr>
      <w:r w:rsidRPr="66F77482">
        <w:rPr>
          <w:rFonts w:ascii="Calibri Light" w:hAnsi="Calibri Light" w:eastAsia="Calibri Light" w:cs="Calibri Light"/>
          <w:color w:val="000000" w:themeColor="text1"/>
        </w:rPr>
        <w:t>User</w:t>
      </w:r>
      <w:r w:rsidRPr="66F77482" w:rsidR="548948D9">
        <w:rPr>
          <w:rFonts w:ascii="Calibri Light" w:hAnsi="Calibri Light" w:eastAsia="Calibri Light" w:cs="Calibri Light"/>
          <w:color w:val="000000" w:themeColor="text1"/>
        </w:rPr>
        <w:t xml:space="preserve"> Guide</w:t>
      </w:r>
    </w:p>
    <w:p w:rsidRPr="005E72E0" w:rsidR="00C975FC" w:rsidP="0078564F" w:rsidRDefault="548948D9" w14:paraId="3EB7F902" w14:textId="6C0E1C3C">
      <w:pPr>
        <w:pStyle w:val="Subtitle"/>
        <w:jc w:val="center"/>
      </w:pPr>
      <w:r w:rsidRPr="02AD0406">
        <w:rPr>
          <w:rFonts w:ascii="Calibri Light" w:hAnsi="Calibri Light" w:eastAsia="Calibri Light" w:cs="Calibri Light"/>
          <w:color w:val="000000" w:themeColor="text1"/>
        </w:rPr>
        <w:t>Version 1.0</w:t>
      </w:r>
    </w:p>
    <w:p w:rsidR="0078564F" w:rsidP="02AD0406" w:rsidRDefault="0078564F" w14:paraId="1E97D9C8" w14:textId="77777777">
      <w:pPr>
        <w:jc w:val="center"/>
        <w:rPr>
          <w:rFonts w:ascii="Calibri Light" w:hAnsi="Calibri Light" w:eastAsia="Calibri Light" w:cs="Calibri Light"/>
          <w:color w:val="000000" w:themeColor="text1"/>
        </w:rPr>
      </w:pPr>
    </w:p>
    <w:p w:rsidR="0078564F" w:rsidP="02AD0406" w:rsidRDefault="0078564F" w14:paraId="03ED4D95" w14:textId="77777777">
      <w:pPr>
        <w:jc w:val="center"/>
        <w:rPr>
          <w:rFonts w:ascii="Calibri Light" w:hAnsi="Calibri Light" w:eastAsia="Calibri Light" w:cs="Calibri Light"/>
          <w:color w:val="000000" w:themeColor="text1"/>
        </w:rPr>
      </w:pPr>
    </w:p>
    <w:p w:rsidR="0078564F" w:rsidP="02AD0406" w:rsidRDefault="0078564F" w14:paraId="5B33844A" w14:textId="77777777">
      <w:pPr>
        <w:jc w:val="center"/>
        <w:rPr>
          <w:rFonts w:ascii="Calibri Light" w:hAnsi="Calibri Light" w:eastAsia="Calibri Light" w:cs="Calibri Light"/>
          <w:color w:val="000000" w:themeColor="text1"/>
        </w:rPr>
      </w:pPr>
    </w:p>
    <w:p w:rsidR="0078564F" w:rsidP="02AD0406" w:rsidRDefault="0078564F" w14:paraId="1F8CA874" w14:textId="77777777">
      <w:pPr>
        <w:jc w:val="center"/>
        <w:rPr>
          <w:rFonts w:ascii="Calibri Light" w:hAnsi="Calibri Light" w:eastAsia="Calibri Light" w:cs="Calibri Light"/>
          <w:color w:val="000000" w:themeColor="text1"/>
        </w:rPr>
      </w:pPr>
    </w:p>
    <w:p w:rsidRPr="005E72E0" w:rsidR="00C975FC" w:rsidP="02AD0406" w:rsidRDefault="548948D9" w14:paraId="668D4D46" w14:textId="6266DF2D">
      <w:pPr>
        <w:jc w:val="center"/>
        <w:rPr>
          <w:rFonts w:ascii="Calibri Light" w:hAnsi="Calibri Light" w:eastAsia="Calibri Light" w:cs="Calibri Light"/>
          <w:color w:val="000000" w:themeColor="text1"/>
        </w:rPr>
      </w:pPr>
      <w:r w:rsidRPr="02AD0406">
        <w:rPr>
          <w:rFonts w:ascii="Calibri Light" w:hAnsi="Calibri Light" w:eastAsia="Calibri Light" w:cs="Calibri Light"/>
          <w:color w:val="000000" w:themeColor="text1"/>
        </w:rPr>
        <w:t>Presented by</w:t>
      </w:r>
    </w:p>
    <w:p w:rsidR="0078564F" w:rsidP="02AD0406" w:rsidRDefault="0078564F" w14:paraId="15B5A846" w14:textId="77777777">
      <w:pPr>
        <w:jc w:val="center"/>
        <w:rPr>
          <w:rFonts w:ascii="Calibri Light" w:hAnsi="Calibri Light" w:eastAsia="Calibri Light" w:cs="Calibri Light"/>
          <w:color w:val="000000" w:themeColor="text1"/>
        </w:rPr>
        <w:sectPr w:rsidR="0078564F" w:rsidSect="0078564F">
          <w:footerReference w:type="default" r:id="rId12"/>
          <w:pgSz w:w="12240" w:h="15840" w:orient="portrait" w:code="1"/>
          <w:pgMar w:top="1440" w:right="1440" w:bottom="1440" w:left="1440" w:header="720" w:footer="720" w:gutter="0"/>
          <w:cols w:space="720"/>
          <w:docGrid w:linePitch="360"/>
        </w:sectPr>
      </w:pPr>
    </w:p>
    <w:p w:rsidRPr="005E72E0" w:rsidR="00C975FC" w:rsidP="02AD0406" w:rsidRDefault="0708D40F" w14:paraId="40E1CBD7" w14:textId="7C66FAEF">
      <w:pPr>
        <w:jc w:val="center"/>
        <w:rPr>
          <w:rFonts w:ascii="Calibri Light" w:hAnsi="Calibri Light" w:eastAsia="Calibri Light" w:cs="Calibri Light"/>
          <w:color w:val="000000" w:themeColor="text1"/>
        </w:rPr>
      </w:pPr>
      <w:r w:rsidRPr="02AD0406">
        <w:rPr>
          <w:rFonts w:ascii="Calibri Light" w:hAnsi="Calibri Light" w:eastAsia="Calibri Light" w:cs="Calibri Light"/>
          <w:color w:val="000000" w:themeColor="text1"/>
        </w:rPr>
        <w:t>Stefon Williams</w:t>
      </w:r>
    </w:p>
    <w:p w:rsidRPr="005E72E0" w:rsidR="00C975FC" w:rsidP="02AD0406" w:rsidRDefault="0708D40F" w14:paraId="2929B25A" w14:textId="772F8428">
      <w:pPr>
        <w:jc w:val="center"/>
        <w:rPr>
          <w:rFonts w:ascii="Calibri Light" w:hAnsi="Calibri Light" w:eastAsia="Calibri Light" w:cs="Calibri Light"/>
          <w:color w:val="000000" w:themeColor="text1"/>
        </w:rPr>
      </w:pPr>
      <w:r w:rsidRPr="02AD0406">
        <w:rPr>
          <w:rFonts w:ascii="Calibri Light" w:hAnsi="Calibri Light" w:eastAsia="Calibri Light" w:cs="Calibri Light"/>
          <w:color w:val="000000" w:themeColor="text1"/>
        </w:rPr>
        <w:t>Caleb Crickette</w:t>
      </w:r>
    </w:p>
    <w:p w:rsidRPr="005E72E0" w:rsidR="00C975FC" w:rsidP="02AD0406" w:rsidRDefault="0708D40F" w14:paraId="2FECD7AD" w14:textId="2227349E">
      <w:pPr>
        <w:jc w:val="center"/>
        <w:rPr>
          <w:rFonts w:ascii="Calibri Light" w:hAnsi="Calibri Light" w:eastAsia="Calibri Light" w:cs="Calibri Light"/>
          <w:color w:val="000000" w:themeColor="text1"/>
        </w:rPr>
      </w:pPr>
      <w:r w:rsidRPr="02AD0406">
        <w:rPr>
          <w:rFonts w:ascii="Calibri Light" w:hAnsi="Calibri Light" w:eastAsia="Calibri Light" w:cs="Calibri Light"/>
          <w:color w:val="000000" w:themeColor="text1"/>
        </w:rPr>
        <w:t>Thomas Barton</w:t>
      </w:r>
    </w:p>
    <w:p w:rsidRPr="005E72E0" w:rsidR="00C975FC" w:rsidP="02AD0406" w:rsidRDefault="0708D40F" w14:paraId="1BC7921F" w14:textId="7EA122FF">
      <w:pPr>
        <w:jc w:val="center"/>
        <w:rPr>
          <w:rFonts w:ascii="Calibri Light" w:hAnsi="Calibri Light" w:eastAsia="Calibri Light" w:cs="Calibri Light"/>
          <w:color w:val="000000" w:themeColor="text1"/>
        </w:rPr>
      </w:pPr>
      <w:r w:rsidRPr="02AD0406">
        <w:rPr>
          <w:rFonts w:ascii="Calibri Light" w:hAnsi="Calibri Light" w:eastAsia="Calibri Light" w:cs="Calibri Light"/>
          <w:color w:val="000000" w:themeColor="text1"/>
        </w:rPr>
        <w:t>Eugene Kim</w:t>
      </w:r>
    </w:p>
    <w:p w:rsidRPr="005E72E0" w:rsidR="00C975FC" w:rsidP="02AD0406" w:rsidRDefault="0708D40F" w14:paraId="6DE9735D" w14:textId="3A8DBF7F">
      <w:pPr>
        <w:jc w:val="center"/>
        <w:rPr>
          <w:rFonts w:ascii="Calibri Light" w:hAnsi="Calibri Light" w:eastAsia="Calibri Light" w:cs="Calibri Light"/>
          <w:color w:val="000000" w:themeColor="text1"/>
        </w:rPr>
      </w:pPr>
      <w:r w:rsidRPr="02AD0406">
        <w:rPr>
          <w:rFonts w:ascii="Calibri Light" w:hAnsi="Calibri Light" w:eastAsia="Calibri Light" w:cs="Calibri Light"/>
          <w:color w:val="000000" w:themeColor="text1"/>
        </w:rPr>
        <w:t>Nicholas Ballo</w:t>
      </w:r>
    </w:p>
    <w:p w:rsidRPr="005E72E0" w:rsidR="00C975FC" w:rsidP="02AD0406" w:rsidRDefault="0708D40F" w14:paraId="2A7FEFDF" w14:textId="731B7667">
      <w:pPr>
        <w:jc w:val="center"/>
        <w:rPr>
          <w:rFonts w:ascii="Calibri Light" w:hAnsi="Calibri Light" w:eastAsia="Calibri Light" w:cs="Calibri Light"/>
          <w:color w:val="000000" w:themeColor="text1"/>
        </w:rPr>
      </w:pPr>
      <w:r w:rsidRPr="02AD0406">
        <w:rPr>
          <w:rFonts w:ascii="Calibri Light" w:hAnsi="Calibri Light" w:eastAsia="Calibri Light" w:cs="Calibri Light"/>
          <w:color w:val="000000" w:themeColor="text1"/>
        </w:rPr>
        <w:t>Abdul Kamara</w:t>
      </w:r>
    </w:p>
    <w:p w:rsidRPr="005E72E0" w:rsidR="00C975FC" w:rsidP="02AD0406" w:rsidRDefault="0708D40F" w14:paraId="30D6822F" w14:textId="6D30EAFE">
      <w:pPr>
        <w:jc w:val="center"/>
        <w:rPr>
          <w:rFonts w:ascii="Calibri Light" w:hAnsi="Calibri Light" w:eastAsia="Calibri Light" w:cs="Calibri Light"/>
          <w:color w:val="000000" w:themeColor="text1"/>
        </w:rPr>
      </w:pPr>
      <w:r w:rsidRPr="02AD0406">
        <w:rPr>
          <w:rFonts w:ascii="Calibri Light" w:hAnsi="Calibri Light" w:eastAsia="Calibri Light" w:cs="Calibri Light"/>
          <w:color w:val="000000" w:themeColor="text1"/>
        </w:rPr>
        <w:t>Sohail Sobhani</w:t>
      </w:r>
    </w:p>
    <w:p w:rsidRPr="005E72E0" w:rsidR="00C975FC" w:rsidP="02AD0406" w:rsidRDefault="0708D40F" w14:paraId="1DF1A5F3" w14:textId="435F1D16">
      <w:pPr>
        <w:jc w:val="center"/>
        <w:rPr>
          <w:rFonts w:ascii="Calibri Light" w:hAnsi="Calibri Light" w:eastAsia="Calibri Light" w:cs="Calibri Light"/>
          <w:color w:val="000000" w:themeColor="text1"/>
        </w:rPr>
      </w:pPr>
      <w:r w:rsidRPr="02AD0406">
        <w:rPr>
          <w:rFonts w:ascii="Calibri Light" w:hAnsi="Calibri Light" w:eastAsia="Calibri Light" w:cs="Calibri Light"/>
          <w:color w:val="000000" w:themeColor="text1"/>
        </w:rPr>
        <w:t>Geoffrey Dean</w:t>
      </w:r>
    </w:p>
    <w:p w:rsidRPr="005E72E0" w:rsidR="00C975FC" w:rsidP="02AD0406" w:rsidRDefault="0708D40F" w14:paraId="65D07531" w14:textId="38B8E0A3">
      <w:pPr>
        <w:jc w:val="center"/>
        <w:rPr>
          <w:rFonts w:ascii="Calibri Light" w:hAnsi="Calibri Light" w:eastAsia="Calibri Light" w:cs="Calibri Light"/>
          <w:color w:val="000000" w:themeColor="text1"/>
        </w:rPr>
      </w:pPr>
      <w:r w:rsidRPr="02AD0406">
        <w:rPr>
          <w:rFonts w:ascii="Calibri Light" w:hAnsi="Calibri Light" w:eastAsia="Calibri Light" w:cs="Calibri Light"/>
          <w:color w:val="000000" w:themeColor="text1"/>
        </w:rPr>
        <w:t>Jean-nae Dedrick</w:t>
      </w:r>
    </w:p>
    <w:p w:rsidRPr="005E72E0" w:rsidR="00C975FC" w:rsidP="02AD0406" w:rsidRDefault="0708D40F" w14:paraId="3431241C" w14:textId="40B72D23">
      <w:pPr>
        <w:jc w:val="center"/>
        <w:rPr>
          <w:rFonts w:ascii="Calibri Light" w:hAnsi="Calibri Light" w:eastAsia="Calibri Light" w:cs="Calibri Light"/>
          <w:color w:val="000000" w:themeColor="text1"/>
        </w:rPr>
      </w:pPr>
      <w:r w:rsidRPr="02AD0406">
        <w:rPr>
          <w:rFonts w:ascii="Calibri Light" w:hAnsi="Calibri Light" w:eastAsia="Calibri Light" w:cs="Calibri Light"/>
          <w:color w:val="000000" w:themeColor="text1"/>
        </w:rPr>
        <w:t>Anthony Cedeno</w:t>
      </w:r>
    </w:p>
    <w:p w:rsidR="0078564F" w:rsidP="02AD0406" w:rsidRDefault="0078564F" w14:paraId="674A8C96" w14:textId="77777777">
      <w:pPr>
        <w:jc w:val="center"/>
        <w:rPr>
          <w:rFonts w:ascii="Calibri Light" w:hAnsi="Calibri Light" w:eastAsia="Calibri Light" w:cs="Calibri Light"/>
          <w:color w:val="000000" w:themeColor="text1"/>
        </w:rPr>
        <w:sectPr w:rsidR="0078564F" w:rsidSect="0078564F">
          <w:type w:val="continuous"/>
          <w:pgSz w:w="12240" w:h="15840" w:orient="portrait" w:code="1"/>
          <w:pgMar w:top="1440" w:right="1440" w:bottom="1440" w:left="1440" w:header="720" w:footer="720" w:gutter="0"/>
          <w:cols w:space="720" w:num="2"/>
          <w:docGrid w:linePitch="360"/>
        </w:sectPr>
      </w:pPr>
    </w:p>
    <w:p w:rsidR="00C975FC" w:rsidP="02AD0406" w:rsidRDefault="00C975FC" w14:paraId="315B7FB7" w14:textId="40DAB3E3">
      <w:pPr>
        <w:jc w:val="center"/>
        <w:rPr>
          <w:rFonts w:ascii="Calibri Light" w:hAnsi="Calibri Light" w:eastAsia="Calibri Light" w:cs="Calibri Light"/>
          <w:color w:val="000000" w:themeColor="text1"/>
        </w:rPr>
      </w:pPr>
    </w:p>
    <w:p w:rsidRPr="005E72E0" w:rsidR="0078564F" w:rsidP="02AD0406" w:rsidRDefault="0078564F" w14:paraId="6A397F01" w14:textId="77777777">
      <w:pPr>
        <w:jc w:val="center"/>
        <w:rPr>
          <w:rFonts w:ascii="Calibri Light" w:hAnsi="Calibri Light" w:eastAsia="Calibri Light" w:cs="Calibri Light"/>
          <w:color w:val="000000" w:themeColor="text1"/>
        </w:rPr>
      </w:pPr>
    </w:p>
    <w:p w:rsidRPr="005E72E0" w:rsidR="00C975FC" w:rsidP="02AD0406" w:rsidRDefault="7AE66EA4" w14:paraId="3C16747C" w14:textId="570EAE61">
      <w:pPr>
        <w:pStyle w:val="Subtitle"/>
        <w:jc w:val="center"/>
        <w:rPr>
          <w:rFonts w:ascii="Calibri Light" w:hAnsi="Calibri Light" w:eastAsia="Calibri Light" w:cs="Calibri Light"/>
          <w:i w:val="0"/>
          <w:iCs w:val="0"/>
          <w:smallCaps w:val="0"/>
          <w:color w:val="000000" w:themeColor="text1"/>
        </w:rPr>
      </w:pPr>
      <w:r w:rsidRPr="02AD0406">
        <w:rPr>
          <w:rFonts w:ascii="Calibri Light" w:hAnsi="Calibri Light" w:eastAsia="Calibri Light" w:cs="Calibri Light"/>
          <w:color w:val="000000" w:themeColor="text1"/>
        </w:rPr>
        <w:t>SWEN 670</w:t>
      </w:r>
    </w:p>
    <w:p w:rsidR="0078564F" w:rsidP="02AD0406" w:rsidRDefault="7AE66EA4" w14:paraId="4672952E" w14:textId="5214255C">
      <w:pPr>
        <w:pStyle w:val="Subtitle"/>
        <w:jc w:val="center"/>
        <w:rPr>
          <w:rFonts w:ascii="Calibri Light" w:hAnsi="Calibri Light" w:eastAsia="Calibri Light" w:cs="Calibri Light"/>
          <w:i w:val="0"/>
          <w:iCs w:val="0"/>
          <w:smallCaps w:val="0"/>
          <w:color w:val="000000" w:themeColor="text1"/>
        </w:rPr>
      </w:pPr>
      <w:r w:rsidRPr="02AD0406">
        <w:rPr>
          <w:rFonts w:ascii="Calibri Light" w:hAnsi="Calibri Light" w:eastAsia="Calibri Light" w:cs="Calibri Light"/>
          <w:color w:val="000000" w:themeColor="text1"/>
        </w:rPr>
        <w:t>University of Maryland Global Campus</w:t>
      </w:r>
    </w:p>
    <w:p w:rsidRPr="005E72E0" w:rsidR="00635DA4" w:rsidP="0078564F" w:rsidRDefault="0078564F" w14:paraId="4BD7FC20" w14:textId="79B970AA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Calibri Light" w:hAnsi="Calibri Light" w:eastAsia="Calibri Light" w:cs="Calibri Light"/>
          <w:i/>
          <w:iCs/>
          <w:smallCaps/>
          <w:color w:val="000000" w:themeColor="text1"/>
          <w:sz w:val="28"/>
          <w:szCs w:val="28"/>
        </w:rPr>
        <w:br w:type="page"/>
      </w:r>
      <w:r w:rsidRPr="005E72E0" w:rsidR="00635DA4">
        <w:rPr>
          <w:rFonts w:ascii="Times New Roman" w:hAnsi="Times New Roman"/>
          <w:sz w:val="24"/>
          <w:szCs w:val="24"/>
        </w:rPr>
        <w:lastRenderedPageBreak/>
        <w:t>Project Plan Approvals</w:t>
      </w:r>
    </w:p>
    <w:tbl>
      <w:tblPr>
        <w:tblW w:w="5000" w:type="pct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818"/>
        <w:gridCol w:w="3263"/>
        <w:gridCol w:w="3263"/>
      </w:tblGrid>
      <w:tr w:rsidRPr="005E72E0" w:rsidR="00635DA4" w:rsidTr="7026D298" w14:paraId="3749D9B6" w14:textId="77777777">
        <w:trPr>
          <w:jc w:val="center"/>
        </w:trPr>
        <w:tc>
          <w:tcPr>
            <w:tcW w:w="1508" w:type="pct"/>
            <w:vAlign w:val="center"/>
          </w:tcPr>
          <w:p w:rsidRPr="005E72E0" w:rsidR="00635DA4" w:rsidP="1276E55A" w:rsidRDefault="00635DA4" w14:paraId="0D909AED" w14:textId="77777777">
            <w:pPr>
              <w:pStyle w:val="PFTableHead"/>
              <w:rPr>
                <w:rFonts w:ascii="Times New Roman" w:hAnsi="Times New Roman" w:eastAsia="Times New Roman" w:cs="Times New Roman"/>
                <w:b w:val="0"/>
                <w:sz w:val="24"/>
                <w:szCs w:val="24"/>
              </w:rPr>
            </w:pPr>
            <w:r w:rsidRPr="005E72E0">
              <w:rPr>
                <w:rFonts w:ascii="Times New Roman" w:hAnsi="Times New Roman" w:eastAsia="Times New Roman" w:cs="Times New Roman"/>
                <w:b w:val="0"/>
                <w:sz w:val="24"/>
                <w:szCs w:val="24"/>
              </w:rPr>
              <w:t>Name</w:t>
            </w:r>
          </w:p>
        </w:tc>
        <w:tc>
          <w:tcPr>
            <w:tcW w:w="1746" w:type="pct"/>
            <w:vAlign w:val="center"/>
          </w:tcPr>
          <w:p w:rsidRPr="005E72E0" w:rsidR="00635DA4" w:rsidP="1276E55A" w:rsidRDefault="00635DA4" w14:paraId="404C06C1" w14:textId="77777777">
            <w:pPr>
              <w:pStyle w:val="PFTableHead"/>
              <w:rPr>
                <w:rFonts w:ascii="Times New Roman" w:hAnsi="Times New Roman" w:eastAsia="Times New Roman" w:cs="Times New Roman"/>
                <w:b w:val="0"/>
                <w:sz w:val="24"/>
                <w:szCs w:val="24"/>
              </w:rPr>
            </w:pPr>
            <w:r w:rsidRPr="005E72E0">
              <w:rPr>
                <w:rFonts w:ascii="Times New Roman" w:hAnsi="Times New Roman" w:eastAsia="Times New Roman" w:cs="Times New Roman"/>
                <w:b w:val="0"/>
                <w:sz w:val="24"/>
                <w:szCs w:val="24"/>
              </w:rPr>
              <w:t xml:space="preserve">Signature </w:t>
            </w:r>
          </w:p>
        </w:tc>
        <w:tc>
          <w:tcPr>
            <w:tcW w:w="1746" w:type="pct"/>
          </w:tcPr>
          <w:p w:rsidRPr="005E72E0" w:rsidR="00635DA4" w:rsidP="1276E55A" w:rsidRDefault="00635DA4" w14:paraId="491072FA" w14:textId="77777777">
            <w:pPr>
              <w:pStyle w:val="PFTableHead"/>
              <w:rPr>
                <w:rFonts w:ascii="Times New Roman" w:hAnsi="Times New Roman" w:eastAsia="Times New Roman" w:cs="Times New Roman"/>
                <w:b w:val="0"/>
                <w:sz w:val="24"/>
                <w:szCs w:val="24"/>
              </w:rPr>
            </w:pPr>
            <w:r w:rsidRPr="005E72E0">
              <w:rPr>
                <w:rFonts w:ascii="Times New Roman" w:hAnsi="Times New Roman" w:eastAsia="Times New Roman" w:cs="Times New Roman"/>
                <w:b w:val="0"/>
                <w:sz w:val="24"/>
                <w:szCs w:val="24"/>
              </w:rPr>
              <w:t>Date</w:t>
            </w:r>
          </w:p>
        </w:tc>
      </w:tr>
      <w:tr w:rsidRPr="005E72E0" w:rsidR="00635DA4" w:rsidTr="7026D298" w14:paraId="278A46DC" w14:textId="77777777">
        <w:trPr>
          <w:jc w:val="center"/>
        </w:trPr>
        <w:tc>
          <w:tcPr>
            <w:tcW w:w="1508" w:type="pct"/>
            <w:vAlign w:val="center"/>
          </w:tcPr>
          <w:p w:rsidRPr="005E72E0" w:rsidR="00635DA4" w:rsidP="1276E55A" w:rsidRDefault="00635DA4" w14:paraId="19D35CC3" w14:textId="77777777">
            <w:pPr>
              <w:pStyle w:val="PFTableText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5E72E0">
              <w:rPr>
                <w:rFonts w:ascii="Times New Roman" w:hAnsi="Times New Roman" w:eastAsia="Times New Roman" w:cs="Times New Roman"/>
                <w:sz w:val="24"/>
                <w:szCs w:val="24"/>
              </w:rPr>
              <w:t>Approved by:</w:t>
            </w:r>
          </w:p>
          <w:p w:rsidRPr="005E72E0" w:rsidR="00635DA4" w:rsidP="1276E55A" w:rsidRDefault="00635DA4" w14:paraId="5FD32A49" w14:textId="77777777">
            <w:pPr>
              <w:pStyle w:val="PFTableText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5E72E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Dr. Mir Assadullah </w:t>
            </w:r>
          </w:p>
        </w:tc>
        <w:tc>
          <w:tcPr>
            <w:tcW w:w="1746" w:type="pct"/>
            <w:vAlign w:val="center"/>
          </w:tcPr>
          <w:p w:rsidRPr="005E72E0" w:rsidR="00635DA4" w:rsidP="1276E55A" w:rsidRDefault="00635DA4" w14:paraId="41C8F396" w14:textId="77777777">
            <w:pPr>
              <w:pStyle w:val="PFTableTex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746" w:type="pct"/>
          </w:tcPr>
          <w:p w:rsidRPr="005E72E0" w:rsidR="00635DA4" w:rsidP="1276E55A" w:rsidRDefault="00635DA4" w14:paraId="72A3D3EC" w14:textId="77777777">
            <w:pPr>
              <w:pStyle w:val="PFTableTex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Pr="005E72E0" w:rsidR="00635DA4" w:rsidTr="7026D298" w14:paraId="18E47693" w14:textId="77777777">
        <w:trPr>
          <w:jc w:val="center"/>
        </w:trPr>
        <w:tc>
          <w:tcPr>
            <w:tcW w:w="1508" w:type="pct"/>
            <w:vAlign w:val="center"/>
          </w:tcPr>
          <w:p w:rsidRPr="005E72E0" w:rsidR="00635DA4" w:rsidP="1276E55A" w:rsidRDefault="00635DA4" w14:paraId="332F334F" w14:textId="77777777">
            <w:pPr>
              <w:pStyle w:val="PFTableText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5E72E0">
              <w:rPr>
                <w:rFonts w:ascii="Times New Roman" w:hAnsi="Times New Roman" w:eastAsia="Times New Roman" w:cs="Times New Roman"/>
                <w:sz w:val="24"/>
                <w:szCs w:val="24"/>
              </w:rPr>
              <w:t>Approved by:</w:t>
            </w:r>
          </w:p>
          <w:p w:rsidRPr="005E72E0" w:rsidR="00635DA4" w:rsidP="1276E55A" w:rsidRDefault="00635DA4" w14:paraId="3E4F8EA1" w14:textId="77777777">
            <w:pPr>
              <w:pStyle w:val="PFTableText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5E72E0">
              <w:rPr>
                <w:rFonts w:ascii="Times New Roman" w:hAnsi="Times New Roman" w:eastAsia="Times New Roman" w:cs="Times New Roman"/>
                <w:sz w:val="24"/>
                <w:szCs w:val="24"/>
              </w:rPr>
              <w:t>"Stakeholder"</w:t>
            </w:r>
          </w:p>
        </w:tc>
        <w:tc>
          <w:tcPr>
            <w:tcW w:w="1746" w:type="pct"/>
            <w:vAlign w:val="center"/>
          </w:tcPr>
          <w:p w:rsidRPr="005E72E0" w:rsidR="00635DA4" w:rsidP="1276E55A" w:rsidRDefault="00635DA4" w14:paraId="0D0B940D" w14:textId="77777777">
            <w:pPr>
              <w:pStyle w:val="PFTableTex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746" w:type="pct"/>
          </w:tcPr>
          <w:p w:rsidRPr="005E72E0" w:rsidR="00635DA4" w:rsidP="1276E55A" w:rsidRDefault="00635DA4" w14:paraId="0E27B00A" w14:textId="77777777">
            <w:pPr>
              <w:pStyle w:val="PFTableTex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Pr="005E72E0" w:rsidR="00635DA4" w:rsidTr="7026D298" w14:paraId="433EA8B1" w14:textId="77777777">
        <w:trPr>
          <w:jc w:val="center"/>
        </w:trPr>
        <w:tc>
          <w:tcPr>
            <w:tcW w:w="1508" w:type="pct"/>
            <w:vAlign w:val="center"/>
          </w:tcPr>
          <w:p w:rsidRPr="005E72E0" w:rsidR="00635DA4" w:rsidP="1276E55A" w:rsidRDefault="00635DA4" w14:paraId="200F73E3" w14:textId="77777777">
            <w:pPr>
              <w:pStyle w:val="PFTableText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5E72E0">
              <w:rPr>
                <w:rFonts w:ascii="Times New Roman" w:hAnsi="Times New Roman" w:eastAsia="Times New Roman" w:cs="Times New Roman"/>
                <w:sz w:val="24"/>
                <w:szCs w:val="24"/>
              </w:rPr>
              <w:t>Approved by:</w:t>
            </w:r>
          </w:p>
          <w:p w:rsidRPr="005E72E0" w:rsidR="00635DA4" w:rsidP="1276E55A" w:rsidRDefault="00635DA4" w14:paraId="24388746" w14:textId="77777777">
            <w:pPr>
              <w:pStyle w:val="PFTableText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5E72E0">
              <w:rPr>
                <w:rFonts w:ascii="Times New Roman" w:hAnsi="Times New Roman" w:eastAsia="Times New Roman" w:cs="Times New Roman"/>
                <w:sz w:val="24"/>
                <w:szCs w:val="24"/>
              </w:rPr>
              <w:t>"Project Manager"</w:t>
            </w:r>
          </w:p>
        </w:tc>
        <w:tc>
          <w:tcPr>
            <w:tcW w:w="1746" w:type="pct"/>
            <w:vAlign w:val="center"/>
          </w:tcPr>
          <w:p w:rsidRPr="005E72E0" w:rsidR="00635DA4" w:rsidP="1276E55A" w:rsidRDefault="00635DA4" w14:paraId="60061E4C" w14:textId="0108DCF8">
            <w:pPr>
              <w:pStyle w:val="PFTableTex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746" w:type="pct"/>
            <w:vAlign w:val="center"/>
          </w:tcPr>
          <w:p w:rsidRPr="005E72E0" w:rsidR="00635DA4" w:rsidP="1276E55A" w:rsidRDefault="00635DA4" w14:paraId="44EAFD9C" w14:textId="4C11C48D">
            <w:pPr>
              <w:pStyle w:val="PFTableTex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Pr="005E72E0" w:rsidR="3632D75E" w:rsidRDefault="3632D75E" w14:paraId="39BE84D4" w14:textId="15232681">
      <w:pPr>
        <w:rPr>
          <w:rFonts w:ascii="Times New Roman" w:hAnsi="Times New Roman" w:cs="Times New Roman"/>
          <w:sz w:val="24"/>
          <w:szCs w:val="24"/>
        </w:rPr>
      </w:pPr>
    </w:p>
    <w:p w:rsidRPr="005E72E0" w:rsidR="00635DA4" w:rsidP="1276E55A" w:rsidRDefault="00635DA4" w14:paraId="4B94D5A5" w14:textId="77777777">
      <w:pPr>
        <w:pStyle w:val="PFBodyText"/>
        <w:rPr>
          <w:rFonts w:ascii="Times New Roman" w:hAnsi="Times New Roman"/>
          <w:sz w:val="24"/>
          <w:szCs w:val="24"/>
        </w:rPr>
      </w:pPr>
      <w:r w:rsidRPr="005E72E0">
        <w:rPr>
          <w:rFonts w:ascii="Times New Roman" w:hAnsi="Times New Roman"/>
          <w:sz w:val="24"/>
          <w:szCs w:val="24"/>
        </w:rPr>
        <w:br w:type="page"/>
      </w:r>
    </w:p>
    <w:p w:rsidRPr="005E72E0" w:rsidR="00635DA4" w:rsidP="1276E55A" w:rsidRDefault="00635DA4" w14:paraId="4B08E8BD" w14:textId="77777777">
      <w:pPr>
        <w:pStyle w:val="PFTOCHead"/>
        <w:rPr>
          <w:rFonts w:ascii="Times New Roman" w:hAnsi="Times New Roman"/>
          <w:b w:val="0"/>
          <w:sz w:val="24"/>
          <w:szCs w:val="24"/>
        </w:rPr>
      </w:pPr>
      <w:bookmarkStart w:name="_Hlk37795065" w:id="0"/>
      <w:r w:rsidRPr="005E72E0">
        <w:rPr>
          <w:rFonts w:ascii="Times New Roman" w:hAnsi="Times New Roman"/>
          <w:b w:val="0"/>
          <w:sz w:val="24"/>
          <w:szCs w:val="24"/>
        </w:rPr>
        <w:t>Revision History</w:t>
      </w:r>
    </w:p>
    <w:tbl>
      <w:tblPr>
        <w:tblW w:w="9344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ook w:val="0000" w:firstRow="0" w:lastRow="0" w:firstColumn="0" w:lastColumn="0" w:noHBand="0" w:noVBand="0"/>
      </w:tblPr>
      <w:tblGrid>
        <w:gridCol w:w="1070"/>
        <w:gridCol w:w="1635"/>
        <w:gridCol w:w="1785"/>
        <w:gridCol w:w="4854"/>
      </w:tblGrid>
      <w:tr w:rsidRPr="005E72E0" w:rsidR="00635DA4" w:rsidTr="0078564F" w14:paraId="489D491B" w14:textId="77777777">
        <w:trPr>
          <w:trHeight w:val="840"/>
        </w:trPr>
        <w:tc>
          <w:tcPr>
            <w:tcW w:w="1070" w:type="dxa"/>
            <w:shd w:val="clear" w:color="auto" w:fill="auto"/>
            <w:vAlign w:val="center"/>
          </w:tcPr>
          <w:p w:rsidRPr="005E72E0" w:rsidR="00635DA4" w:rsidP="1276E55A" w:rsidRDefault="00635DA4" w14:paraId="5AAE4A22" w14:textId="77777777">
            <w:pPr>
              <w:pStyle w:val="PFTableHead"/>
              <w:rPr>
                <w:rFonts w:ascii="Times New Roman" w:hAnsi="Times New Roman" w:eastAsia="Times New Roman" w:cs="Times New Roman"/>
                <w:b w:val="0"/>
                <w:sz w:val="24"/>
                <w:szCs w:val="24"/>
              </w:rPr>
            </w:pPr>
            <w:r w:rsidRPr="005E72E0">
              <w:rPr>
                <w:rFonts w:ascii="Times New Roman" w:hAnsi="Times New Roman" w:eastAsia="Times New Roman" w:cs="Times New Roman"/>
                <w:b w:val="0"/>
                <w:sz w:val="24"/>
                <w:szCs w:val="24"/>
              </w:rPr>
              <w:t>Revision</w:t>
            </w:r>
          </w:p>
        </w:tc>
        <w:tc>
          <w:tcPr>
            <w:tcW w:w="1635" w:type="dxa"/>
            <w:shd w:val="clear" w:color="auto" w:fill="auto"/>
            <w:vAlign w:val="center"/>
          </w:tcPr>
          <w:p w:rsidRPr="005E72E0" w:rsidR="00635DA4" w:rsidP="1276E55A" w:rsidRDefault="00635DA4" w14:paraId="5F3F821A" w14:textId="77777777">
            <w:pPr>
              <w:pStyle w:val="PFTableHead"/>
              <w:rPr>
                <w:rFonts w:ascii="Times New Roman" w:hAnsi="Times New Roman" w:eastAsia="Times New Roman" w:cs="Times New Roman"/>
                <w:b w:val="0"/>
                <w:sz w:val="24"/>
                <w:szCs w:val="24"/>
              </w:rPr>
            </w:pPr>
            <w:r w:rsidRPr="005E72E0">
              <w:rPr>
                <w:rFonts w:ascii="Times New Roman" w:hAnsi="Times New Roman" w:eastAsia="Times New Roman" w:cs="Times New Roman"/>
                <w:b w:val="0"/>
                <w:sz w:val="24"/>
                <w:szCs w:val="24"/>
              </w:rPr>
              <w:t>Date</w:t>
            </w:r>
          </w:p>
        </w:tc>
        <w:tc>
          <w:tcPr>
            <w:tcW w:w="1785" w:type="dxa"/>
          </w:tcPr>
          <w:p w:rsidRPr="005E72E0" w:rsidR="00635DA4" w:rsidP="1276E55A" w:rsidRDefault="00635DA4" w14:paraId="76CAFD79" w14:textId="77777777">
            <w:pPr>
              <w:pStyle w:val="PFTableHead"/>
              <w:rPr>
                <w:rFonts w:ascii="Times New Roman" w:hAnsi="Times New Roman" w:eastAsia="Times New Roman" w:cs="Times New Roman"/>
                <w:b w:val="0"/>
                <w:sz w:val="24"/>
                <w:szCs w:val="24"/>
              </w:rPr>
            </w:pPr>
            <w:r w:rsidRPr="005E72E0">
              <w:rPr>
                <w:rFonts w:ascii="Times New Roman" w:hAnsi="Times New Roman" w:eastAsia="Times New Roman" w:cs="Times New Roman"/>
                <w:b w:val="0"/>
                <w:sz w:val="24"/>
                <w:szCs w:val="24"/>
              </w:rPr>
              <w:t>Name</w:t>
            </w:r>
          </w:p>
        </w:tc>
        <w:tc>
          <w:tcPr>
            <w:tcW w:w="4854" w:type="dxa"/>
            <w:shd w:val="clear" w:color="auto" w:fill="auto"/>
            <w:vAlign w:val="center"/>
          </w:tcPr>
          <w:p w:rsidRPr="005E72E0" w:rsidR="00635DA4" w:rsidP="1276E55A" w:rsidRDefault="00635DA4" w14:paraId="61363633" w14:textId="77777777">
            <w:pPr>
              <w:pStyle w:val="PFTableHead"/>
              <w:rPr>
                <w:rFonts w:ascii="Times New Roman" w:hAnsi="Times New Roman" w:eastAsia="Times New Roman" w:cs="Times New Roman"/>
                <w:b w:val="0"/>
                <w:sz w:val="24"/>
                <w:szCs w:val="24"/>
              </w:rPr>
            </w:pPr>
            <w:r w:rsidRPr="005E72E0">
              <w:rPr>
                <w:rFonts w:ascii="Times New Roman" w:hAnsi="Times New Roman" w:eastAsia="Times New Roman" w:cs="Times New Roman"/>
                <w:b w:val="0"/>
                <w:sz w:val="24"/>
                <w:szCs w:val="24"/>
              </w:rPr>
              <w:t>Description of Change(s)</w:t>
            </w:r>
          </w:p>
        </w:tc>
      </w:tr>
      <w:tr w:rsidRPr="005E72E0" w:rsidR="00635DA4" w:rsidTr="0078564F" w14:paraId="21FBCA88" w14:textId="77777777">
        <w:tc>
          <w:tcPr>
            <w:tcW w:w="1070" w:type="dxa"/>
            <w:vAlign w:val="center"/>
          </w:tcPr>
          <w:p w:rsidRPr="005E72E0" w:rsidR="00635DA4" w:rsidP="1276E55A" w:rsidRDefault="00635DA4" w14:paraId="4B3AA50C" w14:textId="77777777">
            <w:pPr>
              <w:pStyle w:val="PFTableTex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5E72E0">
              <w:rPr>
                <w:rFonts w:ascii="Times New Roman" w:hAnsi="Times New Roman" w:eastAsia="Times New Roman" w:cs="Times New Roman"/>
                <w:sz w:val="24"/>
                <w:szCs w:val="24"/>
              </w:rPr>
              <w:t>1.0</w:t>
            </w:r>
          </w:p>
        </w:tc>
        <w:tc>
          <w:tcPr>
            <w:tcW w:w="1635" w:type="dxa"/>
            <w:vAlign w:val="center"/>
          </w:tcPr>
          <w:p w:rsidRPr="005E72E0" w:rsidR="00635DA4" w:rsidP="1276E55A" w:rsidRDefault="00A7557F" w14:paraId="30BBFFFD" w14:textId="1AE44A3E">
            <w:pPr>
              <w:pStyle w:val="PFTableTex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02/22</w:t>
            </w:r>
            <w:r w:rsidRPr="005E72E0" w:rsidR="00AB73A5">
              <w:rPr>
                <w:rFonts w:ascii="Times New Roman" w:hAnsi="Times New Roman" w:eastAsia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785" w:type="dxa"/>
          </w:tcPr>
          <w:p w:rsidRPr="005E72E0" w:rsidR="00635DA4" w:rsidP="00332A93" w:rsidRDefault="571B44F3" w14:paraId="3DEEC669" w14:textId="058E9ACD">
            <w:pPr>
              <w:pStyle w:val="PFTableTex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6F77482">
              <w:rPr>
                <w:rFonts w:ascii="Times New Roman" w:hAnsi="Times New Roman" w:eastAsia="Times New Roman" w:cs="Times New Roman"/>
                <w:sz w:val="24"/>
                <w:szCs w:val="24"/>
              </w:rPr>
              <w:t>Thomas Barton</w:t>
            </w:r>
          </w:p>
        </w:tc>
        <w:tc>
          <w:tcPr>
            <w:tcW w:w="4854" w:type="dxa"/>
            <w:vAlign w:val="center"/>
          </w:tcPr>
          <w:p w:rsidRPr="005E72E0" w:rsidR="00635DA4" w:rsidP="1276E55A" w:rsidRDefault="00AB73A5" w14:paraId="145AA3ED" w14:textId="77777777">
            <w:pPr>
              <w:pStyle w:val="PFTableText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5E72E0">
              <w:rPr>
                <w:rFonts w:ascii="Times New Roman" w:hAnsi="Times New Roman" w:eastAsia="Times New Roman" w:cs="Times New Roman"/>
                <w:sz w:val="24"/>
                <w:szCs w:val="24"/>
              </w:rPr>
              <w:t>Initial Release</w:t>
            </w:r>
          </w:p>
        </w:tc>
      </w:tr>
      <w:tr w:rsidRPr="005E72E0" w:rsidR="00635DA4" w:rsidTr="0078564F" w14:paraId="3656B9AB" w14:textId="77777777">
        <w:tc>
          <w:tcPr>
            <w:tcW w:w="1070" w:type="dxa"/>
            <w:vAlign w:val="center"/>
          </w:tcPr>
          <w:p w:rsidRPr="005E72E0" w:rsidR="00635DA4" w:rsidP="1276E55A" w:rsidRDefault="00635DA4" w14:paraId="45FB0818" w14:textId="20E725E3">
            <w:pPr>
              <w:pStyle w:val="PFTableTex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vAlign w:val="center"/>
          </w:tcPr>
          <w:p w:rsidRPr="005E72E0" w:rsidR="00635DA4" w:rsidP="1276E55A" w:rsidRDefault="00635DA4" w14:paraId="049F31CB" w14:textId="2283447D">
            <w:pPr>
              <w:pStyle w:val="PFTableTex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:rsidRPr="005E72E0" w:rsidR="00635DA4" w:rsidP="004758E3" w:rsidRDefault="00635DA4" w14:paraId="53128261" w14:textId="6CA8CB11">
            <w:pPr>
              <w:pStyle w:val="PFTableTex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854" w:type="dxa"/>
            <w:vAlign w:val="center"/>
          </w:tcPr>
          <w:p w:rsidRPr="005E72E0" w:rsidR="00635DA4" w:rsidP="1276E55A" w:rsidRDefault="00635DA4" w14:paraId="62486C05" w14:textId="3521CC56">
            <w:pPr>
              <w:pStyle w:val="PFTableText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Pr="005E72E0" w:rsidR="00635DA4" w:rsidTr="0078564F" w14:paraId="4101652C" w14:textId="77777777">
        <w:tc>
          <w:tcPr>
            <w:tcW w:w="1070" w:type="dxa"/>
            <w:vAlign w:val="center"/>
          </w:tcPr>
          <w:p w:rsidRPr="005E72E0" w:rsidR="00635DA4" w:rsidP="1276E55A" w:rsidRDefault="00635DA4" w14:paraId="4B99056E" w14:textId="77777777">
            <w:pPr>
              <w:pStyle w:val="PFTableTex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vAlign w:val="center"/>
          </w:tcPr>
          <w:p w:rsidRPr="005E72E0" w:rsidR="00635DA4" w:rsidP="1276E55A" w:rsidRDefault="00635DA4" w14:paraId="1299C43A" w14:textId="77777777">
            <w:pPr>
              <w:pStyle w:val="PFTableTex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:rsidRPr="005E72E0" w:rsidR="00635DA4" w:rsidP="1276E55A" w:rsidRDefault="00635DA4" w14:paraId="4DDBEF00" w14:textId="77777777">
            <w:pPr>
              <w:pStyle w:val="PFTableText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854" w:type="dxa"/>
            <w:vAlign w:val="center"/>
          </w:tcPr>
          <w:p w:rsidRPr="005E72E0" w:rsidR="00635DA4" w:rsidP="1276E55A" w:rsidRDefault="00635DA4" w14:paraId="3461D779" w14:textId="77777777">
            <w:pPr>
              <w:pStyle w:val="PFTableText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Pr="005E72E0" w:rsidR="00635DA4" w:rsidTr="0078564F" w14:paraId="3CF2D8B6" w14:textId="77777777">
        <w:tc>
          <w:tcPr>
            <w:tcW w:w="1070" w:type="dxa"/>
            <w:vAlign w:val="center"/>
          </w:tcPr>
          <w:p w:rsidRPr="005E72E0" w:rsidR="00635DA4" w:rsidP="1276E55A" w:rsidRDefault="00635DA4" w14:paraId="0FB78278" w14:textId="77777777">
            <w:pPr>
              <w:pStyle w:val="PFTableTex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vAlign w:val="center"/>
          </w:tcPr>
          <w:p w:rsidRPr="005E72E0" w:rsidR="00635DA4" w:rsidP="1276E55A" w:rsidRDefault="00635DA4" w14:paraId="1FC39945" w14:textId="77777777">
            <w:pPr>
              <w:pStyle w:val="PFTableTex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:rsidRPr="005E72E0" w:rsidR="00635DA4" w:rsidP="1276E55A" w:rsidRDefault="00635DA4" w14:paraId="0562CB0E" w14:textId="77777777">
            <w:pPr>
              <w:pStyle w:val="PFTableText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854" w:type="dxa"/>
            <w:vAlign w:val="center"/>
          </w:tcPr>
          <w:p w:rsidRPr="005E72E0" w:rsidR="00635DA4" w:rsidP="1276E55A" w:rsidRDefault="00635DA4" w14:paraId="34CE0A41" w14:textId="77777777">
            <w:pPr>
              <w:pStyle w:val="PFTableText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Pr="005E72E0" w:rsidR="00635DA4" w:rsidTr="0078564F" w14:paraId="62EBF3C5" w14:textId="77777777">
        <w:tc>
          <w:tcPr>
            <w:tcW w:w="1070" w:type="dxa"/>
            <w:tcBorders>
              <w:bottom w:val="single" w:color="auto" w:sz="4" w:space="0"/>
            </w:tcBorders>
            <w:vAlign w:val="center"/>
          </w:tcPr>
          <w:p w:rsidRPr="005E72E0" w:rsidR="00635DA4" w:rsidP="1276E55A" w:rsidRDefault="00635DA4" w14:paraId="6D98A12B" w14:textId="77777777">
            <w:pPr>
              <w:pStyle w:val="PFTableTex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bottom w:val="single" w:color="auto" w:sz="4" w:space="0"/>
            </w:tcBorders>
            <w:vAlign w:val="center"/>
          </w:tcPr>
          <w:p w:rsidRPr="005E72E0" w:rsidR="00635DA4" w:rsidP="1276E55A" w:rsidRDefault="00635DA4" w14:paraId="2946DB82" w14:textId="77777777">
            <w:pPr>
              <w:pStyle w:val="PFTableTex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  <w:tcBorders>
              <w:bottom w:val="single" w:color="auto" w:sz="4" w:space="0"/>
            </w:tcBorders>
          </w:tcPr>
          <w:p w:rsidRPr="005E72E0" w:rsidR="00635DA4" w:rsidP="1276E55A" w:rsidRDefault="00635DA4" w14:paraId="5997CC1D" w14:textId="77777777">
            <w:pPr>
              <w:pStyle w:val="PFTableText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854" w:type="dxa"/>
            <w:tcBorders>
              <w:bottom w:val="single" w:color="auto" w:sz="4" w:space="0"/>
            </w:tcBorders>
            <w:vAlign w:val="center"/>
          </w:tcPr>
          <w:p w:rsidRPr="005E72E0" w:rsidR="00635DA4" w:rsidP="1276E55A" w:rsidRDefault="00635DA4" w14:paraId="110FFD37" w14:textId="77777777">
            <w:pPr>
              <w:pStyle w:val="PFTableText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Pr="005E72E0" w:rsidR="00635DA4" w:rsidP="1276E55A" w:rsidRDefault="00635DA4" w14:paraId="3FE9F23F" w14:textId="77777777">
      <w:pPr>
        <w:pStyle w:val="PFBodyText"/>
        <w:rPr>
          <w:rFonts w:ascii="Times New Roman" w:hAnsi="Times New Roman"/>
          <w:sz w:val="24"/>
          <w:szCs w:val="24"/>
        </w:rPr>
      </w:pPr>
    </w:p>
    <w:p w:rsidRPr="005E72E0" w:rsidR="00635DA4" w:rsidP="1276E55A" w:rsidRDefault="00635DA4" w14:paraId="1F72F646" w14:textId="77777777">
      <w:pPr>
        <w:pStyle w:val="PFBodyText"/>
        <w:rPr>
          <w:rFonts w:ascii="Times New Roman" w:hAnsi="Times New Roman"/>
          <w:sz w:val="24"/>
          <w:szCs w:val="24"/>
        </w:rPr>
      </w:pPr>
      <w:r w:rsidRPr="005E72E0">
        <w:rPr>
          <w:rFonts w:ascii="Times New Roman" w:hAnsi="Times New Roman"/>
          <w:sz w:val="24"/>
          <w:szCs w:val="24"/>
        </w:rPr>
        <w:br w:type="page"/>
      </w:r>
    </w:p>
    <w:p w:rsidRPr="005E72E0" w:rsidR="00635DA4" w:rsidP="0078564F" w:rsidRDefault="00635DA4" w14:paraId="22E0FC93" w14:textId="77777777">
      <w:pPr>
        <w:pStyle w:val="TOCHeading"/>
        <w:jc w:val="center"/>
        <w:rPr>
          <w:b/>
          <w:webHidden/>
        </w:rPr>
      </w:pPr>
      <w:r w:rsidRPr="005E72E0">
        <w:rPr>
          <w:webHidden/>
        </w:rPr>
        <w:t>Table of Contents</w:t>
      </w:r>
    </w:p>
    <w:sdt>
      <w:sdtPr>
        <w:rPr>
          <w:rFonts w:ascii="Times New Roman" w:hAnsi="Times New Roman"/>
          <w:b w:val="0"/>
          <w:bCs w:val="0"/>
          <w:sz w:val="24"/>
          <w:szCs w:val="18"/>
        </w:rPr>
        <w:id w:val="372280509"/>
        <w:docPartObj>
          <w:docPartGallery w:val="Table of Contents"/>
          <w:docPartUnique/>
        </w:docPartObj>
      </w:sdtPr>
      <w:sdtEndPr/>
      <w:sdtContent>
        <w:p w:rsidR="0078564F" w:rsidRDefault="00635DA4" w14:paraId="2D7BD7CA" w14:textId="4DCE5355">
          <w:pPr>
            <w:pStyle w:val="TOC1"/>
            <w:rPr>
              <w:rFonts w:asciiTheme="minorHAnsi" w:hAnsiTheme="minorHAnsi" w:eastAsiaTheme="minorEastAsia" w:cstheme="minorBidi"/>
              <w:b w:val="0"/>
              <w:bCs w:val="0"/>
              <w:noProof/>
              <w:sz w:val="24"/>
              <w:lang w:eastAsia="ko-KR"/>
            </w:rPr>
          </w:pPr>
          <w:r w:rsidRPr="005E72E0">
            <w:rPr>
              <w:rFonts w:ascii="Times New Roman" w:hAnsi="Times New Roman"/>
              <w:b w:val="0"/>
              <w:bCs w:val="0"/>
              <w:sz w:val="24"/>
            </w:rPr>
            <w:fldChar w:fldCharType="begin"/>
          </w:r>
          <w:r w:rsidRPr="005E72E0">
            <w:rPr>
              <w:rFonts w:ascii="Times New Roman" w:hAnsi="Times New Roman"/>
              <w:b w:val="0"/>
              <w:bCs w:val="0"/>
              <w:sz w:val="24"/>
            </w:rPr>
            <w:instrText xml:space="preserve"> TOC \o \h \z \u </w:instrText>
          </w:r>
          <w:r w:rsidRPr="005E72E0">
            <w:rPr>
              <w:rFonts w:ascii="Times New Roman" w:hAnsi="Times New Roman"/>
              <w:b w:val="0"/>
              <w:bCs w:val="0"/>
              <w:sz w:val="24"/>
            </w:rPr>
            <w:fldChar w:fldCharType="separate"/>
          </w:r>
          <w:hyperlink w:history="1" w:anchor="_Toc67341100">
            <w:r w:rsidRPr="00812CD7" w:rsidR="0078564F">
              <w:rPr>
                <w:rStyle w:val="Hyperlink"/>
                <w:noProof/>
              </w:rPr>
              <w:t>Introduction</w:t>
            </w:r>
            <w:r w:rsidR="0078564F">
              <w:rPr>
                <w:noProof/>
                <w:webHidden/>
              </w:rPr>
              <w:tab/>
            </w:r>
            <w:r w:rsidR="0078564F">
              <w:rPr>
                <w:noProof/>
                <w:webHidden/>
              </w:rPr>
              <w:fldChar w:fldCharType="begin"/>
            </w:r>
            <w:r w:rsidR="0078564F">
              <w:rPr>
                <w:noProof/>
                <w:webHidden/>
              </w:rPr>
              <w:instrText xml:space="preserve"> PAGEREF _Toc67341100 \h </w:instrText>
            </w:r>
            <w:r w:rsidR="0078564F">
              <w:rPr>
                <w:noProof/>
                <w:webHidden/>
              </w:rPr>
            </w:r>
            <w:r w:rsidR="0078564F">
              <w:rPr>
                <w:noProof/>
                <w:webHidden/>
              </w:rPr>
              <w:fldChar w:fldCharType="separate"/>
            </w:r>
            <w:r w:rsidR="0078564F">
              <w:rPr>
                <w:noProof/>
                <w:webHidden/>
              </w:rPr>
              <w:t>5</w:t>
            </w:r>
            <w:r w:rsidR="0078564F">
              <w:rPr>
                <w:noProof/>
                <w:webHidden/>
              </w:rPr>
              <w:fldChar w:fldCharType="end"/>
            </w:r>
          </w:hyperlink>
        </w:p>
        <w:p w:rsidR="0078564F" w:rsidRDefault="00D269A0" w14:paraId="03121D27" w14:textId="4A5EF147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bCs w:val="0"/>
              <w:noProof/>
              <w:sz w:val="24"/>
              <w:szCs w:val="24"/>
              <w:lang w:eastAsia="ko-KR"/>
            </w:rPr>
          </w:pPr>
          <w:hyperlink w:history="1" w:anchor="_Toc67341101">
            <w:r w:rsidRPr="00812CD7" w:rsidR="0078564F">
              <w:rPr>
                <w:rStyle w:val="Hyperlink"/>
                <w:noProof/>
              </w:rPr>
              <w:t>Purpose</w:t>
            </w:r>
            <w:r w:rsidR="0078564F">
              <w:rPr>
                <w:noProof/>
                <w:webHidden/>
              </w:rPr>
              <w:tab/>
            </w:r>
            <w:r w:rsidR="0078564F">
              <w:rPr>
                <w:noProof/>
                <w:webHidden/>
              </w:rPr>
              <w:fldChar w:fldCharType="begin"/>
            </w:r>
            <w:r w:rsidR="0078564F">
              <w:rPr>
                <w:noProof/>
                <w:webHidden/>
              </w:rPr>
              <w:instrText xml:space="preserve"> PAGEREF _Toc67341101 \h </w:instrText>
            </w:r>
            <w:r w:rsidR="0078564F">
              <w:rPr>
                <w:noProof/>
                <w:webHidden/>
              </w:rPr>
            </w:r>
            <w:r w:rsidR="0078564F">
              <w:rPr>
                <w:noProof/>
                <w:webHidden/>
              </w:rPr>
              <w:fldChar w:fldCharType="separate"/>
            </w:r>
            <w:r w:rsidR="0078564F">
              <w:rPr>
                <w:noProof/>
                <w:webHidden/>
              </w:rPr>
              <w:t>5</w:t>
            </w:r>
            <w:r w:rsidR="0078564F">
              <w:rPr>
                <w:noProof/>
                <w:webHidden/>
              </w:rPr>
              <w:fldChar w:fldCharType="end"/>
            </w:r>
          </w:hyperlink>
        </w:p>
        <w:p w:rsidR="0078564F" w:rsidRDefault="00D269A0" w14:paraId="68F5208E" w14:textId="4D7DA01E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bCs w:val="0"/>
              <w:noProof/>
              <w:sz w:val="24"/>
              <w:szCs w:val="24"/>
              <w:lang w:eastAsia="ko-KR"/>
            </w:rPr>
          </w:pPr>
          <w:hyperlink w:history="1" w:anchor="_Toc67341102">
            <w:r w:rsidRPr="00812CD7" w:rsidR="0078564F">
              <w:rPr>
                <w:rStyle w:val="Hyperlink"/>
                <w:noProof/>
              </w:rPr>
              <w:t>Intended Audience</w:t>
            </w:r>
            <w:r w:rsidR="0078564F">
              <w:rPr>
                <w:noProof/>
                <w:webHidden/>
              </w:rPr>
              <w:tab/>
            </w:r>
            <w:r w:rsidR="0078564F">
              <w:rPr>
                <w:noProof/>
                <w:webHidden/>
              </w:rPr>
              <w:fldChar w:fldCharType="begin"/>
            </w:r>
            <w:r w:rsidR="0078564F">
              <w:rPr>
                <w:noProof/>
                <w:webHidden/>
              </w:rPr>
              <w:instrText xml:space="preserve"> PAGEREF _Toc67341102 \h </w:instrText>
            </w:r>
            <w:r w:rsidR="0078564F">
              <w:rPr>
                <w:noProof/>
                <w:webHidden/>
              </w:rPr>
            </w:r>
            <w:r w:rsidR="0078564F">
              <w:rPr>
                <w:noProof/>
                <w:webHidden/>
              </w:rPr>
              <w:fldChar w:fldCharType="separate"/>
            </w:r>
            <w:r w:rsidR="0078564F">
              <w:rPr>
                <w:noProof/>
                <w:webHidden/>
              </w:rPr>
              <w:t>5</w:t>
            </w:r>
            <w:r w:rsidR="0078564F">
              <w:rPr>
                <w:noProof/>
                <w:webHidden/>
              </w:rPr>
              <w:fldChar w:fldCharType="end"/>
            </w:r>
          </w:hyperlink>
        </w:p>
        <w:p w:rsidR="0078564F" w:rsidRDefault="00D269A0" w14:paraId="1EEEDB0E" w14:textId="08D26768">
          <w:pPr>
            <w:pStyle w:val="TOC3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4"/>
              <w:szCs w:val="24"/>
              <w:lang w:eastAsia="ko-KR"/>
            </w:rPr>
          </w:pPr>
          <w:hyperlink w:history="1" w:anchor="_Toc67341103">
            <w:r w:rsidRPr="00812CD7" w:rsidR="0078564F">
              <w:rPr>
                <w:rStyle w:val="Hyperlink"/>
                <w:noProof/>
              </w:rPr>
              <w:t>Technical Project Stakeholders</w:t>
            </w:r>
            <w:r w:rsidR="0078564F">
              <w:rPr>
                <w:noProof/>
                <w:webHidden/>
              </w:rPr>
              <w:tab/>
            </w:r>
            <w:r w:rsidR="0078564F">
              <w:rPr>
                <w:noProof/>
                <w:webHidden/>
              </w:rPr>
              <w:fldChar w:fldCharType="begin"/>
            </w:r>
            <w:r w:rsidR="0078564F">
              <w:rPr>
                <w:noProof/>
                <w:webHidden/>
              </w:rPr>
              <w:instrText xml:space="preserve"> PAGEREF _Toc67341103 \h </w:instrText>
            </w:r>
            <w:r w:rsidR="0078564F">
              <w:rPr>
                <w:noProof/>
                <w:webHidden/>
              </w:rPr>
            </w:r>
            <w:r w:rsidR="0078564F">
              <w:rPr>
                <w:noProof/>
                <w:webHidden/>
              </w:rPr>
              <w:fldChar w:fldCharType="separate"/>
            </w:r>
            <w:r w:rsidR="0078564F">
              <w:rPr>
                <w:noProof/>
                <w:webHidden/>
              </w:rPr>
              <w:t>5</w:t>
            </w:r>
            <w:r w:rsidR="0078564F">
              <w:rPr>
                <w:noProof/>
                <w:webHidden/>
              </w:rPr>
              <w:fldChar w:fldCharType="end"/>
            </w:r>
          </w:hyperlink>
        </w:p>
        <w:p w:rsidR="0078564F" w:rsidRDefault="00D269A0" w14:paraId="4C566F0B" w14:textId="372FB115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bCs w:val="0"/>
              <w:noProof/>
              <w:sz w:val="24"/>
              <w:szCs w:val="24"/>
              <w:lang w:eastAsia="ko-KR"/>
            </w:rPr>
          </w:pPr>
          <w:hyperlink w:history="1" w:anchor="_Toc67341104">
            <w:r w:rsidRPr="00812CD7" w:rsidR="0078564F">
              <w:rPr>
                <w:rStyle w:val="Hyperlink"/>
                <w:noProof/>
              </w:rPr>
              <w:t>Technical Team Skills</w:t>
            </w:r>
            <w:r w:rsidR="0078564F">
              <w:rPr>
                <w:noProof/>
                <w:webHidden/>
              </w:rPr>
              <w:tab/>
            </w:r>
            <w:r w:rsidR="0078564F">
              <w:rPr>
                <w:noProof/>
                <w:webHidden/>
              </w:rPr>
              <w:fldChar w:fldCharType="begin"/>
            </w:r>
            <w:r w:rsidR="0078564F">
              <w:rPr>
                <w:noProof/>
                <w:webHidden/>
              </w:rPr>
              <w:instrText xml:space="preserve"> PAGEREF _Toc67341104 \h </w:instrText>
            </w:r>
            <w:r w:rsidR="0078564F">
              <w:rPr>
                <w:noProof/>
                <w:webHidden/>
              </w:rPr>
            </w:r>
            <w:r w:rsidR="0078564F">
              <w:rPr>
                <w:noProof/>
                <w:webHidden/>
              </w:rPr>
              <w:fldChar w:fldCharType="separate"/>
            </w:r>
            <w:r w:rsidR="0078564F">
              <w:rPr>
                <w:noProof/>
                <w:webHidden/>
              </w:rPr>
              <w:t>6</w:t>
            </w:r>
            <w:r w:rsidR="0078564F">
              <w:rPr>
                <w:noProof/>
                <w:webHidden/>
              </w:rPr>
              <w:fldChar w:fldCharType="end"/>
            </w:r>
          </w:hyperlink>
        </w:p>
        <w:p w:rsidR="0078564F" w:rsidRDefault="00D269A0" w14:paraId="2AEED35C" w14:textId="1BC4FCF0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bCs w:val="0"/>
              <w:noProof/>
              <w:sz w:val="24"/>
              <w:szCs w:val="24"/>
              <w:lang w:eastAsia="ko-KR"/>
            </w:rPr>
          </w:pPr>
          <w:hyperlink w:history="1" w:anchor="_Toc67341105">
            <w:r w:rsidRPr="00812CD7" w:rsidR="0078564F">
              <w:rPr>
                <w:rStyle w:val="Hyperlink"/>
                <w:noProof/>
              </w:rPr>
              <w:t>Hardware/Software Specifications</w:t>
            </w:r>
            <w:r w:rsidR="0078564F">
              <w:rPr>
                <w:noProof/>
                <w:webHidden/>
              </w:rPr>
              <w:tab/>
            </w:r>
            <w:r w:rsidR="0078564F">
              <w:rPr>
                <w:noProof/>
                <w:webHidden/>
              </w:rPr>
              <w:fldChar w:fldCharType="begin"/>
            </w:r>
            <w:r w:rsidR="0078564F">
              <w:rPr>
                <w:noProof/>
                <w:webHidden/>
              </w:rPr>
              <w:instrText xml:space="preserve"> PAGEREF _Toc67341105 \h </w:instrText>
            </w:r>
            <w:r w:rsidR="0078564F">
              <w:rPr>
                <w:noProof/>
                <w:webHidden/>
              </w:rPr>
            </w:r>
            <w:r w:rsidR="0078564F">
              <w:rPr>
                <w:noProof/>
                <w:webHidden/>
              </w:rPr>
              <w:fldChar w:fldCharType="separate"/>
            </w:r>
            <w:r w:rsidR="0078564F">
              <w:rPr>
                <w:noProof/>
                <w:webHidden/>
              </w:rPr>
              <w:t>6</w:t>
            </w:r>
            <w:r w:rsidR="0078564F">
              <w:rPr>
                <w:noProof/>
                <w:webHidden/>
              </w:rPr>
              <w:fldChar w:fldCharType="end"/>
            </w:r>
          </w:hyperlink>
        </w:p>
        <w:p w:rsidR="0078564F" w:rsidRDefault="00D269A0" w14:paraId="272F4C83" w14:textId="329F4AF0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bCs w:val="0"/>
              <w:noProof/>
              <w:sz w:val="24"/>
              <w:szCs w:val="24"/>
              <w:lang w:eastAsia="ko-KR"/>
            </w:rPr>
          </w:pPr>
          <w:hyperlink w:history="1" w:anchor="_Toc67341106">
            <w:r w:rsidRPr="00812CD7" w:rsidR="0078564F">
              <w:rPr>
                <w:rStyle w:val="Hyperlink"/>
                <w:noProof/>
              </w:rPr>
              <w:t>Licensing Considerations</w:t>
            </w:r>
            <w:r w:rsidR="0078564F">
              <w:rPr>
                <w:noProof/>
                <w:webHidden/>
              </w:rPr>
              <w:tab/>
            </w:r>
            <w:r w:rsidR="0078564F">
              <w:rPr>
                <w:noProof/>
                <w:webHidden/>
              </w:rPr>
              <w:fldChar w:fldCharType="begin"/>
            </w:r>
            <w:r w:rsidR="0078564F">
              <w:rPr>
                <w:noProof/>
                <w:webHidden/>
              </w:rPr>
              <w:instrText xml:space="preserve"> PAGEREF _Toc67341106 \h </w:instrText>
            </w:r>
            <w:r w:rsidR="0078564F">
              <w:rPr>
                <w:noProof/>
                <w:webHidden/>
              </w:rPr>
            </w:r>
            <w:r w:rsidR="0078564F">
              <w:rPr>
                <w:noProof/>
                <w:webHidden/>
              </w:rPr>
              <w:fldChar w:fldCharType="separate"/>
            </w:r>
            <w:r w:rsidR="0078564F">
              <w:rPr>
                <w:noProof/>
                <w:webHidden/>
              </w:rPr>
              <w:t>6</w:t>
            </w:r>
            <w:r w:rsidR="0078564F">
              <w:rPr>
                <w:noProof/>
                <w:webHidden/>
              </w:rPr>
              <w:fldChar w:fldCharType="end"/>
            </w:r>
          </w:hyperlink>
        </w:p>
        <w:p w:rsidR="0078564F" w:rsidRDefault="00D269A0" w14:paraId="5C96FA21" w14:textId="1CEFCEC5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bCs w:val="0"/>
              <w:noProof/>
              <w:sz w:val="24"/>
              <w:szCs w:val="24"/>
              <w:lang w:eastAsia="ko-KR"/>
            </w:rPr>
          </w:pPr>
          <w:hyperlink w:history="1" w:anchor="_Toc67341107">
            <w:r w:rsidRPr="00812CD7" w:rsidR="0078564F">
              <w:rPr>
                <w:rStyle w:val="Hyperlink"/>
                <w:noProof/>
              </w:rPr>
              <w:t>Deployment of the Chatbot</w:t>
            </w:r>
            <w:r w:rsidR="0078564F">
              <w:rPr>
                <w:noProof/>
                <w:webHidden/>
              </w:rPr>
              <w:tab/>
            </w:r>
            <w:r w:rsidR="0078564F">
              <w:rPr>
                <w:noProof/>
                <w:webHidden/>
              </w:rPr>
              <w:fldChar w:fldCharType="begin"/>
            </w:r>
            <w:r w:rsidR="0078564F">
              <w:rPr>
                <w:noProof/>
                <w:webHidden/>
              </w:rPr>
              <w:instrText xml:space="preserve"> PAGEREF _Toc67341107 \h </w:instrText>
            </w:r>
            <w:r w:rsidR="0078564F">
              <w:rPr>
                <w:noProof/>
                <w:webHidden/>
              </w:rPr>
            </w:r>
            <w:r w:rsidR="0078564F">
              <w:rPr>
                <w:noProof/>
                <w:webHidden/>
              </w:rPr>
              <w:fldChar w:fldCharType="separate"/>
            </w:r>
            <w:r w:rsidR="0078564F">
              <w:rPr>
                <w:noProof/>
                <w:webHidden/>
              </w:rPr>
              <w:t>6</w:t>
            </w:r>
            <w:r w:rsidR="0078564F">
              <w:rPr>
                <w:noProof/>
                <w:webHidden/>
              </w:rPr>
              <w:fldChar w:fldCharType="end"/>
            </w:r>
          </w:hyperlink>
        </w:p>
        <w:p w:rsidR="0078564F" w:rsidRDefault="00D269A0" w14:paraId="2706BB33" w14:textId="65DB9E78">
          <w:pPr>
            <w:pStyle w:val="TOC1"/>
            <w:rPr>
              <w:rFonts w:asciiTheme="minorHAnsi" w:hAnsiTheme="minorHAnsi" w:eastAsiaTheme="minorEastAsia" w:cstheme="minorBidi"/>
              <w:b w:val="0"/>
              <w:bCs w:val="0"/>
              <w:noProof/>
              <w:sz w:val="24"/>
              <w:lang w:eastAsia="ko-KR"/>
            </w:rPr>
          </w:pPr>
          <w:hyperlink w:history="1" w:anchor="_Toc67341108">
            <w:r w:rsidRPr="00812CD7" w:rsidR="0078564F">
              <w:rPr>
                <w:rStyle w:val="Hyperlink"/>
                <w:noProof/>
              </w:rPr>
              <w:t>Software Description and Data</w:t>
            </w:r>
            <w:r w:rsidR="0078564F">
              <w:rPr>
                <w:noProof/>
                <w:webHidden/>
              </w:rPr>
              <w:tab/>
            </w:r>
            <w:r w:rsidR="0078564F">
              <w:rPr>
                <w:noProof/>
                <w:webHidden/>
              </w:rPr>
              <w:fldChar w:fldCharType="begin"/>
            </w:r>
            <w:r w:rsidR="0078564F">
              <w:rPr>
                <w:noProof/>
                <w:webHidden/>
              </w:rPr>
              <w:instrText xml:space="preserve"> PAGEREF _Toc67341108 \h </w:instrText>
            </w:r>
            <w:r w:rsidR="0078564F">
              <w:rPr>
                <w:noProof/>
                <w:webHidden/>
              </w:rPr>
            </w:r>
            <w:r w:rsidR="0078564F">
              <w:rPr>
                <w:noProof/>
                <w:webHidden/>
              </w:rPr>
              <w:fldChar w:fldCharType="separate"/>
            </w:r>
            <w:r w:rsidR="0078564F">
              <w:rPr>
                <w:noProof/>
                <w:webHidden/>
              </w:rPr>
              <w:t>6</w:t>
            </w:r>
            <w:r w:rsidR="0078564F">
              <w:rPr>
                <w:noProof/>
                <w:webHidden/>
              </w:rPr>
              <w:fldChar w:fldCharType="end"/>
            </w:r>
          </w:hyperlink>
        </w:p>
        <w:p w:rsidR="0078564F" w:rsidRDefault="00D269A0" w14:paraId="48486CFE" w14:textId="1781AF2A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bCs w:val="0"/>
              <w:noProof/>
              <w:sz w:val="24"/>
              <w:szCs w:val="24"/>
              <w:lang w:eastAsia="ko-KR"/>
            </w:rPr>
          </w:pPr>
          <w:hyperlink w:history="1" w:anchor="_Toc67341109">
            <w:r w:rsidRPr="00812CD7" w:rsidR="0078564F">
              <w:rPr>
                <w:rStyle w:val="Hyperlink"/>
                <w:noProof/>
              </w:rPr>
              <w:t>Characteristics, Capabilities, and Features</w:t>
            </w:r>
            <w:r w:rsidR="0078564F">
              <w:rPr>
                <w:noProof/>
                <w:webHidden/>
              </w:rPr>
              <w:tab/>
            </w:r>
            <w:r w:rsidR="0078564F">
              <w:rPr>
                <w:noProof/>
                <w:webHidden/>
              </w:rPr>
              <w:fldChar w:fldCharType="begin"/>
            </w:r>
            <w:r w:rsidR="0078564F">
              <w:rPr>
                <w:noProof/>
                <w:webHidden/>
              </w:rPr>
              <w:instrText xml:space="preserve"> PAGEREF _Toc67341109 \h </w:instrText>
            </w:r>
            <w:r w:rsidR="0078564F">
              <w:rPr>
                <w:noProof/>
                <w:webHidden/>
              </w:rPr>
            </w:r>
            <w:r w:rsidR="0078564F">
              <w:rPr>
                <w:noProof/>
                <w:webHidden/>
              </w:rPr>
              <w:fldChar w:fldCharType="separate"/>
            </w:r>
            <w:r w:rsidR="0078564F">
              <w:rPr>
                <w:noProof/>
                <w:webHidden/>
              </w:rPr>
              <w:t>6</w:t>
            </w:r>
            <w:r w:rsidR="0078564F">
              <w:rPr>
                <w:noProof/>
                <w:webHidden/>
              </w:rPr>
              <w:fldChar w:fldCharType="end"/>
            </w:r>
          </w:hyperlink>
        </w:p>
        <w:p w:rsidR="0078564F" w:rsidRDefault="00D269A0" w14:paraId="1D8A2178" w14:textId="67F1B516">
          <w:pPr>
            <w:pStyle w:val="TOC3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4"/>
              <w:szCs w:val="24"/>
              <w:lang w:eastAsia="ko-KR"/>
            </w:rPr>
          </w:pPr>
          <w:hyperlink w:history="1" w:anchor="_Toc67341110">
            <w:r w:rsidRPr="00812CD7" w:rsidR="0078564F">
              <w:rPr>
                <w:rStyle w:val="Hyperlink"/>
                <w:noProof/>
              </w:rPr>
              <w:t>Characteristics</w:t>
            </w:r>
            <w:r w:rsidR="0078564F">
              <w:rPr>
                <w:noProof/>
                <w:webHidden/>
              </w:rPr>
              <w:tab/>
            </w:r>
            <w:r w:rsidR="0078564F">
              <w:rPr>
                <w:noProof/>
                <w:webHidden/>
              </w:rPr>
              <w:fldChar w:fldCharType="begin"/>
            </w:r>
            <w:r w:rsidR="0078564F">
              <w:rPr>
                <w:noProof/>
                <w:webHidden/>
              </w:rPr>
              <w:instrText xml:space="preserve"> PAGEREF _Toc67341110 \h </w:instrText>
            </w:r>
            <w:r w:rsidR="0078564F">
              <w:rPr>
                <w:noProof/>
                <w:webHidden/>
              </w:rPr>
            </w:r>
            <w:r w:rsidR="0078564F">
              <w:rPr>
                <w:noProof/>
                <w:webHidden/>
              </w:rPr>
              <w:fldChar w:fldCharType="separate"/>
            </w:r>
            <w:r w:rsidR="0078564F">
              <w:rPr>
                <w:noProof/>
                <w:webHidden/>
              </w:rPr>
              <w:t>6</w:t>
            </w:r>
            <w:r w:rsidR="0078564F">
              <w:rPr>
                <w:noProof/>
                <w:webHidden/>
              </w:rPr>
              <w:fldChar w:fldCharType="end"/>
            </w:r>
          </w:hyperlink>
        </w:p>
        <w:p w:rsidR="0078564F" w:rsidRDefault="00D269A0" w14:paraId="5732C039" w14:textId="1D5421EE">
          <w:pPr>
            <w:pStyle w:val="TOC3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4"/>
              <w:szCs w:val="24"/>
              <w:lang w:eastAsia="ko-KR"/>
            </w:rPr>
          </w:pPr>
          <w:hyperlink w:history="1" w:anchor="_Toc67341111">
            <w:r w:rsidRPr="00812CD7" w:rsidR="0078564F">
              <w:rPr>
                <w:rStyle w:val="Hyperlink"/>
                <w:noProof/>
              </w:rPr>
              <w:t>Capabilities and Limitations</w:t>
            </w:r>
            <w:r w:rsidR="0078564F">
              <w:rPr>
                <w:noProof/>
                <w:webHidden/>
              </w:rPr>
              <w:tab/>
            </w:r>
            <w:r w:rsidR="0078564F">
              <w:rPr>
                <w:noProof/>
                <w:webHidden/>
              </w:rPr>
              <w:fldChar w:fldCharType="begin"/>
            </w:r>
            <w:r w:rsidR="0078564F">
              <w:rPr>
                <w:noProof/>
                <w:webHidden/>
              </w:rPr>
              <w:instrText xml:space="preserve"> PAGEREF _Toc67341111 \h </w:instrText>
            </w:r>
            <w:r w:rsidR="0078564F">
              <w:rPr>
                <w:noProof/>
                <w:webHidden/>
              </w:rPr>
            </w:r>
            <w:r w:rsidR="0078564F">
              <w:rPr>
                <w:noProof/>
                <w:webHidden/>
              </w:rPr>
              <w:fldChar w:fldCharType="separate"/>
            </w:r>
            <w:r w:rsidR="0078564F">
              <w:rPr>
                <w:noProof/>
                <w:webHidden/>
              </w:rPr>
              <w:t>7</w:t>
            </w:r>
            <w:r w:rsidR="0078564F">
              <w:rPr>
                <w:noProof/>
                <w:webHidden/>
              </w:rPr>
              <w:fldChar w:fldCharType="end"/>
            </w:r>
          </w:hyperlink>
        </w:p>
        <w:p w:rsidR="0078564F" w:rsidRDefault="00D269A0" w14:paraId="51053D6C" w14:textId="20F5211F">
          <w:pPr>
            <w:pStyle w:val="TOC3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4"/>
              <w:szCs w:val="24"/>
              <w:lang w:eastAsia="ko-KR"/>
            </w:rPr>
          </w:pPr>
          <w:hyperlink w:history="1" w:anchor="_Toc67341112">
            <w:r w:rsidRPr="00812CD7" w:rsidR="0078564F">
              <w:rPr>
                <w:rStyle w:val="Hyperlink"/>
                <w:noProof/>
              </w:rPr>
              <w:t>Features</w:t>
            </w:r>
            <w:r w:rsidR="0078564F">
              <w:rPr>
                <w:noProof/>
                <w:webHidden/>
              </w:rPr>
              <w:tab/>
            </w:r>
            <w:r w:rsidR="0078564F">
              <w:rPr>
                <w:noProof/>
                <w:webHidden/>
              </w:rPr>
              <w:fldChar w:fldCharType="begin"/>
            </w:r>
            <w:r w:rsidR="0078564F">
              <w:rPr>
                <w:noProof/>
                <w:webHidden/>
              </w:rPr>
              <w:instrText xml:space="preserve"> PAGEREF _Toc67341112 \h </w:instrText>
            </w:r>
            <w:r w:rsidR="0078564F">
              <w:rPr>
                <w:noProof/>
                <w:webHidden/>
              </w:rPr>
            </w:r>
            <w:r w:rsidR="0078564F">
              <w:rPr>
                <w:noProof/>
                <w:webHidden/>
              </w:rPr>
              <w:fldChar w:fldCharType="separate"/>
            </w:r>
            <w:r w:rsidR="0078564F">
              <w:rPr>
                <w:noProof/>
                <w:webHidden/>
              </w:rPr>
              <w:t>7</w:t>
            </w:r>
            <w:r w:rsidR="0078564F">
              <w:rPr>
                <w:noProof/>
                <w:webHidden/>
              </w:rPr>
              <w:fldChar w:fldCharType="end"/>
            </w:r>
          </w:hyperlink>
        </w:p>
        <w:p w:rsidR="0078564F" w:rsidRDefault="00D269A0" w14:paraId="51123598" w14:textId="1188929B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bCs w:val="0"/>
              <w:noProof/>
              <w:sz w:val="24"/>
              <w:szCs w:val="24"/>
              <w:lang w:eastAsia="ko-KR"/>
            </w:rPr>
          </w:pPr>
          <w:hyperlink w:history="1" w:anchor="_Toc67341113">
            <w:r w:rsidRPr="00812CD7" w:rsidR="0078564F">
              <w:rPr>
                <w:rStyle w:val="Hyperlink"/>
                <w:noProof/>
              </w:rPr>
              <w:t>Support</w:t>
            </w:r>
            <w:r w:rsidR="0078564F">
              <w:rPr>
                <w:noProof/>
                <w:webHidden/>
              </w:rPr>
              <w:tab/>
            </w:r>
            <w:r w:rsidR="0078564F">
              <w:rPr>
                <w:noProof/>
                <w:webHidden/>
              </w:rPr>
              <w:fldChar w:fldCharType="begin"/>
            </w:r>
            <w:r w:rsidR="0078564F">
              <w:rPr>
                <w:noProof/>
                <w:webHidden/>
              </w:rPr>
              <w:instrText xml:space="preserve"> PAGEREF _Toc67341113 \h </w:instrText>
            </w:r>
            <w:r w:rsidR="0078564F">
              <w:rPr>
                <w:noProof/>
                <w:webHidden/>
              </w:rPr>
            </w:r>
            <w:r w:rsidR="0078564F">
              <w:rPr>
                <w:noProof/>
                <w:webHidden/>
              </w:rPr>
              <w:fldChar w:fldCharType="separate"/>
            </w:r>
            <w:r w:rsidR="0078564F">
              <w:rPr>
                <w:noProof/>
                <w:webHidden/>
              </w:rPr>
              <w:t>7</w:t>
            </w:r>
            <w:r w:rsidR="0078564F">
              <w:rPr>
                <w:noProof/>
                <w:webHidden/>
              </w:rPr>
              <w:fldChar w:fldCharType="end"/>
            </w:r>
          </w:hyperlink>
        </w:p>
        <w:p w:rsidR="0078564F" w:rsidRDefault="00D269A0" w14:paraId="429EEE7F" w14:textId="76EEDAFF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bCs w:val="0"/>
              <w:noProof/>
              <w:sz w:val="24"/>
              <w:szCs w:val="24"/>
              <w:lang w:eastAsia="ko-KR"/>
            </w:rPr>
          </w:pPr>
          <w:hyperlink w:history="1" w:anchor="_Toc67341114">
            <w:r w:rsidRPr="00812CD7" w:rsidR="0078564F">
              <w:rPr>
                <w:rStyle w:val="Hyperlink"/>
                <w:noProof/>
              </w:rPr>
              <w:t>Many capabilities of this application were developed primarily anchored to the Google Dialoglfow platform and conforming to its subscription plans. Google has a variety of support documents available for further information on Dialogflow. Form Scriber documentation is made by the Spring 2021 UMGC Software engineering masters course class.</w:t>
            </w:r>
            <w:r w:rsidR="0078564F">
              <w:rPr>
                <w:noProof/>
                <w:webHidden/>
              </w:rPr>
              <w:tab/>
            </w:r>
            <w:r w:rsidR="0078564F">
              <w:rPr>
                <w:noProof/>
                <w:webHidden/>
              </w:rPr>
              <w:fldChar w:fldCharType="begin"/>
            </w:r>
            <w:r w:rsidR="0078564F">
              <w:rPr>
                <w:noProof/>
                <w:webHidden/>
              </w:rPr>
              <w:instrText xml:space="preserve"> PAGEREF _Toc67341114 \h </w:instrText>
            </w:r>
            <w:r w:rsidR="0078564F">
              <w:rPr>
                <w:noProof/>
                <w:webHidden/>
              </w:rPr>
            </w:r>
            <w:r w:rsidR="0078564F">
              <w:rPr>
                <w:noProof/>
                <w:webHidden/>
              </w:rPr>
              <w:fldChar w:fldCharType="separate"/>
            </w:r>
            <w:r w:rsidR="0078564F">
              <w:rPr>
                <w:noProof/>
                <w:webHidden/>
              </w:rPr>
              <w:t>7</w:t>
            </w:r>
            <w:r w:rsidR="0078564F">
              <w:rPr>
                <w:noProof/>
                <w:webHidden/>
              </w:rPr>
              <w:fldChar w:fldCharType="end"/>
            </w:r>
          </w:hyperlink>
        </w:p>
        <w:p w:rsidR="0078564F" w:rsidRDefault="00D269A0" w14:paraId="663055A7" w14:textId="76406448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bCs w:val="0"/>
              <w:noProof/>
              <w:sz w:val="24"/>
              <w:szCs w:val="24"/>
              <w:lang w:eastAsia="ko-KR"/>
            </w:rPr>
          </w:pPr>
          <w:hyperlink w:history="1" w:anchor="_Toc67341115">
            <w:r w:rsidRPr="00812CD7" w:rsidR="0078564F">
              <w:rPr>
                <w:rStyle w:val="Hyperlink"/>
                <w:noProof/>
              </w:rPr>
              <w:t>About Dialogflow</w:t>
            </w:r>
            <w:r w:rsidR="0078564F">
              <w:rPr>
                <w:noProof/>
                <w:webHidden/>
              </w:rPr>
              <w:tab/>
            </w:r>
            <w:r w:rsidR="0078564F">
              <w:rPr>
                <w:noProof/>
                <w:webHidden/>
              </w:rPr>
              <w:fldChar w:fldCharType="begin"/>
            </w:r>
            <w:r w:rsidR="0078564F">
              <w:rPr>
                <w:noProof/>
                <w:webHidden/>
              </w:rPr>
              <w:instrText xml:space="preserve"> PAGEREF _Toc67341115 \h </w:instrText>
            </w:r>
            <w:r w:rsidR="0078564F">
              <w:rPr>
                <w:noProof/>
                <w:webHidden/>
              </w:rPr>
            </w:r>
            <w:r w:rsidR="0078564F">
              <w:rPr>
                <w:noProof/>
                <w:webHidden/>
              </w:rPr>
              <w:fldChar w:fldCharType="separate"/>
            </w:r>
            <w:r w:rsidR="0078564F">
              <w:rPr>
                <w:noProof/>
                <w:webHidden/>
              </w:rPr>
              <w:t>7</w:t>
            </w:r>
            <w:r w:rsidR="0078564F">
              <w:rPr>
                <w:noProof/>
                <w:webHidden/>
              </w:rPr>
              <w:fldChar w:fldCharType="end"/>
            </w:r>
          </w:hyperlink>
        </w:p>
        <w:p w:rsidR="0078564F" w:rsidRDefault="00D269A0" w14:paraId="6752C780" w14:textId="2B614662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bCs w:val="0"/>
              <w:noProof/>
              <w:sz w:val="24"/>
              <w:szCs w:val="24"/>
              <w:lang w:eastAsia="ko-KR"/>
            </w:rPr>
          </w:pPr>
          <w:hyperlink w:history="1" w:anchor="_Toc67341116">
            <w:r w:rsidRPr="00812CD7" w:rsidR="0078564F">
              <w:rPr>
                <w:rStyle w:val="Hyperlink"/>
                <w:noProof/>
              </w:rPr>
              <w:t>Connections to The Application</w:t>
            </w:r>
            <w:r w:rsidR="0078564F">
              <w:rPr>
                <w:noProof/>
                <w:webHidden/>
              </w:rPr>
              <w:tab/>
            </w:r>
            <w:r w:rsidR="0078564F">
              <w:rPr>
                <w:noProof/>
                <w:webHidden/>
              </w:rPr>
              <w:fldChar w:fldCharType="begin"/>
            </w:r>
            <w:r w:rsidR="0078564F">
              <w:rPr>
                <w:noProof/>
                <w:webHidden/>
              </w:rPr>
              <w:instrText xml:space="preserve"> PAGEREF _Toc67341116 \h </w:instrText>
            </w:r>
            <w:r w:rsidR="0078564F">
              <w:rPr>
                <w:noProof/>
                <w:webHidden/>
              </w:rPr>
            </w:r>
            <w:r w:rsidR="0078564F">
              <w:rPr>
                <w:noProof/>
                <w:webHidden/>
              </w:rPr>
              <w:fldChar w:fldCharType="separate"/>
            </w:r>
            <w:r w:rsidR="0078564F">
              <w:rPr>
                <w:noProof/>
                <w:webHidden/>
              </w:rPr>
              <w:t>8</w:t>
            </w:r>
            <w:r w:rsidR="0078564F">
              <w:rPr>
                <w:noProof/>
                <w:webHidden/>
              </w:rPr>
              <w:fldChar w:fldCharType="end"/>
            </w:r>
          </w:hyperlink>
        </w:p>
        <w:p w:rsidR="0078564F" w:rsidRDefault="00D269A0" w14:paraId="6DBC5F8D" w14:textId="4EF8B3C6">
          <w:pPr>
            <w:pStyle w:val="TOC1"/>
            <w:rPr>
              <w:rFonts w:asciiTheme="minorHAnsi" w:hAnsiTheme="minorHAnsi" w:eastAsiaTheme="minorEastAsia" w:cstheme="minorBidi"/>
              <w:b w:val="0"/>
              <w:bCs w:val="0"/>
              <w:noProof/>
              <w:sz w:val="24"/>
              <w:lang w:eastAsia="ko-KR"/>
            </w:rPr>
          </w:pPr>
          <w:hyperlink w:history="1" w:anchor="_Toc67341117">
            <w:r w:rsidRPr="00812CD7" w:rsidR="0078564F">
              <w:rPr>
                <w:rStyle w:val="Hyperlink"/>
                <w:noProof/>
              </w:rPr>
              <w:t>Functional Interface</w:t>
            </w:r>
            <w:r w:rsidR="0078564F">
              <w:rPr>
                <w:noProof/>
                <w:webHidden/>
              </w:rPr>
              <w:tab/>
            </w:r>
            <w:r w:rsidR="0078564F">
              <w:rPr>
                <w:noProof/>
                <w:webHidden/>
              </w:rPr>
              <w:fldChar w:fldCharType="begin"/>
            </w:r>
            <w:r w:rsidR="0078564F">
              <w:rPr>
                <w:noProof/>
                <w:webHidden/>
              </w:rPr>
              <w:instrText xml:space="preserve"> PAGEREF _Toc67341117 \h </w:instrText>
            </w:r>
            <w:r w:rsidR="0078564F">
              <w:rPr>
                <w:noProof/>
                <w:webHidden/>
              </w:rPr>
            </w:r>
            <w:r w:rsidR="0078564F">
              <w:rPr>
                <w:noProof/>
                <w:webHidden/>
              </w:rPr>
              <w:fldChar w:fldCharType="separate"/>
            </w:r>
            <w:r w:rsidR="0078564F">
              <w:rPr>
                <w:noProof/>
                <w:webHidden/>
              </w:rPr>
              <w:t>8</w:t>
            </w:r>
            <w:r w:rsidR="0078564F">
              <w:rPr>
                <w:noProof/>
                <w:webHidden/>
              </w:rPr>
              <w:fldChar w:fldCharType="end"/>
            </w:r>
          </w:hyperlink>
        </w:p>
        <w:p w:rsidR="0078564F" w:rsidRDefault="00D269A0" w14:paraId="6EAA8D32" w14:textId="4FDE3D81">
          <w:pPr>
            <w:pStyle w:val="TOC1"/>
            <w:rPr>
              <w:rFonts w:asciiTheme="minorHAnsi" w:hAnsiTheme="minorHAnsi" w:eastAsiaTheme="minorEastAsia" w:cstheme="minorBidi"/>
              <w:b w:val="0"/>
              <w:bCs w:val="0"/>
              <w:noProof/>
              <w:sz w:val="24"/>
              <w:lang w:eastAsia="ko-KR"/>
            </w:rPr>
          </w:pPr>
          <w:hyperlink w:history="1" w:anchor="_Toc67341118">
            <w:r w:rsidRPr="00812CD7" w:rsidR="0078564F">
              <w:rPr>
                <w:rStyle w:val="Hyperlink"/>
                <w:noProof/>
              </w:rPr>
              <w:t>Troubleshooting</w:t>
            </w:r>
            <w:r w:rsidR="0078564F">
              <w:rPr>
                <w:noProof/>
                <w:webHidden/>
              </w:rPr>
              <w:tab/>
            </w:r>
            <w:r w:rsidR="0078564F">
              <w:rPr>
                <w:noProof/>
                <w:webHidden/>
              </w:rPr>
              <w:fldChar w:fldCharType="begin"/>
            </w:r>
            <w:r w:rsidR="0078564F">
              <w:rPr>
                <w:noProof/>
                <w:webHidden/>
              </w:rPr>
              <w:instrText xml:space="preserve"> PAGEREF _Toc67341118 \h </w:instrText>
            </w:r>
            <w:r w:rsidR="0078564F">
              <w:rPr>
                <w:noProof/>
                <w:webHidden/>
              </w:rPr>
            </w:r>
            <w:r w:rsidR="0078564F">
              <w:rPr>
                <w:noProof/>
                <w:webHidden/>
              </w:rPr>
              <w:fldChar w:fldCharType="separate"/>
            </w:r>
            <w:r w:rsidR="0078564F">
              <w:rPr>
                <w:noProof/>
                <w:webHidden/>
              </w:rPr>
              <w:t>8</w:t>
            </w:r>
            <w:r w:rsidR="0078564F">
              <w:rPr>
                <w:noProof/>
                <w:webHidden/>
              </w:rPr>
              <w:fldChar w:fldCharType="end"/>
            </w:r>
          </w:hyperlink>
        </w:p>
        <w:p w:rsidR="0078564F" w:rsidRDefault="00D269A0" w14:paraId="1FF7A370" w14:textId="4B8B2FC3">
          <w:pPr>
            <w:pStyle w:val="TOC3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4"/>
              <w:szCs w:val="24"/>
              <w:lang w:eastAsia="ko-KR"/>
            </w:rPr>
          </w:pPr>
          <w:hyperlink w:history="1" w:anchor="_Toc67341119">
            <w:r w:rsidRPr="00812CD7" w:rsidR="0078564F">
              <w:rPr>
                <w:rStyle w:val="Hyperlink"/>
                <w:noProof/>
              </w:rPr>
              <w:t>Dialogflow</w:t>
            </w:r>
            <w:r w:rsidR="0078564F">
              <w:rPr>
                <w:noProof/>
                <w:webHidden/>
              </w:rPr>
              <w:tab/>
            </w:r>
            <w:r w:rsidR="0078564F">
              <w:rPr>
                <w:noProof/>
                <w:webHidden/>
              </w:rPr>
              <w:fldChar w:fldCharType="begin"/>
            </w:r>
            <w:r w:rsidR="0078564F">
              <w:rPr>
                <w:noProof/>
                <w:webHidden/>
              </w:rPr>
              <w:instrText xml:space="preserve"> PAGEREF _Toc67341119 \h </w:instrText>
            </w:r>
            <w:r w:rsidR="0078564F">
              <w:rPr>
                <w:noProof/>
                <w:webHidden/>
              </w:rPr>
            </w:r>
            <w:r w:rsidR="0078564F">
              <w:rPr>
                <w:noProof/>
                <w:webHidden/>
              </w:rPr>
              <w:fldChar w:fldCharType="separate"/>
            </w:r>
            <w:r w:rsidR="0078564F">
              <w:rPr>
                <w:noProof/>
                <w:webHidden/>
              </w:rPr>
              <w:t>8</w:t>
            </w:r>
            <w:r w:rsidR="0078564F">
              <w:rPr>
                <w:noProof/>
                <w:webHidden/>
              </w:rPr>
              <w:fldChar w:fldCharType="end"/>
            </w:r>
          </w:hyperlink>
        </w:p>
        <w:p w:rsidR="0078564F" w:rsidRDefault="00D269A0" w14:paraId="7A45C54B" w14:textId="3ACE550F">
          <w:pPr>
            <w:pStyle w:val="TOC3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4"/>
              <w:szCs w:val="24"/>
              <w:lang w:eastAsia="ko-KR"/>
            </w:rPr>
          </w:pPr>
          <w:hyperlink w:history="1" w:anchor="_Toc67341120">
            <w:r w:rsidRPr="00812CD7" w:rsidR="0078564F">
              <w:rPr>
                <w:rStyle w:val="Hyperlink"/>
                <w:noProof/>
              </w:rPr>
              <w:t>REST API</w:t>
            </w:r>
            <w:r w:rsidR="0078564F">
              <w:rPr>
                <w:noProof/>
                <w:webHidden/>
              </w:rPr>
              <w:tab/>
            </w:r>
            <w:r w:rsidR="0078564F">
              <w:rPr>
                <w:noProof/>
                <w:webHidden/>
              </w:rPr>
              <w:fldChar w:fldCharType="begin"/>
            </w:r>
            <w:r w:rsidR="0078564F">
              <w:rPr>
                <w:noProof/>
                <w:webHidden/>
              </w:rPr>
              <w:instrText xml:space="preserve"> PAGEREF _Toc67341120 \h </w:instrText>
            </w:r>
            <w:r w:rsidR="0078564F">
              <w:rPr>
                <w:noProof/>
                <w:webHidden/>
              </w:rPr>
            </w:r>
            <w:r w:rsidR="0078564F">
              <w:rPr>
                <w:noProof/>
                <w:webHidden/>
              </w:rPr>
              <w:fldChar w:fldCharType="separate"/>
            </w:r>
            <w:r w:rsidR="0078564F">
              <w:rPr>
                <w:noProof/>
                <w:webHidden/>
              </w:rPr>
              <w:t>8</w:t>
            </w:r>
            <w:r w:rsidR="0078564F">
              <w:rPr>
                <w:noProof/>
                <w:webHidden/>
              </w:rPr>
              <w:fldChar w:fldCharType="end"/>
            </w:r>
          </w:hyperlink>
        </w:p>
        <w:p w:rsidR="0078564F" w:rsidRDefault="00D269A0" w14:paraId="61AEC4A2" w14:textId="59F725D1">
          <w:pPr>
            <w:pStyle w:val="TOC1"/>
            <w:rPr>
              <w:rFonts w:asciiTheme="minorHAnsi" w:hAnsiTheme="minorHAnsi" w:eastAsiaTheme="minorEastAsia" w:cstheme="minorBidi"/>
              <w:b w:val="0"/>
              <w:bCs w:val="0"/>
              <w:noProof/>
              <w:sz w:val="24"/>
              <w:lang w:eastAsia="ko-KR"/>
            </w:rPr>
          </w:pPr>
          <w:hyperlink w:history="1" w:anchor="_Toc67341121">
            <w:r w:rsidRPr="00812CD7" w:rsidR="0078564F">
              <w:rPr>
                <w:rStyle w:val="Hyperlink"/>
                <w:noProof/>
              </w:rPr>
              <w:t>Maintenance</w:t>
            </w:r>
            <w:r w:rsidR="0078564F">
              <w:rPr>
                <w:noProof/>
                <w:webHidden/>
              </w:rPr>
              <w:tab/>
            </w:r>
            <w:r w:rsidR="0078564F">
              <w:rPr>
                <w:noProof/>
                <w:webHidden/>
              </w:rPr>
              <w:fldChar w:fldCharType="begin"/>
            </w:r>
            <w:r w:rsidR="0078564F">
              <w:rPr>
                <w:noProof/>
                <w:webHidden/>
              </w:rPr>
              <w:instrText xml:space="preserve"> PAGEREF _Toc67341121 \h </w:instrText>
            </w:r>
            <w:r w:rsidR="0078564F">
              <w:rPr>
                <w:noProof/>
                <w:webHidden/>
              </w:rPr>
            </w:r>
            <w:r w:rsidR="0078564F">
              <w:rPr>
                <w:noProof/>
                <w:webHidden/>
              </w:rPr>
              <w:fldChar w:fldCharType="separate"/>
            </w:r>
            <w:r w:rsidR="0078564F">
              <w:rPr>
                <w:noProof/>
                <w:webHidden/>
              </w:rPr>
              <w:t>8</w:t>
            </w:r>
            <w:r w:rsidR="0078564F">
              <w:rPr>
                <w:noProof/>
                <w:webHidden/>
              </w:rPr>
              <w:fldChar w:fldCharType="end"/>
            </w:r>
          </w:hyperlink>
        </w:p>
        <w:p w:rsidR="0078564F" w:rsidRDefault="00D269A0" w14:paraId="08BA5465" w14:textId="7CD36070">
          <w:pPr>
            <w:pStyle w:val="TOC3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4"/>
              <w:szCs w:val="24"/>
              <w:lang w:eastAsia="ko-KR"/>
            </w:rPr>
          </w:pPr>
          <w:hyperlink w:history="1" w:anchor="_Toc67341122">
            <w:r w:rsidRPr="00812CD7" w:rsidR="0078564F">
              <w:rPr>
                <w:rStyle w:val="Hyperlink"/>
                <w:noProof/>
              </w:rPr>
              <w:t>Dialogflow</w:t>
            </w:r>
            <w:r w:rsidR="0078564F">
              <w:rPr>
                <w:noProof/>
                <w:webHidden/>
              </w:rPr>
              <w:tab/>
            </w:r>
            <w:r w:rsidR="0078564F">
              <w:rPr>
                <w:noProof/>
                <w:webHidden/>
              </w:rPr>
              <w:fldChar w:fldCharType="begin"/>
            </w:r>
            <w:r w:rsidR="0078564F">
              <w:rPr>
                <w:noProof/>
                <w:webHidden/>
              </w:rPr>
              <w:instrText xml:space="preserve"> PAGEREF _Toc67341122 \h </w:instrText>
            </w:r>
            <w:r w:rsidR="0078564F">
              <w:rPr>
                <w:noProof/>
                <w:webHidden/>
              </w:rPr>
            </w:r>
            <w:r w:rsidR="0078564F">
              <w:rPr>
                <w:noProof/>
                <w:webHidden/>
              </w:rPr>
              <w:fldChar w:fldCharType="separate"/>
            </w:r>
            <w:r w:rsidR="0078564F">
              <w:rPr>
                <w:noProof/>
                <w:webHidden/>
              </w:rPr>
              <w:t>8</w:t>
            </w:r>
            <w:r w:rsidR="0078564F">
              <w:rPr>
                <w:noProof/>
                <w:webHidden/>
              </w:rPr>
              <w:fldChar w:fldCharType="end"/>
            </w:r>
          </w:hyperlink>
        </w:p>
        <w:p w:rsidR="0078564F" w:rsidRDefault="00D269A0" w14:paraId="6F445C7D" w14:textId="74B21609">
          <w:pPr>
            <w:pStyle w:val="TOC3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4"/>
              <w:szCs w:val="24"/>
              <w:lang w:eastAsia="ko-KR"/>
            </w:rPr>
          </w:pPr>
          <w:hyperlink w:history="1" w:anchor="_Toc67341123">
            <w:r w:rsidRPr="00812CD7" w:rsidR="0078564F">
              <w:rPr>
                <w:rStyle w:val="Hyperlink"/>
                <w:noProof/>
              </w:rPr>
              <w:t>Rest API</w:t>
            </w:r>
            <w:r w:rsidR="0078564F">
              <w:rPr>
                <w:noProof/>
                <w:webHidden/>
              </w:rPr>
              <w:tab/>
            </w:r>
            <w:r w:rsidR="0078564F">
              <w:rPr>
                <w:noProof/>
                <w:webHidden/>
              </w:rPr>
              <w:fldChar w:fldCharType="begin"/>
            </w:r>
            <w:r w:rsidR="0078564F">
              <w:rPr>
                <w:noProof/>
                <w:webHidden/>
              </w:rPr>
              <w:instrText xml:space="preserve"> PAGEREF _Toc67341123 \h </w:instrText>
            </w:r>
            <w:r w:rsidR="0078564F">
              <w:rPr>
                <w:noProof/>
                <w:webHidden/>
              </w:rPr>
            </w:r>
            <w:r w:rsidR="0078564F">
              <w:rPr>
                <w:noProof/>
                <w:webHidden/>
              </w:rPr>
              <w:fldChar w:fldCharType="separate"/>
            </w:r>
            <w:r w:rsidR="0078564F">
              <w:rPr>
                <w:noProof/>
                <w:webHidden/>
              </w:rPr>
              <w:t>9</w:t>
            </w:r>
            <w:r w:rsidR="0078564F">
              <w:rPr>
                <w:noProof/>
                <w:webHidden/>
              </w:rPr>
              <w:fldChar w:fldCharType="end"/>
            </w:r>
          </w:hyperlink>
        </w:p>
        <w:p w:rsidR="0078564F" w:rsidRDefault="00D269A0" w14:paraId="2C9D1149" w14:textId="457BD7CD">
          <w:pPr>
            <w:pStyle w:val="TOC1"/>
            <w:rPr>
              <w:rFonts w:asciiTheme="minorHAnsi" w:hAnsiTheme="minorHAnsi" w:eastAsiaTheme="minorEastAsia" w:cstheme="minorBidi"/>
              <w:b w:val="0"/>
              <w:bCs w:val="0"/>
              <w:noProof/>
              <w:sz w:val="24"/>
              <w:lang w:eastAsia="ko-KR"/>
            </w:rPr>
          </w:pPr>
          <w:hyperlink w:history="1" w:anchor="_Toc67341124">
            <w:r w:rsidRPr="00812CD7" w:rsidR="0078564F">
              <w:rPr>
                <w:rStyle w:val="Hyperlink"/>
                <w:noProof/>
              </w:rPr>
              <w:t>Technical Support</w:t>
            </w:r>
            <w:r w:rsidR="0078564F">
              <w:rPr>
                <w:noProof/>
                <w:webHidden/>
              </w:rPr>
              <w:tab/>
            </w:r>
            <w:r w:rsidR="0078564F">
              <w:rPr>
                <w:noProof/>
                <w:webHidden/>
              </w:rPr>
              <w:fldChar w:fldCharType="begin"/>
            </w:r>
            <w:r w:rsidR="0078564F">
              <w:rPr>
                <w:noProof/>
                <w:webHidden/>
              </w:rPr>
              <w:instrText xml:space="preserve"> PAGEREF _Toc67341124 \h </w:instrText>
            </w:r>
            <w:r w:rsidR="0078564F">
              <w:rPr>
                <w:noProof/>
                <w:webHidden/>
              </w:rPr>
            </w:r>
            <w:r w:rsidR="0078564F">
              <w:rPr>
                <w:noProof/>
                <w:webHidden/>
              </w:rPr>
              <w:fldChar w:fldCharType="separate"/>
            </w:r>
            <w:r w:rsidR="0078564F">
              <w:rPr>
                <w:noProof/>
                <w:webHidden/>
              </w:rPr>
              <w:t>9</w:t>
            </w:r>
            <w:r w:rsidR="0078564F">
              <w:rPr>
                <w:noProof/>
                <w:webHidden/>
              </w:rPr>
              <w:fldChar w:fldCharType="end"/>
            </w:r>
          </w:hyperlink>
        </w:p>
        <w:p w:rsidR="0078564F" w:rsidRDefault="00D269A0" w14:paraId="20ACEA53" w14:textId="6BF93EB6">
          <w:pPr>
            <w:pStyle w:val="TOC1"/>
            <w:rPr>
              <w:rFonts w:asciiTheme="minorHAnsi" w:hAnsiTheme="minorHAnsi" w:eastAsiaTheme="minorEastAsia" w:cstheme="minorBidi"/>
              <w:b w:val="0"/>
              <w:bCs w:val="0"/>
              <w:noProof/>
              <w:sz w:val="24"/>
              <w:lang w:eastAsia="ko-KR"/>
            </w:rPr>
          </w:pPr>
          <w:hyperlink w:history="1" w:anchor="_Toc67341125">
            <w:r w:rsidRPr="00812CD7" w:rsidR="0078564F">
              <w:rPr>
                <w:rStyle w:val="Hyperlink"/>
                <w:noProof/>
              </w:rPr>
              <w:t>Appendix A:</w:t>
            </w:r>
            <w:r w:rsidR="0078564F">
              <w:rPr>
                <w:noProof/>
                <w:webHidden/>
              </w:rPr>
              <w:tab/>
            </w:r>
            <w:r w:rsidR="0078564F">
              <w:rPr>
                <w:noProof/>
                <w:webHidden/>
              </w:rPr>
              <w:fldChar w:fldCharType="begin"/>
            </w:r>
            <w:r w:rsidR="0078564F">
              <w:rPr>
                <w:noProof/>
                <w:webHidden/>
              </w:rPr>
              <w:instrText xml:space="preserve"> PAGEREF _Toc67341125 \h </w:instrText>
            </w:r>
            <w:r w:rsidR="0078564F">
              <w:rPr>
                <w:noProof/>
                <w:webHidden/>
              </w:rPr>
            </w:r>
            <w:r w:rsidR="0078564F">
              <w:rPr>
                <w:noProof/>
                <w:webHidden/>
              </w:rPr>
              <w:fldChar w:fldCharType="separate"/>
            </w:r>
            <w:r w:rsidR="0078564F">
              <w:rPr>
                <w:noProof/>
                <w:webHidden/>
              </w:rPr>
              <w:t>10</w:t>
            </w:r>
            <w:r w:rsidR="0078564F">
              <w:rPr>
                <w:noProof/>
                <w:webHidden/>
              </w:rPr>
              <w:fldChar w:fldCharType="end"/>
            </w:r>
          </w:hyperlink>
        </w:p>
        <w:p w:rsidR="0078564F" w:rsidRDefault="00D269A0" w14:paraId="24A62C99" w14:textId="1E42435A">
          <w:pPr>
            <w:pStyle w:val="TOC1"/>
            <w:rPr>
              <w:rFonts w:asciiTheme="minorHAnsi" w:hAnsiTheme="minorHAnsi" w:eastAsiaTheme="minorEastAsia" w:cstheme="minorBidi"/>
              <w:b w:val="0"/>
              <w:bCs w:val="0"/>
              <w:noProof/>
              <w:sz w:val="24"/>
              <w:lang w:eastAsia="ko-KR"/>
            </w:rPr>
          </w:pPr>
          <w:hyperlink w:history="1" w:anchor="_Toc67341126">
            <w:r w:rsidRPr="00812CD7" w:rsidR="0078564F">
              <w:rPr>
                <w:rStyle w:val="Hyperlink"/>
                <w:noProof/>
              </w:rPr>
              <w:t>Appendix B:</w:t>
            </w:r>
            <w:r w:rsidR="0078564F">
              <w:rPr>
                <w:noProof/>
                <w:webHidden/>
              </w:rPr>
              <w:tab/>
            </w:r>
            <w:r w:rsidR="0078564F">
              <w:rPr>
                <w:noProof/>
                <w:webHidden/>
              </w:rPr>
              <w:fldChar w:fldCharType="begin"/>
            </w:r>
            <w:r w:rsidR="0078564F">
              <w:rPr>
                <w:noProof/>
                <w:webHidden/>
              </w:rPr>
              <w:instrText xml:space="preserve"> PAGEREF _Toc67341126 \h </w:instrText>
            </w:r>
            <w:r w:rsidR="0078564F">
              <w:rPr>
                <w:noProof/>
                <w:webHidden/>
              </w:rPr>
            </w:r>
            <w:r w:rsidR="0078564F">
              <w:rPr>
                <w:noProof/>
                <w:webHidden/>
              </w:rPr>
              <w:fldChar w:fldCharType="separate"/>
            </w:r>
            <w:r w:rsidR="0078564F">
              <w:rPr>
                <w:noProof/>
                <w:webHidden/>
              </w:rPr>
              <w:t>10</w:t>
            </w:r>
            <w:r w:rsidR="0078564F">
              <w:rPr>
                <w:noProof/>
                <w:webHidden/>
              </w:rPr>
              <w:fldChar w:fldCharType="end"/>
            </w:r>
          </w:hyperlink>
        </w:p>
        <w:p w:rsidRPr="005E72E0" w:rsidR="00635DA4" w:rsidP="1276E55A" w:rsidRDefault="00635DA4" w14:paraId="08CE6F91" w14:textId="510776E9">
          <w:pPr>
            <w:pStyle w:val="PFBodyText"/>
            <w:rPr>
              <w:rFonts w:ascii="Times New Roman" w:hAnsi="Times New Roman"/>
              <w:webHidden/>
              <w:sz w:val="24"/>
              <w:szCs w:val="24"/>
            </w:rPr>
          </w:pPr>
          <w:r w:rsidRPr="005E72E0">
            <w:rPr>
              <w:rFonts w:ascii="Times New Roman" w:hAnsi="Times New Roman"/>
              <w:sz w:val="24"/>
              <w:szCs w:val="24"/>
            </w:rPr>
            <w:fldChar w:fldCharType="end"/>
          </w:r>
        </w:p>
      </w:sdtContent>
    </w:sdt>
    <w:p w:rsidRPr="005E72E0" w:rsidR="00635DA4" w:rsidP="1276E55A" w:rsidRDefault="00635DA4" w14:paraId="61CDCEAD" w14:textId="77777777">
      <w:pPr>
        <w:pStyle w:val="PFBodyText"/>
        <w:rPr>
          <w:rFonts w:ascii="Times New Roman" w:hAnsi="Times New Roman"/>
          <w:webHidden/>
          <w:sz w:val="24"/>
          <w:szCs w:val="24"/>
        </w:rPr>
      </w:pPr>
    </w:p>
    <w:p w:rsidRPr="005E72E0" w:rsidR="00635DA4" w:rsidP="1276E55A" w:rsidRDefault="00635DA4" w14:paraId="52E56223" w14:textId="0A17CD4B">
      <w:pPr>
        <w:pStyle w:val="PFBodyText"/>
        <w:rPr>
          <w:rFonts w:ascii="Times New Roman" w:hAnsi="Times New Roman"/>
          <w:sz w:val="24"/>
          <w:szCs w:val="24"/>
        </w:rPr>
      </w:pPr>
    </w:p>
    <w:p w:rsidRPr="005E72E0" w:rsidR="00165F5E" w:rsidP="1276E55A" w:rsidRDefault="00165F5E" w14:paraId="07547A01" w14:textId="76395D4F">
      <w:pPr>
        <w:rPr>
          <w:rFonts w:ascii="Times New Roman" w:hAnsi="Times New Roman" w:eastAsia="Times New Roman" w:cs="Times New Roman"/>
          <w:sz w:val="24"/>
          <w:szCs w:val="24"/>
        </w:rPr>
      </w:pPr>
      <w:bookmarkStart w:name="_Toc383692613" w:id="1"/>
      <w:bookmarkStart w:name="_Toc395088004" w:id="2"/>
      <w:bookmarkStart w:name="_Toc396451886" w:id="3"/>
      <w:bookmarkStart w:name="_Toc396809336" w:id="4"/>
      <w:bookmarkStart w:name="_Toc396899330" w:id="5"/>
      <w:bookmarkStart w:name="_Toc396899638" w:id="6"/>
      <w:bookmarkStart w:name="_Toc333082944" w:id="7"/>
      <w:bookmarkStart w:name="_Toc333083698" w:id="8"/>
      <w:bookmarkStart w:name="_Toc333083801" w:id="9"/>
      <w:bookmarkStart w:name="_Toc333083906" w:id="10"/>
      <w:bookmarkStart w:name="_Toc333131740" w:id="11"/>
      <w:bookmarkStart w:name="_Toc334475489" w:id="12"/>
      <w:bookmarkStart w:name="_Toc334475576" w:id="13"/>
      <w:bookmarkStart w:name="_Toc383692637" w:id="14"/>
      <w:bookmarkStart w:name="_Toc395088024" w:id="15"/>
      <w:bookmarkStart w:name="_Toc396451902" w:id="16"/>
      <w:bookmarkStart w:name="_Toc396809352" w:id="17"/>
      <w:bookmarkStart w:name="_Toc396899350" w:id="18"/>
      <w:bookmarkStart w:name="_Toc396899656" w:id="19"/>
      <w:bookmarkStart w:name="_Toc506369045" w:id="20"/>
      <w:bookmarkStart w:name="_Toc506369973" w:id="21"/>
      <w:bookmarkStart w:name="_Toc506467192" w:id="22"/>
      <w:bookmarkStart w:name="_Toc506369046" w:id="23"/>
      <w:bookmarkStart w:name="_Toc506369974" w:id="24"/>
      <w:bookmarkStart w:name="_Toc506467193" w:id="25"/>
      <w:bookmarkStart w:name="_Toc506369047" w:id="26"/>
      <w:bookmarkStart w:name="_Toc506369975" w:id="27"/>
      <w:bookmarkStart w:name="_Toc506467194" w:id="28"/>
      <w:bookmarkStart w:name="_Toc506369048" w:id="29"/>
      <w:bookmarkStart w:name="_Toc506369976" w:id="30"/>
      <w:bookmarkStart w:name="_Toc506467195" w:id="31"/>
      <w:bookmarkStart w:name="_Toc506369049" w:id="32"/>
      <w:bookmarkStart w:name="_Toc506369977" w:id="33"/>
      <w:bookmarkStart w:name="_Toc506467196" w:id="34"/>
      <w:bookmarkStart w:name="_Toc506369050" w:id="35"/>
      <w:bookmarkStart w:name="_Toc506369978" w:id="36"/>
      <w:bookmarkStart w:name="_Toc506467197" w:id="37"/>
      <w:bookmarkStart w:name="_Toc506369051" w:id="38"/>
      <w:bookmarkStart w:name="_Toc506369979" w:id="39"/>
      <w:bookmarkStart w:name="_Toc506467198" w:id="40"/>
      <w:bookmarkStart w:name="_Toc506369052" w:id="41"/>
      <w:bookmarkStart w:name="_Toc506369980" w:id="42"/>
      <w:bookmarkStart w:name="_Toc506467199" w:id="43"/>
      <w:bookmarkStart w:name="_Toc506369053" w:id="44"/>
      <w:bookmarkStart w:name="_Toc506369981" w:id="45"/>
      <w:bookmarkStart w:name="_Toc506467200" w:id="46"/>
      <w:bookmarkStart w:name="_Toc506369054" w:id="47"/>
      <w:bookmarkStart w:name="_Toc506369982" w:id="48"/>
      <w:bookmarkStart w:name="_Toc506467201" w:id="49"/>
      <w:bookmarkStart w:name="_Toc506369055" w:id="50"/>
      <w:bookmarkStart w:name="_Toc506369983" w:id="51"/>
      <w:bookmarkStart w:name="_Toc506467202" w:id="52"/>
      <w:bookmarkStart w:name="_Toc459731575" w:id="53"/>
      <w:bookmarkStart w:name="_Toc459731641" w:id="54"/>
      <w:bookmarkStart w:name="_Toc460404154" w:id="55"/>
      <w:bookmarkStart w:name="_Toc460422401" w:id="56"/>
      <w:bookmarkStart w:name="_Toc506369056" w:id="57"/>
      <w:bookmarkStart w:name="_Toc506369984" w:id="58"/>
      <w:bookmarkStart w:name="_Toc506467203" w:id="59"/>
      <w:bookmarkStart w:name="_Toc259694296" w:id="60"/>
      <w:bookmarkStart w:name="_Toc259694388" w:id="61"/>
      <w:bookmarkStart w:name="_Toc259694480" w:id="62"/>
      <w:bookmarkStart w:name="_Toc259694572" w:id="63"/>
      <w:bookmarkStart w:name="_Toc259694662" w:id="64"/>
      <w:bookmarkStart w:name="_Toc259694808" w:id="65"/>
      <w:bookmarkStart w:name="_Toc259695101" w:id="66"/>
      <w:bookmarkStart w:name="_Toc259695347" w:id="67"/>
      <w:bookmarkStart w:name="_Toc259695428" w:id="68"/>
      <w:bookmarkStart w:name="_Toc259695508" w:id="69"/>
      <w:bookmarkStart w:name="_Toc259694297" w:id="70"/>
      <w:bookmarkStart w:name="_Toc259694389" w:id="71"/>
      <w:bookmarkStart w:name="_Toc259694481" w:id="72"/>
      <w:bookmarkStart w:name="_Toc259694573" w:id="73"/>
      <w:bookmarkStart w:name="_Toc259694663" w:id="74"/>
      <w:bookmarkStart w:name="_Toc259694809" w:id="75"/>
      <w:bookmarkStart w:name="_Toc259695102" w:id="76"/>
      <w:bookmarkStart w:name="_Toc259695348" w:id="77"/>
      <w:bookmarkStart w:name="_Toc259695429" w:id="78"/>
      <w:bookmarkStart w:name="_Toc259695509" w:id="79"/>
      <w:bookmarkStart w:name="_Toc259694298" w:id="80"/>
      <w:bookmarkStart w:name="_Toc259694390" w:id="81"/>
      <w:bookmarkStart w:name="_Toc259694482" w:id="82"/>
      <w:bookmarkStart w:name="_Toc259694574" w:id="83"/>
      <w:bookmarkStart w:name="_Toc259694664" w:id="84"/>
      <w:bookmarkStart w:name="_Toc259694810" w:id="85"/>
      <w:bookmarkStart w:name="_Toc259695103" w:id="86"/>
      <w:bookmarkStart w:name="_Toc259695349" w:id="87"/>
      <w:bookmarkStart w:name="_Toc259695430" w:id="88"/>
      <w:bookmarkStart w:name="_Toc259695510" w:id="89"/>
      <w:bookmarkStart w:name="_Toc259694299" w:id="90"/>
      <w:bookmarkStart w:name="_Toc259694391" w:id="91"/>
      <w:bookmarkStart w:name="_Toc259694483" w:id="92"/>
      <w:bookmarkStart w:name="_Toc259694575" w:id="93"/>
      <w:bookmarkStart w:name="_Toc259694665" w:id="94"/>
      <w:bookmarkStart w:name="_Toc259694811" w:id="95"/>
      <w:bookmarkStart w:name="_Toc259695104" w:id="96"/>
      <w:bookmarkStart w:name="_Toc259695350" w:id="97"/>
      <w:bookmarkStart w:name="_Toc259695431" w:id="98"/>
      <w:bookmarkStart w:name="_Toc259695511" w:id="99"/>
      <w:bookmarkStart w:name="_Toc259694300" w:id="100"/>
      <w:bookmarkStart w:name="_Toc259694392" w:id="101"/>
      <w:bookmarkStart w:name="_Toc259694484" w:id="102"/>
      <w:bookmarkStart w:name="_Toc259694576" w:id="103"/>
      <w:bookmarkStart w:name="_Toc259694666" w:id="104"/>
      <w:bookmarkStart w:name="_Toc259694812" w:id="105"/>
      <w:bookmarkStart w:name="_Toc259695105" w:id="106"/>
      <w:bookmarkStart w:name="_Toc259695351" w:id="107"/>
      <w:bookmarkStart w:name="_Toc259695432" w:id="108"/>
      <w:bookmarkStart w:name="_Toc259695512" w:id="109"/>
      <w:bookmarkStart w:name="_Toc259694301" w:id="110"/>
      <w:bookmarkStart w:name="_Toc259694393" w:id="111"/>
      <w:bookmarkStart w:name="_Toc259694485" w:id="112"/>
      <w:bookmarkStart w:name="_Toc259694577" w:id="113"/>
      <w:bookmarkStart w:name="_Toc259694667" w:id="114"/>
      <w:bookmarkStart w:name="_Toc259694813" w:id="115"/>
      <w:bookmarkStart w:name="_Toc259695106" w:id="116"/>
      <w:bookmarkStart w:name="_Toc259695352" w:id="117"/>
      <w:bookmarkStart w:name="_Toc259695433" w:id="118"/>
      <w:bookmarkStart w:name="_Toc259695513" w:id="119"/>
      <w:bookmarkStart w:name="_Toc42402095" w:id="120"/>
      <w:bookmarkStart w:name="_Toc42410681" w:id="121"/>
      <w:bookmarkStart w:name="_Toc42410721" w:id="122"/>
      <w:bookmarkStart w:name="_Toc259694302" w:id="123"/>
      <w:bookmarkStart w:name="_Toc259694394" w:id="124"/>
      <w:bookmarkStart w:name="_Toc259694486" w:id="125"/>
      <w:bookmarkStart w:name="_Toc259694578" w:id="126"/>
      <w:bookmarkStart w:name="_Toc259694668" w:id="127"/>
      <w:bookmarkStart w:name="_Toc259694814" w:id="128"/>
      <w:bookmarkStart w:name="_Toc259695107" w:id="129"/>
      <w:bookmarkStart w:name="_Toc259695353" w:id="130"/>
      <w:bookmarkStart w:name="_Toc259695434" w:id="131"/>
      <w:bookmarkStart w:name="_Toc259695514" w:id="132"/>
      <w:bookmarkStart w:name="_Toc259694305" w:id="133"/>
      <w:bookmarkStart w:name="_Toc259694397" w:id="134"/>
      <w:bookmarkStart w:name="_Toc259694489" w:id="135"/>
      <w:bookmarkStart w:name="_Toc259694581" w:id="136"/>
      <w:bookmarkStart w:name="_Toc259694671" w:id="137"/>
      <w:bookmarkStart w:name="_Toc259694817" w:id="138"/>
      <w:bookmarkStart w:name="_Toc259695110" w:id="139"/>
      <w:bookmarkStart w:name="_Toc259695356" w:id="140"/>
      <w:bookmarkStart w:name="_Toc259695437" w:id="141"/>
      <w:bookmarkStart w:name="_Toc259695517" w:id="142"/>
      <w:bookmarkStart w:name="_Toc260809881" w:id="143"/>
      <w:bookmarkStart w:name="_Toc260809953" w:id="144"/>
      <w:bookmarkStart w:name="_Toc260810024" w:id="145"/>
      <w:bookmarkStart w:name="_Toc260810154" w:id="146"/>
      <w:bookmarkStart w:name="_Toc506369057" w:id="147"/>
      <w:bookmarkStart w:name="_Toc506369985" w:id="148"/>
      <w:bookmarkStart w:name="_Toc506467204" w:id="14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</w:p>
    <w:p w:rsidR="0064471A" w:rsidRDefault="0064471A" w14:paraId="479DA5C5" w14:textId="76395D4F">
      <w:pPr>
        <w:rPr>
          <w:rFonts w:ascii="Times New Roman" w:hAnsi="Times New Roman" w:eastAsia="Times New Roman" w:cs="Times New Roman"/>
          <w:b/>
          <w:bCs/>
          <w:snapToGrid w:val="0"/>
          <w:sz w:val="24"/>
          <w:szCs w:val="24"/>
        </w:rPr>
      </w:pPr>
      <w:bookmarkStart w:name="_Toc50236173" w:id="150"/>
      <w:r>
        <w:br w:type="page"/>
      </w:r>
    </w:p>
    <w:p w:rsidR="00165F5E" w:rsidP="0078564F" w:rsidRDefault="00165F5E" w14:paraId="3E7A9F1C" w14:textId="2A6BAEC4">
      <w:pPr>
        <w:pStyle w:val="Heading1"/>
      </w:pPr>
      <w:bookmarkStart w:name="_Toc67341100" w:id="151"/>
      <w:r w:rsidRPr="17B5904A">
        <w:t>Introduction</w:t>
      </w:r>
      <w:bookmarkEnd w:id="150"/>
      <w:bookmarkEnd w:id="151"/>
    </w:p>
    <w:p w:rsidRPr="0073797D" w:rsidR="0073797D" w:rsidP="0078564F" w:rsidRDefault="2DE2BB16" w14:paraId="001C4BFB" w14:textId="5834C6A6">
      <w:r>
        <w:t>Form Scriber is an application intended to help any</w:t>
      </w:r>
      <w:r w:rsidR="006B2B3A">
        <w:t xml:space="preserve"> service</w:t>
      </w:r>
      <w:r>
        <w:t xml:space="preserve"> professional </w:t>
      </w:r>
      <w:r w:rsidR="7CEFC45E">
        <w:t>fill out forms that they would create after interacting with a client or custome</w:t>
      </w:r>
      <w:r w:rsidR="00A00F05">
        <w:t>r. The application</w:t>
      </w:r>
      <w:r w:rsidR="7CEFC45E">
        <w:t xml:space="preserve"> allow</w:t>
      </w:r>
      <w:r w:rsidR="00A00F05">
        <w:t>s</w:t>
      </w:r>
      <w:r w:rsidR="7CEFC45E">
        <w:t xml:space="preserve"> them to record information while the interact with the customer.</w:t>
      </w:r>
    </w:p>
    <w:p w:rsidR="00801386" w:rsidP="0078564F" w:rsidRDefault="00801386" w14:paraId="31A68373" w14:textId="71F5A166">
      <w:pPr>
        <w:pStyle w:val="Heading2"/>
      </w:pPr>
      <w:bookmarkStart w:name="_Toc67341101" w:id="152"/>
      <w:r>
        <w:t>Purpose</w:t>
      </w:r>
      <w:bookmarkEnd w:id="152"/>
    </w:p>
    <w:p w:rsidRPr="005E72E0" w:rsidR="00216D65" w:rsidP="0078564F" w:rsidRDefault="1EFF153C" w14:paraId="773DCBCC" w14:textId="5397705F">
      <w:r>
        <w:t>This user guide describes the Form Scriber application with a detailed description</w:t>
      </w:r>
      <w:r w:rsidR="7CE18B44">
        <w:t>, the application</w:t>
      </w:r>
      <w:r w:rsidR="00A00F05">
        <w:t>’</w:t>
      </w:r>
      <w:r w:rsidR="7CE18B44">
        <w:t xml:space="preserve">s data management, the interface, and troubleshooting and </w:t>
      </w:r>
      <w:r w:rsidR="0078564F">
        <w:t>maintenance</w:t>
      </w:r>
      <w:r w:rsidR="7CE18B44">
        <w:t xml:space="preserve">. </w:t>
      </w:r>
    </w:p>
    <w:p w:rsidR="00801386" w:rsidP="0078564F" w:rsidRDefault="00801386" w14:paraId="6817B48C" w14:textId="4405F757">
      <w:pPr>
        <w:pStyle w:val="Heading2"/>
      </w:pPr>
      <w:bookmarkStart w:name="_Toc67341102" w:id="153"/>
      <w:r>
        <w:t>Intended Audience</w:t>
      </w:r>
      <w:bookmarkEnd w:id="153"/>
    </w:p>
    <w:p w:rsidRPr="00985436" w:rsidR="00216D65" w:rsidP="0078564F" w:rsidRDefault="538928CD" w14:paraId="33EEAC15" w14:textId="0D6FA929">
      <w:r>
        <w:t>The audienc</w:t>
      </w:r>
      <w:r w:rsidR="00A00F05">
        <w:t>e for this document</w:t>
      </w:r>
      <w:r w:rsidR="6E848C7D">
        <w:t xml:space="preserve"> is any individual who will use the Form Scriber application in their </w:t>
      </w:r>
      <w:r w:rsidR="0078564F">
        <w:t>day-to-day</w:t>
      </w:r>
      <w:r w:rsidR="6E848C7D">
        <w:t xml:space="preserve"> job activities. T</w:t>
      </w:r>
      <w:r w:rsidR="2D2971AF">
        <w:t xml:space="preserve">he reader of this </w:t>
      </w:r>
      <w:r w:rsidR="0078564F">
        <w:t>document</w:t>
      </w:r>
      <w:r w:rsidR="2D2971AF">
        <w:t xml:space="preserve"> is expected to have a non-technical background, and any technical concerns </w:t>
      </w:r>
      <w:r w:rsidR="2D983A59">
        <w:t xml:space="preserve">should refer to the </w:t>
      </w:r>
      <w:r w:rsidR="0078564F">
        <w:t>programmer’s</w:t>
      </w:r>
      <w:r w:rsidR="2D983A59">
        <w:t xml:space="preserve"> guide.</w:t>
      </w:r>
    </w:p>
    <w:p w:rsidR="00801386" w:rsidP="0078564F" w:rsidRDefault="00801386" w14:paraId="5C5226F5" w14:textId="01EB33CA">
      <w:pPr>
        <w:pStyle w:val="Heading2"/>
      </w:pPr>
      <w:bookmarkStart w:name="_Toc67341103" w:id="154"/>
      <w:r w:rsidRPr="0078564F">
        <w:t>Technic</w:t>
      </w:r>
      <w:r>
        <w:t>al Project Stakeholders</w:t>
      </w:r>
      <w:bookmarkEnd w:id="154"/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2730"/>
        <w:gridCol w:w="3915"/>
        <w:gridCol w:w="2670"/>
      </w:tblGrid>
      <w:tr w:rsidR="02AD0406" w:rsidTr="02AD0406" w14:paraId="4C8691A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</w:tcBorders>
          </w:tcPr>
          <w:p w:rsidR="02AD0406" w:rsidP="02AD0406" w:rsidRDefault="02AD0406" w14:paraId="7DD6EE54" w14:textId="5C500FFD">
            <w:pPr>
              <w:spacing w:after="200" w:line="276" w:lineRule="auto"/>
              <w:rPr>
                <w:rFonts w:ascii="Calibri Light" w:hAnsi="Calibri Light" w:eastAsia="Calibri Light" w:cs="Calibri Light"/>
              </w:rPr>
            </w:pPr>
            <w:r w:rsidRPr="02AD0406">
              <w:rPr>
                <w:rFonts w:ascii="Calibri Light" w:hAnsi="Calibri Light" w:eastAsia="Calibri Light" w:cs="Calibri Light"/>
              </w:rPr>
              <w:t>Name</w:t>
            </w:r>
          </w:p>
        </w:tc>
        <w:tc>
          <w:tcPr>
            <w:tcW w:w="3915" w:type="dxa"/>
            <w:tcBorders>
              <w:top w:val="single" w:color="4472C4" w:themeColor="accent1" w:sz="6" w:space="0"/>
              <w:bottom w:val="single" w:color="4472C4" w:themeColor="accent1" w:sz="6" w:space="0"/>
            </w:tcBorders>
          </w:tcPr>
          <w:p w:rsidR="02AD0406" w:rsidP="02AD0406" w:rsidRDefault="02AD0406" w14:paraId="76FC422D" w14:textId="34D41FEF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Calibri Light" w:cs="Calibri Light"/>
                <w:b w:val="0"/>
                <w:bCs w:val="0"/>
              </w:rPr>
            </w:pPr>
            <w:r w:rsidRPr="02AD0406">
              <w:rPr>
                <w:rFonts w:ascii="Calibri Light" w:hAnsi="Calibri Light" w:eastAsia="Calibri Light" w:cs="Calibri Light"/>
              </w:rPr>
              <w:t>E-mail address</w:t>
            </w:r>
          </w:p>
        </w:tc>
        <w:tc>
          <w:tcPr>
            <w:tcW w:w="2670" w:type="dxa"/>
            <w:tcBorders>
              <w:top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</w:tcPr>
          <w:p w:rsidR="02AD0406" w:rsidP="02AD0406" w:rsidRDefault="02AD0406" w14:paraId="0748980D" w14:textId="03D762E9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Calibri Light" w:cs="Calibri Light"/>
                <w:b w:val="0"/>
                <w:bCs w:val="0"/>
              </w:rPr>
            </w:pPr>
            <w:r w:rsidRPr="02AD0406">
              <w:rPr>
                <w:rFonts w:ascii="Calibri Light" w:hAnsi="Calibri Light" w:eastAsia="Calibri Light" w:cs="Calibri Light"/>
              </w:rPr>
              <w:t>Role</w:t>
            </w:r>
          </w:p>
        </w:tc>
      </w:tr>
      <w:tr w:rsidR="02AD0406" w:rsidTr="02AD0406" w14:paraId="1C9162E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2AD0406" w:rsidP="02AD0406" w:rsidRDefault="02AD0406" w14:paraId="46B70350" w14:textId="0D29BC6E">
            <w:pPr>
              <w:spacing w:after="200" w:line="276" w:lineRule="auto"/>
              <w:rPr>
                <w:rFonts w:ascii="Calibri Light" w:hAnsi="Calibri Light" w:eastAsia="Calibri Light" w:cs="Calibri Light"/>
              </w:rPr>
            </w:pPr>
            <w:r w:rsidRPr="02AD0406">
              <w:rPr>
                <w:rFonts w:ascii="Calibri Light" w:hAnsi="Calibri Light" w:eastAsia="Calibri Light" w:cs="Calibri Light"/>
              </w:rPr>
              <w:t>Professor Mir Assadullah</w:t>
            </w:r>
          </w:p>
        </w:tc>
        <w:tc>
          <w:tcPr>
            <w:tcW w:w="3915" w:type="dxa"/>
          </w:tcPr>
          <w:p w:rsidR="02AD0406" w:rsidP="02AD0406" w:rsidRDefault="00D269A0" w14:paraId="6AB826AF" w14:textId="0515834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Calibri Light" w:cs="Calibri Light"/>
              </w:rPr>
            </w:pPr>
            <w:hyperlink r:id="rId13">
              <w:r w:rsidRPr="02AD0406" w:rsidR="02AD0406">
                <w:rPr>
                  <w:rStyle w:val="Hyperlink"/>
                  <w:rFonts w:ascii="Calibri Light" w:hAnsi="Calibri Light" w:eastAsia="Calibri Light" w:cs="Calibri Light"/>
                </w:rPr>
                <w:t>mir.assadullah@faculty.umgc.edu</w:t>
              </w:r>
            </w:hyperlink>
          </w:p>
        </w:tc>
        <w:tc>
          <w:tcPr>
            <w:tcW w:w="2670" w:type="dxa"/>
          </w:tcPr>
          <w:p w:rsidR="02AD0406" w:rsidP="02AD0406" w:rsidRDefault="02AD0406" w14:paraId="11728C07" w14:textId="77EED95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Calibri Light" w:cs="Calibri Light"/>
              </w:rPr>
            </w:pPr>
            <w:r w:rsidRPr="02AD0406">
              <w:rPr>
                <w:rFonts w:ascii="Calibri Light" w:hAnsi="Calibri Light" w:eastAsia="Calibri Light" w:cs="Calibri Light"/>
              </w:rPr>
              <w:t>Stakeholder</w:t>
            </w:r>
          </w:p>
        </w:tc>
      </w:tr>
      <w:tr w:rsidR="02AD0406" w:rsidTr="02AD0406" w14:paraId="368393CD" w14:textId="7777777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2AD0406" w:rsidP="02AD0406" w:rsidRDefault="02AD0406" w14:paraId="5BAE694B" w14:textId="481BA0FE">
            <w:pPr>
              <w:spacing w:after="200" w:line="276" w:lineRule="auto"/>
              <w:rPr>
                <w:rFonts w:ascii="Calibri Light" w:hAnsi="Calibri Light" w:eastAsia="Calibri Light" w:cs="Calibri Light"/>
              </w:rPr>
            </w:pPr>
            <w:r w:rsidRPr="02AD0406">
              <w:rPr>
                <w:rFonts w:ascii="Calibri Light" w:hAnsi="Calibri Light" w:eastAsia="Calibri Light" w:cs="Calibri Light"/>
              </w:rPr>
              <w:t>Roy Gordon</w:t>
            </w:r>
          </w:p>
        </w:tc>
        <w:tc>
          <w:tcPr>
            <w:tcW w:w="3915" w:type="dxa"/>
          </w:tcPr>
          <w:p w:rsidR="02AD0406" w:rsidP="02AD0406" w:rsidRDefault="00D269A0" w14:paraId="187F1419" w14:textId="228E662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Calibri Light" w:cs="Calibri Light"/>
              </w:rPr>
            </w:pPr>
            <w:hyperlink r:id="rId14">
              <w:r w:rsidRPr="02AD0406" w:rsidR="02AD0406">
                <w:rPr>
                  <w:rStyle w:val="Hyperlink"/>
                  <w:rFonts w:ascii="Calibri Light" w:hAnsi="Calibri Light" w:eastAsia="Calibri Light" w:cs="Calibri Light"/>
                </w:rPr>
                <w:t>uspsrgordon@aol.com</w:t>
              </w:r>
            </w:hyperlink>
          </w:p>
        </w:tc>
        <w:tc>
          <w:tcPr>
            <w:tcW w:w="2670" w:type="dxa"/>
          </w:tcPr>
          <w:p w:rsidR="02AD0406" w:rsidP="02AD0406" w:rsidRDefault="02AD0406" w14:paraId="18D5402C" w14:textId="67E4158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Calibri Light" w:cs="Calibri Light"/>
              </w:rPr>
            </w:pPr>
            <w:r w:rsidRPr="02AD0406">
              <w:rPr>
                <w:rFonts w:ascii="Calibri Light" w:hAnsi="Calibri Light" w:eastAsia="Calibri Light" w:cs="Calibri Light"/>
              </w:rPr>
              <w:t>PM Mentor</w:t>
            </w:r>
          </w:p>
        </w:tc>
      </w:tr>
      <w:tr w:rsidR="02AD0406" w:rsidTr="02AD0406" w14:paraId="155D8C7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2AD0406" w:rsidP="02AD0406" w:rsidRDefault="02AD0406" w14:paraId="60F35B33" w14:textId="529B5929">
            <w:pPr>
              <w:spacing w:after="200" w:line="276" w:lineRule="auto"/>
              <w:rPr>
                <w:rFonts w:ascii="Calibri Light" w:hAnsi="Calibri Light" w:eastAsia="Calibri Light" w:cs="Calibri Light"/>
              </w:rPr>
            </w:pPr>
            <w:r w:rsidRPr="02AD0406">
              <w:rPr>
                <w:rFonts w:ascii="Calibri Light" w:hAnsi="Calibri Light" w:eastAsia="Calibri Light" w:cs="Calibri Light"/>
              </w:rPr>
              <w:t>Johnny Lockhart</w:t>
            </w:r>
          </w:p>
        </w:tc>
        <w:tc>
          <w:tcPr>
            <w:tcW w:w="3915" w:type="dxa"/>
          </w:tcPr>
          <w:p w:rsidR="02AD0406" w:rsidP="02AD0406" w:rsidRDefault="00D269A0" w14:paraId="05FBE3AC" w14:textId="4E1407CF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Calibri Light" w:cs="Calibri Light"/>
              </w:rPr>
            </w:pPr>
            <w:hyperlink r:id="rId15">
              <w:r w:rsidRPr="02AD0406" w:rsidR="02AD0406">
                <w:rPr>
                  <w:rStyle w:val="Hyperlink"/>
                  <w:rFonts w:ascii="Calibri Light" w:hAnsi="Calibri Light" w:eastAsia="Calibri Light" w:cs="Calibri Light"/>
                </w:rPr>
                <w:t>janthony@umgc.dev</w:t>
              </w:r>
            </w:hyperlink>
          </w:p>
        </w:tc>
        <w:tc>
          <w:tcPr>
            <w:tcW w:w="2670" w:type="dxa"/>
          </w:tcPr>
          <w:p w:rsidR="02AD0406" w:rsidP="02AD0406" w:rsidRDefault="02AD0406" w14:paraId="523AC25A" w14:textId="443D208A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Calibri Light" w:cs="Calibri Light"/>
              </w:rPr>
            </w:pPr>
            <w:r w:rsidRPr="02AD0406">
              <w:rPr>
                <w:rFonts w:ascii="Calibri Light" w:hAnsi="Calibri Light" w:eastAsia="Calibri Light" w:cs="Calibri Light"/>
              </w:rPr>
              <w:t>Dev Mentor</w:t>
            </w:r>
          </w:p>
        </w:tc>
      </w:tr>
      <w:tr w:rsidR="02AD0406" w:rsidTr="02AD0406" w14:paraId="13E1E6B5" w14:textId="7777777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2AD0406" w:rsidP="02AD0406" w:rsidRDefault="02AD0406" w14:paraId="68142638" w14:textId="0AECCC95">
            <w:pPr>
              <w:spacing w:after="200" w:line="276" w:lineRule="auto"/>
              <w:rPr>
                <w:rFonts w:ascii="Calibri Light" w:hAnsi="Calibri Light" w:eastAsia="Calibri Light" w:cs="Calibri Light"/>
              </w:rPr>
            </w:pPr>
            <w:r w:rsidRPr="02AD0406">
              <w:rPr>
                <w:rFonts w:ascii="Calibri Light" w:hAnsi="Calibri Light" w:eastAsia="Calibri Light" w:cs="Calibri Light"/>
              </w:rPr>
              <w:t>Stefon Williams</w:t>
            </w:r>
          </w:p>
        </w:tc>
        <w:tc>
          <w:tcPr>
            <w:tcW w:w="3915" w:type="dxa"/>
          </w:tcPr>
          <w:p w:rsidR="02AD0406" w:rsidP="02AD0406" w:rsidRDefault="00D269A0" w14:paraId="161D26EA" w14:textId="734F78A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Calibri Light" w:cs="Calibri Light"/>
              </w:rPr>
            </w:pPr>
            <w:hyperlink r:id="rId16">
              <w:r w:rsidRPr="02AD0406" w:rsidR="02AD0406">
                <w:rPr>
                  <w:rStyle w:val="Hyperlink"/>
                  <w:rFonts w:ascii="Calibri Light" w:hAnsi="Calibri Light" w:eastAsia="Calibri Light" w:cs="Calibri Light"/>
                </w:rPr>
                <w:t>swilliams538@student.umgc.edu</w:t>
              </w:r>
            </w:hyperlink>
          </w:p>
        </w:tc>
        <w:tc>
          <w:tcPr>
            <w:tcW w:w="2670" w:type="dxa"/>
          </w:tcPr>
          <w:p w:rsidR="02AD0406" w:rsidP="02AD0406" w:rsidRDefault="02AD0406" w14:paraId="23610F09" w14:textId="7ECD827E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Calibri Light" w:cs="Calibri Light"/>
              </w:rPr>
            </w:pPr>
            <w:r w:rsidRPr="02AD0406">
              <w:rPr>
                <w:rFonts w:ascii="Calibri Light" w:hAnsi="Calibri Light" w:eastAsia="Calibri Light" w:cs="Calibri Light"/>
              </w:rPr>
              <w:t>Project Manager</w:t>
            </w:r>
          </w:p>
        </w:tc>
      </w:tr>
      <w:tr w:rsidR="02AD0406" w:rsidTr="02AD0406" w14:paraId="503B1C8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2AD0406" w:rsidP="02AD0406" w:rsidRDefault="02AD0406" w14:paraId="68DDD32B" w14:textId="2D697756">
            <w:pPr>
              <w:spacing w:after="200" w:line="276" w:lineRule="auto"/>
              <w:rPr>
                <w:rFonts w:ascii="Calibri Light" w:hAnsi="Calibri Light" w:eastAsia="Calibri Light" w:cs="Calibri Light"/>
              </w:rPr>
            </w:pPr>
            <w:r w:rsidRPr="02AD0406">
              <w:rPr>
                <w:rFonts w:ascii="Calibri Light" w:hAnsi="Calibri Light" w:eastAsia="Calibri Light" w:cs="Calibri Light"/>
              </w:rPr>
              <w:t>Caleb Crickette</w:t>
            </w:r>
          </w:p>
        </w:tc>
        <w:tc>
          <w:tcPr>
            <w:tcW w:w="3915" w:type="dxa"/>
          </w:tcPr>
          <w:p w:rsidR="02AD0406" w:rsidP="02AD0406" w:rsidRDefault="00D269A0" w14:paraId="264D7213" w14:textId="1BBCB8E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Calibri Light" w:cs="Calibri Light"/>
              </w:rPr>
            </w:pPr>
            <w:hyperlink r:id="rId17">
              <w:r w:rsidRPr="02AD0406" w:rsidR="02AD0406">
                <w:rPr>
                  <w:rStyle w:val="Hyperlink"/>
                  <w:rFonts w:ascii="Calibri Light" w:hAnsi="Calibri Light" w:eastAsia="Calibri Light" w:cs="Calibri Light"/>
                </w:rPr>
                <w:t>ccrickette@@student.umgc.edu</w:t>
              </w:r>
            </w:hyperlink>
          </w:p>
        </w:tc>
        <w:tc>
          <w:tcPr>
            <w:tcW w:w="2670" w:type="dxa"/>
          </w:tcPr>
          <w:p w:rsidR="02AD0406" w:rsidP="02AD0406" w:rsidRDefault="02AD0406" w14:paraId="33391F36" w14:textId="2D171C8E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Calibri Light" w:cs="Calibri Light"/>
              </w:rPr>
            </w:pPr>
            <w:r w:rsidRPr="02AD0406">
              <w:rPr>
                <w:rFonts w:ascii="Calibri Light" w:hAnsi="Calibri Light" w:eastAsia="Calibri Light" w:cs="Calibri Light"/>
              </w:rPr>
              <w:t>Lead Developer</w:t>
            </w:r>
          </w:p>
        </w:tc>
      </w:tr>
      <w:tr w:rsidR="02AD0406" w:rsidTr="02AD0406" w14:paraId="332718E2" w14:textId="7777777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2AD0406" w:rsidP="02AD0406" w:rsidRDefault="02AD0406" w14:paraId="3242BA9A" w14:textId="23CE5062">
            <w:pPr>
              <w:spacing w:after="200" w:line="276" w:lineRule="auto"/>
              <w:rPr>
                <w:rFonts w:ascii="Calibri Light" w:hAnsi="Calibri Light" w:eastAsia="Calibri Light" w:cs="Calibri Light"/>
              </w:rPr>
            </w:pPr>
            <w:r w:rsidRPr="02AD0406">
              <w:rPr>
                <w:rFonts w:ascii="Calibri Light" w:hAnsi="Calibri Light" w:eastAsia="Calibri Light" w:cs="Calibri Light"/>
              </w:rPr>
              <w:t>Thomas Barton</w:t>
            </w:r>
          </w:p>
        </w:tc>
        <w:tc>
          <w:tcPr>
            <w:tcW w:w="3915" w:type="dxa"/>
          </w:tcPr>
          <w:p w:rsidR="02AD0406" w:rsidP="02AD0406" w:rsidRDefault="00D269A0" w14:paraId="1EA4DF65" w14:textId="40DF2C2C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Calibri Light" w:cs="Calibri Light"/>
              </w:rPr>
            </w:pPr>
            <w:hyperlink r:id="rId18">
              <w:r w:rsidRPr="02AD0406" w:rsidR="02AD0406">
                <w:rPr>
                  <w:rStyle w:val="Hyperlink"/>
                  <w:rFonts w:ascii="Calibri Light" w:hAnsi="Calibri Light" w:eastAsia="Calibri Light" w:cs="Calibri Light"/>
                </w:rPr>
                <w:t>tbarton7@student.umgc.edu</w:t>
              </w:r>
            </w:hyperlink>
          </w:p>
        </w:tc>
        <w:tc>
          <w:tcPr>
            <w:tcW w:w="2670" w:type="dxa"/>
          </w:tcPr>
          <w:p w:rsidR="02AD0406" w:rsidP="02AD0406" w:rsidRDefault="02AD0406" w14:paraId="35ADB308" w14:textId="732CE3E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Calibri Light" w:cs="Calibri Light"/>
              </w:rPr>
            </w:pPr>
            <w:r w:rsidRPr="02AD0406">
              <w:rPr>
                <w:rFonts w:ascii="Calibri Light" w:hAnsi="Calibri Light" w:eastAsia="Calibri Light" w:cs="Calibri Light"/>
              </w:rPr>
              <w:t>Developer</w:t>
            </w:r>
          </w:p>
        </w:tc>
      </w:tr>
      <w:tr w:rsidR="02AD0406" w:rsidTr="02AD0406" w14:paraId="6D9EB61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2AD0406" w:rsidP="02AD0406" w:rsidRDefault="02AD0406" w14:paraId="74672737" w14:textId="493BEB41">
            <w:pPr>
              <w:spacing w:after="200" w:line="276" w:lineRule="auto"/>
              <w:rPr>
                <w:rFonts w:ascii="Calibri Light" w:hAnsi="Calibri Light" w:eastAsia="Calibri Light" w:cs="Calibri Light"/>
              </w:rPr>
            </w:pPr>
            <w:r w:rsidRPr="02AD0406">
              <w:rPr>
                <w:rFonts w:ascii="Calibri Light" w:hAnsi="Calibri Light" w:eastAsia="Calibri Light" w:cs="Calibri Light"/>
              </w:rPr>
              <w:t>Sohail Sobhani</w:t>
            </w:r>
          </w:p>
        </w:tc>
        <w:tc>
          <w:tcPr>
            <w:tcW w:w="3915" w:type="dxa"/>
          </w:tcPr>
          <w:p w:rsidR="02AD0406" w:rsidP="02AD0406" w:rsidRDefault="00D269A0" w14:paraId="7AEFC868" w14:textId="1FDD2B69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Calibri Light" w:cs="Calibri Light"/>
              </w:rPr>
            </w:pPr>
            <w:hyperlink r:id="rId19">
              <w:r w:rsidRPr="02AD0406" w:rsidR="02AD0406">
                <w:rPr>
                  <w:rStyle w:val="Hyperlink"/>
                  <w:rFonts w:ascii="Calibri Light" w:hAnsi="Calibri Light" w:eastAsia="Calibri Light" w:cs="Calibri Light"/>
                </w:rPr>
                <w:t>ssobhani@student.umgc.edu</w:t>
              </w:r>
            </w:hyperlink>
          </w:p>
        </w:tc>
        <w:tc>
          <w:tcPr>
            <w:tcW w:w="2670" w:type="dxa"/>
          </w:tcPr>
          <w:p w:rsidR="02AD0406" w:rsidP="02AD0406" w:rsidRDefault="02AD0406" w14:paraId="578EF863" w14:textId="47C6E3A9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Calibri Light" w:cs="Calibri Light"/>
              </w:rPr>
            </w:pPr>
            <w:r w:rsidRPr="02AD0406">
              <w:rPr>
                <w:rFonts w:ascii="Calibri Light" w:hAnsi="Calibri Light" w:eastAsia="Calibri Light" w:cs="Calibri Light"/>
              </w:rPr>
              <w:t>Developer</w:t>
            </w:r>
          </w:p>
        </w:tc>
      </w:tr>
      <w:tr w:rsidR="02AD0406" w:rsidTr="02AD0406" w14:paraId="60CD397D" w14:textId="7777777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2AD0406" w:rsidP="02AD0406" w:rsidRDefault="02AD0406" w14:paraId="46881ED8" w14:textId="01297372">
            <w:pPr>
              <w:spacing w:after="200" w:line="276" w:lineRule="auto"/>
              <w:rPr>
                <w:rFonts w:ascii="Calibri Light" w:hAnsi="Calibri Light" w:eastAsia="Calibri Light" w:cs="Calibri Light"/>
              </w:rPr>
            </w:pPr>
            <w:r w:rsidRPr="02AD0406">
              <w:rPr>
                <w:rFonts w:ascii="Calibri Light" w:hAnsi="Calibri Light" w:eastAsia="Calibri Light" w:cs="Calibri Light"/>
              </w:rPr>
              <w:t>Abdul Kamara</w:t>
            </w:r>
          </w:p>
        </w:tc>
        <w:tc>
          <w:tcPr>
            <w:tcW w:w="3915" w:type="dxa"/>
          </w:tcPr>
          <w:p w:rsidR="02AD0406" w:rsidP="02AD0406" w:rsidRDefault="00D269A0" w14:paraId="4DA887E6" w14:textId="6D2FA9C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Calibri Light" w:cs="Calibri Light"/>
              </w:rPr>
            </w:pPr>
            <w:hyperlink r:id="rId20">
              <w:r w:rsidRPr="02AD0406" w:rsidR="02AD0406">
                <w:rPr>
                  <w:rStyle w:val="Hyperlink"/>
                  <w:rFonts w:ascii="Calibri Light" w:hAnsi="Calibri Light" w:eastAsia="Calibri Light" w:cs="Calibri Light"/>
                </w:rPr>
                <w:t>akamara35@student.umgc.edu</w:t>
              </w:r>
            </w:hyperlink>
          </w:p>
        </w:tc>
        <w:tc>
          <w:tcPr>
            <w:tcW w:w="2670" w:type="dxa"/>
          </w:tcPr>
          <w:p w:rsidR="02AD0406" w:rsidP="02AD0406" w:rsidRDefault="02AD0406" w14:paraId="47CD3463" w14:textId="2DE164F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Calibri Light" w:cs="Calibri Light"/>
              </w:rPr>
            </w:pPr>
            <w:r w:rsidRPr="02AD0406">
              <w:rPr>
                <w:rFonts w:ascii="Calibri Light" w:hAnsi="Calibri Light" w:eastAsia="Calibri Light" w:cs="Calibri Light"/>
              </w:rPr>
              <w:t>Developer</w:t>
            </w:r>
          </w:p>
        </w:tc>
      </w:tr>
      <w:tr w:rsidR="02AD0406" w:rsidTr="02AD0406" w14:paraId="6D8581C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2AD0406" w:rsidP="02AD0406" w:rsidRDefault="02AD0406" w14:paraId="70168345" w14:textId="2FA52D0E">
            <w:pPr>
              <w:spacing w:after="200" w:line="276" w:lineRule="auto"/>
              <w:rPr>
                <w:rFonts w:ascii="Calibri Light" w:hAnsi="Calibri Light" w:eastAsia="Calibri Light" w:cs="Calibri Light"/>
              </w:rPr>
            </w:pPr>
            <w:r w:rsidRPr="02AD0406">
              <w:rPr>
                <w:rFonts w:ascii="Calibri Light" w:hAnsi="Calibri Light" w:eastAsia="Calibri Light" w:cs="Calibri Light"/>
              </w:rPr>
              <w:t>Eugene Kim</w:t>
            </w:r>
          </w:p>
        </w:tc>
        <w:tc>
          <w:tcPr>
            <w:tcW w:w="3915" w:type="dxa"/>
          </w:tcPr>
          <w:p w:rsidR="02AD0406" w:rsidP="02AD0406" w:rsidRDefault="00D269A0" w14:paraId="69CBD89E" w14:textId="24A8730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Calibri Light" w:cs="Calibri Light"/>
              </w:rPr>
            </w:pPr>
            <w:hyperlink r:id="rId21">
              <w:r w:rsidRPr="02AD0406" w:rsidR="02AD0406">
                <w:rPr>
                  <w:rStyle w:val="Hyperlink"/>
                  <w:rFonts w:ascii="Calibri Light" w:hAnsi="Calibri Light" w:eastAsia="Calibri Light" w:cs="Calibri Light"/>
                </w:rPr>
                <w:t>ekim55@student.umgc.edu</w:t>
              </w:r>
            </w:hyperlink>
          </w:p>
        </w:tc>
        <w:tc>
          <w:tcPr>
            <w:tcW w:w="2670" w:type="dxa"/>
          </w:tcPr>
          <w:p w:rsidR="02AD0406" w:rsidP="02AD0406" w:rsidRDefault="02AD0406" w14:paraId="7971C01F" w14:textId="0ED4370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Calibri Light" w:cs="Calibri Light"/>
              </w:rPr>
            </w:pPr>
            <w:r w:rsidRPr="02AD0406">
              <w:rPr>
                <w:rFonts w:ascii="Calibri Light" w:hAnsi="Calibri Light" w:eastAsia="Calibri Light" w:cs="Calibri Light"/>
              </w:rPr>
              <w:t>Business Analyst</w:t>
            </w:r>
          </w:p>
        </w:tc>
      </w:tr>
      <w:tr w:rsidR="02AD0406" w:rsidTr="02AD0406" w14:paraId="340C5E73" w14:textId="7777777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2AD0406" w:rsidP="02AD0406" w:rsidRDefault="02AD0406" w14:paraId="5F984132" w14:textId="08A28E43">
            <w:pPr>
              <w:spacing w:after="200" w:line="276" w:lineRule="auto"/>
              <w:rPr>
                <w:rFonts w:ascii="Calibri Light" w:hAnsi="Calibri Light" w:eastAsia="Calibri Light" w:cs="Calibri Light"/>
              </w:rPr>
            </w:pPr>
            <w:r w:rsidRPr="02AD0406">
              <w:rPr>
                <w:rFonts w:ascii="Calibri Light" w:hAnsi="Calibri Light" w:eastAsia="Calibri Light" w:cs="Calibri Light"/>
              </w:rPr>
              <w:t>Nicholas Ballo</w:t>
            </w:r>
          </w:p>
        </w:tc>
        <w:tc>
          <w:tcPr>
            <w:tcW w:w="3915" w:type="dxa"/>
          </w:tcPr>
          <w:p w:rsidR="02AD0406" w:rsidP="02AD0406" w:rsidRDefault="00D269A0" w14:paraId="732408EE" w14:textId="26F6A94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Calibri Light" w:cs="Calibri Light"/>
              </w:rPr>
            </w:pPr>
            <w:hyperlink r:id="rId22">
              <w:r w:rsidRPr="02AD0406" w:rsidR="02AD0406">
                <w:rPr>
                  <w:rStyle w:val="Hyperlink"/>
                  <w:rFonts w:ascii="Calibri Light" w:hAnsi="Calibri Light" w:eastAsia="Calibri Light" w:cs="Calibri Light"/>
                </w:rPr>
                <w:t>nbsockem@gmail.com</w:t>
              </w:r>
            </w:hyperlink>
          </w:p>
        </w:tc>
        <w:tc>
          <w:tcPr>
            <w:tcW w:w="2670" w:type="dxa"/>
          </w:tcPr>
          <w:p w:rsidR="02AD0406" w:rsidP="02AD0406" w:rsidRDefault="02AD0406" w14:paraId="5DE40F21" w14:textId="6289F32E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Calibri Light" w:cs="Calibri Light"/>
              </w:rPr>
            </w:pPr>
            <w:r w:rsidRPr="02AD0406">
              <w:rPr>
                <w:rFonts w:ascii="Calibri Light" w:hAnsi="Calibri Light" w:eastAsia="Calibri Light" w:cs="Calibri Light"/>
              </w:rPr>
              <w:t>Test Engineer</w:t>
            </w:r>
          </w:p>
        </w:tc>
      </w:tr>
      <w:tr w:rsidR="02AD0406" w:rsidTr="02AD0406" w14:paraId="68830E6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2AD0406" w:rsidP="02AD0406" w:rsidRDefault="02AD0406" w14:paraId="49D58EA6" w14:textId="610E27D1">
            <w:pPr>
              <w:spacing w:after="200" w:line="276" w:lineRule="auto"/>
              <w:rPr>
                <w:rFonts w:ascii="Calibri Light" w:hAnsi="Calibri Light" w:eastAsia="Calibri Light" w:cs="Calibri Light"/>
              </w:rPr>
            </w:pPr>
            <w:r w:rsidRPr="02AD0406">
              <w:rPr>
                <w:rFonts w:ascii="Calibri Light" w:hAnsi="Calibri Light" w:eastAsia="Calibri Light" w:cs="Calibri Light"/>
              </w:rPr>
              <w:t>Jean-nae’ Dedrick</w:t>
            </w:r>
          </w:p>
        </w:tc>
        <w:tc>
          <w:tcPr>
            <w:tcW w:w="3915" w:type="dxa"/>
          </w:tcPr>
          <w:p w:rsidR="02AD0406" w:rsidP="02AD0406" w:rsidRDefault="00D269A0" w14:paraId="1AD96B34" w14:textId="06B3783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Calibri Light" w:cs="Calibri Light"/>
              </w:rPr>
            </w:pPr>
            <w:hyperlink r:id="rId23">
              <w:r w:rsidRPr="02AD0406" w:rsidR="02AD0406">
                <w:rPr>
                  <w:rStyle w:val="Hyperlink"/>
                  <w:rFonts w:ascii="Calibri Light" w:hAnsi="Calibri Light" w:eastAsia="Calibri Light" w:cs="Calibri Light"/>
                </w:rPr>
                <w:t>jcdedrick@gmail.com</w:t>
              </w:r>
            </w:hyperlink>
          </w:p>
        </w:tc>
        <w:tc>
          <w:tcPr>
            <w:tcW w:w="2670" w:type="dxa"/>
          </w:tcPr>
          <w:p w:rsidR="02AD0406" w:rsidP="02AD0406" w:rsidRDefault="02AD0406" w14:paraId="4FAF9390" w14:textId="15274BF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Calibri Light" w:cs="Calibri Light"/>
              </w:rPr>
            </w:pPr>
            <w:r w:rsidRPr="02AD0406">
              <w:rPr>
                <w:rFonts w:ascii="Calibri Light" w:hAnsi="Calibri Light" w:eastAsia="Calibri Light" w:cs="Calibri Light"/>
              </w:rPr>
              <w:t>Project Manager</w:t>
            </w:r>
          </w:p>
        </w:tc>
      </w:tr>
      <w:tr w:rsidR="02AD0406" w:rsidTr="02AD0406" w14:paraId="084811AA" w14:textId="7777777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2AD0406" w:rsidP="02AD0406" w:rsidRDefault="02AD0406" w14:paraId="3126EE49" w14:textId="59FD7FF3">
            <w:pPr>
              <w:spacing w:after="200" w:line="276" w:lineRule="auto"/>
              <w:rPr>
                <w:rFonts w:ascii="Calibri Light" w:hAnsi="Calibri Light" w:eastAsia="Calibri Light" w:cs="Calibri Light"/>
              </w:rPr>
            </w:pPr>
            <w:r w:rsidRPr="02AD0406">
              <w:rPr>
                <w:rFonts w:ascii="Calibri Light" w:hAnsi="Calibri Light" w:eastAsia="Calibri Light" w:cs="Calibri Light"/>
              </w:rPr>
              <w:t>Geoff Dean</w:t>
            </w:r>
          </w:p>
        </w:tc>
        <w:tc>
          <w:tcPr>
            <w:tcW w:w="3915" w:type="dxa"/>
          </w:tcPr>
          <w:p w:rsidR="02AD0406" w:rsidP="02AD0406" w:rsidRDefault="00D269A0" w14:paraId="158BCAD8" w14:textId="2ED611F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Calibri Light" w:cs="Calibri Light"/>
              </w:rPr>
            </w:pPr>
            <w:hyperlink r:id="rId24">
              <w:r w:rsidRPr="02AD0406" w:rsidR="02AD0406">
                <w:rPr>
                  <w:rStyle w:val="Hyperlink"/>
                  <w:rFonts w:ascii="Calibri Light" w:hAnsi="Calibri Light" w:eastAsia="Calibri Light" w:cs="Calibri Light"/>
                </w:rPr>
                <w:t>gdean5@student.umgc.edu</w:t>
              </w:r>
            </w:hyperlink>
          </w:p>
        </w:tc>
        <w:tc>
          <w:tcPr>
            <w:tcW w:w="2670" w:type="dxa"/>
          </w:tcPr>
          <w:p w:rsidR="02AD0406" w:rsidP="02AD0406" w:rsidRDefault="02AD0406" w14:paraId="7A61C77E" w14:textId="57B46B3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Calibri Light" w:cs="Calibri Light"/>
              </w:rPr>
            </w:pPr>
            <w:r w:rsidRPr="02AD0406">
              <w:rPr>
                <w:rFonts w:ascii="Calibri Light" w:hAnsi="Calibri Light" w:eastAsia="Calibri Light" w:cs="Calibri Light"/>
              </w:rPr>
              <w:t>Developer</w:t>
            </w:r>
          </w:p>
        </w:tc>
      </w:tr>
      <w:tr w:rsidR="02AD0406" w:rsidTr="02AD0406" w14:paraId="51A1946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2AD0406" w:rsidP="02AD0406" w:rsidRDefault="02AD0406" w14:paraId="05DE0AD5" w14:textId="2AFE7AFA">
            <w:pPr>
              <w:spacing w:after="200" w:line="276" w:lineRule="auto"/>
              <w:rPr>
                <w:rFonts w:ascii="Calibri Light" w:hAnsi="Calibri Light" w:eastAsia="Calibri Light" w:cs="Calibri Light"/>
              </w:rPr>
            </w:pPr>
            <w:r w:rsidRPr="02AD0406">
              <w:rPr>
                <w:rFonts w:ascii="Calibri Light" w:hAnsi="Calibri Light" w:eastAsia="Calibri Light" w:cs="Calibri Light"/>
              </w:rPr>
              <w:t>Anthony Cedeno</w:t>
            </w:r>
          </w:p>
        </w:tc>
        <w:tc>
          <w:tcPr>
            <w:tcW w:w="3915" w:type="dxa"/>
          </w:tcPr>
          <w:p w:rsidR="02AD0406" w:rsidP="02AD0406" w:rsidRDefault="00D269A0" w14:paraId="0043C15D" w14:textId="5F58DCF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Calibri Light" w:cs="Calibri Light"/>
              </w:rPr>
            </w:pPr>
            <w:hyperlink r:id="rId25">
              <w:r w:rsidRPr="02AD0406" w:rsidR="02AD0406">
                <w:rPr>
                  <w:rStyle w:val="Hyperlink"/>
                  <w:rFonts w:ascii="Calibri Light" w:hAnsi="Calibri Light" w:eastAsia="Calibri Light" w:cs="Calibri Light"/>
                </w:rPr>
                <w:t>anthony.cedeno@gmail.com</w:t>
              </w:r>
            </w:hyperlink>
          </w:p>
        </w:tc>
        <w:tc>
          <w:tcPr>
            <w:tcW w:w="2670" w:type="dxa"/>
          </w:tcPr>
          <w:p w:rsidR="02AD0406" w:rsidP="02AD0406" w:rsidRDefault="02AD0406" w14:paraId="71BE063D" w14:textId="73269A6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Calibri Light" w:cs="Calibri Light"/>
              </w:rPr>
            </w:pPr>
            <w:r w:rsidRPr="02AD0406">
              <w:rPr>
                <w:rFonts w:ascii="Calibri Light" w:hAnsi="Calibri Light" w:eastAsia="Calibri Light" w:cs="Calibri Light"/>
              </w:rPr>
              <w:t>Test Engineer</w:t>
            </w:r>
          </w:p>
        </w:tc>
      </w:tr>
      <w:tr w:rsidR="02AD0406" w:rsidTr="02AD0406" w14:paraId="63FF0574" w14:textId="7777777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2AD0406" w:rsidP="02AD0406" w:rsidRDefault="02AD0406" w14:paraId="19B24EB4" w14:textId="63A6BD4A">
            <w:pPr>
              <w:spacing w:after="200" w:line="276" w:lineRule="auto"/>
              <w:rPr>
                <w:rFonts w:ascii="Calibri Light" w:hAnsi="Calibri Light" w:eastAsia="Calibri Light" w:cs="Calibri Light"/>
              </w:rPr>
            </w:pPr>
            <w:r w:rsidRPr="02AD0406">
              <w:rPr>
                <w:rFonts w:ascii="Calibri Light" w:hAnsi="Calibri Light" w:eastAsia="Calibri Light" w:cs="Calibri Light"/>
              </w:rPr>
              <w:t>Ivy Pham</w:t>
            </w:r>
          </w:p>
        </w:tc>
        <w:tc>
          <w:tcPr>
            <w:tcW w:w="3915" w:type="dxa"/>
          </w:tcPr>
          <w:p w:rsidR="02AD0406" w:rsidP="02AD0406" w:rsidRDefault="00D269A0" w14:paraId="1D2AB844" w14:textId="08BB351C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Calibri Light" w:cs="Calibri Light"/>
              </w:rPr>
            </w:pPr>
            <w:hyperlink r:id="rId26">
              <w:r w:rsidRPr="02AD0406" w:rsidR="02AD0406">
                <w:rPr>
                  <w:rStyle w:val="Hyperlink"/>
                  <w:rFonts w:ascii="Calibri Light" w:hAnsi="Calibri Light" w:eastAsia="Calibri Light" w:cs="Calibri Light"/>
                </w:rPr>
                <w:t>ipham@student.umgc.edu</w:t>
              </w:r>
            </w:hyperlink>
          </w:p>
        </w:tc>
        <w:tc>
          <w:tcPr>
            <w:tcW w:w="2670" w:type="dxa"/>
          </w:tcPr>
          <w:p w:rsidR="02AD0406" w:rsidP="02AD0406" w:rsidRDefault="02AD0406" w14:paraId="43C86803" w14:textId="1A0005A9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Calibri Light" w:cs="Calibri Light"/>
              </w:rPr>
            </w:pPr>
            <w:r w:rsidRPr="02AD0406">
              <w:rPr>
                <w:rFonts w:ascii="Calibri Light" w:hAnsi="Calibri Light" w:eastAsia="Calibri Light" w:cs="Calibri Light"/>
              </w:rPr>
              <w:t>DevSecOps Engineer</w:t>
            </w:r>
          </w:p>
        </w:tc>
      </w:tr>
      <w:tr w:rsidR="02AD0406" w:rsidTr="02AD0406" w14:paraId="1542B74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:rsidR="02AD0406" w:rsidP="02AD0406" w:rsidRDefault="02AD0406" w14:paraId="0B5583BD" w14:textId="2838FED5">
            <w:pPr>
              <w:spacing w:after="200" w:line="276" w:lineRule="auto"/>
              <w:rPr>
                <w:rFonts w:ascii="Calibri Light" w:hAnsi="Calibri Light" w:eastAsia="Calibri Light" w:cs="Calibri Light"/>
              </w:rPr>
            </w:pPr>
            <w:r w:rsidRPr="02AD0406">
              <w:rPr>
                <w:rFonts w:ascii="Calibri Light" w:hAnsi="Calibri Light" w:eastAsia="Calibri Light" w:cs="Calibri Light"/>
              </w:rPr>
              <w:t>Vincent Leung</w:t>
            </w:r>
          </w:p>
        </w:tc>
        <w:tc>
          <w:tcPr>
            <w:tcW w:w="3915" w:type="dxa"/>
          </w:tcPr>
          <w:p w:rsidR="02AD0406" w:rsidP="02AD0406" w:rsidRDefault="00D269A0" w14:paraId="34DE9684" w14:textId="44A9987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Calibri Light" w:cs="Calibri Light"/>
              </w:rPr>
            </w:pPr>
            <w:hyperlink r:id="rId27">
              <w:r w:rsidRPr="02AD0406" w:rsidR="02AD0406">
                <w:rPr>
                  <w:rStyle w:val="Hyperlink"/>
                  <w:rFonts w:ascii="Calibri Light" w:hAnsi="Calibri Light" w:eastAsia="Calibri Light" w:cs="Calibri Light"/>
                </w:rPr>
                <w:t>vleung1@studeng.umgc.edu</w:t>
              </w:r>
            </w:hyperlink>
          </w:p>
        </w:tc>
        <w:tc>
          <w:tcPr>
            <w:tcW w:w="2670" w:type="dxa"/>
          </w:tcPr>
          <w:p w:rsidR="02AD0406" w:rsidP="02AD0406" w:rsidRDefault="02AD0406" w14:paraId="0BE1D8E5" w14:textId="68FFB0DF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eastAsia="Calibri Light" w:cs="Calibri Light"/>
              </w:rPr>
            </w:pPr>
            <w:r w:rsidRPr="02AD0406">
              <w:rPr>
                <w:rFonts w:ascii="Calibri Light" w:hAnsi="Calibri Light" w:eastAsia="Calibri Light" w:cs="Calibri Light"/>
              </w:rPr>
              <w:t>DevSecOps Engineer</w:t>
            </w:r>
          </w:p>
        </w:tc>
      </w:tr>
    </w:tbl>
    <w:p w:rsidR="02AD0406" w:rsidP="02AD0406" w:rsidRDefault="02AD0406" w14:paraId="3EB44F5C" w14:textId="4D2D625C">
      <w:pPr>
        <w:rPr>
          <w:rFonts w:ascii="Calibri Light" w:hAnsi="Calibri Light" w:eastAsia="Calibri Light" w:cs="Calibri Light"/>
          <w:color w:val="000000" w:themeColor="text1"/>
        </w:rPr>
      </w:pPr>
    </w:p>
    <w:p w:rsidRPr="00336F82" w:rsidR="004451B4" w:rsidP="0078564F" w:rsidRDefault="004451B4" w14:paraId="319FF427" w14:textId="19F15709">
      <w:pPr>
        <w:pStyle w:val="Heading2"/>
      </w:pPr>
      <w:bookmarkStart w:name="_Toc67341104" w:id="155"/>
      <w:r w:rsidRPr="506CC89B">
        <w:t>Technical Team Skills</w:t>
      </w:r>
      <w:bookmarkEnd w:id="155"/>
    </w:p>
    <w:p w:rsidRPr="00336F82" w:rsidR="00336F82" w:rsidP="00EA7853" w:rsidRDefault="6B87D83A" w14:paraId="5AA4B3BC" w14:textId="7DB7679E">
      <w:commentRangeStart w:id="156"/>
      <w:commentRangeStart w:id="304914357"/>
      <w:r w:rsidR="6B87D83A">
        <w:rPr/>
        <w:t>The technical skills needed in order to integrate, expand, and maintain the Form Scriber tool are listed below</w:t>
      </w:r>
      <w:commentRangeEnd w:id="156"/>
      <w:r>
        <w:rPr>
          <w:rStyle w:val="CommentReference"/>
        </w:rPr>
        <w:commentReference w:id="156"/>
      </w:r>
      <w:commentRangeEnd w:id="304914357"/>
      <w:r>
        <w:rPr>
          <w:rStyle w:val="CommentReference"/>
        </w:rPr>
        <w:commentReference w:id="304914357"/>
      </w:r>
    </w:p>
    <w:p w:rsidR="6B87D83A" w:rsidP="00A00F05" w:rsidRDefault="67282972" w14:paraId="0F8D107D" w14:textId="1634AA0B">
      <w:pPr>
        <w:pStyle w:val="ListParagraph"/>
        <w:numPr>
          <w:ilvl w:val="0"/>
          <w:numId w:val="55"/>
        </w:numPr>
      </w:pPr>
      <w:r w:rsidRPr="0078564F">
        <w:t>Familiarity with Google Assistant</w:t>
      </w:r>
      <w:r w:rsidR="00A00F05">
        <w:t xml:space="preserve"> or other similar voice assistant technologies.</w:t>
      </w:r>
    </w:p>
    <w:p w:rsidRPr="0078564F" w:rsidR="00A00F05" w:rsidP="006B2B3A" w:rsidRDefault="00A00F05" w14:paraId="7D6C2B34" w14:textId="6E7E303D">
      <w:pPr>
        <w:pStyle w:val="ListParagraph"/>
        <w:numPr>
          <w:ilvl w:val="0"/>
          <w:numId w:val="55"/>
        </w:numPr>
      </w:pPr>
      <w:r>
        <w:t>Familiarity with Google Docs.</w:t>
      </w:r>
    </w:p>
    <w:p w:rsidRPr="0078564F" w:rsidR="63A25FFE" w:rsidP="006B2B3A" w:rsidRDefault="67282972" w14:paraId="596D3021" w14:textId="0FB93C2D">
      <w:pPr>
        <w:pStyle w:val="ListParagraph"/>
        <w:numPr>
          <w:ilvl w:val="0"/>
          <w:numId w:val="55"/>
        </w:numPr>
      </w:pPr>
      <w:r w:rsidRPr="0078564F">
        <w:t xml:space="preserve">Some </w:t>
      </w:r>
      <w:r w:rsidR="00A00F05">
        <w:t>f</w:t>
      </w:r>
      <w:r w:rsidRPr="0078564F">
        <w:t xml:space="preserve">amiliarity with REST </w:t>
      </w:r>
      <w:r w:rsidRPr="0078564F" w:rsidR="0064471A">
        <w:t>APIs</w:t>
      </w:r>
      <w:r w:rsidRPr="0078564F">
        <w:t xml:space="preserve"> and </w:t>
      </w:r>
      <w:r w:rsidRPr="0078564F" w:rsidR="63A25FFE">
        <w:t>web interfaces</w:t>
      </w:r>
      <w:r w:rsidR="00A00F05">
        <w:t>.</w:t>
      </w:r>
    </w:p>
    <w:p w:rsidRPr="001466BF" w:rsidR="001466BF" w:rsidP="0078564F" w:rsidRDefault="001466BF" w14:paraId="263C00DC" w14:textId="36B21E2C">
      <w:pPr>
        <w:pStyle w:val="Heading2"/>
      </w:pPr>
      <w:bookmarkStart w:name="_Toc67341105" w:id="157"/>
      <w:r>
        <w:t>H</w:t>
      </w:r>
      <w:r w:rsidRPr="506CC89B">
        <w:t>ardware/Software Specifications</w:t>
      </w:r>
      <w:bookmarkEnd w:id="157"/>
    </w:p>
    <w:p w:rsidR="001466BF" w:rsidP="006B2B3A" w:rsidRDefault="00A00F05" w14:paraId="3A428D85" w14:textId="14D00B12">
      <w:pPr>
        <w:pStyle w:val="ListParagraph"/>
        <w:numPr>
          <w:ilvl w:val="0"/>
          <w:numId w:val="56"/>
        </w:numPr>
      </w:pPr>
      <w:r>
        <w:t>Smartphone running the latest OS for that device.</w:t>
      </w:r>
    </w:p>
    <w:p w:rsidR="00A00F05" w:rsidP="00A00F05" w:rsidRDefault="00A00F05" w14:paraId="1ECC5615" w14:textId="6B7B8A17">
      <w:pPr>
        <w:pStyle w:val="ListParagraph"/>
        <w:numPr>
          <w:ilvl w:val="0"/>
          <w:numId w:val="56"/>
        </w:numPr>
      </w:pPr>
      <w:r>
        <w:t>Internet Connectivity</w:t>
      </w:r>
    </w:p>
    <w:p w:rsidRPr="001466BF" w:rsidR="00A00F05" w:rsidP="006B2B3A" w:rsidRDefault="00A00F05" w14:paraId="7D6D87F7" w14:textId="4785FAD2">
      <w:pPr>
        <w:pStyle w:val="ListParagraph"/>
        <w:numPr>
          <w:ilvl w:val="0"/>
          <w:numId w:val="56"/>
        </w:numPr>
      </w:pPr>
      <w:r>
        <w:t>Ability to download and install mobile application</w:t>
      </w:r>
    </w:p>
    <w:p w:rsidRPr="001466BF" w:rsidR="00336F82" w:rsidP="0078564F" w:rsidRDefault="00336F82" w14:paraId="3C60993B" w14:textId="15832F03">
      <w:pPr>
        <w:pStyle w:val="Heading2"/>
      </w:pPr>
      <w:bookmarkStart w:name="_Toc67341106" w:id="158"/>
      <w:r w:rsidRPr="506CC89B">
        <w:t>Licensing Considerations</w:t>
      </w:r>
      <w:bookmarkEnd w:id="158"/>
    </w:p>
    <w:p w:rsidRPr="001466BF" w:rsidR="001466BF" w:rsidP="00EA7853" w:rsidRDefault="3D126E55" w14:paraId="3CCC2616" w14:textId="2E079BE7">
      <w:r w:rsidRPr="02AD0406">
        <w:t xml:space="preserve">The Form Scriber application </w:t>
      </w:r>
      <w:r w:rsidRPr="02AD0406" w:rsidR="433DBF5B">
        <w:t xml:space="preserve">is available for download and modification by anyone. Redistribution or integration into a product that is sold </w:t>
      </w:r>
      <w:r w:rsidRPr="02AD0406" w:rsidR="2056FE1B">
        <w:t>constitutes</w:t>
      </w:r>
      <w:r w:rsidRPr="02AD0406" w:rsidR="433DBF5B">
        <w:t xml:space="preserve"> the need to credit this team with creation of any features used.</w:t>
      </w:r>
      <w:r w:rsidRPr="02AD0406" w:rsidR="4BE3E1CB">
        <w:t xml:space="preserve"> The original Form Scriber team is NOT responsible for any handling of data, deployment, custom modification</w:t>
      </w:r>
      <w:r w:rsidRPr="02AD0406" w:rsidR="34B19576">
        <w:t>, or maintenance of systems created using the Form Scriber application.</w:t>
      </w:r>
    </w:p>
    <w:p w:rsidRPr="001466BF" w:rsidR="001466BF" w:rsidP="0078564F" w:rsidRDefault="001466BF" w14:paraId="69A67494" w14:textId="4A558902">
      <w:pPr>
        <w:pStyle w:val="Heading2"/>
      </w:pPr>
      <w:bookmarkStart w:name="_Toc67341107" w:id="159"/>
      <w:r w:rsidRPr="506CC89B">
        <w:t>Deployment of the Chatbot</w:t>
      </w:r>
      <w:bookmarkEnd w:id="159"/>
    </w:p>
    <w:p w:rsidRPr="001466BF" w:rsidR="001466BF" w:rsidP="00EA7853" w:rsidRDefault="0F5B4871" w14:paraId="612F29D2" w14:textId="6C1482DB">
      <w:r w:rsidRPr="02AD0406">
        <w:t xml:space="preserve">For instructions on how to setup and deploy the Form Scriber application, </w:t>
      </w:r>
      <w:r w:rsidRPr="02AD0406" w:rsidR="6B10C8F2">
        <w:t>refer to the deployment guide for instructions.</w:t>
      </w:r>
    </w:p>
    <w:p w:rsidR="0078564F" w:rsidRDefault="0078564F" w14:paraId="74D09E61" w14:textId="77777777">
      <w:pPr>
        <w:rPr>
          <w:smallCaps/>
          <w:spacing w:val="5"/>
          <w:sz w:val="36"/>
          <w:szCs w:val="36"/>
        </w:rPr>
      </w:pPr>
      <w:bookmarkStart w:name="_Toc67341108" w:id="160"/>
      <w:r>
        <w:br w:type="page"/>
      </w:r>
    </w:p>
    <w:p w:rsidR="006B4117" w:rsidP="0078564F" w:rsidRDefault="0094376D" w14:paraId="371DF9B1" w14:textId="200EDA12">
      <w:pPr>
        <w:pStyle w:val="Heading1"/>
      </w:pPr>
      <w:r>
        <w:t>Software Description and Data</w:t>
      </w:r>
      <w:bookmarkEnd w:id="160"/>
    </w:p>
    <w:p w:rsidRPr="00E56AAB" w:rsidR="0094376D" w:rsidP="0078564F" w:rsidRDefault="0094376D" w14:paraId="69AE9C51" w14:textId="2AA1D5DF">
      <w:pPr>
        <w:pStyle w:val="Heading2"/>
      </w:pPr>
      <w:bookmarkStart w:name="_Toc67341109" w:id="161"/>
      <w:r>
        <w:t>Characteristics, Capabilities, and Features</w:t>
      </w:r>
      <w:bookmarkEnd w:id="161"/>
      <w:r w:rsidR="4CC7F858">
        <w:t xml:space="preserve">  </w:t>
      </w:r>
    </w:p>
    <w:p w:rsidR="009C74C6" w:rsidP="0078564F" w:rsidRDefault="7CED6C98" w14:paraId="1D96870F" w14:textId="67D85439">
      <w:r>
        <w:t xml:space="preserve">This part will focus on the various features, capabilities, and </w:t>
      </w:r>
      <w:r w:rsidR="24CAA669">
        <w:t>characteristics</w:t>
      </w:r>
      <w:r>
        <w:t xml:space="preserve"> available </w:t>
      </w:r>
      <w:r w:rsidR="4CD2F5B1">
        <w:t xml:space="preserve">in the Form Scriber application. Portability, </w:t>
      </w:r>
      <w:r w:rsidR="386E62F0">
        <w:t>e</w:t>
      </w:r>
      <w:r w:rsidR="4CD2F5B1">
        <w:t xml:space="preserve">fficiency, </w:t>
      </w:r>
      <w:r w:rsidR="70ACB1BD">
        <w:t>r</w:t>
      </w:r>
      <w:r w:rsidR="11CE047E">
        <w:t>eliability</w:t>
      </w:r>
      <w:r w:rsidR="4CD2F5B1">
        <w:t>, maintainability, functionality, and</w:t>
      </w:r>
      <w:r w:rsidR="13F4D97D">
        <w:t xml:space="preserve"> usability are examined.</w:t>
      </w:r>
    </w:p>
    <w:p w:rsidRPr="00E56AAB" w:rsidR="0094376D" w:rsidP="0078564F" w:rsidRDefault="0094376D" w14:paraId="28CE50F1" w14:textId="2BC0221F">
      <w:pPr>
        <w:pStyle w:val="Heading3"/>
      </w:pPr>
      <w:bookmarkStart w:name="_Toc67341110" w:id="162"/>
      <w:r>
        <w:t>Characteristics</w:t>
      </w:r>
      <w:bookmarkEnd w:id="162"/>
      <w:r>
        <w:t xml:space="preserve"> </w:t>
      </w:r>
    </w:p>
    <w:p w:rsidR="004A7541" w:rsidP="0078564F" w:rsidRDefault="5C135DD7" w14:paraId="7F9028B1" w14:textId="16223781">
      <w:r>
        <w:t xml:space="preserve">Form Scriber </w:t>
      </w:r>
      <w:r w:rsidR="548B04C8">
        <w:t xml:space="preserve">is a tool </w:t>
      </w:r>
      <w:r w:rsidR="097B4B22">
        <w:t xml:space="preserve">which is expected to provide a specific </w:t>
      </w:r>
      <w:r w:rsidR="24B0BD2E">
        <w:t>experience</w:t>
      </w:r>
      <w:r w:rsidR="097B4B22">
        <w:t xml:space="preserve"> to the user</w:t>
      </w:r>
      <w:r w:rsidR="5906AC95">
        <w:t>.</w:t>
      </w:r>
      <w:r w:rsidR="3456898F">
        <w:t xml:space="preserve"> </w:t>
      </w:r>
      <w:r w:rsidR="1915FA3C">
        <w:t xml:space="preserve">Developers and technical personnel can provide additional features and enhancements to further augment </w:t>
      </w:r>
      <w:r w:rsidR="02098BC7">
        <w:t>a user's</w:t>
      </w:r>
      <w:r w:rsidR="1915FA3C">
        <w:t xml:space="preserve"> experience.</w:t>
      </w:r>
      <w:r w:rsidR="1434EAAF">
        <w:t xml:space="preserve"> </w:t>
      </w:r>
      <w:r w:rsidR="1AB51444">
        <w:t xml:space="preserve">The Dialogflow agent should remain reliable as </w:t>
      </w:r>
      <w:r w:rsidR="045BFCBA">
        <w:t xml:space="preserve">it is a part of the </w:t>
      </w:r>
      <w:r w:rsidR="000F3F2F">
        <w:t>GCP</w:t>
      </w:r>
      <w:r w:rsidR="045BFCBA">
        <w:t xml:space="preserve"> environment</w:t>
      </w:r>
      <w:r w:rsidR="000F3F2F">
        <w:t xml:space="preserve"> and is managed and updated by Google</w:t>
      </w:r>
      <w:r w:rsidR="045BFCBA">
        <w:t xml:space="preserve">. </w:t>
      </w:r>
      <w:r w:rsidR="4F49DC91">
        <w:t>Performance is primarily limited by implementation hardware speed of the webhook</w:t>
      </w:r>
      <w:r w:rsidR="413DA71A">
        <w:t xml:space="preserve"> server, as well as internet connecti</w:t>
      </w:r>
      <w:r w:rsidR="000F3F2F">
        <w:t>vity</w:t>
      </w:r>
      <w:r w:rsidR="413DA71A">
        <w:t xml:space="preserve">. </w:t>
      </w:r>
      <w:r w:rsidR="47ED4939">
        <w:t>Usability</w:t>
      </w:r>
      <w:r w:rsidR="02DE8066">
        <w:t xml:space="preserve"> is dependent on the UI </w:t>
      </w:r>
      <w:r w:rsidR="000F3F2F">
        <w:t>with</w:t>
      </w:r>
      <w:r w:rsidR="02DE8066">
        <w:t xml:space="preserve"> </w:t>
      </w:r>
      <w:r w:rsidR="5130ADDB">
        <w:t>simplicity</w:t>
      </w:r>
      <w:r w:rsidR="02DE8066">
        <w:t xml:space="preserve"> </w:t>
      </w:r>
      <w:r w:rsidR="000F3F2F">
        <w:t>being</w:t>
      </w:r>
      <w:r w:rsidR="02DE8066">
        <w:t xml:space="preserve"> a key factor in the </w:t>
      </w:r>
      <w:r w:rsidR="000F3F2F">
        <w:t xml:space="preserve">UI </w:t>
      </w:r>
      <w:r w:rsidR="02DE8066">
        <w:t xml:space="preserve">design. There are however some extra steps needed to </w:t>
      </w:r>
      <w:r w:rsidR="60A067A9">
        <w:t>configure the storage and templates that get supplemented by help options.</w:t>
      </w:r>
    </w:p>
    <w:p w:rsidR="0094376D" w:rsidP="0078564F" w:rsidRDefault="0094376D" w14:paraId="69CEF293" w14:textId="550CC698">
      <w:pPr>
        <w:pStyle w:val="Heading3"/>
      </w:pPr>
      <w:bookmarkStart w:name="_Toc67341111" w:id="163"/>
      <w:r>
        <w:t>Capabilities</w:t>
      </w:r>
      <w:r w:rsidR="00AE25EA">
        <w:t xml:space="preserve"> and Limitations</w:t>
      </w:r>
      <w:bookmarkEnd w:id="163"/>
    </w:p>
    <w:p w:rsidR="00A00F05" w:rsidP="0078564F" w:rsidRDefault="72734277" w14:paraId="2201434D" w14:textId="659E18AB">
      <w:r w:rsidRPr="0078564F">
        <w:t xml:space="preserve">The primary objective of the Form Scriber tool is </w:t>
      </w:r>
      <w:r w:rsidR="00A00F05">
        <w:t xml:space="preserve">the integration point </w:t>
      </w:r>
      <w:r w:rsidRPr="0078564F">
        <w:t xml:space="preserve">for a professional </w:t>
      </w:r>
      <w:r w:rsidRPr="0078564F" w:rsidR="6A57AA5C">
        <w:t>and a document that needs to be filled with details</w:t>
      </w:r>
      <w:r w:rsidRPr="0078564F">
        <w:t xml:space="preserve">. </w:t>
      </w:r>
    </w:p>
    <w:p w:rsidR="004029AA" w:rsidP="0078564F" w:rsidRDefault="022771A3" w14:paraId="3DC42746" w14:textId="08D9AE52">
      <w:r w:rsidRPr="0078564F">
        <w:t>Users will be able to accomplish the following:</w:t>
      </w:r>
    </w:p>
    <w:p w:rsidR="004029AA" w:rsidP="006B2B3A" w:rsidRDefault="00D0123B" w14:paraId="299925F2" w14:textId="27AD9CF0">
      <w:pPr>
        <w:pStyle w:val="ListParagraph"/>
        <w:numPr>
          <w:ilvl w:val="0"/>
          <w:numId w:val="61"/>
        </w:numPr>
      </w:pPr>
      <w:r>
        <w:t>Process and Extract Shared Form Templates via Google Docs</w:t>
      </w:r>
    </w:p>
    <w:p w:rsidR="00D0123B" w:rsidP="00D0123B" w:rsidRDefault="00D0123B" w14:paraId="53ADF0CC" w14:textId="77777777">
      <w:pPr>
        <w:pStyle w:val="ListParagraph"/>
        <w:numPr>
          <w:ilvl w:val="0"/>
          <w:numId w:val="61"/>
        </w:numPr>
      </w:pPr>
      <w:r>
        <w:t xml:space="preserve">Dynamically Create Dialogflow Entities </w:t>
      </w:r>
    </w:p>
    <w:p w:rsidR="00D0123B" w:rsidP="00D0123B" w:rsidRDefault="00D0123B" w14:paraId="0F2FB30C" w14:textId="33F4814B">
      <w:pPr>
        <w:pStyle w:val="ListParagraph"/>
        <w:numPr>
          <w:ilvl w:val="0"/>
          <w:numId w:val="61"/>
        </w:numPr>
      </w:pPr>
      <w:r>
        <w:t>View List of Form Templates</w:t>
      </w:r>
    </w:p>
    <w:p w:rsidR="00D0123B" w:rsidP="00D0123B" w:rsidRDefault="00D0123B" w14:paraId="199DDEC7" w14:textId="77777777">
      <w:pPr>
        <w:pStyle w:val="ListParagraph"/>
        <w:numPr>
          <w:ilvl w:val="0"/>
          <w:numId w:val="61"/>
        </w:numPr>
      </w:pPr>
      <w:r>
        <w:t>Populate Google Doc Fields from User Input</w:t>
      </w:r>
    </w:p>
    <w:p w:rsidR="00D0123B" w:rsidP="00D0123B" w:rsidRDefault="00D0123B" w14:paraId="17A69A0C" w14:textId="77777777">
      <w:pPr>
        <w:pStyle w:val="ListParagraph"/>
        <w:numPr>
          <w:ilvl w:val="0"/>
          <w:numId w:val="61"/>
        </w:numPr>
      </w:pPr>
      <w:r>
        <w:t>Print Final Report</w:t>
      </w:r>
    </w:p>
    <w:p w:rsidR="00D0123B" w:rsidP="00D0123B" w:rsidRDefault="00D0123B" w14:paraId="11134AA7" w14:textId="77777777">
      <w:pPr>
        <w:pStyle w:val="ListParagraph"/>
        <w:numPr>
          <w:ilvl w:val="0"/>
          <w:numId w:val="61"/>
        </w:numPr>
      </w:pPr>
      <w:r>
        <w:t>Error Handling of Chat Agent</w:t>
      </w:r>
    </w:p>
    <w:p w:rsidR="00D0123B" w:rsidP="006B2B3A" w:rsidRDefault="00D0123B" w14:paraId="4610DAFC" w14:textId="2BF1E0F3">
      <w:pPr>
        <w:pStyle w:val="ListParagraph"/>
        <w:numPr>
          <w:ilvl w:val="0"/>
          <w:numId w:val="61"/>
        </w:numPr>
      </w:pPr>
      <w:r>
        <w:t>Help and Support Articles</w:t>
      </w:r>
    </w:p>
    <w:p w:rsidR="21C43608" w:rsidP="006B2B3A" w:rsidRDefault="21C43608" w14:paraId="0EAB66FC" w14:textId="7E5B5F8D">
      <w:r w:rsidRPr="0078564F">
        <w:t>Form</w:t>
      </w:r>
      <w:r w:rsidRPr="36EBD40B">
        <w:t xml:space="preserve"> S</w:t>
      </w:r>
      <w:r w:rsidRPr="0078564F">
        <w:t>criber has the following limitations:</w:t>
      </w:r>
    </w:p>
    <w:p w:rsidR="21C43608" w:rsidP="006B2B3A" w:rsidRDefault="21C43608" w14:paraId="775547B1" w14:textId="1D6E771B">
      <w:pPr>
        <w:pStyle w:val="ListParagraph"/>
        <w:numPr>
          <w:ilvl w:val="0"/>
          <w:numId w:val="58"/>
        </w:numPr>
      </w:pPr>
      <w:r w:rsidRPr="0078564F">
        <w:t>Only guaranteed to work in English.</w:t>
      </w:r>
    </w:p>
    <w:p w:rsidR="21C43608" w:rsidP="006B2B3A" w:rsidRDefault="21C43608" w14:paraId="4A4922DA" w14:textId="67B463E7">
      <w:pPr>
        <w:pStyle w:val="ListParagraph"/>
        <w:numPr>
          <w:ilvl w:val="0"/>
          <w:numId w:val="58"/>
        </w:numPr>
      </w:pPr>
      <w:r w:rsidRPr="3FCDBE62">
        <w:t>Must be maintained</w:t>
      </w:r>
      <w:r w:rsidRPr="3FCDBE62" w:rsidR="472A6BCD">
        <w:t>.</w:t>
      </w:r>
    </w:p>
    <w:p w:rsidR="21C43608" w:rsidP="006B2B3A" w:rsidRDefault="21C43608" w14:paraId="29332974" w14:textId="4CA6EB59">
      <w:pPr>
        <w:pStyle w:val="ListParagraph"/>
        <w:numPr>
          <w:ilvl w:val="0"/>
          <w:numId w:val="58"/>
        </w:numPr>
      </w:pPr>
      <w:r w:rsidRPr="3FCDBE62">
        <w:t>May misinterpret input</w:t>
      </w:r>
      <w:r w:rsidRPr="3FCDBE62" w:rsidR="62CC30A4">
        <w:t>.</w:t>
      </w:r>
    </w:p>
    <w:p w:rsidR="21C43608" w:rsidP="006B2B3A" w:rsidRDefault="21C43608" w14:paraId="6699769E" w14:textId="65B3E4A3">
      <w:pPr>
        <w:pStyle w:val="ListParagraph"/>
        <w:numPr>
          <w:ilvl w:val="0"/>
          <w:numId w:val="58"/>
        </w:numPr>
      </w:pPr>
      <w:r w:rsidRPr="36EBD40B">
        <w:t>Requires subscription for professional Dialogflow use.</w:t>
      </w:r>
    </w:p>
    <w:p w:rsidR="00D0123B" w:rsidRDefault="00D0123B" w14:paraId="7E49B0B9" w14:textId="77777777">
      <w:pPr>
        <w:rPr>
          <w:i/>
          <w:iCs/>
          <w:smallCaps/>
          <w:spacing w:val="5"/>
          <w:sz w:val="26"/>
          <w:szCs w:val="26"/>
        </w:rPr>
      </w:pPr>
      <w:bookmarkStart w:name="_Toc67341112" w:id="164"/>
      <w:r>
        <w:br w:type="page"/>
      </w:r>
    </w:p>
    <w:p w:rsidR="000F3F2F" w:rsidP="006B2B3A" w:rsidRDefault="0094376D" w14:paraId="6177A94F" w14:textId="45D1B1A0">
      <w:pPr>
        <w:pStyle w:val="Heading3"/>
      </w:pPr>
      <w:r>
        <w:t>Features</w:t>
      </w:r>
      <w:bookmarkEnd w:id="164"/>
    </w:p>
    <w:p w:rsidR="001753EC" w:rsidP="006B2B3A" w:rsidRDefault="000F3F2F" w14:paraId="7FA73B92" w14:textId="0AAB89E2">
      <w:r>
        <w:t>The features of the Form Scriber application allow users to fill out predefined form templates through the use of Dialogflow and Google Docs.</w:t>
      </w:r>
    </w:p>
    <w:p w:rsidR="00BB3DA5" w:rsidP="6AAD7154" w:rsidRDefault="00BB3DA5" w14:paraId="23453A24" w14:textId="7A078CC7">
      <w:pPr>
        <w:pStyle w:val="ListParagraph"/>
        <w:numPr>
          <w:ilvl w:val="0"/>
          <w:numId w:val="61"/>
        </w:numPr>
        <w:rPr>
          <w:ins w:author="Thomas Barton" w:date="2021-03-28T18:39:59.774Z" w:id="163499787"/>
        </w:rPr>
      </w:pPr>
      <w:r w:rsidR="00BB3DA5">
        <w:rPr/>
        <w:t>Process and Extract Shared Form Templates via Google Docs</w:t>
      </w:r>
    </w:p>
    <w:p w:rsidR="0F73B32D" w:rsidP="6AAD7154" w:rsidRDefault="0F73B32D" w14:paraId="13E69D45" w14:textId="6EF7097D">
      <w:pPr>
        <w:pStyle w:val="Normal"/>
        <w:rPr>
          <w:ins w:author="Thomas Barton" w:date="2021-03-28T20:04:56.074Z" w:id="1641793531"/>
        </w:rPr>
      </w:pPr>
      <w:ins w:author="Thomas Barton" w:date="2021-03-28T18:40:01.063Z" w:id="246393361">
        <w:r w:rsidR="0F73B32D">
          <w:drawing>
            <wp:inline wp14:editId="559D59F2" wp14:anchorId="306A01DF">
              <wp:extent cx="6019802" cy="3009900"/>
              <wp:effectExtent l="0" t="0" r="0" b="0"/>
              <wp:docPr id="1138732173" name="" title="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0" name=""/>
                      <pic:cNvPicPr/>
                    </pic:nvPicPr>
                    <pic:blipFill>
                      <a:blip r:embed="R76e1071097244486">
                        <a:extLst xmlns:a="http://schemas.openxmlformats.org/drawingml/2006/main">
                          <a:ext xmlns:a="http://schemas.openxmlformats.org/drawingml/2006/main"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0" flipH="0" flipV="0">
                        <a:off x="0" y="0"/>
                        <a:ext cx="6019802" cy="30099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2DF9CC13" w:rsidP="70B2DA40" w:rsidRDefault="2DF9CC13" w14:paraId="20647B79" w14:textId="59091CD5">
      <w:pPr>
        <w:jc w:val="center"/>
        <w:rPr>
          <w:b w:val="1"/>
          <w:bCs w:val="1"/>
        </w:rPr>
      </w:pPr>
      <w:ins w:author="Thomas Barton" w:date="2021-03-28T20:04:56.722Z" w:id="1019651008">
        <w:r w:rsidRPr="70B2DA40" w:rsidR="2DF9CC13">
          <w:rPr>
            <w:b w:val="1"/>
            <w:bCs w:val="1"/>
          </w:rPr>
          <w:t xml:space="preserve">Figure </w:t>
        </w:r>
      </w:ins>
      <w:r w:rsidRPr="70B2DA40">
        <w:rPr>
          <w:b w:val="1"/>
          <w:bCs w:val="1"/>
        </w:rPr>
        <w:fldChar w:fldCharType="begin"/>
      </w:r>
      <w:r w:rsidRPr="70B2DA40">
        <w:rPr>
          <w:b w:val="1"/>
          <w:bCs w:val="1"/>
        </w:rPr>
        <w:instrText xml:space="preserve"> SEQ Figure \* ARABIC </w:instrText>
      </w:r>
      <w:r w:rsidRPr="70B2DA40">
        <w:rPr>
          <w:b w:val="1"/>
          <w:bCs w:val="1"/>
        </w:rPr>
        <w:fldChar w:fldCharType="separate"/>
      </w:r>
      <w:ins w:author="Thomas Barton" w:date="2021-03-28T20:04:56.722Z" w:id="1599117847">
        <w:r w:rsidRPr="70B2DA40" w:rsidR="2DF9CC13">
          <w:rPr>
            <w:b w:val="1"/>
            <w:bCs w:val="1"/>
            <w:noProof/>
          </w:rPr>
          <w:t>1</w:t>
        </w:r>
      </w:ins>
      <w:r w:rsidRPr="70B2DA40">
        <w:rPr>
          <w:b w:val="1"/>
          <w:bCs w:val="1"/>
        </w:rPr>
        <w:fldChar w:fldCharType="end"/>
      </w:r>
      <w:ins w:author="Thomas Barton" w:date="2021-03-28T20:04:56.722Z" w:id="1237860295">
        <w:r w:rsidRPr="70B2DA40" w:rsidR="2DF9CC13">
          <w:rPr>
            <w:b w:val="1"/>
            <w:bCs w:val="1"/>
          </w:rPr>
          <w:t xml:space="preserve"> – </w:t>
        </w:r>
      </w:ins>
      <w:ins w:author="Thomas Barton" w:date="2021-03-28T20:05:17.644Z" w:id="2143615316">
        <w:r w:rsidRPr="70B2DA40" w:rsidR="2DF9CC13">
          <w:rPr>
            <w:b w:val="1"/>
            <w:bCs w:val="1"/>
          </w:rPr>
          <w:t>Share Form</w:t>
        </w:r>
      </w:ins>
    </w:p>
    <w:p w:rsidR="00BB3DA5" w:rsidP="006B2B3A" w:rsidRDefault="00BB3DA5" w14:paraId="5AD9354D" w14:textId="2201DC59">
      <w:r>
        <w:t xml:space="preserve">Form Scriber can read a shared form template and extract the form fields necessary to fill out the report. </w:t>
      </w:r>
    </w:p>
    <w:p w:rsidR="00BB3DA5" w:rsidP="001753EC" w:rsidRDefault="00BB3DA5" w14:paraId="316B9BEE" w14:textId="3C6EF49C">
      <w:pPr>
        <w:pStyle w:val="ListParagraph"/>
        <w:numPr>
          <w:ilvl w:val="0"/>
          <w:numId w:val="61"/>
        </w:numPr>
        <w:rPr>
          <w:ins w:author="Thomas Barton" w:date="2021-03-28T19:59:29.684Z" w:id="294527226"/>
        </w:rPr>
      </w:pPr>
      <w:r w:rsidR="00BB3DA5">
        <w:rPr/>
        <w:t xml:space="preserve">Dynamically Create </w:t>
      </w:r>
      <w:proofErr w:type="spellStart"/>
      <w:r w:rsidR="00BB3DA5">
        <w:rPr/>
        <w:t>Dialogflow</w:t>
      </w:r>
      <w:proofErr w:type="spellEnd"/>
      <w:r w:rsidR="00BB3DA5">
        <w:rPr/>
        <w:t xml:space="preserve"> Entities </w:t>
      </w:r>
    </w:p>
    <w:p w:rsidR="3A171FF9" w:rsidP="70B2DA40" w:rsidRDefault="3A171FF9" w14:paraId="07E96DA0" w14:textId="1351709C">
      <w:pPr>
        <w:pStyle w:val="Normal"/>
        <w:jc w:val="center"/>
        <w:rPr>
          <w:ins w:author="Thomas Barton" w:date="2021-03-28T20:13:36.166Z" w:id="290598881"/>
        </w:rPr>
        <w:pPrChange w:author="Thomas Barton" w:date="2021-03-28T20:16:13.66Z">
          <w:pPr>
            <w:pStyle w:val="Normal"/>
          </w:pPr>
        </w:pPrChange>
      </w:pPr>
      <w:ins w:author="Thomas Barton" w:date="2021-03-28T19:59:33.674Z" w:id="173182817">
        <w:r w:rsidR="3A171FF9">
          <w:drawing>
            <wp:inline wp14:editId="58A5ED3C" wp14:anchorId="7CFC0A58">
              <wp:extent cx="4457700" cy="1047750"/>
              <wp:effectExtent l="0" t="0" r="0" b="0"/>
              <wp:docPr id="1160089155" name="" title="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0" name=""/>
                      <pic:cNvPicPr/>
                    </pic:nvPicPr>
                    <pic:blipFill>
                      <a:blip r:embed="R78f7705b156747e3">
                        <a:extLst>
                          <a:ext xmlns:a="http://schemas.openxmlformats.org/drawingml/2006/main" uri="{28A0092B-C50C-407E-A947-70E740481C1C}">
                            <a14:useLocalDpi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57700" cy="10477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4F923C1D" w:rsidP="70B2DA40" w:rsidRDefault="4F923C1D" w14:paraId="7C31F5DB" w14:textId="73F810C3">
      <w:pPr>
        <w:jc w:val="center"/>
        <w:rPr>
          <w:ins w:author="Thomas Barton" w:date="2021-03-28T20:13:37.278Z" w:id="2121950375"/>
          <w:b w:val="1"/>
          <w:bCs w:val="1"/>
        </w:rPr>
      </w:pPr>
      <w:ins w:author="Thomas Barton" w:date="2021-03-28T20:13:51.104Z" w:id="77930966">
        <w:r w:rsidRPr="70B2DA40" w:rsidR="4F923C1D">
          <w:rPr>
            <w:b w:val="1"/>
            <w:bCs w:val="1"/>
          </w:rPr>
          <w:t xml:space="preserve">Figure </w:t>
        </w:r>
      </w:ins>
      <w:r w:rsidRPr="70B2DA40">
        <w:rPr>
          <w:b w:val="1"/>
          <w:bCs w:val="1"/>
        </w:rPr>
        <w:fldChar w:fldCharType="begin"/>
      </w:r>
      <w:r w:rsidRPr="70B2DA40">
        <w:rPr>
          <w:b w:val="1"/>
          <w:bCs w:val="1"/>
        </w:rPr>
        <w:instrText xml:space="preserve"> SEQ Figure \* ARABIC </w:instrText>
      </w:r>
      <w:r w:rsidRPr="70B2DA40">
        <w:rPr>
          <w:b w:val="1"/>
          <w:bCs w:val="1"/>
        </w:rPr>
        <w:fldChar w:fldCharType="separate"/>
      </w:r>
      <w:ins w:author="Thomas Barton" w:date="2021-03-28T20:13:51.104Z" w:id="2058506250">
        <w:r w:rsidRPr="70B2DA40" w:rsidR="4F923C1D">
          <w:rPr>
            <w:b w:val="1"/>
            <w:bCs w:val="1"/>
            <w:noProof/>
          </w:rPr>
          <w:t>1</w:t>
        </w:r>
      </w:ins>
      <w:r w:rsidRPr="70B2DA40">
        <w:rPr>
          <w:b w:val="1"/>
          <w:bCs w:val="1"/>
        </w:rPr>
        <w:fldChar w:fldCharType="end"/>
      </w:r>
      <w:ins w:author="Thomas Barton" w:date="2021-03-28T20:13:51.104Z" w:id="207377216">
        <w:r w:rsidRPr="70B2DA40" w:rsidR="4F923C1D">
          <w:rPr>
            <w:b w:val="1"/>
            <w:bCs w:val="1"/>
          </w:rPr>
          <w:t xml:space="preserve"> – Recognizing fields</w:t>
        </w:r>
      </w:ins>
    </w:p>
    <w:p w:rsidR="70B2DA40" w:rsidP="70B2DA40" w:rsidRDefault="70B2DA40" w14:paraId="5A6C4C3A" w14:textId="478A6576">
      <w:pPr>
        <w:pStyle w:val="Normal"/>
      </w:pPr>
    </w:p>
    <w:p w:rsidR="00BB3DA5" w:rsidP="006B2B3A" w:rsidRDefault="00BB3DA5" w14:paraId="07AAD9F2" w14:textId="117C90EB">
      <w:r>
        <w:t>Form Scriber can dynamically generate form field entities to be able to recognize and determine which fields to populate.</w:t>
      </w:r>
    </w:p>
    <w:p w:rsidR="00BB3DA5" w:rsidP="001753EC" w:rsidRDefault="00BB3DA5" w14:paraId="3E96EBAE" w14:textId="72D030F4">
      <w:pPr>
        <w:pStyle w:val="ListParagraph"/>
        <w:numPr>
          <w:ilvl w:val="0"/>
          <w:numId w:val="61"/>
        </w:numPr>
      </w:pPr>
      <w:r>
        <w:t>View List of Form Templates</w:t>
      </w:r>
    </w:p>
    <w:p w:rsidR="00BB3DA5" w:rsidP="006B2B3A" w:rsidRDefault="00BB3DA5" w14:paraId="37F2F993" w14:textId="4074DAF2">
      <w:r>
        <w:t>The user will be able to view a list of form templates and copy a shareable link to the report at the click of a button. The user will also be able to directly link to the document itself if they want to view it.</w:t>
      </w:r>
    </w:p>
    <w:p w:rsidR="00BB3DA5" w:rsidP="001753EC" w:rsidRDefault="00BB3DA5" w14:paraId="709929EA" w14:textId="35A54B75">
      <w:pPr>
        <w:pStyle w:val="ListParagraph"/>
        <w:numPr>
          <w:ilvl w:val="0"/>
          <w:numId w:val="61"/>
        </w:numPr>
      </w:pPr>
      <w:r>
        <w:t>Populate Google Doc Fields from User Input</w:t>
      </w:r>
    </w:p>
    <w:p w:rsidR="00D0123B" w:rsidP="00BB3DA5" w:rsidRDefault="00BB3DA5" w14:paraId="0000A9DB" w14:textId="77777777">
      <w:r>
        <w:t>The Dialogflow agent will recognize the voice or text of the user to populate form fields based on the user’s input.</w:t>
      </w:r>
    </w:p>
    <w:p w:rsidR="00BB3DA5" w:rsidP="006B2B3A" w:rsidRDefault="00D0123B" w14:paraId="214C90C9" w14:textId="3D20AB69">
      <w:pPr>
        <w:jc w:val="center"/>
        <w:rPr>
          <w:noProof/>
        </w:rPr>
      </w:pPr>
      <w:r w:rsidR="00D0123B">
        <w:drawing>
          <wp:inline wp14:editId="109CDE6E" wp14:anchorId="790984F7">
            <wp:extent cx="5933263" cy="2885491"/>
            <wp:effectExtent l="0" t="0" r="0" b="3175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2a0f0f385e2e45c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3263" cy="288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D73FD" w:rsidR="00D0123B" w:rsidP="00D0123B" w:rsidRDefault="00D0123B" w14:paraId="5C1E6732" w14:textId="77777777">
      <w:pPr>
        <w:jc w:val="center"/>
        <w:rPr>
          <w:b/>
          <w:bCs/>
        </w:rPr>
      </w:pPr>
      <w:r w:rsidRPr="00BD73FD">
        <w:rPr>
          <w:b/>
          <w:bCs/>
        </w:rPr>
        <w:t xml:space="preserve">Figure </w:t>
      </w:r>
      <w:r w:rsidRPr="00BD73FD">
        <w:rPr>
          <w:b/>
          <w:bCs/>
        </w:rPr>
        <w:fldChar w:fldCharType="begin"/>
      </w:r>
      <w:r w:rsidRPr="00BD73FD">
        <w:rPr>
          <w:b/>
          <w:bCs/>
        </w:rPr>
        <w:instrText xml:space="preserve"> SEQ Figure \* ARABIC </w:instrText>
      </w:r>
      <w:r w:rsidRPr="00BD73FD">
        <w:rPr>
          <w:b/>
          <w:bCs/>
        </w:rPr>
        <w:fldChar w:fldCharType="separate"/>
      </w:r>
      <w:r w:rsidRPr="00BD73FD">
        <w:rPr>
          <w:b/>
          <w:bCs/>
          <w:noProof/>
        </w:rPr>
        <w:t>1</w:t>
      </w:r>
      <w:r w:rsidRPr="00BD73FD">
        <w:rPr>
          <w:b/>
          <w:bCs/>
        </w:rPr>
        <w:fldChar w:fldCharType="end"/>
      </w:r>
      <w:r w:rsidRPr="00BD73FD">
        <w:rPr>
          <w:b/>
          <w:bCs/>
        </w:rPr>
        <w:t xml:space="preserve"> </w:t>
      </w:r>
      <w:r w:rsidRPr="00BD73FD">
        <w:rPr>
          <w:b/>
          <w:bCs/>
        </w:rPr>
        <w:t>–</w:t>
      </w:r>
      <w:r w:rsidRPr="00BD73FD">
        <w:rPr>
          <w:b/>
          <w:bCs/>
        </w:rPr>
        <w:t xml:space="preserve"> Form</w:t>
      </w:r>
      <w:r w:rsidRPr="00BD73FD">
        <w:rPr>
          <w:b/>
          <w:bCs/>
        </w:rPr>
        <w:t xml:space="preserve"> S</w:t>
      </w:r>
      <w:r w:rsidRPr="00BD73FD">
        <w:rPr>
          <w:b/>
          <w:bCs/>
        </w:rPr>
        <w:t>criber Demo</w:t>
      </w:r>
    </w:p>
    <w:p w:rsidR="00D0123B" w:rsidP="006B2B3A" w:rsidRDefault="00D0123B" w14:paraId="3D237C3B" w14:textId="77777777"/>
    <w:p w:rsidR="00BB3DA5" w:rsidP="001753EC" w:rsidRDefault="00BB3DA5" w14:paraId="42020EA0" w14:textId="65873EF7">
      <w:pPr>
        <w:pStyle w:val="ListParagraph"/>
        <w:numPr>
          <w:ilvl w:val="0"/>
          <w:numId w:val="61"/>
        </w:numPr>
      </w:pPr>
      <w:r>
        <w:t>Print Final Report</w:t>
      </w:r>
    </w:p>
    <w:p w:rsidR="00BB3DA5" w:rsidP="006B2B3A" w:rsidRDefault="00BB3DA5" w14:paraId="108785AA" w14:textId="0435928E">
      <w:pPr>
        <w:rPr>
          <w:ins w:author="Thomas Barton" w:date="2021-03-28T20:02:48.439Z" w:id="828765818"/>
        </w:rPr>
      </w:pPr>
      <w:r w:rsidR="00BB3DA5">
        <w:rPr/>
        <w:t xml:space="preserve">The </w:t>
      </w:r>
      <w:proofErr w:type="spellStart"/>
      <w:r w:rsidR="00BB3DA5">
        <w:rPr/>
        <w:t>Dialogflow</w:t>
      </w:r>
      <w:proofErr w:type="spellEnd"/>
      <w:r w:rsidR="00BB3DA5">
        <w:rPr/>
        <w:t xml:space="preserve"> agent will be able to print the report if requested</w:t>
      </w:r>
      <w:r w:rsidR="00D0123B">
        <w:rPr/>
        <w:t xml:space="preserve"> by the user</w:t>
      </w:r>
      <w:r w:rsidR="00BB3DA5">
        <w:rPr/>
        <w:t>.</w:t>
      </w:r>
    </w:p>
    <w:p w:rsidR="31DA0426" w:rsidP="70B2DA40" w:rsidRDefault="31DA0426" w14:paraId="67B9ED2E" w14:textId="2FDFA2A2">
      <w:pPr>
        <w:pStyle w:val="Normal"/>
        <w:jc w:val="center"/>
        <w:rPr>
          <w:ins w:author="Thomas Barton" w:date="2021-03-28T20:14:08.616Z" w:id="1350686923"/>
        </w:rPr>
        <w:pPrChange w:author="Thomas Barton" w:date="2021-03-28T20:14:06.655Z">
          <w:pPr>
            <w:pStyle w:val="Normal"/>
          </w:pPr>
        </w:pPrChange>
      </w:pPr>
      <w:ins w:author="Thomas Barton" w:date="2021-03-28T20:02:50.608Z" w:id="333417800">
        <w:r w:rsidR="31DA0426">
          <w:drawing>
            <wp:inline wp14:editId="2B4D0BF9" wp14:anchorId="0932C6F1">
              <wp:extent cx="2066925" cy="4572000"/>
              <wp:effectExtent l="0" t="0" r="0" b="0"/>
              <wp:docPr id="889721963" name="" title="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0" name=""/>
                      <pic:cNvPicPr/>
                    </pic:nvPicPr>
                    <pic:blipFill>
                      <a:blip r:embed="Rdd01d10377d948ca">
                        <a:extLst>
                          <a:ext xmlns:a="http://schemas.openxmlformats.org/drawingml/2006/main" uri="{28A0092B-C50C-407E-A947-70E740481C1C}">
                            <a14:useLocalDpi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66925" cy="4572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325E2FEC" w:rsidP="70B2DA40" w:rsidRDefault="325E2FEC" w14:paraId="09E9E1C3" w14:textId="3933241C">
      <w:pPr>
        <w:jc w:val="center"/>
        <w:rPr>
          <w:b w:val="1"/>
          <w:bCs w:val="1"/>
        </w:rPr>
      </w:pPr>
      <w:ins w:author="Thomas Barton" w:date="2021-03-28T20:14:19.771Z" w:id="533015082">
        <w:r w:rsidRPr="70B2DA40" w:rsidR="325E2FEC">
          <w:rPr>
            <w:b w:val="1"/>
            <w:bCs w:val="1"/>
          </w:rPr>
          <w:t xml:space="preserve">Figure </w:t>
        </w:r>
      </w:ins>
      <w:r w:rsidRPr="70B2DA40">
        <w:rPr>
          <w:b w:val="1"/>
          <w:bCs w:val="1"/>
        </w:rPr>
        <w:fldChar w:fldCharType="begin"/>
      </w:r>
      <w:r w:rsidRPr="70B2DA40">
        <w:rPr>
          <w:b w:val="1"/>
          <w:bCs w:val="1"/>
        </w:rPr>
        <w:instrText xml:space="preserve"> SEQ Figure \* ARABIC </w:instrText>
      </w:r>
      <w:r w:rsidRPr="70B2DA40">
        <w:rPr>
          <w:b w:val="1"/>
          <w:bCs w:val="1"/>
        </w:rPr>
        <w:fldChar w:fldCharType="separate"/>
      </w:r>
      <w:ins w:author="Thomas Barton" w:date="2021-03-28T20:14:19.771Z" w:id="2077335040">
        <w:r w:rsidRPr="70B2DA40" w:rsidR="325E2FEC">
          <w:rPr>
            <w:b w:val="1"/>
            <w:bCs w:val="1"/>
            <w:noProof/>
          </w:rPr>
          <w:t>1</w:t>
        </w:r>
      </w:ins>
      <w:r w:rsidRPr="70B2DA40">
        <w:rPr>
          <w:b w:val="1"/>
          <w:bCs w:val="1"/>
        </w:rPr>
        <w:fldChar w:fldCharType="end"/>
      </w:r>
      <w:ins w:author="Thomas Barton" w:date="2021-03-28T20:14:19.771Z" w:id="1396588775">
        <w:r w:rsidRPr="70B2DA40" w:rsidR="325E2FEC">
          <w:rPr>
            <w:b w:val="1"/>
            <w:bCs w:val="1"/>
          </w:rPr>
          <w:t xml:space="preserve"> – Print Option</w:t>
        </w:r>
      </w:ins>
    </w:p>
    <w:p w:rsidR="00BB3DA5" w:rsidP="001753EC" w:rsidRDefault="00BB3DA5" w14:paraId="419BD44C" w14:textId="5AD09002">
      <w:pPr>
        <w:pStyle w:val="ListParagraph"/>
        <w:numPr>
          <w:ilvl w:val="0"/>
          <w:numId w:val="61"/>
        </w:numPr>
      </w:pPr>
      <w:r>
        <w:t>Error Handling of Chat Agent</w:t>
      </w:r>
    </w:p>
    <w:p w:rsidR="00BB3DA5" w:rsidP="006B2B3A" w:rsidRDefault="00BB3DA5" w14:paraId="0E318435" w14:textId="3227B1B7">
      <w:r>
        <w:t>The Dialogflow agent has built-in error handling to handle misinterpreted data and will ask the user for confirmation or to try again.</w:t>
      </w:r>
    </w:p>
    <w:p w:rsidR="00BB3DA5" w:rsidP="001753EC" w:rsidRDefault="00BB3DA5" w14:paraId="04358285" w14:textId="66329BFA">
      <w:pPr>
        <w:pStyle w:val="ListParagraph"/>
        <w:numPr>
          <w:ilvl w:val="0"/>
          <w:numId w:val="61"/>
        </w:numPr>
      </w:pPr>
      <w:r>
        <w:t>Help and Support Articles</w:t>
      </w:r>
    </w:p>
    <w:p w:rsidR="00D0123B" w:rsidP="00BB3DA5" w:rsidRDefault="00BB3DA5" w14:paraId="12BF7149" w14:textId="77777777">
      <w:pPr>
        <w:rPr>
          <w:ins w:author="Thomas Barton" w:date="2021-03-28T18:30:39.681Z" w:id="1093611738"/>
          <w:noProof/>
        </w:rPr>
      </w:pPr>
      <w:r w:rsidR="00BB3DA5">
        <w:rPr/>
        <w:t>There are a number of help and support articles that are easily accessible via the web application to guide the user through any issues they may be having with the application.</w:t>
      </w:r>
      <w:r w:rsidRPr="6AAD7154" w:rsidR="002541FD">
        <w:rPr>
          <w:noProof/>
        </w:rPr>
        <w:t xml:space="preserve"> </w:t>
      </w:r>
    </w:p>
    <w:p w:rsidR="05F922A4" w:rsidP="70B2DA40" w:rsidRDefault="05F922A4" w14:paraId="4513E07A" w14:textId="00B9C64D">
      <w:pPr>
        <w:pStyle w:val="Normal"/>
        <w:jc w:val="center"/>
        <w:rPr>
          <w:b w:val="1"/>
          <w:bCs w:val="1"/>
        </w:rPr>
      </w:pPr>
      <w:ins w:author="Thomas Barton" w:date="2021-03-28T18:30:41.086Z" w:id="1380711862">
        <w:r w:rsidR="05F922A4">
          <w:drawing>
            <wp:inline wp14:editId="05E4A3CD" wp14:anchorId="4E22F1FE">
              <wp:extent cx="6064118" cy="3019425"/>
              <wp:effectExtent l="0" t="0" r="0" b="0"/>
              <wp:docPr id="409519308" name="" title="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0" name=""/>
                      <pic:cNvPicPr/>
                    </pic:nvPicPr>
                    <pic:blipFill>
                      <a:blip r:embed="R7ed9edd5a37d415f">
                        <a:extLst xmlns:a="http://schemas.openxmlformats.org/drawingml/2006/main">
                          <a:ext xmlns:a="http://schemas.openxmlformats.org/drawingml/2006/main"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0" flipH="0" flipV="0">
                        <a:off x="0" y="0"/>
                        <a:ext cx="6064118" cy="30194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ins w:author="Thomas Barton" w:date="2021-03-28T20:15:51.03Z" w:id="133425285">
        <w:r w:rsidRPr="70B2DA40" w:rsidR="60899D29">
          <w:rPr>
            <w:b w:val="1"/>
            <w:bCs w:val="1"/>
          </w:rPr>
          <w:t xml:space="preserve">Figure </w:t>
        </w:r>
      </w:ins>
      <w:r w:rsidRPr="70B2DA40">
        <w:rPr>
          <w:b w:val="1"/>
          <w:bCs w:val="1"/>
        </w:rPr>
        <w:fldChar w:fldCharType="begin"/>
      </w:r>
      <w:r w:rsidRPr="70B2DA40">
        <w:rPr>
          <w:b w:val="1"/>
          <w:bCs w:val="1"/>
        </w:rPr>
        <w:instrText xml:space="preserve"> SEQ Figure \* ARABIC </w:instrText>
      </w:r>
      <w:r w:rsidRPr="70B2DA40">
        <w:rPr>
          <w:b w:val="1"/>
          <w:bCs w:val="1"/>
        </w:rPr>
        <w:fldChar w:fldCharType="separate"/>
      </w:r>
      <w:ins w:author="Thomas Barton" w:date="2021-03-28T20:15:51.03Z" w:id="783071911">
        <w:r w:rsidRPr="70B2DA40" w:rsidR="60899D29">
          <w:rPr>
            <w:b w:val="1"/>
            <w:bCs w:val="1"/>
            <w:noProof/>
          </w:rPr>
          <w:t>1</w:t>
        </w:r>
      </w:ins>
      <w:r w:rsidRPr="70B2DA40">
        <w:rPr>
          <w:b w:val="1"/>
          <w:bCs w:val="1"/>
        </w:rPr>
        <w:fldChar w:fldCharType="end"/>
      </w:r>
      <w:ins w:author="Thomas Barton" w:date="2021-03-28T20:15:51.03Z" w:id="1739758532">
        <w:r w:rsidRPr="70B2DA40" w:rsidR="60899D29">
          <w:rPr>
            <w:b w:val="1"/>
            <w:bCs w:val="1"/>
          </w:rPr>
          <w:t xml:space="preserve"> – FAQs</w:t>
        </w:r>
      </w:ins>
    </w:p>
    <w:p w:rsidR="00BB3DA5" w:rsidP="006B2B3A" w:rsidRDefault="00BB3DA5" w14:paraId="3E96A428" w14:textId="6CF1114A">
      <w:pPr>
        <w:jc w:val="center"/>
        <w:rPr>
          <w:noProof/>
        </w:rPr>
      </w:pPr>
    </w:p>
    <w:p w:rsidR="0035360A" w:rsidP="0078564F" w:rsidRDefault="0094376D" w14:paraId="522033D1" w14:textId="6C170341">
      <w:pPr>
        <w:pStyle w:val="Heading2"/>
      </w:pPr>
      <w:bookmarkStart w:name="_Toc67341113" w:id="165"/>
      <w:r>
        <w:t>Support</w:t>
      </w:r>
      <w:bookmarkEnd w:id="165"/>
    </w:p>
    <w:p w:rsidR="2D44EC2F" w:rsidP="00EA7853" w:rsidRDefault="2D44EC2F" w14:paraId="570C13E6" w14:textId="272FE620">
      <w:bookmarkStart w:name="_Toc67341114" w:id="166"/>
      <w:r w:rsidR="2D44EC2F">
        <w:rPr/>
        <w:t xml:space="preserve">Many capabilities of this application were developed </w:t>
      </w:r>
      <w:r w:rsidR="4EA59B39">
        <w:rPr/>
        <w:t xml:space="preserve">primarily anchored to the Google </w:t>
      </w:r>
      <w:proofErr w:type="spellStart"/>
      <w:r w:rsidR="0078564F">
        <w:rPr/>
        <w:t>Dialogflow</w:t>
      </w:r>
      <w:proofErr w:type="spellEnd"/>
      <w:r w:rsidR="4EA59B39">
        <w:rPr/>
        <w:t xml:space="preserve"> platform and conforming to its subscription plans. </w:t>
      </w:r>
      <w:r w:rsidR="19BCD482">
        <w:rPr/>
        <w:t xml:space="preserve">Google has a variety of support </w:t>
      </w:r>
      <w:r w:rsidR="059898A3">
        <w:rPr/>
        <w:t xml:space="preserve">documents available for further information on </w:t>
      </w:r>
      <w:proofErr w:type="spellStart"/>
      <w:r w:rsidR="4AD8A6F1">
        <w:rPr/>
        <w:t>D</w:t>
      </w:r>
      <w:r w:rsidR="059898A3">
        <w:rPr/>
        <w:t>ialogflow</w:t>
      </w:r>
      <w:proofErr w:type="spellEnd"/>
      <w:r w:rsidR="059898A3">
        <w:rPr/>
        <w:t xml:space="preserve">. </w:t>
      </w:r>
      <w:commentRangeStart w:id="168735490"/>
      <w:r w:rsidR="4412B80C">
        <w:rPr/>
        <w:t>Form Scriber documentation is made by the Spring 2021 UMGC Software engineering masters course class.</w:t>
      </w:r>
      <w:bookmarkEnd w:id="166"/>
      <w:commentRangeEnd w:id="168735490"/>
      <w:r>
        <w:rPr>
          <w:rStyle w:val="CommentReference"/>
        </w:rPr>
        <w:commentReference w:id="168735490"/>
      </w:r>
    </w:p>
    <w:p w:rsidRPr="006B2B3A" w:rsidR="004B3BF2" w:rsidP="006B2B3A" w:rsidRDefault="4F492493" w14:paraId="5E139F0B" w14:textId="1D5AD8D2">
      <w:pPr>
        <w:pStyle w:val="ListParagraph"/>
        <w:numPr>
          <w:ilvl w:val="0"/>
          <w:numId w:val="59"/>
        </w:numPr>
        <w:rPr>
          <w:rFonts w:asciiTheme="minorHAnsi" w:hAnsiTheme="minorHAnsi" w:eastAsiaTheme="minorEastAsia" w:cstheme="minorBidi"/>
        </w:rPr>
      </w:pPr>
      <w:r>
        <w:t xml:space="preserve">Support page for dialogflow: </w:t>
      </w:r>
      <w:hyperlink w:history="1" r:id="rId33">
        <w:r w:rsidRPr="3FCDBE62">
          <w:rPr>
            <w:rStyle w:val="Hyperlink"/>
          </w:rPr>
          <w:t>https://cloud.google.com/dialogflow/docs/support/getting-support</w:t>
        </w:r>
      </w:hyperlink>
    </w:p>
    <w:p w:rsidRPr="006B2B3A" w:rsidR="36C16D91" w:rsidP="006B2B3A" w:rsidRDefault="36C16D91" w14:paraId="341EC2F4" w14:textId="670FC2D2">
      <w:pPr>
        <w:pStyle w:val="ListParagraph"/>
        <w:numPr>
          <w:ilvl w:val="0"/>
          <w:numId w:val="59"/>
        </w:numPr>
        <w:rPr>
          <w:rFonts w:asciiTheme="minorHAnsi" w:hAnsiTheme="minorHAnsi" w:eastAsiaTheme="minorEastAsia" w:cstheme="minorBidi"/>
        </w:rPr>
      </w:pPr>
      <w:r w:rsidRPr="3FCDBE62">
        <w:t xml:space="preserve">Additional documentation: </w:t>
      </w:r>
      <w:hyperlink w:history="1" r:id="rId34">
        <w:r w:rsidRPr="00017A4A" w:rsidR="001753EC">
          <w:rPr>
            <w:rStyle w:val="Hyperlink"/>
          </w:rPr>
          <w:t>https://cloud.google.com/dialogflow#section-5</w:t>
        </w:r>
      </w:hyperlink>
      <w:r w:rsidR="001753EC">
        <w:t xml:space="preserve"> </w:t>
      </w:r>
    </w:p>
    <w:p w:rsidR="004B3BF2" w:rsidP="006B2B3A" w:rsidRDefault="014D3D13" w14:paraId="07C4A904" w14:textId="7F7F2327">
      <w:pPr>
        <w:pStyle w:val="ListParagraph"/>
        <w:numPr>
          <w:ilvl w:val="0"/>
          <w:numId w:val="59"/>
        </w:numPr>
      </w:pPr>
      <w:r>
        <w:t xml:space="preserve">Tutorials for Dialogflow: </w:t>
      </w:r>
      <w:hyperlink w:history="1" r:id="rId35">
        <w:r w:rsidRPr="00017A4A" w:rsidR="001753EC">
          <w:rPr>
            <w:rStyle w:val="Hyperlink"/>
          </w:rPr>
          <w:t>https://cloud.google.com/dialogflow/es/docs/tutorials</w:t>
        </w:r>
      </w:hyperlink>
      <w:r w:rsidR="001753EC">
        <w:t xml:space="preserve"> </w:t>
      </w:r>
    </w:p>
    <w:p w:rsidR="0035360A" w:rsidP="0078564F" w:rsidRDefault="7F777840" w14:paraId="7AF158A2" w14:textId="1DE554F0">
      <w:pPr>
        <w:pStyle w:val="Heading2"/>
      </w:pPr>
      <w:bookmarkStart w:name="_Toc67341115" w:id="167"/>
      <w:commentRangeStart w:id="168"/>
      <w:commentRangeStart w:id="304358277"/>
      <w:r w:rsidR="7F777840">
        <w:rPr/>
        <w:t xml:space="preserve">About </w:t>
      </w:r>
      <w:proofErr w:type="spellStart"/>
      <w:r w:rsidR="7F777840">
        <w:rPr/>
        <w:t>Dialogflow</w:t>
      </w:r>
      <w:proofErr w:type="spellEnd"/>
      <w:commentRangeEnd w:id="168"/>
      <w:r>
        <w:rPr>
          <w:rStyle w:val="CommentReference"/>
        </w:rPr>
        <w:commentReference w:id="168"/>
      </w:r>
      <w:bookmarkEnd w:id="167"/>
      <w:commentRangeEnd w:id="304358277"/>
      <w:r>
        <w:rPr>
          <w:rStyle w:val="CommentReference"/>
        </w:rPr>
        <w:commentReference w:id="304358277"/>
      </w:r>
    </w:p>
    <w:p w:rsidR="00AC1CFC" w:rsidP="0078564F" w:rsidRDefault="46DD19B3" w14:paraId="333922A6" w14:textId="49BB62B2">
      <w:r>
        <w:t xml:space="preserve">Dialogflow from </w:t>
      </w:r>
      <w:r w:rsidR="00EA7853">
        <w:t xml:space="preserve">Google’s </w:t>
      </w:r>
      <w:r>
        <w:t>perspective is tooled to be used as a customer interaction platform that allows customers to a</w:t>
      </w:r>
      <w:r w:rsidR="23F65873">
        <w:t xml:space="preserve">ccess </w:t>
      </w:r>
      <w:r w:rsidR="001753EC">
        <w:t>pertinent</w:t>
      </w:r>
      <w:r w:rsidR="001753EC">
        <w:t xml:space="preserve"> </w:t>
      </w:r>
      <w:r w:rsidR="23F65873">
        <w:t xml:space="preserve">information from a company. </w:t>
      </w:r>
      <w:r w:rsidR="53999870">
        <w:t xml:space="preserve">There are two </w:t>
      </w:r>
      <w:r w:rsidR="0078564F">
        <w:t>editions</w:t>
      </w:r>
      <w:r w:rsidR="53999870">
        <w:t xml:space="preserve"> created for </w:t>
      </w:r>
      <w:r w:rsidR="001753EC">
        <w:t>D</w:t>
      </w:r>
      <w:r w:rsidR="53999870">
        <w:t>ialogflow, the ES basic edition, and the CX edition which have some ex</w:t>
      </w:r>
      <w:r w:rsidR="2469DC8A">
        <w:t xml:space="preserve">tra features. </w:t>
      </w:r>
      <w:r w:rsidR="0885869C">
        <w:t>There are many customers that currently use Dialogflow for their own purpos</w:t>
      </w:r>
      <w:r w:rsidR="001753EC">
        <w:t>es</w:t>
      </w:r>
      <w:r w:rsidR="0885869C">
        <w:t xml:space="preserve"> such as Home Depot, Blue Apron, UPS, Etsy, and PayPal to name a few </w:t>
      </w:r>
      <w:r w:rsidR="001753EC">
        <w:t>ex</w:t>
      </w:r>
      <w:r w:rsidR="40C3D569">
        <w:t>amples.</w:t>
      </w:r>
    </w:p>
    <w:p w:rsidR="0035360A" w:rsidP="0078564F" w:rsidRDefault="0094376D" w14:paraId="627DD07F" w14:textId="1B5C94C6">
      <w:pPr>
        <w:pStyle w:val="Heading2"/>
      </w:pPr>
      <w:bookmarkStart w:name="_Toc67341116" w:id="169"/>
      <w:r>
        <w:t>Connections to The Application</w:t>
      </w:r>
      <w:bookmarkEnd w:id="169"/>
      <w:r w:rsidR="00AC1CFC">
        <w:t xml:space="preserve"> </w:t>
      </w:r>
    </w:p>
    <w:p w:rsidR="0094376D" w:rsidP="0078564F" w:rsidRDefault="5549AFD1" w14:paraId="56FD0C39" w14:textId="32B6C58F">
      <w:r>
        <w:t xml:space="preserve">Dialogflow serves as the main </w:t>
      </w:r>
      <w:r w:rsidR="0078564F">
        <w:t>engine</w:t>
      </w:r>
      <w:r>
        <w:t xml:space="preserve"> for converting user </w:t>
      </w:r>
      <w:r w:rsidR="001753EC">
        <w:t xml:space="preserve">voice or text </w:t>
      </w:r>
      <w:r>
        <w:t xml:space="preserve">input into </w:t>
      </w:r>
      <w:r w:rsidR="001753EC">
        <w:t xml:space="preserve">processable </w:t>
      </w:r>
      <w:r>
        <w:t xml:space="preserve">data and then </w:t>
      </w:r>
      <w:r w:rsidR="001753EC">
        <w:t>fulfilled through a REST API built in Go</w:t>
      </w:r>
      <w:r>
        <w:t>.</w:t>
      </w:r>
      <w:r w:rsidR="001753EC">
        <w:t xml:space="preserve"> The REST API</w:t>
      </w:r>
      <w:r>
        <w:t xml:space="preserve"> </w:t>
      </w:r>
      <w:r w:rsidR="001753EC">
        <w:t>handles connections to the Google Doc as well as generating the necessary intents and entities that will need to be populated in the final report.</w:t>
      </w:r>
    </w:p>
    <w:p w:rsidR="0078564F" w:rsidRDefault="0078564F" w14:paraId="77FA5A64" w14:textId="77777777">
      <w:pPr>
        <w:rPr>
          <w:smallCaps/>
          <w:spacing w:val="5"/>
          <w:sz w:val="36"/>
          <w:szCs w:val="36"/>
        </w:rPr>
      </w:pPr>
      <w:bookmarkStart w:name="_Toc67341117" w:id="170"/>
      <w:r>
        <w:br w:type="page"/>
      </w:r>
    </w:p>
    <w:p w:rsidR="00196AAD" w:rsidP="0078564F" w:rsidRDefault="00196AAD" w14:paraId="286A18C4" w14:textId="352217DD">
      <w:pPr>
        <w:pStyle w:val="Heading1"/>
      </w:pPr>
      <w:r>
        <w:t>Functional Interface</w:t>
      </w:r>
      <w:bookmarkEnd w:id="170"/>
    </w:p>
    <w:p w:rsidR="5BC0CBBE" w:rsidP="001753EC" w:rsidRDefault="001753EC" w14:paraId="65123CB4" w14:textId="1D50A479">
      <w:pPr>
        <w:pStyle w:val="ListParagraph"/>
        <w:numPr>
          <w:ilvl w:val="0"/>
          <w:numId w:val="60"/>
        </w:numPr>
        <w:rPr/>
      </w:pPr>
      <w:r w:rsidR="001753EC">
        <w:rPr/>
        <w:t xml:space="preserve">Download the mobile app or visit the </w:t>
      </w:r>
      <w:del w:author="Jean-nae' Dedrick" w:date="2021-03-26T19:52:39.251Z" w:id="1312988076">
        <w:r w:rsidDel="001753EC">
          <w:delText>f</w:delText>
        </w:r>
      </w:del>
      <w:ins w:author="Jean-nae' Dedrick" w:date="2021-03-26T19:52:40.999Z" w:id="533599617">
        <w:r w:rsidR="06ADA695">
          <w:t>F</w:t>
        </w:r>
      </w:ins>
      <w:r w:rsidR="001753EC">
        <w:rPr/>
        <w:t>orm</w:t>
      </w:r>
      <w:ins w:author="Jean-nae' Dedrick" w:date="2021-03-26T19:52:44.593Z" w:id="323049575">
        <w:r w:rsidR="7CD1E66D">
          <w:t xml:space="preserve"> S</w:t>
        </w:r>
      </w:ins>
      <w:del w:author="Jean-nae' Dedrick" w:date="2021-03-26T19:52:43.731Z" w:id="247110585">
        <w:r w:rsidDel="001753EC">
          <w:delText>s</w:delText>
        </w:r>
      </w:del>
      <w:r w:rsidR="001753EC">
        <w:rPr/>
        <w:t xml:space="preserve">criber web application at </w:t>
      </w:r>
      <w:hyperlink r:id="R572606fe66054f0d">
        <w:r w:rsidRPr="7B53FDEC" w:rsidR="001753EC">
          <w:rPr>
            <w:rStyle w:val="Hyperlink"/>
          </w:rPr>
          <w:t>https://formscriber.com</w:t>
        </w:r>
      </w:hyperlink>
    </w:p>
    <w:p w:rsidR="001753EC" w:rsidP="001753EC" w:rsidRDefault="001753EC" w14:paraId="6F65A18E" w14:textId="41C95E87">
      <w:pPr>
        <w:pStyle w:val="ListParagraph"/>
        <w:numPr>
          <w:ilvl w:val="0"/>
          <w:numId w:val="60"/>
        </w:numPr>
      </w:pPr>
      <w:r>
        <w:t>Select the Form Scriber Chat application which will open the Dialogflow Agent</w:t>
      </w:r>
    </w:p>
    <w:p w:rsidR="001753EC" w:rsidP="001753EC" w:rsidRDefault="001753EC" w14:paraId="63EBC5FE" w14:textId="68090BA9">
      <w:pPr>
        <w:pStyle w:val="ListParagraph"/>
        <w:numPr>
          <w:ilvl w:val="0"/>
          <w:numId w:val="60"/>
        </w:numPr>
      </w:pPr>
      <w:r>
        <w:t>Type or say “Start a new report” in the Dialogflow chat</w:t>
      </w:r>
      <w:ins w:author="Eugene Kim" w:date="2021-03-23T21:53:00Z" w:id="171">
        <w:r w:rsidR="00D269A0">
          <w:t xml:space="preserve"> </w:t>
        </w:r>
      </w:ins>
      <w:r>
        <w:t>box.</w:t>
      </w:r>
    </w:p>
    <w:p w:rsidR="001753EC" w:rsidP="001753EC" w:rsidRDefault="001753EC" w14:paraId="653C3E8D" w14:textId="580D571E">
      <w:pPr>
        <w:pStyle w:val="ListParagraph"/>
        <w:numPr>
          <w:ilvl w:val="0"/>
          <w:numId w:val="60"/>
        </w:numPr>
      </w:pPr>
      <w:r>
        <w:t xml:space="preserve">Copy and paste the </w:t>
      </w:r>
      <w:r w:rsidR="00BB3DA5">
        <w:t>URL</w:t>
      </w:r>
      <w:r>
        <w:t xml:space="preserve"> of your Google Doc with the form fields</w:t>
      </w:r>
    </w:p>
    <w:p w:rsidR="001753EC" w:rsidP="001753EC" w:rsidRDefault="001753EC" w14:paraId="5A507809" w14:textId="31CDDFC3">
      <w:pPr>
        <w:pStyle w:val="ListParagraph"/>
        <w:numPr>
          <w:ilvl w:val="1"/>
          <w:numId w:val="60"/>
        </w:numPr>
      </w:pPr>
      <w:r>
        <w:t>Make sure to follow the instructions on the page to share your Google Drive folder beforehand to email</w:t>
      </w:r>
    </w:p>
    <w:p w:rsidR="001753EC" w:rsidP="001753EC" w:rsidRDefault="001753EC" w14:paraId="420E1B60" w14:textId="58E240E6">
      <w:pPr>
        <w:pStyle w:val="ListParagraph"/>
        <w:numPr>
          <w:ilvl w:val="0"/>
          <w:numId w:val="60"/>
        </w:numPr>
      </w:pPr>
      <w:r>
        <w:t>Fill out various form fields by typing or saying the field name and the data you want to fill it with.</w:t>
      </w:r>
    </w:p>
    <w:p w:rsidR="001753EC" w:rsidP="001753EC" w:rsidRDefault="001753EC" w14:paraId="7AE08A92" w14:textId="241156C5">
      <w:pPr>
        <w:pStyle w:val="ListParagraph"/>
        <w:numPr>
          <w:ilvl w:val="1"/>
          <w:numId w:val="60"/>
        </w:numPr>
      </w:pPr>
      <w:r>
        <w:t>The agent will confirm field names and you may have to repeat the data to be populated.</w:t>
      </w:r>
    </w:p>
    <w:p w:rsidR="001753EC" w:rsidP="006B2B3A" w:rsidRDefault="001753EC" w14:paraId="483A9ADC" w14:textId="2E18F5E6">
      <w:pPr>
        <w:pStyle w:val="ListParagraph"/>
        <w:numPr>
          <w:ilvl w:val="0"/>
          <w:numId w:val="60"/>
        </w:numPr>
      </w:pPr>
      <w:r>
        <w:t>When all form fields are populated, type or say “print report” to print the report or visit the Google Doc page to view your finished report.</w:t>
      </w:r>
    </w:p>
    <w:p w:rsidRPr="00C602CB" w:rsidR="00165F5E" w:rsidP="006B2B3A" w:rsidRDefault="0094376D" w14:paraId="17AD93B2" w14:textId="188D856B">
      <w:pPr>
        <w:pStyle w:val="Heading1"/>
      </w:pPr>
      <w:bookmarkStart w:name="_Toc67341118" w:id="172"/>
      <w:r w:rsidRPr="00C602CB">
        <w:t>Troubleshooting</w:t>
      </w:r>
      <w:bookmarkEnd w:id="172"/>
    </w:p>
    <w:p w:rsidR="009027B2" w:rsidP="00B367E3" w:rsidRDefault="6E63D9C0" w14:paraId="6A69203B" w14:textId="3081203B">
      <w:pPr>
        <w:pStyle w:val="Heading3"/>
      </w:pPr>
      <w:bookmarkStart w:name="_Toc67341119" w:id="173"/>
      <w:r>
        <w:t>Dialogflow</w:t>
      </w:r>
      <w:bookmarkEnd w:id="173"/>
    </w:p>
    <w:p w:rsidRPr="00D66961" w:rsidR="009027B2" w:rsidP="0078564F" w:rsidRDefault="0078564F" w14:paraId="75E7926C" w14:textId="787D5B5F">
      <w:r w:rsidR="0078564F">
        <w:rPr/>
        <w:t>Occasionally</w:t>
      </w:r>
      <w:r w:rsidR="5BA5EE59">
        <w:rPr/>
        <w:t xml:space="preserve"> a chat agent that is </w:t>
      </w:r>
      <w:r w:rsidR="2EAF664C">
        <w:rPr/>
        <w:t>interpreting</w:t>
      </w:r>
      <w:r w:rsidR="5BA5EE59">
        <w:rPr/>
        <w:t xml:space="preserve"> </w:t>
      </w:r>
      <w:r w:rsidR="006B2B3A">
        <w:rPr/>
        <w:t xml:space="preserve">the user’s </w:t>
      </w:r>
      <w:r w:rsidR="5BA5EE59">
        <w:rPr/>
        <w:t xml:space="preserve">voice may not </w:t>
      </w:r>
      <w:r w:rsidR="7A978E75">
        <w:rPr/>
        <w:t>understand</w:t>
      </w:r>
      <w:r w:rsidR="5BA5EE59">
        <w:rPr/>
        <w:t xml:space="preserve"> what was said</w:t>
      </w:r>
      <w:r w:rsidR="006B2B3A">
        <w:rPr/>
        <w:t xml:space="preserve">. </w:t>
      </w:r>
      <w:r w:rsidR="5BA5EE59">
        <w:rPr/>
        <w:t>The agent will mark that as the actual failure of interpretation</w:t>
      </w:r>
      <w:del w:author="Jean-nae' Dedrick" w:date="2021-03-26T19:56:55.189Z" w:id="46858209">
        <w:r w:rsidDel="07817A78">
          <w:delText>,</w:delText>
        </w:r>
      </w:del>
      <w:r w:rsidR="07817A78">
        <w:rPr/>
        <w:t xml:space="preserve"> </w:t>
      </w:r>
      <w:r w:rsidR="7B290328">
        <w:rPr/>
        <w:t>and may ask the user to try again.</w:t>
      </w:r>
      <w:r w:rsidR="006B2B3A">
        <w:rPr/>
        <w:t xml:space="preserve"> The following steps can also be taken to resolve these issues:</w:t>
      </w:r>
    </w:p>
    <w:p w:rsidRPr="0078564F" w:rsidR="7B290328" w:rsidP="0078564F" w:rsidRDefault="7B290328" w14:paraId="64D9F856" w14:textId="307E2D0C">
      <w:pPr>
        <w:pStyle w:val="ListParagraph"/>
        <w:numPr>
          <w:ilvl w:val="0"/>
          <w:numId w:val="49"/>
        </w:numPr>
        <w:ind w:left="720"/>
        <w:rPr>
          <w:rFonts w:asciiTheme="minorHAnsi" w:hAnsiTheme="minorHAnsi" w:eastAsiaTheme="minorEastAsia" w:cstheme="minorBidi"/>
        </w:rPr>
      </w:pPr>
      <w:r>
        <w:t>Try to record a phrase again.</w:t>
      </w:r>
    </w:p>
    <w:p w:rsidR="7B290328" w:rsidP="0078564F" w:rsidRDefault="7B290328" w14:paraId="466A1D58" w14:textId="19B89935">
      <w:pPr>
        <w:pStyle w:val="ListParagraph"/>
        <w:numPr>
          <w:ilvl w:val="0"/>
          <w:numId w:val="49"/>
        </w:numPr>
        <w:ind w:left="720"/>
      </w:pPr>
      <w:r>
        <w:t>Check</w:t>
      </w:r>
      <w:r w:rsidR="006B2B3A">
        <w:t xml:space="preserve"> the</w:t>
      </w:r>
      <w:r>
        <w:t xml:space="preserve"> internet connection.</w:t>
      </w:r>
    </w:p>
    <w:p w:rsidR="7B290328" w:rsidP="0078564F" w:rsidRDefault="7B290328" w14:paraId="3461FD32" w14:textId="66852BA5">
      <w:pPr>
        <w:pStyle w:val="ListParagraph"/>
        <w:numPr>
          <w:ilvl w:val="0"/>
          <w:numId w:val="49"/>
        </w:numPr>
        <w:ind w:left="720"/>
      </w:pPr>
      <w:r>
        <w:t xml:space="preserve">Move the recording device closer to the user when </w:t>
      </w:r>
      <w:r w:rsidR="0078564F">
        <w:t>speaking</w:t>
      </w:r>
      <w:r>
        <w:t>.</w:t>
      </w:r>
    </w:p>
    <w:p w:rsidR="00C91500" w:rsidP="00B367E3" w:rsidRDefault="7B290328" w14:paraId="53E049A7" w14:textId="75FAF2E9">
      <w:pPr>
        <w:pStyle w:val="Heading3"/>
      </w:pPr>
      <w:bookmarkStart w:name="_Toc67341120" w:id="174"/>
      <w:r>
        <w:t>REST API</w:t>
      </w:r>
      <w:bookmarkEnd w:id="174"/>
    </w:p>
    <w:p w:rsidRPr="00D66961" w:rsidR="00C91500" w:rsidP="0078564F" w:rsidRDefault="77A5F652" w14:paraId="6703D213" w14:textId="1DE84D32">
      <w:r>
        <w:t xml:space="preserve">Please refer to the </w:t>
      </w:r>
      <w:r w:rsidR="0078564F">
        <w:t>programmer’s</w:t>
      </w:r>
      <w:r>
        <w:t xml:space="preserve"> guide for the Form Scriber tool to troubleshoot and resolve issues with the REST API.</w:t>
      </w:r>
    </w:p>
    <w:p w:rsidRPr="00C602CB" w:rsidR="0094376D" w:rsidP="0078564F" w:rsidRDefault="0094376D" w14:paraId="2CEC0036" w14:textId="0BBB2676">
      <w:pPr>
        <w:pStyle w:val="Heading1"/>
      </w:pPr>
      <w:bookmarkStart w:name="_Toc67341121" w:id="175"/>
      <w:r w:rsidRPr="00C602CB">
        <w:t>Maintenance</w:t>
      </w:r>
      <w:bookmarkEnd w:id="175"/>
    </w:p>
    <w:p w:rsidR="00D66961" w:rsidP="00B367E3" w:rsidRDefault="4E58C650" w14:paraId="3D754542" w14:textId="7CF423BC">
      <w:pPr>
        <w:pStyle w:val="Heading3"/>
      </w:pPr>
      <w:bookmarkStart w:name="_Toc67341122" w:id="176"/>
      <w:r>
        <w:t>Dialogflow</w:t>
      </w:r>
      <w:bookmarkEnd w:id="176"/>
    </w:p>
    <w:p w:rsidRPr="004029AA" w:rsidR="0021597A" w:rsidP="0078564F" w:rsidRDefault="78E589E2" w14:paraId="7FFFD39B" w14:textId="4B57DF91">
      <w:pPr>
        <w:rPr>
          <w:color w:val="1155CC"/>
          <w:u w:val="single"/>
        </w:rPr>
      </w:pPr>
      <w:r w:rsidRPr="0078564F">
        <w:t xml:space="preserve">The Dialogflow </w:t>
      </w:r>
      <w:r w:rsidRPr="0078564F" w:rsidR="117619B4">
        <w:t xml:space="preserve">Form Scriber agent must be registered with </w:t>
      </w:r>
      <w:r w:rsidR="006B2B3A">
        <w:t>Google</w:t>
      </w:r>
      <w:r w:rsidRPr="0078564F" w:rsidR="006B2B3A">
        <w:t xml:space="preserve"> </w:t>
      </w:r>
      <w:r w:rsidRPr="0078564F" w:rsidR="117619B4">
        <w:t>before use</w:t>
      </w:r>
      <w:r w:rsidR="006B2B3A">
        <w:t>. O</w:t>
      </w:r>
      <w:r w:rsidRPr="0078564F" w:rsidR="117619B4">
        <w:t>nce registered</w:t>
      </w:r>
      <w:r w:rsidR="006B2B3A">
        <w:t>, the agent</w:t>
      </w:r>
      <w:r w:rsidRPr="0078564F" w:rsidR="117619B4">
        <w:t xml:space="preserve"> will continue to function and be maintained within </w:t>
      </w:r>
      <w:r w:rsidR="006B2B3A">
        <w:t>G</w:t>
      </w:r>
      <w:r w:rsidRPr="0078564F" w:rsidR="117619B4">
        <w:t>oogle</w:t>
      </w:r>
      <w:r w:rsidR="006B2B3A">
        <w:t>’</w:t>
      </w:r>
      <w:r w:rsidRPr="0078564F" w:rsidR="117619B4">
        <w:t xml:space="preserve">s hardware. </w:t>
      </w:r>
      <w:r w:rsidRPr="0078564F" w:rsidR="14A24859">
        <w:t>Additional assi</w:t>
      </w:r>
      <w:r w:rsidRPr="0078564F" w:rsidR="0078564F">
        <w:t>s</w:t>
      </w:r>
      <w:r w:rsidRPr="0078564F" w:rsidR="14A24859">
        <w:t>tance for maint</w:t>
      </w:r>
      <w:r w:rsidRPr="0078564F" w:rsidR="0078564F">
        <w:t>e</w:t>
      </w:r>
      <w:r w:rsidRPr="0078564F" w:rsidR="14A24859">
        <w:t>nance should be directed towards Google Dialogflow Support.</w:t>
      </w:r>
      <w:r w:rsidRPr="0078564F" w:rsidR="26B74E37">
        <w:t xml:space="preserve"> </w:t>
      </w:r>
      <w:r w:rsidRPr="0078564F" w:rsidR="6322FF8F">
        <w:t xml:space="preserve">Support </w:t>
      </w:r>
      <w:r w:rsidRPr="0078564F" w:rsidR="0454BF19">
        <w:t>can come in the form of support packages, non-paid official support or commun</w:t>
      </w:r>
      <w:r w:rsidRPr="0078564F" w:rsidR="0078564F">
        <w:t>i</w:t>
      </w:r>
      <w:r w:rsidRPr="0078564F" w:rsidR="0454BF19">
        <w:t>ty support.</w:t>
      </w:r>
      <w:r w:rsidRPr="0078564F" w:rsidR="0078564F">
        <w:t xml:space="preserve"> For more information visit</w:t>
      </w:r>
      <w:r w:rsidR="0078564F">
        <w:rPr>
          <w:color w:val="1155CC"/>
          <w:u w:val="single"/>
        </w:rPr>
        <w:t xml:space="preserve"> </w:t>
      </w:r>
      <w:r w:rsidRPr="7A75FBDB" w:rsidR="0454BF19">
        <w:rPr>
          <w:color w:val="1155CC"/>
          <w:u w:val="single"/>
        </w:rPr>
        <w:t>https://cloud.google.com/dialogflow/docs/support/getting-support</w:t>
      </w:r>
    </w:p>
    <w:p w:rsidR="008A33EE" w:rsidP="00B367E3" w:rsidRDefault="4E58C650" w14:paraId="4792DE65" w14:textId="17E58B47">
      <w:pPr>
        <w:pStyle w:val="Heading3"/>
      </w:pPr>
      <w:bookmarkStart w:name="_Toc67341123" w:id="177"/>
      <w:r>
        <w:t>Rest API</w:t>
      </w:r>
      <w:bookmarkEnd w:id="177"/>
    </w:p>
    <w:p w:rsidRPr="00E27D84" w:rsidR="008A33EE" w:rsidP="0078564F" w:rsidRDefault="04CAB821" w14:paraId="186EFA16" w14:textId="147C16DC">
      <w:r>
        <w:t xml:space="preserve">The REST API is deployed within a Kubernetes </w:t>
      </w:r>
      <w:r w:rsidR="006B2B3A">
        <w:t>cluster</w:t>
      </w:r>
      <w:r>
        <w:t xml:space="preserve">, which runs on customer hosted hardware. For Kubernetes support, visit the Kubernetes support page. </w:t>
      </w:r>
      <w:hyperlink w:history="1" r:id="rId37">
        <w:r w:rsidRPr="00017A4A" w:rsidR="006B2B3A">
          <w:rPr>
            <w:rStyle w:val="Hyperlink"/>
          </w:rPr>
          <w:t>https://kubernetes.io/docs/home/</w:t>
        </w:r>
      </w:hyperlink>
      <w:r w:rsidR="006B2B3A">
        <w:t xml:space="preserve"> </w:t>
      </w:r>
    </w:p>
    <w:p w:rsidRPr="00C602CB" w:rsidR="00FD5F85" w:rsidP="0078564F" w:rsidRDefault="0094376D" w14:paraId="6B8C69F2" w14:textId="2D0072EE">
      <w:pPr>
        <w:pStyle w:val="Heading1"/>
      </w:pPr>
      <w:bookmarkStart w:name="_Toc67341124" w:id="178"/>
      <w:r>
        <w:t>Technical Support</w:t>
      </w:r>
      <w:bookmarkEnd w:id="178"/>
    </w:p>
    <w:p w:rsidRPr="0078564F" w:rsidR="00090555" w:rsidP="00EA7853" w:rsidRDefault="023D922B" w14:paraId="64C8CAD4" w14:textId="5DB2407D">
      <w:pPr>
        <w:rPr>
          <w:color w:val="000000" w:themeColor="text1"/>
        </w:rPr>
      </w:pPr>
      <w:r w:rsidRPr="0078564F">
        <w:rPr>
          <w:color w:val="000000" w:themeColor="text1"/>
        </w:rPr>
        <w:t>All software developed under this project is deemed to be open-source educational work and available for use and modification.</w:t>
      </w:r>
      <w:r w:rsidRPr="0078564F">
        <w:t xml:space="preserve"> Please credit this team when creating and distributing modif</w:t>
      </w:r>
      <w:r w:rsidR="0078564F">
        <w:t>i</w:t>
      </w:r>
      <w:r w:rsidRPr="0078564F">
        <w:t>ed versions of this tool, or when using any of the techniques detailed within.</w:t>
      </w:r>
    </w:p>
    <w:p w:rsidRPr="0078564F" w:rsidR="00090555" w:rsidP="00EA7853" w:rsidRDefault="023D922B" w14:paraId="146AC2F2" w14:textId="171E0476">
      <w:r w:rsidR="023D922B">
        <w:rPr/>
        <w:t>The SWEN 670 team will NOT be responsible for setting up new individual instances for other users or partie</w:t>
      </w:r>
      <w:r w:rsidR="3B6EDBC4">
        <w:rPr/>
        <w:t>s, or implementing new features or fixing any bugs found within the program</w:t>
      </w:r>
      <w:r w:rsidR="023D922B">
        <w:rPr/>
        <w:t>. Any other user or party that wishes to use the Form Scriber tool may do so</w:t>
      </w:r>
      <w:ins w:author="Jean-nae' Dedrick" w:date="2021-03-26T20:03:36.168Z" w:id="1773084899">
        <w:r w:rsidR="585D617A">
          <w:t xml:space="preserve"> </w:t>
        </w:r>
      </w:ins>
      <w:del w:author="Jean-nae' Dedrick" w:date="2021-03-26T20:03:34.03Z" w:id="1171420670">
        <w:r w:rsidDel="023D922B">
          <w:delText xml:space="preserve">, </w:delText>
        </w:r>
      </w:del>
      <w:r w:rsidR="023D922B">
        <w:rPr/>
        <w:t xml:space="preserve">but assumes all responsibilities for hosting the application on their servers, registering the service with Google, and maintaining the application instance </w:t>
      </w:r>
      <w:r w:rsidR="023D922B">
        <w:rPr/>
        <w:t>that they download and initiate</w:t>
      </w:r>
      <w:r w:rsidR="155BEBDF">
        <w:rPr/>
        <w:t xml:space="preserve">. Any additional features and current bugs that those who wish to use this application desire must be created and/or fixed </w:t>
      </w:r>
      <w:r w:rsidR="06CB6B66">
        <w:rPr/>
        <w:t>by those who download the software.</w:t>
      </w:r>
    </w:p>
    <w:p w:rsidRPr="00A03DC4" w:rsidR="00A03DC4" w:rsidP="0078564F" w:rsidRDefault="00A03DC4" w14:paraId="5CC31B5E" w14:textId="549150C8">
      <w:pPr>
        <w:spacing w:before="100" w:beforeAutospacing="1" w:after="100" w:afterAutospacing="1" w:line="240" w:lineRule="auto"/>
        <w:ind w:left="360" w:hanging="360"/>
        <w:rPr>
          <w:rFonts w:ascii="Times New Roman" w:hAnsi="Times New Roman" w:eastAsia="Times New Roman" w:cs="Times New Roman"/>
          <w:sz w:val="24"/>
          <w:szCs w:val="24"/>
        </w:rPr>
      </w:pPr>
      <w:bookmarkStart w:name="_Toc67341125" w:id="179"/>
      <w:bookmarkStart w:name="_Toc67341126" w:id="180"/>
      <w:bookmarkEnd w:id="179"/>
      <w:bookmarkEnd w:id="180"/>
    </w:p>
    <w:sectPr w:rsidRPr="00A03DC4" w:rsidR="00A03DC4" w:rsidSect="0078564F">
      <w:type w:val="continuous"/>
      <w:pgSz w:w="12240" w:h="15840" w:orient="portrait" w:code="1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nitials="TB" w:author="Thomas Barton" w:date="2021-03-18T20:23:00Z" w:id="156">
    <w:p w:rsidR="0078564F" w:rsidRDefault="0078564F" w14:paraId="269BDB07" w14:textId="0E9B0475">
      <w:pPr>
        <w:pStyle w:val="CommentText"/>
      </w:pPr>
      <w:r>
        <w:t>The previous classes version of of this section was odd, seemed more technical for some reason.</w:t>
      </w:r>
      <w:r>
        <w:rPr>
          <w:rStyle w:val="CommentReference"/>
        </w:rPr>
        <w:annotationRef/>
      </w:r>
    </w:p>
  </w:comment>
  <w:comment w:initials="TB" w:author="Thomas Barton" w:date="2021-03-22T19:41:00Z" w:id="168">
    <w:p w:rsidR="0078564F" w:rsidRDefault="0078564F" w14:paraId="44DF18A0" w14:textId="5E6B568C">
      <w:pPr>
        <w:pStyle w:val="CommentText"/>
      </w:pPr>
      <w:r>
        <w:t>Turns out according to Wikipedia, Dialogflow is acquired software, so therefore google does not post much history about it.</w:t>
      </w:r>
      <w:r>
        <w:rPr>
          <w:rStyle w:val="CommentReference"/>
        </w:rPr>
        <w:annotationRef/>
      </w:r>
    </w:p>
  </w:comment>
  <w:comment w:initials="JD" w:author="Jean-nae' Dedrick" w:date="2021-03-26T15:04:20" w:id="304914357">
    <w:p w:rsidR="29BC696A" w:rsidRDefault="29BC696A" w14:paraId="63706AAD" w14:textId="752CED63">
      <w:pPr>
        <w:pStyle w:val="CommentText"/>
      </w:pPr>
      <w:r w:rsidR="29BC696A">
        <w:rPr/>
        <w:t>I have to go look to refresh my memory, but we are fine.</w:t>
      </w:r>
      <w:r>
        <w:rPr>
          <w:rStyle w:val="CommentReference"/>
        </w:rPr>
        <w:annotationRef/>
      </w:r>
    </w:p>
  </w:comment>
  <w:comment w:initials="TB" w:author="Thomas Barton" w:date="2021-03-26T20:35:40" w:id="304358277">
    <w:p w:rsidR="0A660F98" w:rsidRDefault="0A660F98" w14:paraId="577A73FD" w14:textId="3DD27CA3">
      <w:pPr>
        <w:pStyle w:val="CommentText"/>
      </w:pPr>
      <w:r w:rsidR="0A660F98">
        <w:rPr/>
        <w:t>dont know whether to include this part btw</w:t>
      </w:r>
      <w:r>
        <w:rPr>
          <w:rStyle w:val="CommentReference"/>
        </w:rPr>
        <w:annotationRef/>
      </w:r>
    </w:p>
  </w:comment>
  <w:comment w:initials="TB" w:author="Thomas Barton" w:date="2021-03-26T20:56:55" w:id="168735490">
    <w:p w:rsidR="0A660F98" w:rsidRDefault="0A660F98" w14:paraId="37391158" w14:textId="22939209">
      <w:pPr>
        <w:pStyle w:val="CommentText"/>
      </w:pPr>
      <w:r w:rsidR="0A660F98">
        <w:rPr/>
        <w:t>if the documentation does get hosted somewhere, this should point to alternate Form Scriber documentation.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69BDB07"/>
  <w15:commentEx w15:done="0" w15:paraId="44DF18A0"/>
  <w15:commentEx w15:done="0" w15:paraId="63706AAD" w15:paraIdParent="269BDB07"/>
  <w15:commentEx w15:done="0" w15:paraId="577A73FD" w15:paraIdParent="44DF18A0"/>
  <w15:commentEx w15:done="0" w15:paraId="37391158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B30E46D" w16cex:dateUtc="2021-03-19T00:23:00Z"/>
  <w16cex:commentExtensible w16cex:durableId="0D596B9F" w16cex:dateUtc="2021-03-22T23:41:00Z"/>
  <w16cex:commentExtensible w16cex:durableId="278F6DF7" w16cex:dateUtc="2021-03-26T20:04:20.34Z"/>
  <w16cex:commentExtensible w16cex:durableId="3B06F961" w16cex:dateUtc="2021-03-27T00:35:40Z"/>
  <w16cex:commentExtensible w16cex:durableId="112EE4B0" w16cex:dateUtc="2021-03-27T00:56:5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69BDB07" w16cid:durableId="5B30E46D"/>
  <w16cid:commentId w16cid:paraId="44DF18A0" w16cid:durableId="0D596B9F"/>
  <w16cid:commentId w16cid:paraId="63706AAD" w16cid:durableId="278F6DF7"/>
  <w16cid:commentId w16cid:paraId="577A73FD" w16cid:durableId="3B06F961"/>
  <w16cid:commentId w16cid:paraId="37391158" w16cid:durableId="112EE4B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8564F" w:rsidP="007D3D27" w:rsidRDefault="0078564F" w14:paraId="6D945146" w14:textId="77777777">
      <w:pPr>
        <w:spacing w:after="0" w:line="240" w:lineRule="auto"/>
      </w:pPr>
      <w:r>
        <w:separator/>
      </w:r>
    </w:p>
    <w:p w:rsidR="0078564F" w:rsidRDefault="0078564F" w14:paraId="6DFEDA25" w14:textId="77777777"/>
  </w:endnote>
  <w:endnote w:type="continuationSeparator" w:id="0">
    <w:p w:rsidR="0078564F" w:rsidP="007D3D27" w:rsidRDefault="0078564F" w14:paraId="5A924011" w14:textId="77777777">
      <w:pPr>
        <w:spacing w:after="0" w:line="240" w:lineRule="auto"/>
      </w:pPr>
      <w:r>
        <w:continuationSeparator/>
      </w:r>
    </w:p>
    <w:p w:rsidR="0078564F" w:rsidRDefault="0078564F" w14:paraId="37B0BDEB" w14:textId="77777777"/>
  </w:endnote>
  <w:endnote w:type="continuationNotice" w:id="1">
    <w:p w:rsidR="0078564F" w:rsidRDefault="0078564F" w14:paraId="4FF03E72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ahoma" w:hAnsi="Tahoma" w:cs="Tahoma"/>
        <w:sz w:val="20"/>
      </w:rPr>
      <w:id w:val="261386021"/>
      <w:docPartObj>
        <w:docPartGallery w:val="Page Numbers (Bottom of Page)"/>
        <w:docPartUnique/>
      </w:docPartObj>
    </w:sdtPr>
    <w:sdtEndPr/>
    <w:sdtContent>
      <w:p w:rsidR="0078564F" w:rsidP="1276E55A" w:rsidRDefault="0078564F" w14:paraId="724335A9" w14:textId="77777777">
        <w:pPr>
          <w:pStyle w:val="Footer"/>
          <w:spacing w:before="240"/>
          <w:jc w:val="center"/>
          <w:rPr>
            <w:sz w:val="20"/>
          </w:rPr>
        </w:pPr>
        <w:r w:rsidRPr="1276E55A">
          <w:rPr>
            <w:rFonts w:ascii="Tahoma" w:hAnsi="Tahoma" w:cs="Tahoma"/>
            <w:sz w:val="20"/>
          </w:rPr>
          <w:t>_____________________________________________________________________________________</w:t>
        </w:r>
      </w:p>
      <w:p w:rsidR="0078564F" w:rsidP="1276E55A" w:rsidRDefault="0078564F" w14:paraId="29EEE4A7" w14:textId="764302A8">
        <w:pPr>
          <w:pStyle w:val="Footer"/>
          <w:jc w:val="center"/>
          <w:rPr>
            <w:sz w:val="20"/>
          </w:rPr>
        </w:pPr>
        <w:r w:rsidRPr="1276E55A">
          <w:rPr>
            <w:rFonts w:ascii="Tahoma" w:hAnsi="Tahoma" w:cs="Tahoma"/>
            <w:sz w:val="20"/>
          </w:rPr>
          <w:fldChar w:fldCharType="begin"/>
        </w:r>
        <w:r w:rsidRPr="1276E55A">
          <w:rPr>
            <w:rFonts w:ascii="Tahoma" w:hAnsi="Tahoma" w:cs="Tahoma"/>
            <w:sz w:val="20"/>
          </w:rPr>
          <w:instrText xml:space="preserve"> PAGE   \* MERGEFORMAT </w:instrText>
        </w:r>
        <w:r w:rsidRPr="1276E55A">
          <w:rPr>
            <w:rFonts w:ascii="Tahoma" w:hAnsi="Tahoma" w:cs="Tahoma"/>
            <w:sz w:val="20"/>
          </w:rPr>
          <w:fldChar w:fldCharType="separate"/>
        </w:r>
        <w:r w:rsidRPr="1276E55A">
          <w:rPr>
            <w:rFonts w:ascii="Tahoma" w:hAnsi="Tahoma" w:cs="Tahoma"/>
            <w:sz w:val="20"/>
          </w:rPr>
          <w:t>1</w:t>
        </w:r>
        <w:r w:rsidRPr="1276E55A">
          <w:rPr>
            <w:rFonts w:ascii="Tahoma" w:hAnsi="Tahoma" w:cs="Tahoma"/>
            <w:sz w:val="20"/>
          </w:rPr>
          <w:fldChar w:fldCharType="end"/>
        </w:r>
      </w:p>
    </w:sdtContent>
  </w:sdt>
  <w:p w:rsidR="0078564F" w:rsidP="1276E55A" w:rsidRDefault="0078564F" w14:paraId="38C1F859" w14:textId="77777777">
    <w:pPr>
      <w:rPr>
        <w:rFonts w:ascii="Times New Roman" w:hAnsi="Times New Roman" w:eastAsia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8564F" w:rsidP="007D3D27" w:rsidRDefault="0078564F" w14:paraId="5E01CDD5" w14:textId="77777777">
      <w:pPr>
        <w:spacing w:after="0" w:line="240" w:lineRule="auto"/>
      </w:pPr>
      <w:r>
        <w:separator/>
      </w:r>
    </w:p>
    <w:p w:rsidR="0078564F" w:rsidRDefault="0078564F" w14:paraId="06424830" w14:textId="77777777"/>
  </w:footnote>
  <w:footnote w:type="continuationSeparator" w:id="0">
    <w:p w:rsidR="0078564F" w:rsidP="007D3D27" w:rsidRDefault="0078564F" w14:paraId="7623C24C" w14:textId="77777777">
      <w:pPr>
        <w:spacing w:after="0" w:line="240" w:lineRule="auto"/>
      </w:pPr>
      <w:r>
        <w:continuationSeparator/>
      </w:r>
    </w:p>
    <w:p w:rsidR="0078564F" w:rsidRDefault="0078564F" w14:paraId="54E1DDA9" w14:textId="77777777"/>
  </w:footnote>
  <w:footnote w:type="continuationNotice" w:id="1">
    <w:p w:rsidR="0078564F" w:rsidRDefault="0078564F" w14:paraId="11F1A9AE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F5781"/>
    <w:multiLevelType w:val="hybridMultilevel"/>
    <w:tmpl w:val="4BA2F586"/>
    <w:lvl w:ilvl="0" w:tplc="9AAE8F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D52A8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580E8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94C6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F7003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74A1C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E81B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FF026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71064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D61D23"/>
    <w:multiLevelType w:val="hybridMultilevel"/>
    <w:tmpl w:val="99FE1D22"/>
    <w:lvl w:ilvl="0" w:tplc="FAECF33C">
      <w:start w:val="1"/>
      <w:numFmt w:val="upperLetter"/>
      <w:pStyle w:val="PFAppendixHeading"/>
      <w:lvlText w:val="Appendix %1: "/>
      <w:lvlJc w:val="left"/>
      <w:pPr>
        <w:ind w:left="720" w:hanging="360"/>
      </w:pPr>
      <w:rPr>
        <w:rFonts w:hint="default" w:ascii="Tahoma" w:hAnsi="Tahoma"/>
        <w:b/>
        <w:i w:val="0"/>
        <w:color w:val="auto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F6980"/>
    <w:multiLevelType w:val="hybridMultilevel"/>
    <w:tmpl w:val="255CA0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1135AD"/>
    <w:multiLevelType w:val="hybridMultilevel"/>
    <w:tmpl w:val="401E1D78"/>
    <w:lvl w:ilvl="0" w:tplc="A7E8ED76">
      <w:start w:val="1"/>
      <w:numFmt w:val="decimal"/>
      <w:pStyle w:val="PFAppendixBSubsections"/>
      <w:lvlText w:val="B.%1 "/>
      <w:lvlJc w:val="left"/>
      <w:pPr>
        <w:ind w:left="720" w:hanging="360"/>
      </w:pPr>
      <w:rPr>
        <w:rFonts w:hint="default" w:ascii="Tahoma" w:hAnsi="Tahoma"/>
        <w:b/>
        <w:i w:val="0"/>
        <w:color w:val="auto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449C8"/>
    <w:multiLevelType w:val="hybridMultilevel"/>
    <w:tmpl w:val="9FA04E5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0C76404B"/>
    <w:multiLevelType w:val="hybridMultilevel"/>
    <w:tmpl w:val="6FB2677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F2D55B4"/>
    <w:multiLevelType w:val="hybridMultilevel"/>
    <w:tmpl w:val="4CB66BF0"/>
    <w:lvl w:ilvl="0" w:tplc="7BD8B5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EF24F3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plc="B6C675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plc="0A022A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96B4FC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ABA44F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603EB0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66C4DC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6B46E4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13E3BBE"/>
    <w:multiLevelType w:val="hybridMultilevel"/>
    <w:tmpl w:val="37788220"/>
    <w:lvl w:ilvl="0" w:tplc="AD7604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CF0BB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E8644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AC39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6CAB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E6630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B1083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69A22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6663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2115A84"/>
    <w:multiLevelType w:val="hybridMultilevel"/>
    <w:tmpl w:val="457E643E"/>
    <w:lvl w:ilvl="0" w:tplc="C61A88B6">
      <w:start w:val="5"/>
      <w:numFmt w:val="bullet"/>
      <w:lvlText w:val="-"/>
      <w:lvlJc w:val="left"/>
      <w:pPr>
        <w:ind w:left="180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9" w15:restartNumberingAfterBreak="0">
    <w:nsid w:val="134F7CB9"/>
    <w:multiLevelType w:val="hybridMultilevel"/>
    <w:tmpl w:val="ABC2B61A"/>
    <w:lvl w:ilvl="0" w:tplc="E0641C9E">
      <w:start w:val="1"/>
      <w:numFmt w:val="bullet"/>
      <w:pStyle w:val="PFBulleted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42204B4"/>
    <w:multiLevelType w:val="hybridMultilevel"/>
    <w:tmpl w:val="5E2EA922"/>
    <w:lvl w:ilvl="0" w:tplc="55B8F5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A99089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plc="E4949D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plc="B96840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1F8A76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D5140E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6B6435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649A06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E58853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17112248"/>
    <w:multiLevelType w:val="hybridMultilevel"/>
    <w:tmpl w:val="A76077AA"/>
    <w:lvl w:ilvl="0" w:tplc="CDBE79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DA00EC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plc="68BEB5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plc="719013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CA2A65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7B5ACE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C86EA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690EAD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13A88F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187B5BDE"/>
    <w:multiLevelType w:val="hybridMultilevel"/>
    <w:tmpl w:val="44221BDE"/>
    <w:lvl w:ilvl="0" w:tplc="5AC83DE2">
      <w:start w:val="1"/>
      <w:numFmt w:val="decimal"/>
      <w:pStyle w:val="PFNumberedList"/>
      <w:lvlText w:val="%1)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9B97C07"/>
    <w:multiLevelType w:val="hybridMultilevel"/>
    <w:tmpl w:val="A588D220"/>
    <w:lvl w:ilvl="0" w:tplc="A5DEB65A">
      <w:start w:val="1"/>
      <w:numFmt w:val="decimal"/>
      <w:pStyle w:val="PFAppendixESubsections"/>
      <w:lvlText w:val="E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B370B5"/>
    <w:multiLevelType w:val="multilevel"/>
    <w:tmpl w:val="10004FCC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660" w:hanging="660"/>
      </w:pPr>
      <w:rPr>
        <w:rFonts w:hint="default"/>
        <w:i w:val="0"/>
      </w:rPr>
    </w:lvl>
    <w:lvl w:ilvl="2">
      <w:start w:val="1"/>
      <w:numFmt w:val="decimal"/>
      <w:pStyle w:val="Style7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1BA8446D"/>
    <w:multiLevelType w:val="hybridMultilevel"/>
    <w:tmpl w:val="6016C858"/>
    <w:lvl w:ilvl="0" w:tplc="5FD036EC">
      <w:start w:val="1"/>
      <w:numFmt w:val="bullet"/>
      <w:pStyle w:val="Chatbo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D0C7961"/>
    <w:multiLevelType w:val="hybridMultilevel"/>
    <w:tmpl w:val="2946C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0E7F14"/>
    <w:multiLevelType w:val="hybridMultilevel"/>
    <w:tmpl w:val="FAC4B32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2497710"/>
    <w:multiLevelType w:val="hybridMultilevel"/>
    <w:tmpl w:val="ECE227AE"/>
    <w:lvl w:ilvl="0" w:tplc="7B34E1B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BEC1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AE60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28DF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58E8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2283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96E2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F2B6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2EED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C179A8"/>
    <w:multiLevelType w:val="hybridMultilevel"/>
    <w:tmpl w:val="F9ACF820"/>
    <w:lvl w:ilvl="0" w:tplc="4EB604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F2A67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plc="7CC4EB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plc="120010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D846B7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CCCC58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4EFA31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3070B8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FFC4C8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23E42A65"/>
    <w:multiLevelType w:val="hybridMultilevel"/>
    <w:tmpl w:val="F5E62B56"/>
    <w:lvl w:ilvl="0" w:tplc="1F961754">
      <w:start w:val="1"/>
      <w:numFmt w:val="decimal"/>
      <w:pStyle w:val="PFAppendixCSubsections"/>
      <w:lvlText w:val="C.%1 "/>
      <w:lvlJc w:val="left"/>
      <w:pPr>
        <w:ind w:left="720" w:hanging="360"/>
      </w:pPr>
      <w:rPr>
        <w:rFonts w:hint="default" w:ascii="Tahoma" w:hAnsi="Tahoma"/>
        <w:b/>
        <w:i w:val="0"/>
        <w:color w:val="auto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310C10"/>
    <w:multiLevelType w:val="hybridMultilevel"/>
    <w:tmpl w:val="014AB23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25CD5644"/>
    <w:multiLevelType w:val="hybridMultilevel"/>
    <w:tmpl w:val="4F807AC2"/>
    <w:lvl w:ilvl="0" w:tplc="C7C6A1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45A5F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0547E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092AF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A16A0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0C6B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F6AA7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4A4F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D2AC4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26844171"/>
    <w:multiLevelType w:val="hybridMultilevel"/>
    <w:tmpl w:val="A50C3086"/>
    <w:lvl w:ilvl="0" w:tplc="D3BA33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3AACF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5024C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BCEA9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2887C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73EE2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CDA4D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6CA82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7548F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2A4F60B7"/>
    <w:multiLevelType w:val="hybridMultilevel"/>
    <w:tmpl w:val="AFFAA992"/>
    <w:lvl w:ilvl="0" w:tplc="1130E5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D1F06B9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8643C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plc="3B0ED5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5080B3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F0AEEE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5E8EC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59A235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B2DE62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306420A0"/>
    <w:multiLevelType w:val="hybridMultilevel"/>
    <w:tmpl w:val="ABE2A8A4"/>
    <w:lvl w:ilvl="0" w:tplc="40B4CB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D2C97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BB0D9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F66C4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986C4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2FAB4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4E41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7F24E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72C1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328A2850"/>
    <w:multiLevelType w:val="hybridMultilevel"/>
    <w:tmpl w:val="6388C2C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32B16770"/>
    <w:multiLevelType w:val="hybridMultilevel"/>
    <w:tmpl w:val="FA485808"/>
    <w:lvl w:ilvl="0" w:tplc="395CD3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E41E006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plc="A6BE51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plc="BCEE83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E4202D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D494C9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D7B60F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3AF665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FE3019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33F87FC4"/>
    <w:multiLevelType w:val="hybridMultilevel"/>
    <w:tmpl w:val="A52633E0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9" w15:restartNumberingAfterBreak="0">
    <w:nsid w:val="34142E08"/>
    <w:multiLevelType w:val="hybridMultilevel"/>
    <w:tmpl w:val="4550968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34A018C0"/>
    <w:multiLevelType w:val="hybridMultilevel"/>
    <w:tmpl w:val="7E0AB62C"/>
    <w:lvl w:ilvl="0" w:tplc="914C72CA">
      <w:start w:val="1"/>
      <w:numFmt w:val="decimal"/>
      <w:pStyle w:val="PFAppendixASubsections"/>
      <w:lvlText w:val="A.%1 "/>
      <w:lvlJc w:val="left"/>
      <w:pPr>
        <w:ind w:left="720" w:hanging="360"/>
      </w:pPr>
      <w:rPr>
        <w:rFonts w:hint="default" w:ascii="Tahoma" w:hAnsi="Tahoma"/>
        <w:b/>
        <w:i w:val="0"/>
        <w:color w:val="auto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9D27C3"/>
    <w:multiLevelType w:val="hybridMultilevel"/>
    <w:tmpl w:val="DDE8CDEC"/>
    <w:lvl w:ilvl="0" w:tplc="BD90BBB0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3ADF46C5"/>
    <w:multiLevelType w:val="hybridMultilevel"/>
    <w:tmpl w:val="EFA2DCFE"/>
    <w:lvl w:ilvl="0" w:tplc="04090001">
      <w:start w:val="1"/>
      <w:numFmt w:val="bullet"/>
      <w:lvlText w:val=""/>
      <w:lvlJc w:val="left"/>
      <w:pPr>
        <w:ind w:left="1296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hint="default" w:ascii="Wingdings" w:hAnsi="Wingdings"/>
      </w:rPr>
    </w:lvl>
  </w:abstractNum>
  <w:abstractNum w:abstractNumId="33" w15:restartNumberingAfterBreak="0">
    <w:nsid w:val="3C84462A"/>
    <w:multiLevelType w:val="hybridMultilevel"/>
    <w:tmpl w:val="012A13A8"/>
    <w:lvl w:ilvl="0" w:tplc="4232C5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7C0412C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plc="DEAE70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plc="F74A58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ECE255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CA801F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08027D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6B4CDA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650AA2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4A4451F5"/>
    <w:multiLevelType w:val="hybridMultilevel"/>
    <w:tmpl w:val="77601C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1E33129"/>
    <w:multiLevelType w:val="hybridMultilevel"/>
    <w:tmpl w:val="69BA8476"/>
    <w:lvl w:ilvl="0" w:tplc="90EC155A">
      <w:start w:val="1"/>
      <w:numFmt w:val="lowerLetter"/>
      <w:pStyle w:val="PFLetteredList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5E925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6D7503D"/>
    <w:multiLevelType w:val="hybridMultilevel"/>
    <w:tmpl w:val="E938B53E"/>
    <w:lvl w:ilvl="0" w:tplc="F08E3C12">
      <w:start w:val="1"/>
      <w:numFmt w:val="decimal"/>
      <w:pStyle w:val="ChatbotH1"/>
      <w:lvlText w:val="%1.0"/>
      <w:lvlJc w:val="left"/>
      <w:pPr>
        <w:ind w:left="360" w:hanging="360"/>
      </w:pPr>
    </w:lvl>
    <w:lvl w:ilvl="1" w:tplc="D0665050">
      <w:start w:val="1"/>
      <w:numFmt w:val="decimal"/>
      <w:lvlText w:val="%1.%2"/>
      <w:lvlJc w:val="left"/>
      <w:pPr>
        <w:ind w:left="576" w:hanging="576"/>
      </w:pPr>
    </w:lvl>
    <w:lvl w:ilvl="2" w:tplc="77C43078">
      <w:start w:val="1"/>
      <w:numFmt w:val="decimal"/>
      <w:lvlText w:val="%1.%2.%3"/>
      <w:lvlJc w:val="left"/>
      <w:pPr>
        <w:ind w:left="720" w:hanging="720"/>
      </w:pPr>
    </w:lvl>
    <w:lvl w:ilvl="3" w:tplc="F402B580">
      <w:start w:val="1"/>
      <w:numFmt w:val="decimal"/>
      <w:lvlText w:val="%1.%2.%3.%4"/>
      <w:lvlJc w:val="left"/>
      <w:pPr>
        <w:ind w:left="864" w:hanging="864"/>
      </w:pPr>
    </w:lvl>
    <w:lvl w:ilvl="4" w:tplc="64407D9C">
      <w:start w:val="1"/>
      <w:numFmt w:val="decimal"/>
      <w:lvlText w:val="%1.%2.%3.%4.%5"/>
      <w:lvlJc w:val="left"/>
      <w:pPr>
        <w:ind w:left="1008" w:hanging="1008"/>
      </w:pPr>
    </w:lvl>
    <w:lvl w:ilvl="5" w:tplc="3BB033F0">
      <w:start w:val="1"/>
      <w:numFmt w:val="decimal"/>
      <w:lvlText w:val="%1.%2.%3.%4.%5.%6"/>
      <w:lvlJc w:val="left"/>
      <w:pPr>
        <w:ind w:left="1152" w:hanging="1152"/>
      </w:pPr>
    </w:lvl>
    <w:lvl w:ilvl="6" w:tplc="E620136E">
      <w:start w:val="1"/>
      <w:numFmt w:val="decimal"/>
      <w:lvlText w:val="%1.%2.%3.%4.%5.%6.%7"/>
      <w:lvlJc w:val="left"/>
      <w:pPr>
        <w:ind w:left="1296" w:hanging="1296"/>
      </w:pPr>
    </w:lvl>
    <w:lvl w:ilvl="7" w:tplc="E7C4D7AC">
      <w:start w:val="1"/>
      <w:numFmt w:val="decimal"/>
      <w:lvlText w:val="%1.%2.%3.%4.%5.%6.%7.%8"/>
      <w:lvlJc w:val="left"/>
      <w:pPr>
        <w:ind w:left="1440" w:hanging="1440"/>
      </w:pPr>
    </w:lvl>
    <w:lvl w:ilvl="8" w:tplc="620CD696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591B203F"/>
    <w:multiLevelType w:val="hybridMultilevel"/>
    <w:tmpl w:val="8D9E603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5A7C1D2C"/>
    <w:multiLevelType w:val="hybridMultilevel"/>
    <w:tmpl w:val="95AC84B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5C25364B"/>
    <w:multiLevelType w:val="hybridMultilevel"/>
    <w:tmpl w:val="7994A624"/>
    <w:lvl w:ilvl="0" w:tplc="F2286D32">
      <w:start w:val="1"/>
      <w:numFmt w:val="decimal"/>
      <w:lvlText w:val="(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1" w15:restartNumberingAfterBreak="0">
    <w:nsid w:val="5C296C6C"/>
    <w:multiLevelType w:val="hybridMultilevel"/>
    <w:tmpl w:val="D74E66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5CF72CDC"/>
    <w:multiLevelType w:val="hybridMultilevel"/>
    <w:tmpl w:val="3CDE86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60BE1915"/>
    <w:multiLevelType w:val="hybridMultilevel"/>
    <w:tmpl w:val="016E500A"/>
    <w:lvl w:ilvl="0" w:tplc="F40AEC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85184AE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plc="D37A6E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plc="EF2C0D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97528B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F12608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06FC3B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9DB845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761472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4" w15:restartNumberingAfterBreak="0">
    <w:nsid w:val="62442366"/>
    <w:multiLevelType w:val="hybridMultilevel"/>
    <w:tmpl w:val="55921C9A"/>
    <w:lvl w:ilvl="0" w:tplc="B14C4B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AAB4F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09CD2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DEA8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64092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C86D9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E01B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980C1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7388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62E65585"/>
    <w:multiLevelType w:val="hybridMultilevel"/>
    <w:tmpl w:val="4B8A65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634772BA"/>
    <w:multiLevelType w:val="hybridMultilevel"/>
    <w:tmpl w:val="4EC2C554"/>
    <w:lvl w:ilvl="0" w:tplc="8BB409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</w:rPr>
    </w:lvl>
    <w:lvl w:ilvl="1" w:tplc="4BE610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58C8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5A54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868F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085C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F2E3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1642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2A88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37B2A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64E326DD"/>
    <w:multiLevelType w:val="hybridMultilevel"/>
    <w:tmpl w:val="FA808CCC"/>
    <w:lvl w:ilvl="0" w:tplc="8E304B2E">
      <w:start w:val="1"/>
      <w:numFmt w:val="upperLetter"/>
      <w:pStyle w:val="AppHead"/>
      <w:lvlText w:val="Appendix %1: "/>
      <w:lvlJc w:val="left"/>
      <w:pPr>
        <w:ind w:left="360" w:hanging="360"/>
      </w:pPr>
      <w:rPr>
        <w:rFonts w:hint="default" w:ascii="Tahoma" w:hAnsi="Tahoma"/>
        <w:b/>
        <w:i w:val="0"/>
        <w:color w:val="auto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660777D6"/>
    <w:multiLevelType w:val="hybridMultilevel"/>
    <w:tmpl w:val="1988DE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0" w15:restartNumberingAfterBreak="0">
    <w:nsid w:val="66F80A3D"/>
    <w:multiLevelType w:val="hybridMultilevel"/>
    <w:tmpl w:val="E61A25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1" w15:restartNumberingAfterBreak="0">
    <w:nsid w:val="66FC15D4"/>
    <w:multiLevelType w:val="hybridMultilevel"/>
    <w:tmpl w:val="034E1E46"/>
    <w:lvl w:ilvl="0" w:tplc="5218C53E">
      <w:start w:val="1"/>
      <w:numFmt w:val="bullet"/>
      <w:pStyle w:val="list-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725EE09C">
      <w:numFmt w:val="decimal"/>
      <w:lvlText w:val=""/>
      <w:lvlJc w:val="left"/>
    </w:lvl>
    <w:lvl w:ilvl="2" w:tplc="3C945BAA">
      <w:numFmt w:val="decimal"/>
      <w:lvlText w:val=""/>
      <w:lvlJc w:val="left"/>
    </w:lvl>
    <w:lvl w:ilvl="3" w:tplc="00D09752">
      <w:numFmt w:val="decimal"/>
      <w:lvlText w:val=""/>
      <w:lvlJc w:val="left"/>
    </w:lvl>
    <w:lvl w:ilvl="4" w:tplc="8EECA13E">
      <w:numFmt w:val="decimal"/>
      <w:lvlText w:val=""/>
      <w:lvlJc w:val="left"/>
    </w:lvl>
    <w:lvl w:ilvl="5" w:tplc="35901DFC">
      <w:numFmt w:val="decimal"/>
      <w:lvlText w:val=""/>
      <w:lvlJc w:val="left"/>
    </w:lvl>
    <w:lvl w:ilvl="6" w:tplc="B7DACD74">
      <w:numFmt w:val="decimal"/>
      <w:lvlText w:val=""/>
      <w:lvlJc w:val="left"/>
    </w:lvl>
    <w:lvl w:ilvl="7" w:tplc="7DBAE6B6">
      <w:numFmt w:val="decimal"/>
      <w:lvlText w:val=""/>
      <w:lvlJc w:val="left"/>
    </w:lvl>
    <w:lvl w:ilvl="8" w:tplc="684EE194">
      <w:numFmt w:val="decimal"/>
      <w:lvlText w:val=""/>
      <w:lvlJc w:val="left"/>
    </w:lvl>
  </w:abstractNum>
  <w:abstractNum w:abstractNumId="52" w15:restartNumberingAfterBreak="0">
    <w:nsid w:val="69A7783F"/>
    <w:multiLevelType w:val="hybridMultilevel"/>
    <w:tmpl w:val="F8D24CE6"/>
    <w:lvl w:ilvl="0" w:tplc="91086CAE">
      <w:start w:val="1"/>
      <w:numFmt w:val="decimal"/>
      <w:pStyle w:val="PFAppendixDSubsections"/>
      <w:lvlText w:val="D.%1 "/>
      <w:lvlJc w:val="left"/>
      <w:pPr>
        <w:ind w:left="720" w:hanging="360"/>
      </w:pPr>
      <w:rPr>
        <w:rFonts w:hint="default" w:ascii="Tahoma" w:hAnsi="Tahoma"/>
        <w:b/>
        <w:i w:val="0"/>
        <w:color w:val="auto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B057E48"/>
    <w:multiLevelType w:val="multilevel"/>
    <w:tmpl w:val="824075DA"/>
    <w:lvl w:ilvl="0">
      <w:start w:val="1"/>
      <w:numFmt w:val="decimal"/>
      <w:pStyle w:val="PFHeading1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4" w15:restartNumberingAfterBreak="0">
    <w:nsid w:val="72382C16"/>
    <w:multiLevelType w:val="hybridMultilevel"/>
    <w:tmpl w:val="FCC231CE"/>
    <w:lvl w:ilvl="0" w:tplc="128261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E0A7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CA53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0C55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ACE1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B025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5C06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50DF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AE8C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5DA0502"/>
    <w:multiLevelType w:val="hybridMultilevel"/>
    <w:tmpl w:val="B86824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6" w15:restartNumberingAfterBreak="0">
    <w:nsid w:val="75F91F0E"/>
    <w:multiLevelType w:val="hybridMultilevel"/>
    <w:tmpl w:val="255CA01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7" w15:restartNumberingAfterBreak="0">
    <w:nsid w:val="7C41280E"/>
    <w:multiLevelType w:val="hybridMultilevel"/>
    <w:tmpl w:val="B6EE5B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7D5D2251"/>
    <w:multiLevelType w:val="hybridMultilevel"/>
    <w:tmpl w:val="2AAEE2D8"/>
    <w:lvl w:ilvl="0" w:tplc="11460D6C">
      <w:start w:val="1"/>
      <w:numFmt w:val="decimal"/>
      <w:lvlText w:val="(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59" w15:restartNumberingAfterBreak="0">
    <w:nsid w:val="7EF848B0"/>
    <w:multiLevelType w:val="hybridMultilevel"/>
    <w:tmpl w:val="255CA0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25"/>
  </w:num>
  <w:num w:numId="3">
    <w:abstractNumId w:val="22"/>
  </w:num>
  <w:num w:numId="4">
    <w:abstractNumId w:val="51"/>
  </w:num>
  <w:num w:numId="5">
    <w:abstractNumId w:val="14"/>
  </w:num>
  <w:num w:numId="6">
    <w:abstractNumId w:val="1"/>
  </w:num>
  <w:num w:numId="7">
    <w:abstractNumId w:val="9"/>
  </w:num>
  <w:num w:numId="8">
    <w:abstractNumId w:val="35"/>
  </w:num>
  <w:num w:numId="9">
    <w:abstractNumId w:val="12"/>
  </w:num>
  <w:num w:numId="10">
    <w:abstractNumId w:val="48"/>
  </w:num>
  <w:num w:numId="11">
    <w:abstractNumId w:val="30"/>
  </w:num>
  <w:num w:numId="12">
    <w:abstractNumId w:val="3"/>
  </w:num>
  <w:num w:numId="13">
    <w:abstractNumId w:val="20"/>
  </w:num>
  <w:num w:numId="14">
    <w:abstractNumId w:val="52"/>
  </w:num>
  <w:num w:numId="15">
    <w:abstractNumId w:val="13"/>
  </w:num>
  <w:num w:numId="16">
    <w:abstractNumId w:val="53"/>
  </w:num>
  <w:num w:numId="17">
    <w:abstractNumId w:val="37"/>
  </w:num>
  <w:num w:numId="18">
    <w:abstractNumId w:val="37"/>
    <w:lvlOverride w:ilvl="0">
      <w:lvl w:ilvl="0" w:tplc="F08E3C12">
        <w:numFmt w:val="decimal"/>
        <w:pStyle w:val="ChatbotH1"/>
        <w:lvlText w:val="%1.0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D0665050"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 w:tplc="77C43078"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 w:tplc="F402B580"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 w:tplc="64407D9C"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 w:tplc="3BB033F0"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 w:tplc="E620136E"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 w:tplc="E7C4D7AC"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 w:tplc="620CD696"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15"/>
  </w:num>
  <w:num w:numId="20">
    <w:abstractNumId w:val="10"/>
  </w:num>
  <w:num w:numId="21">
    <w:abstractNumId w:val="6"/>
  </w:num>
  <w:num w:numId="22">
    <w:abstractNumId w:val="11"/>
  </w:num>
  <w:num w:numId="23">
    <w:abstractNumId w:val="19"/>
  </w:num>
  <w:num w:numId="24">
    <w:abstractNumId w:val="33"/>
  </w:num>
  <w:num w:numId="25">
    <w:abstractNumId w:val="43"/>
  </w:num>
  <w:num w:numId="26">
    <w:abstractNumId w:val="27"/>
  </w:num>
  <w:num w:numId="27">
    <w:abstractNumId w:val="46"/>
  </w:num>
  <w:num w:numId="28">
    <w:abstractNumId w:val="54"/>
  </w:num>
  <w:num w:numId="29">
    <w:abstractNumId w:val="21"/>
  </w:num>
  <w:num w:numId="30">
    <w:abstractNumId w:val="41"/>
  </w:num>
  <w:num w:numId="31">
    <w:abstractNumId w:val="42"/>
  </w:num>
  <w:num w:numId="32">
    <w:abstractNumId w:val="28"/>
  </w:num>
  <w:num w:numId="33">
    <w:abstractNumId w:val="24"/>
  </w:num>
  <w:num w:numId="34">
    <w:abstractNumId w:val="18"/>
  </w:num>
  <w:num w:numId="35">
    <w:abstractNumId w:val="40"/>
  </w:num>
  <w:num w:numId="36">
    <w:abstractNumId w:val="58"/>
  </w:num>
  <w:num w:numId="37">
    <w:abstractNumId w:val="50"/>
  </w:num>
  <w:num w:numId="38">
    <w:abstractNumId w:val="8"/>
  </w:num>
  <w:num w:numId="39">
    <w:abstractNumId w:val="31"/>
  </w:num>
  <w:num w:numId="40">
    <w:abstractNumId w:val="4"/>
  </w:num>
  <w:num w:numId="41">
    <w:abstractNumId w:val="56"/>
  </w:num>
  <w:num w:numId="42">
    <w:abstractNumId w:val="39"/>
  </w:num>
  <w:num w:numId="43">
    <w:abstractNumId w:val="57"/>
  </w:num>
  <w:num w:numId="44">
    <w:abstractNumId w:val="34"/>
  </w:num>
  <w:num w:numId="45">
    <w:abstractNumId w:val="59"/>
  </w:num>
  <w:num w:numId="46">
    <w:abstractNumId w:val="2"/>
  </w:num>
  <w:num w:numId="47">
    <w:abstractNumId w:val="36"/>
  </w:num>
  <w:num w:numId="48">
    <w:abstractNumId w:val="47"/>
  </w:num>
  <w:num w:numId="49">
    <w:abstractNumId w:val="32"/>
  </w:num>
  <w:num w:numId="50">
    <w:abstractNumId w:val="0"/>
  </w:num>
  <w:num w:numId="51">
    <w:abstractNumId w:val="7"/>
  </w:num>
  <w:num w:numId="52">
    <w:abstractNumId w:val="44"/>
  </w:num>
  <w:num w:numId="53">
    <w:abstractNumId w:val="38"/>
  </w:num>
  <w:num w:numId="54">
    <w:abstractNumId w:val="55"/>
  </w:num>
  <w:num w:numId="55">
    <w:abstractNumId w:val="26"/>
  </w:num>
  <w:num w:numId="56">
    <w:abstractNumId w:val="17"/>
  </w:num>
  <w:num w:numId="57">
    <w:abstractNumId w:val="49"/>
  </w:num>
  <w:num w:numId="58">
    <w:abstractNumId w:val="45"/>
  </w:num>
  <w:num w:numId="59">
    <w:abstractNumId w:val="29"/>
  </w:num>
  <w:num w:numId="60">
    <w:abstractNumId w:val="16"/>
  </w:num>
  <w:num w:numId="61">
    <w:abstractNumId w:val="5"/>
  </w:num>
  <w:numIdMacAtCleanup w:val="52"/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Thomas Barton">
    <w15:presenceInfo w15:providerId="AD" w15:userId="S::tbarton7_student.umgc.edu#ext#@umgcdev361.onmicrosoft.com::8d3d9295-cd04-4022-9303-616bfdfeeb0c"/>
  </w15:person>
  <w15:person w15:author="Eugene Kim">
    <w15:presenceInfo w15:providerId="AD" w15:userId="S::ekim55@student.umgc.edu::10321273-0a59-4dfe-977d-0db54f2f37f8"/>
  </w15:person>
  <w15:person w15:author="Jean-nae' Dedrick">
    <w15:presenceInfo w15:providerId="AD" w15:userId="S::jdedrick_student.umgc.edu#ext#@umgcdev361.onmicrosoft.com::6d9bcf3d-584a-440f-bfa1-92c7d0992c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isplayBackgroundShape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 w:val="true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A4"/>
    <w:rsid w:val="00007ED9"/>
    <w:rsid w:val="00026F63"/>
    <w:rsid w:val="00032269"/>
    <w:rsid w:val="000356D9"/>
    <w:rsid w:val="00037765"/>
    <w:rsid w:val="00061F10"/>
    <w:rsid w:val="000624F4"/>
    <w:rsid w:val="00074D53"/>
    <w:rsid w:val="00090555"/>
    <w:rsid w:val="0009293B"/>
    <w:rsid w:val="000949F1"/>
    <w:rsid w:val="000972B1"/>
    <w:rsid w:val="000B2693"/>
    <w:rsid w:val="000B6086"/>
    <w:rsid w:val="000C32EA"/>
    <w:rsid w:val="000C507B"/>
    <w:rsid w:val="000E2E21"/>
    <w:rsid w:val="000F13D8"/>
    <w:rsid w:val="000F1921"/>
    <w:rsid w:val="000F3F2F"/>
    <w:rsid w:val="000F40DF"/>
    <w:rsid w:val="000F59C1"/>
    <w:rsid w:val="001212AC"/>
    <w:rsid w:val="00121635"/>
    <w:rsid w:val="00122C88"/>
    <w:rsid w:val="0012349A"/>
    <w:rsid w:val="001271BA"/>
    <w:rsid w:val="00130627"/>
    <w:rsid w:val="00130F2B"/>
    <w:rsid w:val="001466BF"/>
    <w:rsid w:val="001537D0"/>
    <w:rsid w:val="0016076A"/>
    <w:rsid w:val="00165F5E"/>
    <w:rsid w:val="00170601"/>
    <w:rsid w:val="001741DA"/>
    <w:rsid w:val="001753EC"/>
    <w:rsid w:val="00176F12"/>
    <w:rsid w:val="0018396D"/>
    <w:rsid w:val="00184D87"/>
    <w:rsid w:val="00186534"/>
    <w:rsid w:val="0018688A"/>
    <w:rsid w:val="00196AAD"/>
    <w:rsid w:val="001D3844"/>
    <w:rsid w:val="001E20D1"/>
    <w:rsid w:val="001E7C3E"/>
    <w:rsid w:val="001F4B4E"/>
    <w:rsid w:val="0021597A"/>
    <w:rsid w:val="00216D65"/>
    <w:rsid w:val="00221092"/>
    <w:rsid w:val="00225DBF"/>
    <w:rsid w:val="002369E2"/>
    <w:rsid w:val="00240300"/>
    <w:rsid w:val="0024462F"/>
    <w:rsid w:val="00245E1F"/>
    <w:rsid w:val="002541FD"/>
    <w:rsid w:val="002714A8"/>
    <w:rsid w:val="00272692"/>
    <w:rsid w:val="00273695"/>
    <w:rsid w:val="00280269"/>
    <w:rsid w:val="002813B5"/>
    <w:rsid w:val="00291975"/>
    <w:rsid w:val="002A4190"/>
    <w:rsid w:val="002B3542"/>
    <w:rsid w:val="002B6F43"/>
    <w:rsid w:val="002C0826"/>
    <w:rsid w:val="002C1C1A"/>
    <w:rsid w:val="002C2536"/>
    <w:rsid w:val="003175F4"/>
    <w:rsid w:val="00327BF9"/>
    <w:rsid w:val="00330E16"/>
    <w:rsid w:val="00332A93"/>
    <w:rsid w:val="0033528B"/>
    <w:rsid w:val="00336F82"/>
    <w:rsid w:val="00341513"/>
    <w:rsid w:val="00341F81"/>
    <w:rsid w:val="0034623F"/>
    <w:rsid w:val="0035360A"/>
    <w:rsid w:val="00362CC6"/>
    <w:rsid w:val="00365951"/>
    <w:rsid w:val="00367D4F"/>
    <w:rsid w:val="0037107E"/>
    <w:rsid w:val="00382F1E"/>
    <w:rsid w:val="003A0E9B"/>
    <w:rsid w:val="003A1FC1"/>
    <w:rsid w:val="003A2E37"/>
    <w:rsid w:val="003A6BF0"/>
    <w:rsid w:val="003C67B4"/>
    <w:rsid w:val="003E4313"/>
    <w:rsid w:val="004029AA"/>
    <w:rsid w:val="00404656"/>
    <w:rsid w:val="004154C6"/>
    <w:rsid w:val="004337F5"/>
    <w:rsid w:val="004451B4"/>
    <w:rsid w:val="00446AB5"/>
    <w:rsid w:val="00456F82"/>
    <w:rsid w:val="00464F23"/>
    <w:rsid w:val="004673E5"/>
    <w:rsid w:val="004758E3"/>
    <w:rsid w:val="004766B9"/>
    <w:rsid w:val="004A2FA4"/>
    <w:rsid w:val="004A5A44"/>
    <w:rsid w:val="004A7541"/>
    <w:rsid w:val="004B3BF2"/>
    <w:rsid w:val="004B49D6"/>
    <w:rsid w:val="004D6D49"/>
    <w:rsid w:val="004E7826"/>
    <w:rsid w:val="004F4540"/>
    <w:rsid w:val="004F4BE3"/>
    <w:rsid w:val="004F6EF2"/>
    <w:rsid w:val="005113E7"/>
    <w:rsid w:val="005114B3"/>
    <w:rsid w:val="00531FE3"/>
    <w:rsid w:val="00535DB3"/>
    <w:rsid w:val="0053643B"/>
    <w:rsid w:val="00545E3E"/>
    <w:rsid w:val="00573AD9"/>
    <w:rsid w:val="00576BD1"/>
    <w:rsid w:val="0058B00B"/>
    <w:rsid w:val="005930CC"/>
    <w:rsid w:val="005A49B3"/>
    <w:rsid w:val="005A4F3F"/>
    <w:rsid w:val="005E00D6"/>
    <w:rsid w:val="005E3D4A"/>
    <w:rsid w:val="005E72E0"/>
    <w:rsid w:val="005F04BD"/>
    <w:rsid w:val="005F50E2"/>
    <w:rsid w:val="0060015B"/>
    <w:rsid w:val="006066EB"/>
    <w:rsid w:val="00606E76"/>
    <w:rsid w:val="00613C2F"/>
    <w:rsid w:val="00635DA4"/>
    <w:rsid w:val="00635EDC"/>
    <w:rsid w:val="0064471A"/>
    <w:rsid w:val="00652060"/>
    <w:rsid w:val="00656331"/>
    <w:rsid w:val="0067053F"/>
    <w:rsid w:val="00677F73"/>
    <w:rsid w:val="006A0E23"/>
    <w:rsid w:val="006B2B3A"/>
    <w:rsid w:val="006B3C0E"/>
    <w:rsid w:val="006B4117"/>
    <w:rsid w:val="006B73DA"/>
    <w:rsid w:val="006C2B55"/>
    <w:rsid w:val="006F1AF0"/>
    <w:rsid w:val="0070520E"/>
    <w:rsid w:val="00724D3C"/>
    <w:rsid w:val="0073797D"/>
    <w:rsid w:val="0075303C"/>
    <w:rsid w:val="007543BF"/>
    <w:rsid w:val="007656DC"/>
    <w:rsid w:val="007749B1"/>
    <w:rsid w:val="00780B4F"/>
    <w:rsid w:val="0078564F"/>
    <w:rsid w:val="00785FDD"/>
    <w:rsid w:val="007A6B9A"/>
    <w:rsid w:val="007B4942"/>
    <w:rsid w:val="007B7507"/>
    <w:rsid w:val="007C0D82"/>
    <w:rsid w:val="007D3D27"/>
    <w:rsid w:val="007D4DC0"/>
    <w:rsid w:val="007F19F6"/>
    <w:rsid w:val="00801386"/>
    <w:rsid w:val="00803ACD"/>
    <w:rsid w:val="00803FDC"/>
    <w:rsid w:val="008219C2"/>
    <w:rsid w:val="00823650"/>
    <w:rsid w:val="008359A3"/>
    <w:rsid w:val="0084417C"/>
    <w:rsid w:val="008A3046"/>
    <w:rsid w:val="008A33EE"/>
    <w:rsid w:val="008A7279"/>
    <w:rsid w:val="008C0B4A"/>
    <w:rsid w:val="008C40D4"/>
    <w:rsid w:val="008E0333"/>
    <w:rsid w:val="008F6F88"/>
    <w:rsid w:val="009027B2"/>
    <w:rsid w:val="00922085"/>
    <w:rsid w:val="0092463C"/>
    <w:rsid w:val="00934451"/>
    <w:rsid w:val="0094376D"/>
    <w:rsid w:val="00944C40"/>
    <w:rsid w:val="0094684B"/>
    <w:rsid w:val="00951AAD"/>
    <w:rsid w:val="009615C1"/>
    <w:rsid w:val="00961771"/>
    <w:rsid w:val="009634D1"/>
    <w:rsid w:val="00985436"/>
    <w:rsid w:val="009A0ED7"/>
    <w:rsid w:val="009A4997"/>
    <w:rsid w:val="009B6EB6"/>
    <w:rsid w:val="009C74C6"/>
    <w:rsid w:val="009C751B"/>
    <w:rsid w:val="009C771E"/>
    <w:rsid w:val="009D3001"/>
    <w:rsid w:val="009E1650"/>
    <w:rsid w:val="009F1888"/>
    <w:rsid w:val="009F5B61"/>
    <w:rsid w:val="00A00F05"/>
    <w:rsid w:val="00A03DC4"/>
    <w:rsid w:val="00A04DBC"/>
    <w:rsid w:val="00A14ACF"/>
    <w:rsid w:val="00A23649"/>
    <w:rsid w:val="00A428B0"/>
    <w:rsid w:val="00A4700E"/>
    <w:rsid w:val="00A50A96"/>
    <w:rsid w:val="00A51B0C"/>
    <w:rsid w:val="00A51DE1"/>
    <w:rsid w:val="00A61904"/>
    <w:rsid w:val="00A63A81"/>
    <w:rsid w:val="00A662B0"/>
    <w:rsid w:val="00A73C9D"/>
    <w:rsid w:val="00A74618"/>
    <w:rsid w:val="00A7557F"/>
    <w:rsid w:val="00A82DC1"/>
    <w:rsid w:val="00A90F8F"/>
    <w:rsid w:val="00A95E8E"/>
    <w:rsid w:val="00AB2987"/>
    <w:rsid w:val="00AB73A5"/>
    <w:rsid w:val="00AC1CFC"/>
    <w:rsid w:val="00AC22D6"/>
    <w:rsid w:val="00AC6242"/>
    <w:rsid w:val="00AC636B"/>
    <w:rsid w:val="00AD0846"/>
    <w:rsid w:val="00AD1139"/>
    <w:rsid w:val="00AD5264"/>
    <w:rsid w:val="00AD6DDD"/>
    <w:rsid w:val="00AD7082"/>
    <w:rsid w:val="00AE0174"/>
    <w:rsid w:val="00AE25EA"/>
    <w:rsid w:val="00AE4E66"/>
    <w:rsid w:val="00AE6141"/>
    <w:rsid w:val="00AE6B29"/>
    <w:rsid w:val="00AF01F7"/>
    <w:rsid w:val="00AF0A9B"/>
    <w:rsid w:val="00AF1220"/>
    <w:rsid w:val="00B03992"/>
    <w:rsid w:val="00B060FA"/>
    <w:rsid w:val="00B1139E"/>
    <w:rsid w:val="00B12E7B"/>
    <w:rsid w:val="00B12F31"/>
    <w:rsid w:val="00B2242A"/>
    <w:rsid w:val="00B27152"/>
    <w:rsid w:val="00B34622"/>
    <w:rsid w:val="00B36442"/>
    <w:rsid w:val="00B367E3"/>
    <w:rsid w:val="00B54889"/>
    <w:rsid w:val="00B632A1"/>
    <w:rsid w:val="00B755FB"/>
    <w:rsid w:val="00B775A1"/>
    <w:rsid w:val="00B83196"/>
    <w:rsid w:val="00B835B6"/>
    <w:rsid w:val="00BA3B8E"/>
    <w:rsid w:val="00BA764D"/>
    <w:rsid w:val="00BB0B75"/>
    <w:rsid w:val="00BB2D46"/>
    <w:rsid w:val="00BB3DA5"/>
    <w:rsid w:val="00BB7B9A"/>
    <w:rsid w:val="00BC133F"/>
    <w:rsid w:val="00BC4282"/>
    <w:rsid w:val="00BC5D48"/>
    <w:rsid w:val="00BD6CF5"/>
    <w:rsid w:val="00BE07FB"/>
    <w:rsid w:val="00C01179"/>
    <w:rsid w:val="00C0605C"/>
    <w:rsid w:val="00C11BAA"/>
    <w:rsid w:val="00C2586C"/>
    <w:rsid w:val="00C320A7"/>
    <w:rsid w:val="00C324E4"/>
    <w:rsid w:val="00C46875"/>
    <w:rsid w:val="00C56A78"/>
    <w:rsid w:val="00C602CB"/>
    <w:rsid w:val="00C62913"/>
    <w:rsid w:val="00C803F4"/>
    <w:rsid w:val="00C90FC5"/>
    <w:rsid w:val="00C91500"/>
    <w:rsid w:val="00C94AC6"/>
    <w:rsid w:val="00C975FC"/>
    <w:rsid w:val="00CB0CCA"/>
    <w:rsid w:val="00CB5F09"/>
    <w:rsid w:val="00CF1AA7"/>
    <w:rsid w:val="00CF28A7"/>
    <w:rsid w:val="00D0123B"/>
    <w:rsid w:val="00D01929"/>
    <w:rsid w:val="00D072C4"/>
    <w:rsid w:val="00D269A0"/>
    <w:rsid w:val="00D30F3B"/>
    <w:rsid w:val="00D32652"/>
    <w:rsid w:val="00D37CBC"/>
    <w:rsid w:val="00D42F9C"/>
    <w:rsid w:val="00D44EE7"/>
    <w:rsid w:val="00D5095E"/>
    <w:rsid w:val="00D66961"/>
    <w:rsid w:val="00D71B83"/>
    <w:rsid w:val="00D71F89"/>
    <w:rsid w:val="00D7240D"/>
    <w:rsid w:val="00D914F3"/>
    <w:rsid w:val="00D9436A"/>
    <w:rsid w:val="00DB0ABA"/>
    <w:rsid w:val="00DB193E"/>
    <w:rsid w:val="00DC7D54"/>
    <w:rsid w:val="00DD47BD"/>
    <w:rsid w:val="00DE0D59"/>
    <w:rsid w:val="00DE0DA3"/>
    <w:rsid w:val="00DE29B3"/>
    <w:rsid w:val="00DE3A08"/>
    <w:rsid w:val="00DF0E59"/>
    <w:rsid w:val="00E004C4"/>
    <w:rsid w:val="00E014BE"/>
    <w:rsid w:val="00E0170C"/>
    <w:rsid w:val="00E0303C"/>
    <w:rsid w:val="00E062EA"/>
    <w:rsid w:val="00E27D84"/>
    <w:rsid w:val="00E30B28"/>
    <w:rsid w:val="00E34F65"/>
    <w:rsid w:val="00E56AAB"/>
    <w:rsid w:val="00E570AA"/>
    <w:rsid w:val="00E67E2D"/>
    <w:rsid w:val="00E70F9E"/>
    <w:rsid w:val="00E739F7"/>
    <w:rsid w:val="00E80C14"/>
    <w:rsid w:val="00EA3505"/>
    <w:rsid w:val="00EA7853"/>
    <w:rsid w:val="00ED3464"/>
    <w:rsid w:val="00EE0021"/>
    <w:rsid w:val="00EF1C46"/>
    <w:rsid w:val="00EF7FF4"/>
    <w:rsid w:val="00F02737"/>
    <w:rsid w:val="00F051CF"/>
    <w:rsid w:val="00F17D32"/>
    <w:rsid w:val="00F20911"/>
    <w:rsid w:val="00F308A9"/>
    <w:rsid w:val="00F410DA"/>
    <w:rsid w:val="00F52587"/>
    <w:rsid w:val="00F52CA0"/>
    <w:rsid w:val="00F64CF5"/>
    <w:rsid w:val="00F7706D"/>
    <w:rsid w:val="00F77C43"/>
    <w:rsid w:val="00F94FF6"/>
    <w:rsid w:val="00F963DA"/>
    <w:rsid w:val="00FA3CD4"/>
    <w:rsid w:val="00FB31B5"/>
    <w:rsid w:val="00FB7D4F"/>
    <w:rsid w:val="00FC60A4"/>
    <w:rsid w:val="00FD3B8F"/>
    <w:rsid w:val="00FD5F85"/>
    <w:rsid w:val="00FD7EE9"/>
    <w:rsid w:val="00FF5848"/>
    <w:rsid w:val="014D3D13"/>
    <w:rsid w:val="01B146F7"/>
    <w:rsid w:val="01D35BB9"/>
    <w:rsid w:val="02098BC7"/>
    <w:rsid w:val="022771A3"/>
    <w:rsid w:val="023D922B"/>
    <w:rsid w:val="02AD0406"/>
    <w:rsid w:val="02DE8066"/>
    <w:rsid w:val="0366E9B8"/>
    <w:rsid w:val="0454BF19"/>
    <w:rsid w:val="045BFCBA"/>
    <w:rsid w:val="04CAB821"/>
    <w:rsid w:val="05123DAF"/>
    <w:rsid w:val="055258EC"/>
    <w:rsid w:val="0562E8C1"/>
    <w:rsid w:val="0576E622"/>
    <w:rsid w:val="059898A3"/>
    <w:rsid w:val="05F922A4"/>
    <w:rsid w:val="06ADA695"/>
    <w:rsid w:val="06CB6B66"/>
    <w:rsid w:val="0708D40F"/>
    <w:rsid w:val="07817A78"/>
    <w:rsid w:val="07B76780"/>
    <w:rsid w:val="07F04113"/>
    <w:rsid w:val="0885869C"/>
    <w:rsid w:val="097B4B22"/>
    <w:rsid w:val="0996BF23"/>
    <w:rsid w:val="09AEF264"/>
    <w:rsid w:val="0A05ED66"/>
    <w:rsid w:val="0A660F98"/>
    <w:rsid w:val="0AB3DE21"/>
    <w:rsid w:val="0AF6F839"/>
    <w:rsid w:val="0B6B7299"/>
    <w:rsid w:val="0BDEBEAD"/>
    <w:rsid w:val="0C0F25FE"/>
    <w:rsid w:val="0C15EB5C"/>
    <w:rsid w:val="0CB08A15"/>
    <w:rsid w:val="0CD5E9E4"/>
    <w:rsid w:val="0D72C7BC"/>
    <w:rsid w:val="0DF59AC4"/>
    <w:rsid w:val="0E1BC2A8"/>
    <w:rsid w:val="0E6D1A6F"/>
    <w:rsid w:val="0EAA931E"/>
    <w:rsid w:val="0F0BD278"/>
    <w:rsid w:val="0F5B4871"/>
    <w:rsid w:val="0F73B32D"/>
    <w:rsid w:val="0FFDE985"/>
    <w:rsid w:val="10F7D138"/>
    <w:rsid w:val="117619B4"/>
    <w:rsid w:val="1190565C"/>
    <w:rsid w:val="11CB31F6"/>
    <w:rsid w:val="11CE047E"/>
    <w:rsid w:val="126373B4"/>
    <w:rsid w:val="1276E55A"/>
    <w:rsid w:val="12E26A66"/>
    <w:rsid w:val="138C12B2"/>
    <w:rsid w:val="13F4D97D"/>
    <w:rsid w:val="13FA9CDA"/>
    <w:rsid w:val="1434EAAF"/>
    <w:rsid w:val="14A24859"/>
    <w:rsid w:val="14CD1939"/>
    <w:rsid w:val="14DAEC52"/>
    <w:rsid w:val="14F1980B"/>
    <w:rsid w:val="1531B161"/>
    <w:rsid w:val="155BEBDF"/>
    <w:rsid w:val="160C4B99"/>
    <w:rsid w:val="1652217B"/>
    <w:rsid w:val="16ABF2E0"/>
    <w:rsid w:val="16D6CF81"/>
    <w:rsid w:val="16DF252C"/>
    <w:rsid w:val="17177F63"/>
    <w:rsid w:val="175CCF7C"/>
    <w:rsid w:val="177F09F8"/>
    <w:rsid w:val="17B5904A"/>
    <w:rsid w:val="17B8AFEF"/>
    <w:rsid w:val="17F7ED16"/>
    <w:rsid w:val="18543EF0"/>
    <w:rsid w:val="1873C551"/>
    <w:rsid w:val="18BDC764"/>
    <w:rsid w:val="1911C9CF"/>
    <w:rsid w:val="1915FA3C"/>
    <w:rsid w:val="198DEBA9"/>
    <w:rsid w:val="19BCD482"/>
    <w:rsid w:val="1A048E59"/>
    <w:rsid w:val="1AB028F5"/>
    <w:rsid w:val="1AB51444"/>
    <w:rsid w:val="1B9EAC7B"/>
    <w:rsid w:val="1BBDE3F3"/>
    <w:rsid w:val="1C9D36AA"/>
    <w:rsid w:val="1CA803B4"/>
    <w:rsid w:val="1CFBA444"/>
    <w:rsid w:val="1D4F4483"/>
    <w:rsid w:val="1DF1D65B"/>
    <w:rsid w:val="1EFF153C"/>
    <w:rsid w:val="1F365421"/>
    <w:rsid w:val="1F8BE054"/>
    <w:rsid w:val="1FA1B17D"/>
    <w:rsid w:val="1FFED669"/>
    <w:rsid w:val="203E4A7E"/>
    <w:rsid w:val="2056FE1B"/>
    <w:rsid w:val="20CF12E0"/>
    <w:rsid w:val="2196DD8C"/>
    <w:rsid w:val="21C43608"/>
    <w:rsid w:val="222D246B"/>
    <w:rsid w:val="228C9FBE"/>
    <w:rsid w:val="22C98649"/>
    <w:rsid w:val="230BE734"/>
    <w:rsid w:val="23F65873"/>
    <w:rsid w:val="2469DC8A"/>
    <w:rsid w:val="248DA948"/>
    <w:rsid w:val="24B0BD2E"/>
    <w:rsid w:val="24CAA669"/>
    <w:rsid w:val="256528C2"/>
    <w:rsid w:val="26AD8C02"/>
    <w:rsid w:val="26B74E37"/>
    <w:rsid w:val="26CB7D96"/>
    <w:rsid w:val="26D885B3"/>
    <w:rsid w:val="26FCFB9B"/>
    <w:rsid w:val="2730ABC3"/>
    <w:rsid w:val="27A49B2D"/>
    <w:rsid w:val="2800E9E7"/>
    <w:rsid w:val="29406B8E"/>
    <w:rsid w:val="29504235"/>
    <w:rsid w:val="29BC696A"/>
    <w:rsid w:val="29E5C43C"/>
    <w:rsid w:val="2A3CC3C9"/>
    <w:rsid w:val="2A68311E"/>
    <w:rsid w:val="2ABDC250"/>
    <w:rsid w:val="2AEB890C"/>
    <w:rsid w:val="2AEFDF3E"/>
    <w:rsid w:val="2B6364FE"/>
    <w:rsid w:val="2BC58EF8"/>
    <w:rsid w:val="2C74D720"/>
    <w:rsid w:val="2D1D975A"/>
    <w:rsid w:val="2D2971AF"/>
    <w:rsid w:val="2D44EC2F"/>
    <w:rsid w:val="2D664416"/>
    <w:rsid w:val="2D6776B6"/>
    <w:rsid w:val="2D74A386"/>
    <w:rsid w:val="2D983A59"/>
    <w:rsid w:val="2DDC79F6"/>
    <w:rsid w:val="2DE2BB16"/>
    <w:rsid w:val="2DF9CC13"/>
    <w:rsid w:val="2E2F84EA"/>
    <w:rsid w:val="2E5A0A30"/>
    <w:rsid w:val="2EAF664C"/>
    <w:rsid w:val="2FFDB5C6"/>
    <w:rsid w:val="3063366C"/>
    <w:rsid w:val="31166D61"/>
    <w:rsid w:val="3122A3D2"/>
    <w:rsid w:val="3148313B"/>
    <w:rsid w:val="314DE254"/>
    <w:rsid w:val="315DF7E0"/>
    <w:rsid w:val="31DA0426"/>
    <w:rsid w:val="325E2FEC"/>
    <w:rsid w:val="32C65FEF"/>
    <w:rsid w:val="32F4DF53"/>
    <w:rsid w:val="3317B221"/>
    <w:rsid w:val="34395794"/>
    <w:rsid w:val="3456898F"/>
    <w:rsid w:val="34B19576"/>
    <w:rsid w:val="34EF6A19"/>
    <w:rsid w:val="3514608C"/>
    <w:rsid w:val="353185CB"/>
    <w:rsid w:val="35637D76"/>
    <w:rsid w:val="35D527F5"/>
    <w:rsid w:val="362DA683"/>
    <w:rsid w:val="3632D75E"/>
    <w:rsid w:val="36BABD0B"/>
    <w:rsid w:val="36C16D91"/>
    <w:rsid w:val="36EBD40B"/>
    <w:rsid w:val="36FF4DD7"/>
    <w:rsid w:val="37AB3D90"/>
    <w:rsid w:val="38683787"/>
    <w:rsid w:val="386E62F0"/>
    <w:rsid w:val="39864BF7"/>
    <w:rsid w:val="3A171FF9"/>
    <w:rsid w:val="3A2CD161"/>
    <w:rsid w:val="3AFA4D3F"/>
    <w:rsid w:val="3B55DA61"/>
    <w:rsid w:val="3B6EDBC4"/>
    <w:rsid w:val="3B73A99A"/>
    <w:rsid w:val="3B92F3E4"/>
    <w:rsid w:val="3C8BADB6"/>
    <w:rsid w:val="3D126E55"/>
    <w:rsid w:val="3D280C28"/>
    <w:rsid w:val="3E0FB9A0"/>
    <w:rsid w:val="3E7E12C5"/>
    <w:rsid w:val="3E8D68DF"/>
    <w:rsid w:val="3E9294C1"/>
    <w:rsid w:val="3F147B30"/>
    <w:rsid w:val="3F15FDB2"/>
    <w:rsid w:val="3FBFBB5F"/>
    <w:rsid w:val="3FCDBE62"/>
    <w:rsid w:val="400663AB"/>
    <w:rsid w:val="402F0F31"/>
    <w:rsid w:val="40C3D569"/>
    <w:rsid w:val="413DA71A"/>
    <w:rsid w:val="415EF756"/>
    <w:rsid w:val="4188F4A7"/>
    <w:rsid w:val="41AEAD33"/>
    <w:rsid w:val="42F28AA8"/>
    <w:rsid w:val="433B1010"/>
    <w:rsid w:val="433DBF5B"/>
    <w:rsid w:val="433F9A87"/>
    <w:rsid w:val="43806F10"/>
    <w:rsid w:val="43A02259"/>
    <w:rsid w:val="4412B80C"/>
    <w:rsid w:val="44849ADD"/>
    <w:rsid w:val="45337B61"/>
    <w:rsid w:val="453DDBF4"/>
    <w:rsid w:val="46684845"/>
    <w:rsid w:val="46762C87"/>
    <w:rsid w:val="4690D53A"/>
    <w:rsid w:val="46DD19B3"/>
    <w:rsid w:val="4709E55B"/>
    <w:rsid w:val="4710AF2B"/>
    <w:rsid w:val="472A6BCD"/>
    <w:rsid w:val="47AC4812"/>
    <w:rsid w:val="47D8B3A1"/>
    <w:rsid w:val="47ED4939"/>
    <w:rsid w:val="47FF7EFD"/>
    <w:rsid w:val="48220C7F"/>
    <w:rsid w:val="483E08B9"/>
    <w:rsid w:val="484B40C3"/>
    <w:rsid w:val="48B54FC8"/>
    <w:rsid w:val="48FEE2E0"/>
    <w:rsid w:val="493F60EC"/>
    <w:rsid w:val="49DBD51F"/>
    <w:rsid w:val="4A9CB40D"/>
    <w:rsid w:val="4AB096E8"/>
    <w:rsid w:val="4AB6E778"/>
    <w:rsid w:val="4AB73637"/>
    <w:rsid w:val="4AD8A6F1"/>
    <w:rsid w:val="4B071F53"/>
    <w:rsid w:val="4B548F80"/>
    <w:rsid w:val="4BCCB990"/>
    <w:rsid w:val="4BE3E1CB"/>
    <w:rsid w:val="4CC7F858"/>
    <w:rsid w:val="4CC93818"/>
    <w:rsid w:val="4CD2F5B1"/>
    <w:rsid w:val="4D7FD61C"/>
    <w:rsid w:val="4DEE883A"/>
    <w:rsid w:val="4E2C670A"/>
    <w:rsid w:val="4E31475A"/>
    <w:rsid w:val="4E58C650"/>
    <w:rsid w:val="4EA59B39"/>
    <w:rsid w:val="4F492493"/>
    <w:rsid w:val="4F49DC91"/>
    <w:rsid w:val="4F923C1D"/>
    <w:rsid w:val="4FBB7F5F"/>
    <w:rsid w:val="4FE61C4C"/>
    <w:rsid w:val="506CC89B"/>
    <w:rsid w:val="50B12DE4"/>
    <w:rsid w:val="5130ADDB"/>
    <w:rsid w:val="51C15D98"/>
    <w:rsid w:val="51F2A3E9"/>
    <w:rsid w:val="521402C0"/>
    <w:rsid w:val="525072F2"/>
    <w:rsid w:val="525A4D23"/>
    <w:rsid w:val="538928CD"/>
    <w:rsid w:val="53999870"/>
    <w:rsid w:val="539A34E5"/>
    <w:rsid w:val="53F736A2"/>
    <w:rsid w:val="548948D9"/>
    <w:rsid w:val="548B04C8"/>
    <w:rsid w:val="54A7F549"/>
    <w:rsid w:val="54B8EA50"/>
    <w:rsid w:val="5549AFD1"/>
    <w:rsid w:val="55BBCD2B"/>
    <w:rsid w:val="56635C5A"/>
    <w:rsid w:val="566D9C2D"/>
    <w:rsid w:val="567CA603"/>
    <w:rsid w:val="5689917A"/>
    <w:rsid w:val="571B44F3"/>
    <w:rsid w:val="57D73946"/>
    <w:rsid w:val="57DF960B"/>
    <w:rsid w:val="585D617A"/>
    <w:rsid w:val="5906AC95"/>
    <w:rsid w:val="5A3BDCFD"/>
    <w:rsid w:val="5A6C3B50"/>
    <w:rsid w:val="5AF1C1B5"/>
    <w:rsid w:val="5BA5EE59"/>
    <w:rsid w:val="5BC0CBBE"/>
    <w:rsid w:val="5BD93A75"/>
    <w:rsid w:val="5C03C0F7"/>
    <w:rsid w:val="5C135DD7"/>
    <w:rsid w:val="5D5AA55D"/>
    <w:rsid w:val="5DD034B4"/>
    <w:rsid w:val="5DD75877"/>
    <w:rsid w:val="5E69E53F"/>
    <w:rsid w:val="5E9E4367"/>
    <w:rsid w:val="60899D29"/>
    <w:rsid w:val="60A067A9"/>
    <w:rsid w:val="60A9B08D"/>
    <w:rsid w:val="6151F1DF"/>
    <w:rsid w:val="6238CEF1"/>
    <w:rsid w:val="6244CE3C"/>
    <w:rsid w:val="625130DF"/>
    <w:rsid w:val="62CC30A4"/>
    <w:rsid w:val="62DA509A"/>
    <w:rsid w:val="6322FF8F"/>
    <w:rsid w:val="63A25FFE"/>
    <w:rsid w:val="64391316"/>
    <w:rsid w:val="649527BD"/>
    <w:rsid w:val="64E150B7"/>
    <w:rsid w:val="6505DCB4"/>
    <w:rsid w:val="654703C0"/>
    <w:rsid w:val="6572CECC"/>
    <w:rsid w:val="65F881F9"/>
    <w:rsid w:val="6611F15C"/>
    <w:rsid w:val="663C366E"/>
    <w:rsid w:val="665FEC78"/>
    <w:rsid w:val="66680AF5"/>
    <w:rsid w:val="66F77482"/>
    <w:rsid w:val="66F7790C"/>
    <w:rsid w:val="67282972"/>
    <w:rsid w:val="6749595E"/>
    <w:rsid w:val="6753430E"/>
    <w:rsid w:val="6773D48E"/>
    <w:rsid w:val="67A23332"/>
    <w:rsid w:val="67B64EF5"/>
    <w:rsid w:val="67B6689B"/>
    <w:rsid w:val="67BC3B08"/>
    <w:rsid w:val="67ECD446"/>
    <w:rsid w:val="68B0432E"/>
    <w:rsid w:val="68C354E4"/>
    <w:rsid w:val="69F05FE5"/>
    <w:rsid w:val="6A02C6C2"/>
    <w:rsid w:val="6A57AA5C"/>
    <w:rsid w:val="6AAD7154"/>
    <w:rsid w:val="6B10C8F2"/>
    <w:rsid w:val="6B5EA924"/>
    <w:rsid w:val="6B87D83A"/>
    <w:rsid w:val="6DD71EF7"/>
    <w:rsid w:val="6E0471EC"/>
    <w:rsid w:val="6E214416"/>
    <w:rsid w:val="6E63D9C0"/>
    <w:rsid w:val="6E848C7D"/>
    <w:rsid w:val="6EE60775"/>
    <w:rsid w:val="6EF5D0B6"/>
    <w:rsid w:val="6EF6EB7D"/>
    <w:rsid w:val="6F43F0C6"/>
    <w:rsid w:val="6F5C1B4F"/>
    <w:rsid w:val="6FAC7757"/>
    <w:rsid w:val="7008D048"/>
    <w:rsid w:val="7026D298"/>
    <w:rsid w:val="70ACB1BD"/>
    <w:rsid w:val="70B2DA40"/>
    <w:rsid w:val="70B52764"/>
    <w:rsid w:val="70DC3B47"/>
    <w:rsid w:val="7114224F"/>
    <w:rsid w:val="718EEEC4"/>
    <w:rsid w:val="71B1FB3A"/>
    <w:rsid w:val="71C229BC"/>
    <w:rsid w:val="72734277"/>
    <w:rsid w:val="72A69401"/>
    <w:rsid w:val="72C5B9AB"/>
    <w:rsid w:val="738FDB90"/>
    <w:rsid w:val="73FCC5E9"/>
    <w:rsid w:val="74352931"/>
    <w:rsid w:val="74DF7EC4"/>
    <w:rsid w:val="74E23585"/>
    <w:rsid w:val="7507771F"/>
    <w:rsid w:val="751225D9"/>
    <w:rsid w:val="7517170D"/>
    <w:rsid w:val="759C758F"/>
    <w:rsid w:val="763839EC"/>
    <w:rsid w:val="77530FA3"/>
    <w:rsid w:val="77881E1B"/>
    <w:rsid w:val="77A5F652"/>
    <w:rsid w:val="785841BD"/>
    <w:rsid w:val="78E589E2"/>
    <w:rsid w:val="79768673"/>
    <w:rsid w:val="7A6BC26F"/>
    <w:rsid w:val="7A75FBDB"/>
    <w:rsid w:val="7A978E75"/>
    <w:rsid w:val="7A9D5646"/>
    <w:rsid w:val="7AE66EA4"/>
    <w:rsid w:val="7B1AAA50"/>
    <w:rsid w:val="7B290328"/>
    <w:rsid w:val="7B53FDEC"/>
    <w:rsid w:val="7B832F56"/>
    <w:rsid w:val="7C274C75"/>
    <w:rsid w:val="7C2F3D4C"/>
    <w:rsid w:val="7C478485"/>
    <w:rsid w:val="7C7C8662"/>
    <w:rsid w:val="7CD1E66D"/>
    <w:rsid w:val="7CE18B44"/>
    <w:rsid w:val="7CECD70C"/>
    <w:rsid w:val="7CED6C98"/>
    <w:rsid w:val="7CEFC45E"/>
    <w:rsid w:val="7DB3390F"/>
    <w:rsid w:val="7DDE539C"/>
    <w:rsid w:val="7F365F55"/>
    <w:rsid w:val="7F777840"/>
    <w:rsid w:val="7FBA979B"/>
    <w:rsid w:val="7FC2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E1938F3"/>
  <w15:chartTrackingRefBased/>
  <w15:docId w15:val="{1F7CFD77-454A-4C53-AB97-441EF243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hAnsiTheme="majorHAnsi" w:eastAsiaTheme="majorEastAsia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uiPriority="0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uiPriority="0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8564F"/>
  </w:style>
  <w:style w:type="paragraph" w:styleId="Heading1">
    <w:name w:val="heading 1"/>
    <w:basedOn w:val="Normal"/>
    <w:next w:val="Normal"/>
    <w:link w:val="Heading1Char"/>
    <w:uiPriority w:val="9"/>
    <w:qFormat/>
    <w:rsid w:val="0078564F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64F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564F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564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8564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8564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8564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8564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8564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D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35DA4"/>
    <w:rPr>
      <w:rFonts w:ascii="Segoe UI" w:hAnsi="Segoe UI" w:cs="Segoe UI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rsid w:val="0078564F"/>
    <w:rPr>
      <w:smallCaps/>
      <w:spacing w:val="5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78564F"/>
    <w:rPr>
      <w:smallCap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sid w:val="0078564F"/>
    <w:rPr>
      <w:i/>
      <w:iCs/>
      <w:smallCaps/>
      <w:spacing w:val="5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rsid w:val="0078564F"/>
    <w:rPr>
      <w:b/>
      <w:bCs/>
      <w:spacing w:val="5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rsid w:val="0078564F"/>
    <w:rPr>
      <w:i/>
      <w:iCs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rsid w:val="0078564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styleId="Heading7Char" w:customStyle="1">
    <w:name w:val="Heading 7 Char"/>
    <w:basedOn w:val="DefaultParagraphFont"/>
    <w:link w:val="Heading7"/>
    <w:uiPriority w:val="9"/>
    <w:rsid w:val="0078564F"/>
    <w:rPr>
      <w:b/>
      <w:bCs/>
      <w:i/>
      <w:iCs/>
      <w:color w:val="5A5A5A" w:themeColor="text1" w:themeTint="A5"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rsid w:val="0078564F"/>
    <w:rPr>
      <w:b/>
      <w:bCs/>
      <w:color w:val="7F7F7F" w:themeColor="text1" w:themeTint="80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rsid w:val="0078564F"/>
    <w:rPr>
      <w:b/>
      <w:bCs/>
      <w:i/>
      <w:iCs/>
      <w:color w:val="7F7F7F" w:themeColor="text1" w:themeTint="80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35DA4"/>
    <w:pPr>
      <w:tabs>
        <w:tab w:val="left" w:pos="605"/>
        <w:tab w:val="right" w:leader="dot" w:pos="9350"/>
      </w:tabs>
      <w:spacing w:before="60" w:after="60" w:line="240" w:lineRule="auto"/>
      <w:jc w:val="both"/>
    </w:pPr>
    <w:rPr>
      <w:rFonts w:ascii="Tahoma" w:hAnsi="Tahoma" w:eastAsia="Times New Roman" w:cs="Times New Roman"/>
      <w:b/>
      <w:bC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35DA4"/>
    <w:pPr>
      <w:spacing w:before="60" w:after="60" w:line="240" w:lineRule="auto"/>
      <w:ind w:left="101"/>
    </w:pPr>
    <w:rPr>
      <w:rFonts w:ascii="Tahoma" w:hAnsi="Tahoma" w:eastAsia="Times New Roman" w:cs="Times New Roman"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35DA4"/>
    <w:pPr>
      <w:spacing w:before="60" w:after="60" w:line="240" w:lineRule="auto"/>
      <w:ind w:left="202"/>
    </w:pPr>
    <w:rPr>
      <w:rFonts w:ascii="Tahoma" w:hAnsi="Tahoma" w:eastAsia="Times New Roman" w:cs="Times New Roman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635DA4"/>
    <w:pPr>
      <w:spacing w:before="60" w:after="60" w:line="240" w:lineRule="auto"/>
      <w:jc w:val="both"/>
    </w:pPr>
    <w:rPr>
      <w:rFonts w:ascii="Tahoma" w:hAnsi="Tahoma" w:eastAsia="Times New Roman" w:cs="Times New Roman"/>
      <w:sz w:val="20"/>
      <w:szCs w:val="24"/>
    </w:rPr>
  </w:style>
  <w:style w:type="paragraph" w:styleId="TableHead" w:customStyle="1">
    <w:name w:val="TableHead"/>
    <w:basedOn w:val="TableTitle"/>
    <w:rsid w:val="00635DA4"/>
  </w:style>
  <w:style w:type="paragraph" w:styleId="TableTitle" w:customStyle="1">
    <w:name w:val="TableTitle"/>
    <w:basedOn w:val="Normal"/>
    <w:rsid w:val="00635DA4"/>
    <w:p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 w:line="240" w:lineRule="exact"/>
      <w:jc w:val="center"/>
    </w:pPr>
    <w:rPr>
      <w:rFonts w:ascii="Tahoma" w:hAnsi="Tahoma" w:eastAsia="Times New Roman" w:cs="Times New Roman"/>
      <w:b/>
      <w:sz w:val="20"/>
      <w:szCs w:val="24"/>
    </w:rPr>
  </w:style>
  <w:style w:type="paragraph" w:styleId="regular" w:customStyle="1">
    <w:name w:val="regular"/>
    <w:rsid w:val="00635DA4"/>
    <w:pPr>
      <w:spacing w:after="0" w:line="240" w:lineRule="auto"/>
    </w:pPr>
    <w:rPr>
      <w:rFonts w:ascii="Times New Roman" w:hAnsi="Times New Roman" w:eastAsia="Times New Roman" w:cs="Times New Roman"/>
      <w:noProof/>
      <w:color w:val="000000"/>
      <w:sz w:val="18"/>
      <w:szCs w:val="20"/>
      <w:u w:val="single"/>
    </w:rPr>
  </w:style>
  <w:style w:type="paragraph" w:styleId="approval2" w:customStyle="1">
    <w:name w:val="approval2"/>
    <w:autoRedefine/>
    <w:rsid w:val="00635DA4"/>
    <w:pPr>
      <w:tabs>
        <w:tab w:val="left" w:pos="360"/>
        <w:tab w:val="left" w:pos="3690"/>
        <w:tab w:val="left" w:pos="5040"/>
        <w:tab w:val="left" w:pos="8460"/>
      </w:tabs>
      <w:spacing w:after="0" w:line="240" w:lineRule="auto"/>
    </w:pPr>
    <w:rPr>
      <w:rFonts w:ascii="Times New Roman" w:hAnsi="Times New Roman" w:eastAsia="Times New Roman" w:cs="Times New Roman"/>
      <w:sz w:val="18"/>
      <w:szCs w:val="20"/>
    </w:rPr>
  </w:style>
  <w:style w:type="paragraph" w:styleId="AppHead" w:customStyle="1">
    <w:name w:val="AppHead"/>
    <w:basedOn w:val="Heading1"/>
    <w:next w:val="Normal"/>
    <w:link w:val="AppHeadChar"/>
    <w:autoRedefine/>
    <w:uiPriority w:val="99"/>
    <w:rsid w:val="00635DA4"/>
    <w:pPr>
      <w:numPr>
        <w:numId w:val="10"/>
      </w:numPr>
    </w:pPr>
    <w:rPr>
      <w:rFonts w:cs="Tahoma"/>
      <w:snapToGrid w:val="0"/>
      <w:szCs w:val="24"/>
    </w:rPr>
  </w:style>
  <w:style w:type="character" w:styleId="AppHeadChar" w:customStyle="1">
    <w:name w:val="AppHead Char"/>
    <w:basedOn w:val="Heading1Char"/>
    <w:link w:val="AppHead"/>
    <w:uiPriority w:val="99"/>
    <w:rsid w:val="00635DA4"/>
    <w:rPr>
      <w:rFonts w:ascii="Times New Roman" w:hAnsi="Times New Roman" w:eastAsia="Times New Roman" w:cs="Tahoma"/>
      <w:b w:val="0"/>
      <w:bCs w:val="0"/>
      <w:smallCaps/>
      <w:snapToGrid w:val="0"/>
      <w:spacing w:val="5"/>
      <w:sz w:val="24"/>
      <w:szCs w:val="24"/>
    </w:rPr>
  </w:style>
  <w:style w:type="paragraph" w:styleId="figtitle" w:customStyle="1">
    <w:name w:val="fig title"/>
    <w:next w:val="Normal"/>
    <w:rsid w:val="00635DA4"/>
    <w:pPr>
      <w:spacing w:before="360" w:after="80" w:line="280" w:lineRule="atLeast"/>
      <w:jc w:val="center"/>
    </w:pPr>
    <w:rPr>
      <w:rFonts w:ascii="Times New Roman" w:hAnsi="Times New Roman" w:eastAsia="Times New Roman" w:cs="Times New Roman"/>
      <w:b/>
      <w:color w:val="000000"/>
      <w:szCs w:val="20"/>
    </w:rPr>
  </w:style>
  <w:style w:type="paragraph" w:styleId="BodyText">
    <w:name w:val="Body Text"/>
    <w:link w:val="BodyTextChar"/>
    <w:autoRedefine/>
    <w:uiPriority w:val="99"/>
    <w:rsid w:val="00635DA4"/>
    <w:pPr>
      <w:keepNext/>
      <w:spacing w:after="120" w:line="240" w:lineRule="auto"/>
      <w:jc w:val="both"/>
    </w:pPr>
    <w:rPr>
      <w:rFonts w:ascii="Tahoma" w:hAnsi="Tahoma" w:eastAsia="Times New Roman" w:cs="Times New Roman"/>
      <w:sz w:val="20"/>
      <w:szCs w:val="20"/>
    </w:rPr>
  </w:style>
  <w:style w:type="character" w:styleId="BodyTextChar" w:customStyle="1">
    <w:name w:val="Body Text Char"/>
    <w:basedOn w:val="DefaultParagraphFont"/>
    <w:link w:val="BodyText"/>
    <w:uiPriority w:val="99"/>
    <w:rsid w:val="00635DA4"/>
    <w:rPr>
      <w:rFonts w:ascii="Tahoma" w:hAnsi="Tahoma" w:eastAsia="Times New Roman" w:cs="Times New Roman"/>
      <w:sz w:val="20"/>
      <w:szCs w:val="20"/>
    </w:rPr>
  </w:style>
  <w:style w:type="paragraph" w:styleId="Bullet" w:customStyle="1">
    <w:name w:val="Bullet"/>
    <w:rsid w:val="00635DA4"/>
    <w:pPr>
      <w:tabs>
        <w:tab w:val="num" w:pos="360"/>
      </w:tabs>
      <w:spacing w:after="0" w:line="240" w:lineRule="auto"/>
      <w:ind w:left="360" w:hanging="360"/>
    </w:pPr>
    <w:rPr>
      <w:rFonts w:ascii="Times New Roman" w:hAnsi="Times New Roman" w:eastAsia="Times New Roman" w:cs="Times New Roman"/>
      <w:noProof/>
      <w:szCs w:val="20"/>
    </w:rPr>
  </w:style>
  <w:style w:type="paragraph" w:styleId="DocumentMap">
    <w:name w:val="Document Map"/>
    <w:basedOn w:val="Normal"/>
    <w:link w:val="DocumentMapChar"/>
    <w:semiHidden/>
    <w:rsid w:val="00635DA4"/>
    <w:pPr>
      <w:shd w:val="clear" w:color="auto" w:fill="000080"/>
      <w:spacing w:after="120" w:line="240" w:lineRule="auto"/>
      <w:jc w:val="both"/>
    </w:pPr>
    <w:rPr>
      <w:rFonts w:ascii="Tahoma" w:hAnsi="Tahoma" w:eastAsia="Times New Roman" w:cs="Times New Roman"/>
      <w:sz w:val="20"/>
      <w:szCs w:val="24"/>
    </w:rPr>
  </w:style>
  <w:style w:type="character" w:styleId="DocumentMapChar" w:customStyle="1">
    <w:name w:val="Document Map Char"/>
    <w:basedOn w:val="DefaultParagraphFont"/>
    <w:link w:val="DocumentMap"/>
    <w:semiHidden/>
    <w:rsid w:val="00635DA4"/>
    <w:rPr>
      <w:rFonts w:ascii="Tahoma" w:hAnsi="Tahoma" w:eastAsia="Times New Roman" w:cs="Times New Roman"/>
      <w:sz w:val="20"/>
      <w:szCs w:val="24"/>
      <w:shd w:val="clear" w:color="auto" w:fill="000080"/>
    </w:rPr>
  </w:style>
  <w:style w:type="paragraph" w:styleId="Footer">
    <w:name w:val="footer"/>
    <w:link w:val="FooterChar"/>
    <w:uiPriority w:val="99"/>
    <w:rsid w:val="00635DA4"/>
    <w:pPr>
      <w:spacing w:after="0" w:line="240" w:lineRule="auto"/>
    </w:pPr>
    <w:rPr>
      <w:rFonts w:ascii="Times New Roman" w:hAnsi="Times New Roman" w:eastAsia="Times New Roman" w:cs="Times New Roman"/>
      <w:noProof/>
      <w:sz w:val="18"/>
      <w:szCs w:val="20"/>
    </w:rPr>
  </w:style>
  <w:style w:type="character" w:styleId="FooterChar" w:customStyle="1">
    <w:name w:val="Footer Char"/>
    <w:basedOn w:val="DefaultParagraphFont"/>
    <w:link w:val="Footer"/>
    <w:uiPriority w:val="99"/>
    <w:rsid w:val="00635DA4"/>
    <w:rPr>
      <w:rFonts w:ascii="Times New Roman" w:hAnsi="Times New Roman" w:eastAsia="Times New Roman" w:cs="Times New Roman"/>
      <w:noProof/>
      <w:sz w:val="18"/>
      <w:szCs w:val="20"/>
    </w:rPr>
  </w:style>
  <w:style w:type="paragraph" w:styleId="Header">
    <w:name w:val="header"/>
    <w:link w:val="HeaderChar"/>
    <w:uiPriority w:val="99"/>
    <w:rsid w:val="00635DA4"/>
    <w:pPr>
      <w:tabs>
        <w:tab w:val="left" w:pos="7560"/>
        <w:tab w:val="right" w:pos="9360"/>
      </w:tabs>
      <w:spacing w:after="0" w:line="240" w:lineRule="auto"/>
    </w:pPr>
    <w:rPr>
      <w:rFonts w:ascii="Times New Roman" w:hAnsi="Times New Roman" w:eastAsia="Times New Roman" w:cs="Times New Roman"/>
      <w:noProof/>
      <w:sz w:val="18"/>
      <w:szCs w:val="20"/>
    </w:rPr>
  </w:style>
  <w:style w:type="character" w:styleId="HeaderChar" w:customStyle="1">
    <w:name w:val="Header Char"/>
    <w:basedOn w:val="DefaultParagraphFont"/>
    <w:link w:val="Header"/>
    <w:uiPriority w:val="99"/>
    <w:rsid w:val="00635DA4"/>
    <w:rPr>
      <w:rFonts w:ascii="Times New Roman" w:hAnsi="Times New Roman" w:eastAsia="Times New Roman" w:cs="Times New Roman"/>
      <w:noProof/>
      <w:sz w:val="18"/>
      <w:szCs w:val="20"/>
    </w:rPr>
  </w:style>
  <w:style w:type="paragraph" w:styleId="NormalBold" w:customStyle="1">
    <w:name w:val="NormalBold"/>
    <w:basedOn w:val="Normal"/>
    <w:rsid w:val="00635DA4"/>
    <w:pPr>
      <w:spacing w:after="120" w:line="240" w:lineRule="auto"/>
      <w:jc w:val="both"/>
    </w:pPr>
    <w:rPr>
      <w:rFonts w:ascii="Tahoma" w:hAnsi="Tahoma" w:eastAsia="Times New Roman" w:cs="Times New Roman"/>
      <w:b/>
      <w:sz w:val="20"/>
      <w:szCs w:val="24"/>
    </w:rPr>
  </w:style>
  <w:style w:type="paragraph" w:styleId="table" w:customStyle="1">
    <w:name w:val="table"/>
    <w:basedOn w:val="Normal"/>
    <w:rsid w:val="00635DA4"/>
    <w:pPr>
      <w:tabs>
        <w:tab w:val="left" w:pos="-72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 w:line="240" w:lineRule="auto"/>
      <w:ind w:left="288" w:right="288"/>
      <w:jc w:val="both"/>
    </w:pPr>
    <w:rPr>
      <w:rFonts w:ascii="Tahoma" w:hAnsi="Tahoma" w:eastAsia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635DA4"/>
    <w:pPr>
      <w:spacing w:before="60" w:after="60" w:line="240" w:lineRule="auto"/>
      <w:ind w:left="403"/>
    </w:pPr>
    <w:rPr>
      <w:rFonts w:ascii="Tahoma" w:hAnsi="Tahoma" w:eastAsia="Times New Roman" w:cs="Times New Roman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35DA4"/>
    <w:pPr>
      <w:spacing w:before="60" w:after="60" w:line="240" w:lineRule="auto"/>
      <w:ind w:left="605"/>
    </w:pPr>
    <w:rPr>
      <w:rFonts w:ascii="Tahoma" w:hAnsi="Tahoma" w:eastAsia="Times New Roman" w:cs="Times New Roman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35DA4"/>
    <w:pPr>
      <w:spacing w:before="60" w:after="60" w:line="240" w:lineRule="auto"/>
      <w:ind w:left="806"/>
    </w:pPr>
    <w:rPr>
      <w:rFonts w:ascii="Tahoma" w:hAnsi="Tahoma" w:eastAsia="Times New Roman" w:cs="Times New Roman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35DA4"/>
    <w:pPr>
      <w:spacing w:before="60" w:after="60" w:line="240" w:lineRule="auto"/>
      <w:ind w:left="994"/>
    </w:pPr>
    <w:rPr>
      <w:rFonts w:ascii="Tahoma" w:hAnsi="Tahoma" w:eastAsia="Times New Roman" w:cs="Times New Roman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35DA4"/>
    <w:pPr>
      <w:spacing w:before="60" w:after="60" w:line="240" w:lineRule="auto"/>
      <w:ind w:left="1195"/>
    </w:pPr>
    <w:rPr>
      <w:rFonts w:ascii="Tahoma" w:hAnsi="Tahoma" w:eastAsia="Times New Roman" w:cs="Times New Roman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35DA4"/>
    <w:pPr>
      <w:spacing w:before="60" w:after="60" w:line="240" w:lineRule="auto"/>
      <w:ind w:left="1397"/>
    </w:pPr>
    <w:rPr>
      <w:rFonts w:ascii="Tahoma" w:hAnsi="Tahoma" w:eastAsia="Times New Roman" w:cs="Times New Roman"/>
      <w:sz w:val="20"/>
      <w:szCs w:val="20"/>
    </w:rPr>
  </w:style>
  <w:style w:type="paragraph" w:styleId="Caption">
    <w:name w:val="caption"/>
    <w:aliases w:val="PF_Caption"/>
    <w:basedOn w:val="Normal"/>
    <w:next w:val="Normal"/>
    <w:uiPriority w:val="35"/>
    <w:qFormat/>
    <w:rsid w:val="00635DA4"/>
    <w:pPr>
      <w:spacing w:before="60" w:after="60" w:line="240" w:lineRule="auto"/>
      <w:jc w:val="center"/>
    </w:pPr>
    <w:rPr>
      <w:rFonts w:ascii="Tahoma" w:hAnsi="Tahoma" w:eastAsia="Times New Roman" w:cs="Times New Roman"/>
      <w:b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635DA4"/>
    <w:rPr>
      <w:sz w:val="16"/>
    </w:rPr>
  </w:style>
  <w:style w:type="paragraph" w:styleId="CommentText">
    <w:name w:val="annotation text"/>
    <w:basedOn w:val="Normal"/>
    <w:link w:val="CommentTextChar"/>
    <w:uiPriority w:val="99"/>
    <w:rsid w:val="00635DA4"/>
    <w:pPr>
      <w:spacing w:after="120" w:line="240" w:lineRule="auto"/>
      <w:jc w:val="both"/>
    </w:pPr>
    <w:rPr>
      <w:rFonts w:ascii="Tahoma" w:hAnsi="Tahoma" w:eastAsia="Times New Roman" w:cs="Times New Roman"/>
      <w:sz w:val="20"/>
      <w:szCs w:val="24"/>
    </w:rPr>
  </w:style>
  <w:style w:type="character" w:styleId="CommentTextChar" w:customStyle="1">
    <w:name w:val="Comment Text Char"/>
    <w:basedOn w:val="DefaultParagraphFont"/>
    <w:link w:val="CommentText"/>
    <w:uiPriority w:val="99"/>
    <w:rsid w:val="00635DA4"/>
    <w:rPr>
      <w:rFonts w:ascii="Tahoma" w:hAnsi="Tahoma" w:eastAsia="Times New Roman" w:cs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635DA4"/>
    <w:rPr>
      <w:color w:val="0563C1" w:themeColor="hyperlink"/>
      <w:u w:val="single"/>
    </w:rPr>
  </w:style>
  <w:style w:type="paragraph" w:styleId="body" w:customStyle="1">
    <w:name w:val="body"/>
    <w:basedOn w:val="Normal"/>
    <w:rsid w:val="00635DA4"/>
    <w:pPr>
      <w:keepLines/>
      <w:suppressAutoHyphens/>
      <w:spacing w:before="120" w:after="120" w:line="260" w:lineRule="exact"/>
      <w:ind w:left="2304"/>
      <w:jc w:val="both"/>
    </w:pPr>
    <w:rPr>
      <w:rFonts w:ascii="Arial" w:hAnsi="Arial" w:eastAsia="Times New Roman" w:cs="Times New Roman"/>
      <w:sz w:val="21"/>
      <w:szCs w:val="24"/>
    </w:rPr>
  </w:style>
  <w:style w:type="paragraph" w:styleId="NormalWeb">
    <w:name w:val="Normal (Web)"/>
    <w:basedOn w:val="Normal"/>
    <w:uiPriority w:val="99"/>
    <w:rsid w:val="00635DA4"/>
    <w:pPr>
      <w:spacing w:before="100" w:beforeAutospacing="1" w:after="100" w:afterAutospacing="1" w:line="240" w:lineRule="auto"/>
      <w:jc w:val="both"/>
    </w:pPr>
    <w:rPr>
      <w:rFonts w:ascii="Verdana" w:hAnsi="Verdana" w:eastAsia="Arial Unicode MS" w:cs="Arial Unicode MS"/>
      <w:color w:val="000000"/>
      <w:sz w:val="20"/>
      <w:szCs w:val="24"/>
    </w:rPr>
  </w:style>
  <w:style w:type="character" w:styleId="heading31" w:customStyle="1">
    <w:name w:val="heading31"/>
    <w:basedOn w:val="DefaultParagraphFont"/>
    <w:rsid w:val="00635DA4"/>
    <w:rPr>
      <w:rFonts w:hint="default" w:ascii="Verdana" w:hAnsi="Verdana"/>
      <w:b/>
      <w:bCs/>
      <w:color w:val="CC0000"/>
      <w:sz w:val="20"/>
      <w:szCs w:val="20"/>
    </w:rPr>
  </w:style>
  <w:style w:type="paragraph" w:styleId="BodyText2">
    <w:name w:val="Body Text 2"/>
    <w:basedOn w:val="Normal"/>
    <w:link w:val="BodyText2Char"/>
    <w:rsid w:val="00635DA4"/>
    <w:pPr>
      <w:spacing w:after="120" w:line="240" w:lineRule="auto"/>
      <w:jc w:val="both"/>
    </w:pPr>
    <w:rPr>
      <w:rFonts w:ascii="Arial" w:hAnsi="Arial" w:eastAsia="Times New Roman" w:cs="Arial"/>
      <w:sz w:val="20"/>
      <w:szCs w:val="24"/>
    </w:rPr>
  </w:style>
  <w:style w:type="character" w:styleId="BodyText2Char" w:customStyle="1">
    <w:name w:val="Body Text 2 Char"/>
    <w:basedOn w:val="DefaultParagraphFont"/>
    <w:link w:val="BodyText2"/>
    <w:rsid w:val="00635DA4"/>
    <w:rPr>
      <w:rFonts w:ascii="Arial" w:hAnsi="Arial" w:eastAsia="Times New Roman" w:cs="Arial"/>
      <w:sz w:val="20"/>
      <w:szCs w:val="24"/>
    </w:rPr>
  </w:style>
  <w:style w:type="paragraph" w:styleId="BodyText3">
    <w:name w:val="Body Text 3"/>
    <w:basedOn w:val="Normal"/>
    <w:link w:val="BodyText3Char"/>
    <w:rsid w:val="00635DA4"/>
    <w:pPr>
      <w:spacing w:after="120" w:line="240" w:lineRule="auto"/>
      <w:jc w:val="both"/>
    </w:pPr>
    <w:rPr>
      <w:rFonts w:ascii="Tahoma" w:hAnsi="Tahoma" w:eastAsia="Times New Roman" w:cs="Times New Roman"/>
      <w:bCs/>
      <w:color w:val="000000"/>
      <w:sz w:val="24"/>
      <w:szCs w:val="24"/>
    </w:rPr>
  </w:style>
  <w:style w:type="character" w:styleId="BodyText3Char" w:customStyle="1">
    <w:name w:val="Body Text 3 Char"/>
    <w:basedOn w:val="DefaultParagraphFont"/>
    <w:link w:val="BodyText3"/>
    <w:rsid w:val="00635DA4"/>
    <w:rPr>
      <w:rFonts w:ascii="Tahoma" w:hAnsi="Tahoma" w:eastAsia="Times New Roman" w:cs="Times New Roman"/>
      <w:bCs/>
      <w:color w:val="000000"/>
      <w:sz w:val="24"/>
      <w:szCs w:val="24"/>
    </w:rPr>
  </w:style>
  <w:style w:type="paragraph" w:styleId="list-bullet" w:customStyle="1">
    <w:name w:val="list-bullet"/>
    <w:rsid w:val="00635DA4"/>
    <w:pPr>
      <w:numPr>
        <w:numId w:val="4"/>
      </w:numPr>
      <w:suppressAutoHyphens/>
      <w:spacing w:before="60" w:after="60" w:line="260" w:lineRule="exact"/>
      <w:ind w:left="2736" w:hanging="432"/>
    </w:pPr>
    <w:rPr>
      <w:rFonts w:ascii="Arial" w:hAnsi="Arial" w:eastAsia="Times New Roman" w:cs="Times New Roman"/>
      <w:sz w:val="21"/>
      <w:szCs w:val="20"/>
    </w:rPr>
  </w:style>
  <w:style w:type="paragraph" w:styleId="FootnoteText">
    <w:name w:val="footnote text"/>
    <w:basedOn w:val="Normal"/>
    <w:link w:val="FootnoteTextChar"/>
    <w:semiHidden/>
    <w:rsid w:val="00635DA4"/>
    <w:pPr>
      <w:spacing w:after="0" w:line="240" w:lineRule="auto"/>
      <w:jc w:val="both"/>
    </w:pPr>
    <w:rPr>
      <w:rFonts w:ascii="Tahoma" w:hAnsi="Tahoma" w:eastAsia="Times New Roman" w:cs="Times New Roman"/>
      <w:sz w:val="20"/>
      <w:szCs w:val="24"/>
    </w:rPr>
  </w:style>
  <w:style w:type="character" w:styleId="FootnoteTextChar" w:customStyle="1">
    <w:name w:val="Footnote Text Char"/>
    <w:basedOn w:val="DefaultParagraphFont"/>
    <w:link w:val="FootnoteText"/>
    <w:semiHidden/>
    <w:rsid w:val="00635DA4"/>
    <w:rPr>
      <w:rFonts w:ascii="Tahoma" w:hAnsi="Tahoma" w:eastAsia="Times New Roman" w:cs="Times New Roman"/>
      <w:sz w:val="20"/>
      <w:szCs w:val="24"/>
    </w:rPr>
  </w:style>
  <w:style w:type="paragraph" w:styleId="BlockText">
    <w:name w:val="Block Text"/>
    <w:basedOn w:val="Normal"/>
    <w:rsid w:val="00635DA4"/>
    <w:pPr>
      <w:tabs>
        <w:tab w:val="left" w:pos="2880"/>
      </w:tabs>
      <w:spacing w:after="120" w:line="240" w:lineRule="auto"/>
      <w:ind w:left="475" w:right="-270"/>
      <w:jc w:val="both"/>
    </w:pPr>
    <w:rPr>
      <w:rFonts w:ascii="Tahoma" w:hAnsi="Tahoma" w:eastAsia="Times New Roman" w:cs="Times New Roman"/>
      <w:sz w:val="20"/>
      <w:szCs w:val="24"/>
    </w:rPr>
  </w:style>
  <w:style w:type="paragraph" w:styleId="BodyTextIndent">
    <w:name w:val="Body Text Indent"/>
    <w:basedOn w:val="Normal"/>
    <w:link w:val="BodyTextIndentChar"/>
    <w:rsid w:val="00635DA4"/>
    <w:pPr>
      <w:tabs>
        <w:tab w:val="left" w:pos="2880"/>
      </w:tabs>
      <w:spacing w:after="120" w:line="240" w:lineRule="auto"/>
      <w:ind w:left="475"/>
      <w:jc w:val="both"/>
    </w:pPr>
    <w:rPr>
      <w:rFonts w:ascii="Tahoma" w:hAnsi="Tahoma" w:eastAsia="Times New Roman" w:cs="Times New Roman"/>
      <w:sz w:val="20"/>
      <w:szCs w:val="24"/>
    </w:rPr>
  </w:style>
  <w:style w:type="character" w:styleId="BodyTextIndentChar" w:customStyle="1">
    <w:name w:val="Body Text Indent Char"/>
    <w:basedOn w:val="DefaultParagraphFont"/>
    <w:link w:val="BodyTextIndent"/>
    <w:rsid w:val="00635DA4"/>
    <w:rPr>
      <w:rFonts w:ascii="Tahoma" w:hAnsi="Tahoma" w:eastAsia="Times New Roman" w:cs="Times New Roman"/>
      <w:sz w:val="20"/>
      <w:szCs w:val="24"/>
    </w:rPr>
  </w:style>
  <w:style w:type="paragraph" w:styleId="Style1" w:customStyle="1">
    <w:name w:val="Style1"/>
    <w:basedOn w:val="Heading3"/>
    <w:rsid w:val="00635DA4"/>
    <w:rPr>
      <w:rFonts w:cs="Tahoma"/>
    </w:rPr>
  </w:style>
  <w:style w:type="paragraph" w:styleId="Style2" w:customStyle="1">
    <w:name w:val="Style2"/>
    <w:basedOn w:val="Heading3"/>
    <w:rsid w:val="00635DA4"/>
    <w:rPr>
      <w:rFonts w:cs="Tahoma"/>
    </w:rPr>
  </w:style>
  <w:style w:type="character" w:styleId="PageNumber">
    <w:name w:val="page number"/>
    <w:basedOn w:val="DefaultParagraphFont"/>
    <w:rsid w:val="00635DA4"/>
  </w:style>
  <w:style w:type="paragraph" w:styleId="Style3" w:customStyle="1">
    <w:name w:val="Style3"/>
    <w:basedOn w:val="Footer"/>
    <w:rsid w:val="00635DA4"/>
    <w:pPr>
      <w:jc w:val="center"/>
    </w:pPr>
    <w:rPr>
      <w:rFonts w:ascii="Tahoma" w:hAnsi="Tahoma"/>
    </w:rPr>
  </w:style>
  <w:style w:type="paragraph" w:styleId="Style4" w:customStyle="1">
    <w:name w:val="Style4"/>
    <w:basedOn w:val="Footer"/>
    <w:rsid w:val="00635DA4"/>
    <w:pPr>
      <w:jc w:val="center"/>
    </w:pPr>
    <w:rPr>
      <w:rFonts w:ascii="Tahoma" w:hAnsi="Tahoma"/>
    </w:rPr>
  </w:style>
  <w:style w:type="paragraph" w:styleId="StyleHeading2Tahoma10pt" w:customStyle="1">
    <w:name w:val="Style Heading 2 + Tahoma 10 pt"/>
    <w:basedOn w:val="Heading2"/>
    <w:autoRedefine/>
    <w:rsid w:val="00635DA4"/>
    <w:pPr>
      <w:tabs>
        <w:tab w:val="left" w:pos="720"/>
      </w:tabs>
    </w:pPr>
    <w:rPr>
      <w:rFonts w:cs="Tahoma"/>
      <w:bCs/>
      <w:szCs w:val="22"/>
    </w:rPr>
  </w:style>
  <w:style w:type="character" w:styleId="normal-h" w:customStyle="1">
    <w:name w:val="normal-h"/>
    <w:basedOn w:val="DefaultParagraphFont"/>
    <w:rsid w:val="00635DA4"/>
  </w:style>
  <w:style w:type="paragraph" w:styleId="CommentSubject">
    <w:name w:val="annotation subject"/>
    <w:basedOn w:val="CommentText"/>
    <w:next w:val="CommentText"/>
    <w:link w:val="CommentSubjectChar"/>
    <w:uiPriority w:val="99"/>
    <w:rsid w:val="00635DA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rsid w:val="00635DA4"/>
    <w:rPr>
      <w:rFonts w:ascii="Tahoma" w:hAnsi="Tahoma" w:eastAsia="Times New Roman" w:cs="Times New Roman"/>
      <w:b/>
      <w:bCs/>
      <w:sz w:val="20"/>
      <w:szCs w:val="24"/>
    </w:rPr>
  </w:style>
  <w:style w:type="paragraph" w:styleId="Style5" w:customStyle="1">
    <w:name w:val="Style5"/>
    <w:basedOn w:val="Normal"/>
    <w:rsid w:val="00635DA4"/>
    <w:pPr>
      <w:spacing w:after="120" w:line="240" w:lineRule="auto"/>
      <w:jc w:val="both"/>
    </w:pPr>
    <w:rPr>
      <w:rFonts w:ascii="Tahoma" w:hAnsi="Tahoma" w:eastAsia="Times New Roman" w:cs="Tahoma"/>
      <w:i/>
      <w:sz w:val="20"/>
      <w:szCs w:val="24"/>
    </w:rPr>
  </w:style>
  <w:style w:type="character" w:styleId="DefaultChar" w:customStyle="1">
    <w:name w:val="Default Char"/>
    <w:basedOn w:val="DefaultParagraphFont"/>
    <w:link w:val="Default"/>
    <w:uiPriority w:val="99"/>
    <w:locked/>
    <w:rsid w:val="00635DA4"/>
    <w:rPr>
      <w:rFonts w:ascii="Tahoma" w:hAnsi="Tahoma" w:cs="Tahoma"/>
      <w:color w:val="000000"/>
      <w:szCs w:val="24"/>
    </w:rPr>
  </w:style>
  <w:style w:type="paragraph" w:styleId="Default" w:customStyle="1">
    <w:name w:val="Default"/>
    <w:link w:val="DefaultChar"/>
    <w:uiPriority w:val="99"/>
    <w:rsid w:val="00635DA4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Cs w:val="24"/>
    </w:rPr>
  </w:style>
  <w:style w:type="table" w:styleId="LightGrid-Accent11" w:customStyle="1">
    <w:name w:val="Light Grid - Accent 11"/>
    <w:basedOn w:val="TableNormal"/>
    <w:uiPriority w:val="62"/>
    <w:rsid w:val="00635DA4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  <w:insideH w:val="single" w:color="4472C4" w:themeColor="accent1" w:sz="8" w:space="0"/>
        <w:insideV w:val="single" w:color="4472C4" w:themeColor="accent1" w:sz="8" w:space="0"/>
      </w:tblBorders>
    </w:tblPr>
    <w:tblStylePr w:type="firstRow">
      <w:pPr>
        <w:spacing w:beforeLines="0" w:beforeAutospacing="0" w:afterLines="0" w:afterAutospacing="0" w:line="240" w:lineRule="auto"/>
      </w:pPr>
      <w:rPr>
        <w:rFonts w:hint="default" w:asciiTheme="majorHAnsi" w:hAnsiTheme="majorHAnsi" w:eastAsiaTheme="majorEastAsia" w:cstheme="majorBidi"/>
        <w:b/>
        <w:bCs/>
      </w:rPr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18" w:space="0"/>
          <w:right w:val="single" w:color="4472C4" w:themeColor="accent1" w:sz="8" w:space="0"/>
          <w:insideH w:val="nil"/>
          <w:insideV w:val="single" w:color="4472C4" w:themeColor="accent1" w:sz="8" w:space="0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hint="default" w:asciiTheme="majorHAnsi" w:hAnsiTheme="majorHAnsi" w:eastAsiaTheme="majorEastAsia" w:cstheme="majorBidi"/>
        <w:b/>
        <w:bCs/>
      </w:rPr>
      <w:tblPr/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H w:val="nil"/>
          <w:insideV w:val="single" w:color="4472C4" w:themeColor="accent1" w:sz="8" w:space="0"/>
        </w:tcBorders>
      </w:tcPr>
    </w:tblStylePr>
    <w:tblStylePr w:type="firstCol">
      <w:rPr>
        <w:rFonts w:hint="default" w:asciiTheme="majorHAnsi" w:hAnsiTheme="majorHAnsi" w:eastAsiaTheme="majorEastAsia" w:cstheme="majorBidi"/>
        <w:b/>
        <w:bCs/>
      </w:rPr>
    </w:tblStylePr>
    <w:tblStylePr w:type="lastCol">
      <w:rPr>
        <w:rFonts w:hint="default" w:asciiTheme="majorHAnsi" w:hAnsiTheme="majorHAnsi" w:eastAsiaTheme="majorEastAsia" w:cstheme="majorBidi"/>
        <w:b/>
        <w:bCs/>
      </w:rPr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band1Vert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V w:val="single" w:color="4472C4" w:themeColor="accent1" w:sz="8" w:space="0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V w:val="single" w:color="4472C4" w:themeColor="accent1" w:sz="8" w:space="0"/>
        </w:tcBorders>
      </w:tcPr>
    </w:tblStylePr>
  </w:style>
  <w:style w:type="paragraph" w:styleId="normal-p" w:customStyle="1">
    <w:name w:val="normal-p"/>
    <w:basedOn w:val="Normal"/>
    <w:rsid w:val="00635DA4"/>
    <w:pPr>
      <w:spacing w:before="100" w:beforeAutospacing="1" w:after="100" w:afterAutospacing="1" w:line="240" w:lineRule="auto"/>
      <w:jc w:val="both"/>
    </w:pPr>
    <w:rPr>
      <w:rFonts w:ascii="Tahoma" w:hAnsi="Tahoma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78564F"/>
    <w:pPr>
      <w:ind w:left="720"/>
      <w:contextualSpacing/>
    </w:pPr>
  </w:style>
  <w:style w:type="table" w:styleId="TableGrid">
    <w:name w:val="Table Grid"/>
    <w:basedOn w:val="TableNormal"/>
    <w:uiPriority w:val="39"/>
    <w:rsid w:val="00635DA4"/>
    <w:pPr>
      <w:spacing w:after="0" w:line="240" w:lineRule="auto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MediumGrid1-Accent1">
    <w:name w:val="Medium Grid 1 Accent 1"/>
    <w:basedOn w:val="TableNormal"/>
    <w:uiPriority w:val="67"/>
    <w:rsid w:val="00635DA4"/>
    <w:pPr>
      <w:spacing w:after="0" w:line="240" w:lineRule="auto"/>
    </w:pPr>
    <w:tblPr>
      <w:tblStyleRowBandSize w:val="1"/>
      <w:tblStyleColBandSize w:val="1"/>
      <w:tblBorders>
        <w:top w:val="single" w:color="7295D2" w:themeColor="accent1" w:themeTint="BF" w:sz="8" w:space="0"/>
        <w:left w:val="single" w:color="7295D2" w:themeColor="accent1" w:themeTint="BF" w:sz="8" w:space="0"/>
        <w:bottom w:val="single" w:color="7295D2" w:themeColor="accent1" w:themeTint="BF" w:sz="8" w:space="0"/>
        <w:right w:val="single" w:color="7295D2" w:themeColor="accent1" w:themeTint="BF" w:sz="8" w:space="0"/>
        <w:insideH w:val="single" w:color="7295D2" w:themeColor="accent1" w:themeTint="BF" w:sz="8" w:space="0"/>
        <w:insideV w:val="single" w:color="7295D2" w:themeColor="accent1" w:themeTint="BF" w:sz="8" w:space="0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295D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635DA4"/>
    <w:rPr>
      <w:color w:val="808080"/>
    </w:rPr>
  </w:style>
  <w:style w:type="character" w:styleId="Style6" w:customStyle="1">
    <w:name w:val="Style6"/>
    <w:basedOn w:val="DefaultParagraphFont"/>
    <w:uiPriority w:val="1"/>
    <w:rsid w:val="00635DA4"/>
    <w:rPr>
      <w:b/>
      <w:sz w:val="24"/>
    </w:rPr>
  </w:style>
  <w:style w:type="table" w:styleId="MediumShading2-Accent11" w:customStyle="1">
    <w:name w:val="Medium Shading 2 - Accent 11"/>
    <w:basedOn w:val="TableNormal"/>
    <w:uiPriority w:val="64"/>
    <w:rsid w:val="00635DA4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1-Accent11" w:customStyle="1">
    <w:name w:val="Medium Shading 1 - Accent 11"/>
    <w:basedOn w:val="TableNormal"/>
    <w:uiPriority w:val="63"/>
    <w:rsid w:val="00635DA4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StyleRowBandSize w:val="1"/>
      <w:tblStyleColBandSize w:val="1"/>
      <w:tblBorders>
        <w:top w:val="single" w:color="7295D2" w:themeColor="accent1" w:themeTint="BF" w:sz="8" w:space="0"/>
        <w:left w:val="single" w:color="7295D2" w:themeColor="accent1" w:themeTint="BF" w:sz="8" w:space="0"/>
        <w:bottom w:val="single" w:color="7295D2" w:themeColor="accent1" w:themeTint="BF" w:sz="8" w:space="0"/>
        <w:right w:val="single" w:color="7295D2" w:themeColor="accent1" w:themeTint="BF" w:sz="8" w:space="0"/>
        <w:insideH w:val="single" w:color="7295D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295D2" w:themeColor="accent1" w:themeTint="BF" w:sz="8" w:space="0"/>
          <w:left w:val="single" w:color="7295D2" w:themeColor="accent1" w:themeTint="BF" w:sz="8" w:space="0"/>
          <w:bottom w:val="single" w:color="7295D2" w:themeColor="accent1" w:themeTint="BF" w:sz="8" w:space="0"/>
          <w:right w:val="single" w:color="7295D2" w:themeColor="accent1" w:themeTint="BF" w:sz="8" w:space="0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295D2" w:themeColor="accent1" w:themeTint="BF" w:sz="6" w:space="0"/>
          <w:left w:val="single" w:color="7295D2" w:themeColor="accent1" w:themeTint="BF" w:sz="8" w:space="0"/>
          <w:bottom w:val="single" w:color="7295D2" w:themeColor="accent1" w:themeTint="BF" w:sz="8" w:space="0"/>
          <w:right w:val="single" w:color="7295D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8564F"/>
    <w:pPr>
      <w:outlineLvl w:val="9"/>
    </w:pPr>
  </w:style>
  <w:style w:type="paragraph" w:styleId="Revision">
    <w:name w:val="Revision"/>
    <w:hidden/>
    <w:uiPriority w:val="99"/>
    <w:semiHidden/>
    <w:rsid w:val="00635DA4"/>
    <w:pPr>
      <w:spacing w:after="0" w:line="240" w:lineRule="auto"/>
    </w:pPr>
    <w:rPr>
      <w:rFonts w:ascii="Times New Roman" w:hAnsi="Times New Roman" w:eastAsia="Times New Roman" w:cs="Times New Roman"/>
      <w:szCs w:val="20"/>
    </w:rPr>
  </w:style>
  <w:style w:type="paragraph" w:styleId="Style7" w:customStyle="1">
    <w:name w:val="Style7"/>
    <w:basedOn w:val="Heading5"/>
    <w:link w:val="Style7Char"/>
    <w:rsid w:val="00635DA4"/>
    <w:pPr>
      <w:numPr>
        <w:ilvl w:val="2"/>
        <w:numId w:val="5"/>
      </w:numPr>
      <w:tabs>
        <w:tab w:val="left" w:pos="1080"/>
      </w:tabs>
      <w:ind w:left="0" w:firstLine="0"/>
    </w:pPr>
    <w:rPr>
      <w:rFonts w:cs="Tahoma"/>
    </w:rPr>
  </w:style>
  <w:style w:type="character" w:styleId="Style7Char" w:customStyle="1">
    <w:name w:val="Style7 Char"/>
    <w:basedOn w:val="Heading5Char"/>
    <w:link w:val="Style7"/>
    <w:rsid w:val="00635DA4"/>
    <w:rPr>
      <w:rFonts w:ascii="Tahoma" w:hAnsi="Tahoma" w:eastAsia="Times New Roman" w:cs="Tahoma"/>
      <w:b w:val="0"/>
      <w:bCs w:val="0"/>
      <w:i/>
      <w:iCs/>
      <w:sz w:val="24"/>
      <w:szCs w:val="24"/>
    </w:rPr>
  </w:style>
  <w:style w:type="character" w:styleId="Emphasis">
    <w:name w:val="Emphasis"/>
    <w:uiPriority w:val="20"/>
    <w:qFormat/>
    <w:rsid w:val="0078564F"/>
    <w:rPr>
      <w:b/>
      <w:bCs/>
      <w:i/>
      <w:iCs/>
      <w:spacing w:val="10"/>
    </w:rPr>
  </w:style>
  <w:style w:type="paragraph" w:styleId="PlainText">
    <w:name w:val="Plain Text"/>
    <w:basedOn w:val="Normal"/>
    <w:link w:val="PlainTextChar"/>
    <w:uiPriority w:val="99"/>
    <w:unhideWhenUsed/>
    <w:rsid w:val="00635DA4"/>
    <w:pPr>
      <w:spacing w:after="0" w:line="240" w:lineRule="auto"/>
      <w:jc w:val="both"/>
    </w:pPr>
    <w:rPr>
      <w:rFonts w:ascii="Consolas" w:hAnsi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635DA4"/>
    <w:rPr>
      <w:rFonts w:ascii="Consolas" w:hAnsi="Consolas"/>
      <w:sz w:val="21"/>
      <w:szCs w:val="21"/>
    </w:rPr>
  </w:style>
  <w:style w:type="paragraph" w:styleId="PFAppendixASubsections" w:customStyle="1">
    <w:name w:val="PF Appendix A Subsections"/>
    <w:basedOn w:val="Normal"/>
    <w:link w:val="PFAppendixASubsectionsChar"/>
    <w:rsid w:val="00635DA4"/>
    <w:pPr>
      <w:keepNext/>
      <w:numPr>
        <w:numId w:val="11"/>
      </w:numPr>
      <w:spacing w:before="120" w:after="120" w:line="240" w:lineRule="auto"/>
      <w:outlineLvl w:val="1"/>
    </w:pPr>
    <w:rPr>
      <w:rFonts w:ascii="Tahoma" w:hAnsi="Tahoma" w:eastAsia="Times New Roman" w:cs="Tahoma"/>
      <w:b/>
      <w:bCs/>
      <w:szCs w:val="24"/>
    </w:rPr>
  </w:style>
  <w:style w:type="character" w:styleId="PFAppendixASubsectionsChar" w:customStyle="1">
    <w:name w:val="PF Appendix A Subsections Char"/>
    <w:basedOn w:val="DefaultParagraphFont"/>
    <w:link w:val="PFAppendixASubsections"/>
    <w:rsid w:val="00635DA4"/>
    <w:rPr>
      <w:rFonts w:ascii="Tahoma" w:hAnsi="Tahoma" w:eastAsia="Times New Roman" w:cs="Tahoma"/>
      <w:b/>
      <w:bCs/>
      <w:szCs w:val="24"/>
    </w:rPr>
  </w:style>
  <w:style w:type="paragraph" w:styleId="PFAppendixBSubsections" w:customStyle="1">
    <w:name w:val="PF Appendix B Subsections"/>
    <w:basedOn w:val="PFAppendixASubsections"/>
    <w:next w:val="Normal"/>
    <w:link w:val="PFAppendixBSubsectionsChar"/>
    <w:rsid w:val="00635DA4"/>
    <w:pPr>
      <w:numPr>
        <w:numId w:val="12"/>
      </w:numPr>
    </w:pPr>
  </w:style>
  <w:style w:type="character" w:styleId="PFAppendixBSubsectionsChar" w:customStyle="1">
    <w:name w:val="PF Appendix B Subsections Char"/>
    <w:basedOn w:val="PFAppendixASubsectionsChar"/>
    <w:link w:val="PFAppendixBSubsections"/>
    <w:rsid w:val="00635DA4"/>
    <w:rPr>
      <w:rFonts w:ascii="Tahoma" w:hAnsi="Tahoma" w:eastAsia="Times New Roman" w:cs="Tahoma"/>
      <w:b/>
      <w:bCs/>
      <w:szCs w:val="24"/>
    </w:rPr>
  </w:style>
  <w:style w:type="paragraph" w:styleId="PFAppendixCSubsections" w:customStyle="1">
    <w:name w:val="PF Appendix C Subsections"/>
    <w:basedOn w:val="PFAppendixBSubsections"/>
    <w:next w:val="Normal"/>
    <w:link w:val="PFAppendixCSubsectionsChar"/>
    <w:rsid w:val="00635DA4"/>
    <w:pPr>
      <w:numPr>
        <w:numId w:val="13"/>
      </w:numPr>
    </w:pPr>
  </w:style>
  <w:style w:type="character" w:styleId="PFAppendixCSubsectionsChar" w:customStyle="1">
    <w:name w:val="PF Appendix C Subsections Char"/>
    <w:basedOn w:val="PFAppendixBSubsectionsChar"/>
    <w:link w:val="PFAppendixCSubsections"/>
    <w:rsid w:val="00635DA4"/>
    <w:rPr>
      <w:rFonts w:ascii="Tahoma" w:hAnsi="Tahoma" w:eastAsia="Times New Roman" w:cs="Tahoma"/>
      <w:b/>
      <w:bCs/>
      <w:szCs w:val="24"/>
    </w:rPr>
  </w:style>
  <w:style w:type="paragraph" w:styleId="PFAppendixDSubsections" w:customStyle="1">
    <w:name w:val="PF Appendix D Subsections"/>
    <w:basedOn w:val="PFAppendixCSubsections"/>
    <w:next w:val="Normal"/>
    <w:link w:val="PFAppendixDSubsectionsChar"/>
    <w:rsid w:val="00635DA4"/>
    <w:pPr>
      <w:numPr>
        <w:numId w:val="14"/>
      </w:numPr>
    </w:pPr>
    <w:rPr>
      <w:szCs w:val="18"/>
    </w:rPr>
  </w:style>
  <w:style w:type="character" w:styleId="PFAppendixDSubsectionsChar" w:customStyle="1">
    <w:name w:val="PF Appendix D Subsections Char"/>
    <w:basedOn w:val="DefaultParagraphFont"/>
    <w:link w:val="PFAppendixDSubsections"/>
    <w:rsid w:val="00635DA4"/>
    <w:rPr>
      <w:rFonts w:ascii="Tahoma" w:hAnsi="Tahoma" w:eastAsia="Times New Roman" w:cs="Tahoma"/>
      <w:b/>
      <w:bCs/>
      <w:szCs w:val="18"/>
    </w:rPr>
  </w:style>
  <w:style w:type="paragraph" w:styleId="PFAppendixESubsections" w:customStyle="1">
    <w:name w:val="PF Appendix E Subsections"/>
    <w:basedOn w:val="PFAppendixDSubsections"/>
    <w:next w:val="Normal"/>
    <w:rsid w:val="00635DA4"/>
    <w:pPr>
      <w:numPr>
        <w:numId w:val="15"/>
      </w:numPr>
    </w:pPr>
  </w:style>
  <w:style w:type="paragraph" w:styleId="PFHeading1" w:customStyle="1">
    <w:name w:val="PF Heading 1"/>
    <w:basedOn w:val="Heading1"/>
    <w:next w:val="Normal"/>
    <w:link w:val="PFHeading1Char"/>
    <w:autoRedefine/>
    <w:rsid w:val="00165F5E"/>
    <w:pPr>
      <w:numPr>
        <w:numId w:val="16"/>
      </w:numPr>
    </w:pPr>
  </w:style>
  <w:style w:type="character" w:styleId="PFHeading1Char" w:customStyle="1">
    <w:name w:val="PF Heading 1 Char"/>
    <w:basedOn w:val="Heading1Char"/>
    <w:link w:val="PFHeading1"/>
    <w:rsid w:val="00165F5E"/>
    <w:rPr>
      <w:rFonts w:ascii="Times New Roman" w:hAnsi="Times New Roman" w:eastAsia="Times New Roman" w:cs="Times New Roman"/>
      <w:b w:val="0"/>
      <w:bCs w:val="0"/>
      <w:smallCaps/>
      <w:snapToGrid/>
      <w:spacing w:val="5"/>
      <w:sz w:val="24"/>
      <w:szCs w:val="28"/>
    </w:rPr>
  </w:style>
  <w:style w:type="paragraph" w:styleId="PFAppendixHeading" w:customStyle="1">
    <w:name w:val="PF Appendix Heading"/>
    <w:basedOn w:val="PFHeading1"/>
    <w:next w:val="Normal"/>
    <w:link w:val="PFAppendixHeadingChar"/>
    <w:qFormat/>
    <w:rsid w:val="00635DA4"/>
    <w:pPr>
      <w:numPr>
        <w:numId w:val="6"/>
      </w:numPr>
    </w:pPr>
  </w:style>
  <w:style w:type="character" w:styleId="PFAppendixHeadingChar" w:customStyle="1">
    <w:name w:val="PF Appendix Heading Char"/>
    <w:basedOn w:val="DefaultParagraphFont"/>
    <w:link w:val="PFAppendixHeading"/>
    <w:rsid w:val="00635DA4"/>
    <w:rPr>
      <w:rFonts w:ascii="Times New Roman" w:hAnsi="Times New Roman" w:eastAsia="Times New Roman" w:cs="Times New Roman"/>
      <w:b/>
      <w:bCs/>
      <w:snapToGrid w:val="0"/>
      <w:sz w:val="24"/>
      <w:szCs w:val="28"/>
    </w:rPr>
  </w:style>
  <w:style w:type="paragraph" w:styleId="PFBodyText" w:customStyle="1">
    <w:name w:val="PF Body Text"/>
    <w:basedOn w:val="Normal"/>
    <w:link w:val="PFBodyTextChar"/>
    <w:qFormat/>
    <w:rsid w:val="00635DA4"/>
    <w:pPr>
      <w:spacing w:after="120" w:line="240" w:lineRule="auto"/>
      <w:jc w:val="both"/>
    </w:pPr>
    <w:rPr>
      <w:rFonts w:ascii="Tahoma" w:hAnsi="Tahoma" w:eastAsia="Times New Roman" w:cs="Times New Roman"/>
      <w:sz w:val="20"/>
      <w:szCs w:val="18"/>
    </w:rPr>
  </w:style>
  <w:style w:type="character" w:styleId="PFBodyTextChar" w:customStyle="1">
    <w:name w:val="PF Body Text Char"/>
    <w:basedOn w:val="DefaultParagraphFont"/>
    <w:link w:val="PFBodyText"/>
    <w:rsid w:val="00635DA4"/>
    <w:rPr>
      <w:rFonts w:ascii="Tahoma" w:hAnsi="Tahoma" w:eastAsia="Times New Roman" w:cs="Times New Roman"/>
      <w:sz w:val="20"/>
      <w:szCs w:val="18"/>
    </w:rPr>
  </w:style>
  <w:style w:type="paragraph" w:styleId="PFBulletedList" w:customStyle="1">
    <w:name w:val="PF Bulleted List"/>
    <w:basedOn w:val="Normal"/>
    <w:link w:val="PFBulletedListChar"/>
    <w:uiPriority w:val="99"/>
    <w:rsid w:val="00635DA4"/>
    <w:pPr>
      <w:numPr>
        <w:numId w:val="7"/>
      </w:numPr>
      <w:spacing w:before="60" w:after="60" w:line="240" w:lineRule="auto"/>
      <w:jc w:val="both"/>
    </w:pPr>
    <w:rPr>
      <w:rFonts w:ascii="Tahoma" w:hAnsi="Tahoma" w:eastAsia="Times New Roman" w:cs="Times New Roman"/>
      <w:sz w:val="20"/>
      <w:szCs w:val="20"/>
    </w:rPr>
  </w:style>
  <w:style w:type="character" w:styleId="PFBulletedListChar" w:customStyle="1">
    <w:name w:val="PF Bulleted List Char"/>
    <w:basedOn w:val="DefaultParagraphFont"/>
    <w:link w:val="PFBulletedList"/>
    <w:uiPriority w:val="99"/>
    <w:rsid w:val="00635DA4"/>
    <w:rPr>
      <w:rFonts w:ascii="Tahoma" w:hAnsi="Tahoma" w:eastAsia="Times New Roman" w:cs="Times New Roman"/>
      <w:sz w:val="20"/>
      <w:szCs w:val="20"/>
    </w:rPr>
  </w:style>
  <w:style w:type="paragraph" w:styleId="PFHeading2" w:customStyle="1">
    <w:name w:val="PF Heading 2"/>
    <w:basedOn w:val="Heading2"/>
    <w:next w:val="PFBodyText"/>
    <w:link w:val="PFHeading2Char"/>
    <w:uiPriority w:val="99"/>
    <w:rsid w:val="00635DA4"/>
  </w:style>
  <w:style w:type="character" w:styleId="PFHeading2Char" w:customStyle="1">
    <w:name w:val="PF Heading 2 Char"/>
    <w:basedOn w:val="Heading2Char"/>
    <w:link w:val="PFHeading2"/>
    <w:uiPriority w:val="99"/>
    <w:rsid w:val="00635DA4"/>
    <w:rPr>
      <w:rFonts w:ascii="Times New Roman" w:hAnsi="Times New Roman" w:eastAsia="Times New Roman" w:cs="Times New Roman"/>
      <w:b w:val="0"/>
      <w:bCs w:val="0"/>
      <w:smallCaps/>
      <w:snapToGrid/>
      <w:sz w:val="28"/>
      <w:szCs w:val="28"/>
    </w:rPr>
  </w:style>
  <w:style w:type="paragraph" w:styleId="PFHeading3" w:customStyle="1">
    <w:name w:val="PF Heading 3"/>
    <w:basedOn w:val="Heading3"/>
    <w:next w:val="PFBodyText"/>
    <w:link w:val="PFHeading3Char"/>
    <w:rsid w:val="00635DA4"/>
  </w:style>
  <w:style w:type="character" w:styleId="PFHeading3Char" w:customStyle="1">
    <w:name w:val="PF Heading 3 Char"/>
    <w:basedOn w:val="Heading3Char"/>
    <w:link w:val="PFHeading3"/>
    <w:rsid w:val="00635DA4"/>
    <w:rPr>
      <w:rFonts w:ascii="Times New Roman" w:hAnsi="Times New Roman" w:eastAsia="Times New Roman" w:cs="Times New Roman"/>
      <w:b w:val="0"/>
      <w:bCs w:val="0"/>
      <w:i/>
      <w:iCs/>
      <w:smallCaps/>
      <w:spacing w:val="5"/>
      <w:sz w:val="26"/>
      <w:szCs w:val="32"/>
    </w:rPr>
  </w:style>
  <w:style w:type="paragraph" w:styleId="PFHeading4" w:customStyle="1">
    <w:name w:val="PF Heading 4"/>
    <w:basedOn w:val="Heading4"/>
    <w:next w:val="PFBodyText"/>
    <w:link w:val="PFHeading4Char"/>
    <w:uiPriority w:val="99"/>
    <w:rsid w:val="00635DA4"/>
  </w:style>
  <w:style w:type="character" w:styleId="PFHeading4Char" w:customStyle="1">
    <w:name w:val="PF Heading 4 Char"/>
    <w:basedOn w:val="Heading4Char"/>
    <w:link w:val="PFHeading4"/>
    <w:uiPriority w:val="99"/>
    <w:rsid w:val="00635DA4"/>
    <w:rPr>
      <w:rFonts w:ascii="Times New Roman" w:hAnsi="Times New Roman" w:eastAsia="Times New Roman" w:cs="Times New Roman"/>
      <w:b/>
      <w:bCs/>
      <w:iCs w:val="0"/>
      <w:snapToGrid/>
      <w:spacing w:val="5"/>
      <w:sz w:val="20"/>
      <w:szCs w:val="28"/>
    </w:rPr>
  </w:style>
  <w:style w:type="paragraph" w:styleId="PFHeading5" w:customStyle="1">
    <w:name w:val="PF Heading 5"/>
    <w:basedOn w:val="Heading5"/>
    <w:next w:val="PFBodyText"/>
    <w:link w:val="PFHeading5Char"/>
    <w:uiPriority w:val="99"/>
    <w:rsid w:val="00635DA4"/>
  </w:style>
  <w:style w:type="character" w:styleId="PFHeading5Char" w:customStyle="1">
    <w:name w:val="PF Heading 5 Char"/>
    <w:basedOn w:val="Heading5Char"/>
    <w:link w:val="PFHeading5"/>
    <w:uiPriority w:val="99"/>
    <w:rsid w:val="00635DA4"/>
    <w:rPr>
      <w:rFonts w:ascii="Tahoma" w:hAnsi="Tahoma" w:eastAsia="Times New Roman" w:cs="Times New Roman"/>
      <w:b w:val="0"/>
      <w:bCs w:val="0"/>
      <w:i/>
      <w:iCs/>
      <w:sz w:val="20"/>
      <w:szCs w:val="28"/>
    </w:rPr>
  </w:style>
  <w:style w:type="paragraph" w:styleId="PFHeading6" w:customStyle="1">
    <w:name w:val="PF Heading 6"/>
    <w:basedOn w:val="Heading6"/>
    <w:next w:val="PFBodyText"/>
    <w:link w:val="PFHeading6Char"/>
    <w:uiPriority w:val="99"/>
    <w:rsid w:val="00635DA4"/>
    <w:pPr>
      <w:ind w:left="1368" w:hanging="1368"/>
    </w:pPr>
  </w:style>
  <w:style w:type="character" w:styleId="PFHeading6Char" w:customStyle="1">
    <w:name w:val="PF Heading 6 Char"/>
    <w:basedOn w:val="Heading6Char"/>
    <w:link w:val="PFHeading6"/>
    <w:uiPriority w:val="99"/>
    <w:rsid w:val="00635DA4"/>
    <w:rPr>
      <w:rFonts w:ascii="Tahoma" w:hAnsi="Tahoma" w:eastAsia="Times New Roman" w:cs="Times New Roman"/>
      <w:b/>
      <w:bCs/>
      <w:color w:val="595959" w:themeColor="text1" w:themeTint="A6"/>
      <w:spacing w:val="5"/>
      <w:sz w:val="20"/>
      <w:shd w:val="clear" w:color="auto" w:fill="FFFFFF" w:themeFill="background1"/>
    </w:rPr>
  </w:style>
  <w:style w:type="paragraph" w:styleId="PFHeading7" w:customStyle="1">
    <w:name w:val="PF Heading 7"/>
    <w:basedOn w:val="Heading7"/>
    <w:next w:val="PFBodyText"/>
    <w:link w:val="PFHeading7Char"/>
    <w:rsid w:val="00635DA4"/>
    <w:pPr>
      <w:keepNext/>
      <w:ind w:left="1584" w:hanging="1584"/>
    </w:pPr>
  </w:style>
  <w:style w:type="character" w:styleId="PFHeading7Char" w:customStyle="1">
    <w:name w:val="PF Heading 7 Char"/>
    <w:basedOn w:val="Heading7Char"/>
    <w:link w:val="PFHeading7"/>
    <w:rsid w:val="00635DA4"/>
    <w:rPr>
      <w:rFonts w:ascii="Tahoma" w:hAnsi="Tahoma" w:eastAsia="Times New Roman" w:cs="Times New Roman"/>
      <w:b/>
      <w:bCs/>
      <w:i/>
      <w:iCs/>
      <w:color w:val="5A5A5A" w:themeColor="text1" w:themeTint="A5"/>
      <w:sz w:val="20"/>
      <w:szCs w:val="24"/>
    </w:rPr>
  </w:style>
  <w:style w:type="paragraph" w:styleId="PFHeading8" w:customStyle="1">
    <w:name w:val="PF Heading 8"/>
    <w:basedOn w:val="Heading8"/>
    <w:next w:val="PFBodyText"/>
    <w:link w:val="PFHeading8Char"/>
    <w:rsid w:val="00635DA4"/>
    <w:pPr>
      <w:keepNext/>
      <w:ind w:left="1728" w:hanging="1728"/>
    </w:pPr>
  </w:style>
  <w:style w:type="character" w:styleId="PFHeading8Char" w:customStyle="1">
    <w:name w:val="PF Heading 8 Char"/>
    <w:basedOn w:val="Heading8Char"/>
    <w:link w:val="PFHeading8"/>
    <w:rsid w:val="00635DA4"/>
    <w:rPr>
      <w:rFonts w:ascii="Tahoma" w:hAnsi="Tahoma" w:eastAsia="Times New Roman" w:cs="Times New Roman"/>
      <w:b/>
      <w:bCs/>
      <w:iCs w:val="0"/>
      <w:color w:val="7F7F7F" w:themeColor="text1" w:themeTint="80"/>
      <w:sz w:val="20"/>
      <w:szCs w:val="24"/>
    </w:rPr>
  </w:style>
  <w:style w:type="paragraph" w:styleId="PFHeading9" w:customStyle="1">
    <w:name w:val="PF Heading 9"/>
    <w:basedOn w:val="Heading9"/>
    <w:next w:val="PFBodyText"/>
    <w:link w:val="PFHeading9Char"/>
    <w:rsid w:val="00635DA4"/>
    <w:pPr>
      <w:keepNext/>
      <w:ind w:left="1944" w:hanging="1944"/>
    </w:pPr>
  </w:style>
  <w:style w:type="character" w:styleId="PFHeading9Char" w:customStyle="1">
    <w:name w:val="PF Heading 9 Char"/>
    <w:basedOn w:val="Heading9Char"/>
    <w:link w:val="PFHeading9"/>
    <w:rsid w:val="00635DA4"/>
    <w:rPr>
      <w:rFonts w:ascii="Tahoma" w:hAnsi="Tahoma" w:eastAsia="Times New Roman" w:cs="Arial"/>
      <w:b/>
      <w:bCs/>
      <w:i/>
      <w:iCs/>
      <w:color w:val="7F7F7F" w:themeColor="text1" w:themeTint="80"/>
      <w:sz w:val="20"/>
      <w:szCs w:val="18"/>
    </w:rPr>
  </w:style>
  <w:style w:type="paragraph" w:styleId="PFLetteredList" w:customStyle="1">
    <w:name w:val="PF Lettered List"/>
    <w:basedOn w:val="Normal"/>
    <w:link w:val="PFLetteredListChar"/>
    <w:uiPriority w:val="99"/>
    <w:rsid w:val="00635DA4"/>
    <w:pPr>
      <w:numPr>
        <w:numId w:val="8"/>
      </w:numPr>
      <w:spacing w:before="60" w:after="60" w:line="240" w:lineRule="auto"/>
      <w:jc w:val="both"/>
    </w:pPr>
    <w:rPr>
      <w:rFonts w:ascii="Tahoma" w:hAnsi="Tahoma"/>
      <w:iCs/>
      <w:sz w:val="20"/>
    </w:rPr>
  </w:style>
  <w:style w:type="character" w:styleId="PFLetteredListChar" w:customStyle="1">
    <w:name w:val="PF Lettered List Char"/>
    <w:basedOn w:val="DefaultParagraphFont"/>
    <w:link w:val="PFLetteredList"/>
    <w:uiPriority w:val="99"/>
    <w:rsid w:val="00635DA4"/>
    <w:rPr>
      <w:rFonts w:ascii="Tahoma" w:hAnsi="Tahoma"/>
      <w:iCs/>
      <w:sz w:val="20"/>
    </w:rPr>
  </w:style>
  <w:style w:type="paragraph" w:styleId="PFMinutes" w:customStyle="1">
    <w:name w:val="PF Minutes"/>
    <w:basedOn w:val="Normal"/>
    <w:rsid w:val="00635DA4"/>
    <w:pPr>
      <w:spacing w:after="30" w:line="240" w:lineRule="auto"/>
      <w:jc w:val="both"/>
    </w:pPr>
    <w:rPr>
      <w:rFonts w:ascii="Tahoma" w:hAnsi="Tahoma" w:eastAsia="Times New Roman" w:cs="Tahoma"/>
      <w:sz w:val="20"/>
      <w:szCs w:val="20"/>
    </w:rPr>
  </w:style>
  <w:style w:type="paragraph" w:styleId="PFNumberedList" w:customStyle="1">
    <w:name w:val="PF Numbered List"/>
    <w:basedOn w:val="Normal"/>
    <w:link w:val="PFNumberedListChar"/>
    <w:rsid w:val="00635DA4"/>
    <w:pPr>
      <w:numPr>
        <w:numId w:val="9"/>
      </w:numPr>
      <w:spacing w:before="60" w:after="60" w:line="240" w:lineRule="auto"/>
      <w:jc w:val="both"/>
    </w:pPr>
    <w:rPr>
      <w:rFonts w:ascii="Tahoma" w:hAnsi="Tahoma"/>
      <w:sz w:val="20"/>
    </w:rPr>
  </w:style>
  <w:style w:type="character" w:styleId="PFNumberedListChar" w:customStyle="1">
    <w:name w:val="PF Numbered List Char"/>
    <w:basedOn w:val="DefaultParagraphFont"/>
    <w:link w:val="PFNumberedList"/>
    <w:rsid w:val="00635DA4"/>
    <w:rPr>
      <w:rFonts w:ascii="Tahoma" w:hAnsi="Tahoma"/>
      <w:sz w:val="20"/>
    </w:rPr>
  </w:style>
  <w:style w:type="paragraph" w:styleId="PFTableHead" w:customStyle="1">
    <w:name w:val="PF Table Head"/>
    <w:basedOn w:val="Normal"/>
    <w:link w:val="PFTableHeadChar"/>
    <w:qFormat/>
    <w:rsid w:val="00635DA4"/>
    <w:pPr>
      <w:spacing w:before="60" w:after="60" w:line="240" w:lineRule="auto"/>
      <w:jc w:val="center"/>
    </w:pPr>
    <w:rPr>
      <w:rFonts w:ascii="Tahoma" w:hAnsi="Tahoma"/>
      <w:b/>
      <w:sz w:val="20"/>
    </w:rPr>
  </w:style>
  <w:style w:type="character" w:styleId="PFTableHeadChar" w:customStyle="1">
    <w:name w:val="PF Table Head Char"/>
    <w:basedOn w:val="DefaultParagraphFont"/>
    <w:link w:val="PFTableHead"/>
    <w:rsid w:val="00635DA4"/>
    <w:rPr>
      <w:rFonts w:ascii="Tahoma" w:hAnsi="Tahoma"/>
      <w:b/>
      <w:sz w:val="20"/>
    </w:rPr>
  </w:style>
  <w:style w:type="paragraph" w:styleId="PFTableText" w:customStyle="1">
    <w:name w:val="PF Table Text"/>
    <w:basedOn w:val="Normal"/>
    <w:link w:val="PFTableTextChar"/>
    <w:qFormat/>
    <w:rsid w:val="00635DA4"/>
    <w:pPr>
      <w:spacing w:before="60" w:after="60" w:line="240" w:lineRule="auto"/>
      <w:jc w:val="center"/>
    </w:pPr>
    <w:rPr>
      <w:rFonts w:ascii="Tahoma" w:hAnsi="Tahoma"/>
      <w:sz w:val="20"/>
    </w:rPr>
  </w:style>
  <w:style w:type="character" w:styleId="PFTableTextChar" w:customStyle="1">
    <w:name w:val="PF Table Text Char"/>
    <w:basedOn w:val="DefaultParagraphFont"/>
    <w:link w:val="PFTableText"/>
    <w:rsid w:val="00635DA4"/>
    <w:rPr>
      <w:rFonts w:ascii="Tahoma" w:hAnsi="Tahoma"/>
      <w:sz w:val="20"/>
    </w:rPr>
  </w:style>
  <w:style w:type="paragraph" w:styleId="PFTOCHead" w:customStyle="1">
    <w:name w:val="PF TOC Head"/>
    <w:basedOn w:val="Normal"/>
    <w:next w:val="PFBodyText"/>
    <w:link w:val="PFTOCHeadChar"/>
    <w:qFormat/>
    <w:rsid w:val="00635DA4"/>
    <w:pPr>
      <w:spacing w:before="120" w:after="120" w:line="240" w:lineRule="auto"/>
      <w:jc w:val="center"/>
    </w:pPr>
    <w:rPr>
      <w:rFonts w:ascii="Tahoma" w:hAnsi="Tahoma" w:eastAsia="Times New Roman" w:cs="Times New Roman"/>
      <w:b/>
      <w:sz w:val="28"/>
      <w:szCs w:val="36"/>
    </w:rPr>
  </w:style>
  <w:style w:type="character" w:styleId="PFTOCHeadChar" w:customStyle="1">
    <w:name w:val="PF TOC Head Char"/>
    <w:basedOn w:val="DefaultParagraphFont"/>
    <w:link w:val="PFTOCHead"/>
    <w:rsid w:val="00635DA4"/>
    <w:rPr>
      <w:rFonts w:ascii="Tahoma" w:hAnsi="Tahoma" w:eastAsia="Times New Roman" w:cs="Times New Roman"/>
      <w:b/>
      <w:sz w:val="28"/>
      <w:szCs w:val="36"/>
    </w:rPr>
  </w:style>
  <w:style w:type="table" w:styleId="TableGrid1" w:customStyle="1">
    <w:name w:val="Table Grid1"/>
    <w:basedOn w:val="TableNormal"/>
    <w:next w:val="TableGrid"/>
    <w:rsid w:val="00635DA4"/>
    <w:pPr>
      <w:spacing w:after="0" w:line="240" w:lineRule="auto"/>
    </w:pPr>
    <w:rPr>
      <w:rFonts w:ascii="Calibri" w:hAnsi="Calibri" w:eastAsia="Calibri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Professional">
    <w:name w:val="Table Professional"/>
    <w:basedOn w:val="TableNormal"/>
    <w:rsid w:val="00635DA4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Grid3" w:customStyle="1">
    <w:name w:val="Table Grid3"/>
    <w:basedOn w:val="TableNormal"/>
    <w:next w:val="TableGrid"/>
    <w:locked/>
    <w:rsid w:val="00635DA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8564F"/>
    <w:pPr>
      <w:spacing w:after="300" w:line="240" w:lineRule="auto"/>
      <w:contextualSpacing/>
    </w:pPr>
    <w:rPr>
      <w:smallCaps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78564F"/>
    <w:rPr>
      <w:smallCaps/>
      <w:sz w:val="52"/>
      <w:szCs w:val="52"/>
    </w:rPr>
  </w:style>
  <w:style w:type="paragraph" w:styleId="NoSpacing">
    <w:name w:val="No Spacing"/>
    <w:basedOn w:val="Normal"/>
    <w:link w:val="NoSpacingChar"/>
    <w:uiPriority w:val="1"/>
    <w:qFormat/>
    <w:rsid w:val="0078564F"/>
    <w:pPr>
      <w:spacing w:after="0" w:line="240" w:lineRule="auto"/>
    </w:pPr>
  </w:style>
  <w:style w:type="character" w:styleId="Strong">
    <w:name w:val="Strong"/>
    <w:uiPriority w:val="22"/>
    <w:qFormat/>
    <w:rsid w:val="0078564F"/>
    <w:rPr>
      <w:b/>
      <w:bCs/>
    </w:rPr>
  </w:style>
  <w:style w:type="character" w:styleId="srch-url2" w:customStyle="1">
    <w:name w:val="srch-url2"/>
    <w:basedOn w:val="DefaultParagraphFont"/>
    <w:rsid w:val="00635DA4"/>
  </w:style>
  <w:style w:type="character" w:styleId="FollowedHyperlink">
    <w:name w:val="FollowedHyperlink"/>
    <w:basedOn w:val="DefaultParagraphFont"/>
    <w:semiHidden/>
    <w:unhideWhenUsed/>
    <w:rsid w:val="00635DA4"/>
    <w:rPr>
      <w:color w:val="954F72" w:themeColor="followedHyperlink"/>
      <w:u w:val="single"/>
    </w:rPr>
  </w:style>
  <w:style w:type="table" w:styleId="TableGrid4" w:customStyle="1">
    <w:name w:val="Table Grid4"/>
    <w:basedOn w:val="TableNormal"/>
    <w:next w:val="TableGrid"/>
    <w:uiPriority w:val="59"/>
    <w:rsid w:val="00635DA4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FCaption" w:customStyle="1">
    <w:name w:val="PF Caption"/>
    <w:basedOn w:val="Caption"/>
    <w:uiPriority w:val="99"/>
    <w:rsid w:val="00635DA4"/>
  </w:style>
  <w:style w:type="character" w:styleId="ms-rtefontsize-51" w:customStyle="1">
    <w:name w:val="ms-rtefontsize-51"/>
    <w:basedOn w:val="DefaultParagraphFont"/>
    <w:rsid w:val="00635DA4"/>
    <w:rPr>
      <w:sz w:val="48"/>
      <w:szCs w:val="48"/>
    </w:rPr>
  </w:style>
  <w:style w:type="table" w:styleId="TableGrid2" w:customStyle="1">
    <w:name w:val="Table Grid2"/>
    <w:basedOn w:val="TableNormal"/>
    <w:next w:val="TableGrid"/>
    <w:uiPriority w:val="59"/>
    <w:rsid w:val="00635DA4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TableParagraph" w:customStyle="1">
    <w:name w:val="Table Paragraph"/>
    <w:basedOn w:val="Normal"/>
    <w:uiPriority w:val="1"/>
    <w:rsid w:val="00635DA4"/>
    <w:pPr>
      <w:spacing w:after="120" w:line="240" w:lineRule="auto"/>
      <w:jc w:val="both"/>
    </w:pPr>
    <w:rPr>
      <w:rFonts w:ascii="Tahoma" w:hAnsi="Tahoma" w:eastAsia="Times New Roman" w:cs="Times New Roman"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35DA4"/>
    <w:rPr>
      <w:color w:val="605E5C"/>
      <w:shd w:val="clear" w:color="auto" w:fill="E1DFDD"/>
    </w:rPr>
  </w:style>
  <w:style w:type="table" w:styleId="GridTable2">
    <w:name w:val="Grid Table 2"/>
    <w:basedOn w:val="TableNormal"/>
    <w:uiPriority w:val="47"/>
    <w:rsid w:val="00635DA4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uthor" w:customStyle="1">
    <w:name w:val="author"/>
    <w:basedOn w:val="DefaultParagraphFont"/>
    <w:rsid w:val="00635DA4"/>
  </w:style>
  <w:style w:type="paragraph" w:styleId="ChatbotH1" w:customStyle="1">
    <w:name w:val="Chatbot H1"/>
    <w:basedOn w:val="PFHeading1"/>
    <w:link w:val="ChatbotH1Char"/>
    <w:qFormat/>
    <w:rsid w:val="009A4997"/>
    <w:pPr>
      <w:numPr>
        <w:numId w:val="17"/>
      </w:numPr>
      <w:spacing w:before="240" w:after="240"/>
    </w:pPr>
  </w:style>
  <w:style w:type="paragraph" w:styleId="ChatbotH2" w:customStyle="1">
    <w:name w:val="Chatbot H2"/>
    <w:basedOn w:val="Heading3"/>
    <w:link w:val="ChatbotH2Char"/>
    <w:autoRedefine/>
    <w:qFormat/>
    <w:rsid w:val="00985436"/>
    <w:rPr>
      <w:bCs/>
      <w:szCs w:val="24"/>
    </w:rPr>
  </w:style>
  <w:style w:type="character" w:styleId="ChatbotH1Char" w:customStyle="1">
    <w:name w:val="Chatbot H1 Char"/>
    <w:basedOn w:val="PFHeading1Char"/>
    <w:link w:val="ChatbotH1"/>
    <w:rsid w:val="009A4997"/>
    <w:rPr>
      <w:rFonts w:ascii="Times New Roman" w:hAnsi="Times New Roman" w:eastAsia="Times New Roman" w:cs="Times New Roman"/>
      <w:b w:val="0"/>
      <w:bCs w:val="0"/>
      <w:smallCaps/>
      <w:snapToGrid/>
      <w:spacing w:val="5"/>
      <w:sz w:val="24"/>
      <w:szCs w:val="28"/>
    </w:rPr>
  </w:style>
  <w:style w:type="paragraph" w:styleId="ChatbotH3" w:customStyle="1">
    <w:name w:val="Chatbot H3"/>
    <w:basedOn w:val="Heading3"/>
    <w:link w:val="ChatbotH3Char"/>
    <w:qFormat/>
    <w:rsid w:val="00F94FF6"/>
    <w:pPr>
      <w:numPr>
        <w:ilvl w:val="2"/>
      </w:numPr>
      <w:ind w:left="1350"/>
    </w:pPr>
  </w:style>
  <w:style w:type="character" w:styleId="ChatbotH2Char" w:customStyle="1">
    <w:name w:val="Chatbot H2 Char"/>
    <w:basedOn w:val="PFHeading1Char"/>
    <w:link w:val="ChatbotH2"/>
    <w:rsid w:val="00985436"/>
    <w:rPr>
      <w:rFonts w:ascii="Times New Roman" w:hAnsi="Times New Roman" w:eastAsia="Times New Roman" w:cs="Times New Roman"/>
      <w:b/>
      <w:bCs/>
      <w:smallCaps/>
      <w:snapToGrid w:val="0"/>
      <w:spacing w:val="5"/>
      <w:sz w:val="24"/>
      <w:szCs w:val="24"/>
    </w:rPr>
  </w:style>
  <w:style w:type="paragraph" w:styleId="ChatbotH4" w:customStyle="1">
    <w:name w:val="Chatbot H4"/>
    <w:basedOn w:val="Heading4"/>
    <w:link w:val="ChatbotH4Char"/>
    <w:rsid w:val="00F94FF6"/>
  </w:style>
  <w:style w:type="character" w:styleId="ChatbotH3Char" w:customStyle="1">
    <w:name w:val="Chatbot H3 Char"/>
    <w:basedOn w:val="Heading3Char"/>
    <w:link w:val="ChatbotH3"/>
    <w:rsid w:val="00F94FF6"/>
    <w:rPr>
      <w:rFonts w:ascii="Times New Roman" w:hAnsi="Times New Roman" w:eastAsia="Times New Roman" w:cs="Times New Roman"/>
      <w:b w:val="0"/>
      <w:bCs w:val="0"/>
      <w:i/>
      <w:iCs/>
      <w:smallCaps/>
      <w:spacing w:val="5"/>
      <w:sz w:val="26"/>
      <w:szCs w:val="32"/>
    </w:rPr>
  </w:style>
  <w:style w:type="character" w:styleId="NoSpacingChar" w:customStyle="1">
    <w:name w:val="No Spacing Char"/>
    <w:basedOn w:val="DefaultParagraphFont"/>
    <w:link w:val="NoSpacing"/>
    <w:uiPriority w:val="1"/>
    <w:rsid w:val="00C975FC"/>
  </w:style>
  <w:style w:type="character" w:styleId="ChatbotH4Char" w:customStyle="1">
    <w:name w:val="Chatbot H4 Char"/>
    <w:basedOn w:val="Heading4Char"/>
    <w:link w:val="ChatbotH4"/>
    <w:rsid w:val="00F94FF6"/>
    <w:rPr>
      <w:rFonts w:ascii="Times New Roman" w:hAnsi="Times New Roman" w:eastAsia="Times New Roman" w:cs="Times New Roman"/>
      <w:b/>
      <w:bCs/>
      <w:iCs w:val="0"/>
      <w:snapToGrid/>
      <w:spacing w:val="5"/>
      <w:sz w:val="20"/>
      <w:szCs w:val="28"/>
    </w:rPr>
  </w:style>
  <w:style w:type="paragraph" w:styleId="ChatbotNormal" w:customStyle="1">
    <w:name w:val="Chatbot Normal"/>
    <w:basedOn w:val="Normal"/>
    <w:link w:val="ChatbotNormalChar"/>
    <w:qFormat/>
    <w:rsid w:val="006F1AF0"/>
    <w:rPr>
      <w:rFonts w:ascii="Times New Roman" w:hAnsi="Times New Roman" w:cs="Times New Roman"/>
    </w:rPr>
  </w:style>
  <w:style w:type="paragraph" w:styleId="ChatbotList" w:customStyle="1">
    <w:name w:val="Chatbot List"/>
    <w:basedOn w:val="ListParagraph"/>
    <w:link w:val="ChatbotListChar"/>
    <w:qFormat/>
    <w:rsid w:val="006F1AF0"/>
    <w:pPr>
      <w:numPr>
        <w:numId w:val="19"/>
      </w:numPr>
    </w:pPr>
    <w:rPr>
      <w:rFonts w:ascii="Times New Roman" w:hAnsi="Times New Roman"/>
    </w:rPr>
  </w:style>
  <w:style w:type="character" w:styleId="ChatbotNormalChar" w:customStyle="1">
    <w:name w:val="Chatbot Normal Char"/>
    <w:basedOn w:val="DefaultParagraphFont"/>
    <w:link w:val="ChatbotNormal"/>
    <w:rsid w:val="006F1AF0"/>
    <w:rPr>
      <w:rFonts w:ascii="Times New Roman" w:hAnsi="Times New Roman" w:cs="Times New Roman"/>
    </w:rPr>
  </w:style>
  <w:style w:type="table" w:styleId="GridTable4-Accent1">
    <w:name w:val="Grid Table 4 Accent 1"/>
    <w:basedOn w:val="TableNormal"/>
    <w:uiPriority w:val="49"/>
    <w:rsid w:val="00464F23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ListParagraphChar" w:customStyle="1">
    <w:name w:val="List Paragraph Char"/>
    <w:basedOn w:val="DefaultParagraphFont"/>
    <w:link w:val="ListParagraph"/>
    <w:uiPriority w:val="34"/>
    <w:rsid w:val="006F1AF0"/>
  </w:style>
  <w:style w:type="character" w:styleId="ChatbotListChar" w:customStyle="1">
    <w:name w:val="Chatbot List Char"/>
    <w:basedOn w:val="ListParagraphChar"/>
    <w:link w:val="ChatbotList"/>
    <w:rsid w:val="006F1AF0"/>
    <w:rPr>
      <w:rFonts w:ascii="Times New Roman" w:hAnsi="Times New Roman" w:eastAsia="Times New Roman" w:cs="Times New Roman"/>
      <w:sz w:val="24"/>
      <w:szCs w:val="24"/>
    </w:rPr>
  </w:style>
  <w:style w:type="numbering" w:styleId="NoList1" w:customStyle="1">
    <w:name w:val="No List1"/>
    <w:next w:val="NoList"/>
    <w:uiPriority w:val="99"/>
    <w:semiHidden/>
    <w:unhideWhenUsed/>
    <w:rsid w:val="0084417C"/>
  </w:style>
  <w:style w:type="paragraph" w:styleId="msonormal0" w:customStyle="1">
    <w:name w:val="msonormal"/>
    <w:basedOn w:val="Normal"/>
    <w:rsid w:val="0084417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prj0" w:customStyle="1">
    <w:name w:val="prj0"/>
    <w:basedOn w:val="Normal"/>
    <w:rsid w:val="0084417C"/>
    <w:pPr>
      <w:pBdr>
        <w:top w:val="single" w:color="B1BBCC" w:sz="4" w:space="0"/>
        <w:left w:val="single" w:color="B1BBCC" w:sz="4" w:space="0"/>
        <w:bottom w:val="single" w:color="B1BBCC" w:sz="4" w:space="0"/>
        <w:right w:val="single" w:color="B1BBCC" w:sz="4" w:space="0"/>
      </w:pBdr>
      <w:spacing w:before="100" w:beforeAutospacing="1" w:after="100" w:afterAutospacing="1" w:line="240" w:lineRule="auto"/>
    </w:pPr>
    <w:rPr>
      <w:rFonts w:ascii="Segoe UI" w:hAnsi="Segoe UI" w:eastAsia="Times New Roman" w:cs="Segoe UI"/>
      <w:sz w:val="18"/>
      <w:szCs w:val="18"/>
    </w:rPr>
  </w:style>
  <w:style w:type="paragraph" w:styleId="prj1" w:customStyle="1">
    <w:name w:val="prj1"/>
    <w:basedOn w:val="Normal"/>
    <w:rsid w:val="0084417C"/>
    <w:pPr>
      <w:pBdr>
        <w:top w:val="single" w:color="B1BBCC" w:sz="4" w:space="0"/>
        <w:left w:val="single" w:color="B1BBCC" w:sz="4" w:space="0"/>
        <w:bottom w:val="single" w:color="B1BBCC" w:sz="4" w:space="0"/>
        <w:right w:val="single" w:color="B1BBCC" w:sz="4" w:space="0"/>
      </w:pBdr>
      <w:spacing w:before="100" w:beforeAutospacing="1" w:after="100" w:afterAutospacing="1" w:line="240" w:lineRule="auto"/>
    </w:pPr>
    <w:rPr>
      <w:rFonts w:ascii="Calibri" w:hAnsi="Calibri" w:eastAsia="Times New Roman" w:cs="Calibri"/>
    </w:rPr>
  </w:style>
  <w:style w:type="character" w:styleId="normaltextrun" w:customStyle="1">
    <w:name w:val="normaltextrun"/>
    <w:basedOn w:val="DefaultParagraphFont"/>
    <w:rsid w:val="000C32EA"/>
  </w:style>
  <w:style w:type="character" w:styleId="eop" w:customStyle="1">
    <w:name w:val="eop"/>
    <w:basedOn w:val="DefaultParagraphFont"/>
    <w:rsid w:val="000C32EA"/>
  </w:style>
  <w:style w:type="paragraph" w:styleId="paragraph" w:customStyle="1">
    <w:name w:val="paragraph"/>
    <w:basedOn w:val="Normal"/>
    <w:rsid w:val="000C32E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TableGrid5" w:customStyle="1">
    <w:name w:val="Table Grid5"/>
    <w:basedOn w:val="TableNormal"/>
    <w:next w:val="TableGrid"/>
    <w:uiPriority w:val="39"/>
    <w:rsid w:val="00B03992"/>
    <w:pPr>
      <w:spacing w:after="0" w:line="240" w:lineRule="auto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1" w:customStyle="1">
    <w:name w:val="Table Grid Light1"/>
    <w:basedOn w:val="TableNormal"/>
    <w:next w:val="TableGridLight"/>
    <w:uiPriority w:val="40"/>
    <w:rsid w:val="00BB0B75"/>
    <w:pPr>
      <w:spacing w:after="0" w:line="240" w:lineRule="auto"/>
      <w:ind w:firstLine="720"/>
    </w:pPr>
    <w:rPr>
      <w:rFonts w:ascii="Times New Roman" w:hAnsi="Times New Roman" w:eastAsia="SimSun" w:cs="Times New Roman"/>
      <w:sz w:val="24"/>
      <w:szCs w:val="24"/>
      <w:lang w:eastAsia="ja-JP"/>
    </w:rPr>
    <w:tblPr>
      <w:tblInd w:w="0" w:type="nil"/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</w:style>
  <w:style w:type="table" w:styleId="TableGridLight">
    <w:name w:val="Grid Table Light"/>
    <w:basedOn w:val="TableNormal"/>
    <w:uiPriority w:val="40"/>
    <w:rsid w:val="00BB0B75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keyword" w:customStyle="1">
    <w:name w:val="keyword"/>
    <w:basedOn w:val="DefaultParagraphFont"/>
    <w:rsid w:val="00C90FC5"/>
  </w:style>
  <w:style w:type="character" w:styleId="SubtitleChar" w:customStyle="1">
    <w:name w:val="Subtitle Char"/>
    <w:basedOn w:val="DefaultParagraphFont"/>
    <w:link w:val="Subtitle"/>
    <w:uiPriority w:val="11"/>
    <w:rsid w:val="0078564F"/>
    <w:rPr>
      <w:i/>
      <w:iCs/>
      <w:smallCaps/>
      <w:spacing w:val="10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64F"/>
    <w:rPr>
      <w:i/>
      <w:iCs/>
      <w:smallCaps/>
      <w:spacing w:val="1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64F"/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rsid w:val="0078564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64F"/>
    <w:pPr>
      <w:pBdr>
        <w:top w:val="single" w:color="auto" w:sz="4" w:space="10"/>
        <w:bottom w:val="single" w:color="auto" w:sz="4" w:space="10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8564F"/>
    <w:rPr>
      <w:i/>
      <w:iCs/>
    </w:rPr>
  </w:style>
  <w:style w:type="character" w:styleId="SubtleEmphasis">
    <w:name w:val="Subtle Emphasis"/>
    <w:uiPriority w:val="19"/>
    <w:qFormat/>
    <w:rsid w:val="0078564F"/>
    <w:rPr>
      <w:i/>
      <w:iCs/>
    </w:rPr>
  </w:style>
  <w:style w:type="character" w:styleId="IntenseEmphasis">
    <w:name w:val="Intense Emphasis"/>
    <w:uiPriority w:val="21"/>
    <w:qFormat/>
    <w:rsid w:val="0078564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8564F"/>
    <w:rPr>
      <w:smallCaps/>
    </w:rPr>
  </w:style>
  <w:style w:type="character" w:styleId="IntenseReference">
    <w:name w:val="Intense Reference"/>
    <w:uiPriority w:val="32"/>
    <w:qFormat/>
    <w:rsid w:val="0078564F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78564F"/>
    <w:rPr>
      <w:i/>
      <w:i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8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5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5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7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4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9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8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6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4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6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7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0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2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5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5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8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6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8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9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6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1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3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3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9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mir.assadullah@faculty.umgc.edu" TargetMode="External" Id="rId13" /><Relationship Type="http://schemas.openxmlformats.org/officeDocument/2006/relationships/hyperlink" Target="mailto:tbarton7@student.umgc.edu" TargetMode="External" Id="rId18" /><Relationship Type="http://schemas.openxmlformats.org/officeDocument/2006/relationships/hyperlink" Target="mailto:ipham@student.umgc.edu" TargetMode="External" Id="rId26" /><Relationship Type="http://schemas.microsoft.com/office/2011/relationships/people" Target="people.xml" Id="rId39" /><Relationship Type="http://schemas.openxmlformats.org/officeDocument/2006/relationships/hyperlink" Target="mailto:ekim55@student.umgc.edu" TargetMode="External" Id="rId21" /><Relationship Type="http://schemas.openxmlformats.org/officeDocument/2006/relationships/hyperlink" Target="https://cloud.google.com/dialogflow#section-5" TargetMode="External" Id="rId34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hyperlink" Target="mailto:ccrickette@@student.umgc.edu" TargetMode="External" Id="rId17" /><Relationship Type="http://schemas.openxmlformats.org/officeDocument/2006/relationships/hyperlink" Target="mailto:anthony.cedeno@gmail.com" TargetMode="External" Id="rId25" /><Relationship Type="http://schemas.openxmlformats.org/officeDocument/2006/relationships/hyperlink" Target="https://cloud.google.com/dialogflow/docs/support/getting-support" TargetMode="External" Id="rId33" /><Relationship Type="http://schemas.openxmlformats.org/officeDocument/2006/relationships/fontTable" Target="fontTable.xml" Id="rId38" /><Relationship Type="http://schemas.openxmlformats.org/officeDocument/2006/relationships/customXml" Target="../customXml/item2.xml" Id="rId2" /><Relationship Type="http://schemas.openxmlformats.org/officeDocument/2006/relationships/hyperlink" Target="mailto:swilliams538@student.umgc.edu" TargetMode="External" Id="rId16" /><Relationship Type="http://schemas.openxmlformats.org/officeDocument/2006/relationships/hyperlink" Target="mailto:akamara35@student.umgc.edu" TargetMode="External" Id="rId20" /><Relationship Type="http://schemas.microsoft.com/office/2011/relationships/commentsExtended" Target="commentsExtended.xm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mailto:gdean5@student.umgc.edu" TargetMode="External" Id="rId24" /><Relationship Type="http://schemas.openxmlformats.org/officeDocument/2006/relationships/hyperlink" Target="https://kubernetes.io/docs/home/" TargetMode="External" Id="rId37" /><Relationship Type="http://schemas.openxmlformats.org/officeDocument/2006/relationships/theme" Target="theme/theme1.xml" Id="rId40" /><Relationship Type="http://schemas.openxmlformats.org/officeDocument/2006/relationships/numbering" Target="numbering.xml" Id="rId5" /><Relationship Type="http://schemas.openxmlformats.org/officeDocument/2006/relationships/hyperlink" Target="mailto:janthony@umgc.dev" TargetMode="External" Id="rId15" /><Relationship Type="http://schemas.openxmlformats.org/officeDocument/2006/relationships/hyperlink" Target="mailto:jcdedrick@gmail.com" TargetMode="External" Id="rId23" /><Relationship Type="http://schemas.openxmlformats.org/officeDocument/2006/relationships/comments" Target="comments.xml" Id="rId28" /><Relationship Type="http://schemas.openxmlformats.org/officeDocument/2006/relationships/endnotes" Target="endnotes.xml" Id="rId10" /><Relationship Type="http://schemas.openxmlformats.org/officeDocument/2006/relationships/hyperlink" Target="mailto:ssobhani@student.umgc.edu" TargetMode="External" Id="rId19" /><Relationship Type="http://schemas.microsoft.com/office/2018/08/relationships/commentsExtensible" Target="commentsExtensible.xml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mailto:uspsrgordon@aol.com" TargetMode="External" Id="rId14" /><Relationship Type="http://schemas.openxmlformats.org/officeDocument/2006/relationships/hyperlink" Target="mailto:nbsockem@gmail.com" TargetMode="External" Id="rId22" /><Relationship Type="http://schemas.openxmlformats.org/officeDocument/2006/relationships/hyperlink" Target="mailto:vleung1@studeng.umgc.edu" TargetMode="External" Id="rId27" /><Relationship Type="http://schemas.microsoft.com/office/2016/09/relationships/commentsIds" Target="commentsIds.xml" Id="rId30" /><Relationship Type="http://schemas.openxmlformats.org/officeDocument/2006/relationships/hyperlink" Target="https://cloud.google.com/dialogflow/es/docs/tutorials" TargetMode="External" Id="rId35" /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glossaryDocument" Target="/word/glossary/document.xml" Id="R3f8c08bf9c5045fa" /><Relationship Type="http://schemas.openxmlformats.org/officeDocument/2006/relationships/hyperlink" Target="https://formscriber.com" TargetMode="External" Id="R572606fe66054f0d" /><Relationship Type="http://schemas.openxmlformats.org/officeDocument/2006/relationships/image" Target="/media/image9.png" Id="R0950bad283b44feb" /><Relationship Type="http://schemas.openxmlformats.org/officeDocument/2006/relationships/image" Target="/media/imagea.png" Id="R76e1071097244486" /><Relationship Type="http://schemas.openxmlformats.org/officeDocument/2006/relationships/image" Target="/media/imageb.png" Id="R78f7705b156747e3" /><Relationship Type="http://schemas.openxmlformats.org/officeDocument/2006/relationships/image" Target="/media/imagec.png" Id="R2a0f0f385e2e45c8" /><Relationship Type="http://schemas.openxmlformats.org/officeDocument/2006/relationships/image" Target="/media/imaged.png" Id="Rdd01d10377d948ca" /><Relationship Type="http://schemas.openxmlformats.org/officeDocument/2006/relationships/image" Target="/media/imagee.png" Id="R7ed9edd5a37d415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1b43e-2e20-46fd-8992-78794193de5a}"/>
      </w:docPartPr>
      <w:docPartBody>
        <w:p w14:paraId="273C4EB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EFEF93E0BE6341A0FFABA42685776F" ma:contentTypeVersion="11" ma:contentTypeDescription="Create a new document." ma:contentTypeScope="" ma:versionID="17b8642d7a63d42b0b563c178369d837">
  <xsd:schema xmlns:xsd="http://www.w3.org/2001/XMLSchema" xmlns:xs="http://www.w3.org/2001/XMLSchema" xmlns:p="http://schemas.microsoft.com/office/2006/metadata/properties" xmlns:ns2="688ef63b-3f4b-4c3e-869d-af77c31ece37" xmlns:ns3="1952e52c-043b-4351-8dff-ac907042af2d" targetNamespace="http://schemas.microsoft.com/office/2006/metadata/properties" ma:root="true" ma:fieldsID="79bcc604e98595e8b4f19624f32ab171" ns2:_="" ns3:_="">
    <xsd:import namespace="688ef63b-3f4b-4c3e-869d-af77c31ece37"/>
    <xsd:import namespace="1952e52c-043b-4351-8dff-ac907042af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ef63b-3f4b-4c3e-869d-af77c31ece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2e52c-043b-4351-8dff-ac907042af2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A27A0E-7E3D-4542-8F33-D13C6C2E67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0954B6-B50C-443B-8FD7-45EE697BBA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8CAC29-B8E1-48D6-B942-9DB51A4CA0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316EC6A-40CC-420A-95CD-293AC407E0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8ef63b-3f4b-4c3e-869d-af77c31ece37"/>
    <ds:schemaRef ds:uri="1952e52c-043b-4351-8dff-ac907042af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UMGC Fall 2020</dc:subject>
  <dc:creator>Benjamin Fetterman, Benjamin Murray, Hanim Danur, James Cornelius, Robert Lee</dc:creator>
  <cp:keywords/>
  <dc:description/>
  <cp:lastModifiedBy>Thomas Barton</cp:lastModifiedBy>
  <cp:revision>35</cp:revision>
  <dcterms:created xsi:type="dcterms:W3CDTF">2020-11-03T01:22:00Z</dcterms:created>
  <dcterms:modified xsi:type="dcterms:W3CDTF">2021-03-28T20:16:21Z</dcterms:modified>
  <cp:category>SWEN 670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0x0101000EEFEF93E0BE6341A0FFABA42685776F</vt:lpwstr>
  </property>
</Properties>
</file>
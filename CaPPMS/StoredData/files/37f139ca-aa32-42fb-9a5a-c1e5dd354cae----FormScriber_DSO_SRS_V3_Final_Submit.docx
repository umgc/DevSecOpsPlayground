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443F22" w:rsidRPr="00BD5924" w:rsidRDefault="00443F22" w:rsidP="00443F22">
      <w:pPr>
        <w:pStyle w:val="line"/>
        <w:rPr>
          <w:rFonts w:ascii="Times New Roman" w:hAnsi="Times New Roman"/>
        </w:rPr>
      </w:pPr>
    </w:p>
    <w:p w14:paraId="0AA2F235" w14:textId="77777777" w:rsidR="00443F22" w:rsidRPr="00BD5924" w:rsidRDefault="00443F22" w:rsidP="7450B40C">
      <w:pPr>
        <w:pStyle w:val="Title"/>
        <w:rPr>
          <w:rFonts w:ascii="Times New Roman" w:hAnsi="Times New Roman"/>
        </w:rPr>
      </w:pPr>
      <w:r w:rsidRPr="7450B40C">
        <w:rPr>
          <w:rFonts w:ascii="Times New Roman" w:hAnsi="Times New Roman"/>
        </w:rPr>
        <w:t>Software Requirements Specification</w:t>
      </w:r>
    </w:p>
    <w:p w14:paraId="2733BDEA" w14:textId="77777777" w:rsidR="00443F22" w:rsidRPr="00BD5924" w:rsidRDefault="00443F22" w:rsidP="7450B40C">
      <w:pPr>
        <w:pStyle w:val="Title"/>
        <w:spacing w:before="0" w:after="400"/>
        <w:rPr>
          <w:rFonts w:ascii="Times New Roman" w:hAnsi="Times New Roman"/>
          <w:sz w:val="40"/>
          <w:szCs w:val="40"/>
        </w:rPr>
      </w:pPr>
      <w:r w:rsidRPr="7450B40C">
        <w:rPr>
          <w:rFonts w:ascii="Times New Roman" w:hAnsi="Times New Roman"/>
          <w:sz w:val="40"/>
          <w:szCs w:val="40"/>
        </w:rPr>
        <w:t>for</w:t>
      </w:r>
    </w:p>
    <w:p w14:paraId="47AEADE0" w14:textId="31DA8245" w:rsidR="781826B9" w:rsidRDefault="781826B9" w:rsidP="7450B40C">
      <w:pPr>
        <w:pStyle w:val="Title"/>
        <w:rPr>
          <w:rFonts w:ascii="Times New Roman" w:hAnsi="Times New Roman"/>
        </w:rPr>
      </w:pPr>
      <w:r w:rsidRPr="7450B40C">
        <w:rPr>
          <w:rFonts w:ascii="Times New Roman" w:hAnsi="Times New Roman"/>
        </w:rPr>
        <w:t>FormBot DevSecOps</w:t>
      </w:r>
    </w:p>
    <w:p w14:paraId="2BAD5671" w14:textId="5A81A145" w:rsidR="00443F22" w:rsidRPr="00BD5924" w:rsidRDefault="00443F22" w:rsidP="45D88B99">
      <w:pPr>
        <w:pStyle w:val="ByLine"/>
        <w:rPr>
          <w:rFonts w:ascii="Times New Roman" w:hAnsi="Times New Roman"/>
        </w:rPr>
      </w:pPr>
      <w:r w:rsidRPr="09CB27FC">
        <w:rPr>
          <w:rFonts w:ascii="Times New Roman" w:hAnsi="Times New Roman"/>
        </w:rPr>
        <w:t xml:space="preserve">Version </w:t>
      </w:r>
      <w:r w:rsidR="0050644D">
        <w:rPr>
          <w:rFonts w:ascii="Times New Roman" w:hAnsi="Times New Roman"/>
        </w:rPr>
        <w:t>2</w:t>
      </w:r>
      <w:r w:rsidR="243FC117" w:rsidRPr="09CB27FC">
        <w:rPr>
          <w:rFonts w:ascii="Times New Roman" w:hAnsi="Times New Roman"/>
        </w:rPr>
        <w:t>.</w:t>
      </w:r>
      <w:r w:rsidR="0050644D">
        <w:rPr>
          <w:rFonts w:ascii="Times New Roman" w:hAnsi="Times New Roman"/>
        </w:rPr>
        <w:t>0</w:t>
      </w:r>
    </w:p>
    <w:p w14:paraId="05073DDB" w14:textId="7F63AAC7" w:rsidR="00443F22" w:rsidRDefault="00443F22" w:rsidP="7450B40C">
      <w:pPr>
        <w:pStyle w:val="ByLine"/>
        <w:rPr>
          <w:rFonts w:ascii="Times New Roman" w:hAnsi="Times New Roman"/>
        </w:rPr>
      </w:pPr>
      <w:r w:rsidRPr="7450B40C">
        <w:rPr>
          <w:rFonts w:ascii="Times New Roman" w:hAnsi="Times New Roman"/>
        </w:rPr>
        <w:t xml:space="preserve">Prepared by </w:t>
      </w:r>
      <w:r w:rsidR="1BDF33DB" w:rsidRPr="7450B40C">
        <w:rPr>
          <w:rFonts w:ascii="Times New Roman" w:hAnsi="Times New Roman"/>
        </w:rPr>
        <w:t>Ivy Pham</w:t>
      </w:r>
      <w:r w:rsidR="49502AC1" w:rsidRPr="7450B40C">
        <w:rPr>
          <w:rFonts w:ascii="Times New Roman" w:hAnsi="Times New Roman"/>
        </w:rPr>
        <w:t xml:space="preserve"> &amp;</w:t>
      </w:r>
      <w:r w:rsidR="1BDF33DB" w:rsidRPr="7450B40C">
        <w:rPr>
          <w:rFonts w:ascii="Times New Roman" w:hAnsi="Times New Roman"/>
        </w:rPr>
        <w:t xml:space="preserve"> Vincent Leung</w:t>
      </w:r>
    </w:p>
    <w:p w14:paraId="38D0DFB4" w14:textId="04E594D6" w:rsidR="1BDF33DB" w:rsidRDefault="1BDF33DB" w:rsidP="7450B40C">
      <w:pPr>
        <w:pStyle w:val="ByLine"/>
        <w:rPr>
          <w:rFonts w:ascii="Times New Roman" w:hAnsi="Times New Roman"/>
        </w:rPr>
      </w:pPr>
      <w:r w:rsidRPr="7450B40C">
        <w:rPr>
          <w:rFonts w:ascii="Times New Roman" w:hAnsi="Times New Roman"/>
        </w:rPr>
        <w:t>UMGC SWEN670 – Spring 2021</w:t>
      </w:r>
    </w:p>
    <w:p w14:paraId="7CB6C44B" w14:textId="3A14C150" w:rsidR="1BDF33DB" w:rsidRDefault="1BDF33DB" w:rsidP="7450B40C">
      <w:pPr>
        <w:pStyle w:val="ByLine"/>
        <w:rPr>
          <w:rFonts w:ascii="Times New Roman" w:hAnsi="Times New Roman"/>
        </w:rPr>
      </w:pPr>
      <w:r w:rsidRPr="7450B40C">
        <w:rPr>
          <w:rFonts w:ascii="Times New Roman" w:hAnsi="Times New Roman"/>
        </w:rPr>
        <w:t>0</w:t>
      </w:r>
      <w:r w:rsidR="00AD3F3A">
        <w:rPr>
          <w:rFonts w:ascii="Times New Roman" w:hAnsi="Times New Roman"/>
        </w:rPr>
        <w:t>2</w:t>
      </w:r>
      <w:r w:rsidRPr="7450B40C">
        <w:rPr>
          <w:rFonts w:ascii="Times New Roman" w:hAnsi="Times New Roman"/>
        </w:rPr>
        <w:t>/</w:t>
      </w:r>
      <w:r w:rsidR="0050644D">
        <w:rPr>
          <w:rFonts w:ascii="Times New Roman" w:hAnsi="Times New Roman"/>
        </w:rPr>
        <w:t>25</w:t>
      </w:r>
      <w:r w:rsidRPr="7450B40C">
        <w:rPr>
          <w:rFonts w:ascii="Times New Roman" w:hAnsi="Times New Roman"/>
        </w:rPr>
        <w:t>/2021</w:t>
      </w:r>
    </w:p>
    <w:p w14:paraId="0A37501D" w14:textId="77777777" w:rsidR="00443F22" w:rsidRPr="00BD5924" w:rsidRDefault="00443F22" w:rsidP="00443F22">
      <w:pPr>
        <w:pStyle w:val="ChangeHistoryTitle"/>
        <w:rPr>
          <w:rFonts w:ascii="Times New Roman" w:hAnsi="Times New Roman"/>
          <w:sz w:val="32"/>
        </w:rPr>
        <w:sectPr w:rsidR="00443F22" w:rsidRPr="00BD5924">
          <w:footerReference w:type="default" r:id="rId10"/>
          <w:pgSz w:w="12240" w:h="15840" w:code="1"/>
          <w:pgMar w:top="1440" w:right="1440" w:bottom="1440" w:left="1440" w:header="720" w:footer="720" w:gutter="0"/>
          <w:pgNumType w:fmt="lowerRoman" w:start="1"/>
          <w:cols w:space="720"/>
        </w:sectPr>
      </w:pPr>
    </w:p>
    <w:p w14:paraId="22E0FC93" w14:textId="77777777" w:rsidR="00443F22" w:rsidRPr="00BD5924" w:rsidRDefault="00443F22" w:rsidP="00443F22">
      <w:pPr>
        <w:pStyle w:val="TOCEntry"/>
        <w:spacing w:line="240" w:lineRule="auto"/>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63163610"/>
      <w:bookmarkStart w:id="6" w:name="_Toc65096108"/>
      <w:bookmarkEnd w:id="0"/>
      <w:bookmarkEnd w:id="1"/>
      <w:bookmarkEnd w:id="2"/>
      <w:bookmarkEnd w:id="3"/>
      <w:bookmarkEnd w:id="4"/>
      <w:r w:rsidRPr="00BD5924">
        <w:rPr>
          <w:rFonts w:ascii="Times New Roman" w:hAnsi="Times New Roman"/>
        </w:rPr>
        <w:lastRenderedPageBreak/>
        <w:t>Table of Contents</w:t>
      </w:r>
      <w:bookmarkEnd w:id="5"/>
      <w:bookmarkEnd w:id="6"/>
    </w:p>
    <w:p w14:paraId="159620A3" w14:textId="4D407868" w:rsidR="005A12FD" w:rsidRDefault="0019333A">
      <w:pPr>
        <w:pStyle w:val="TOC1"/>
        <w:rPr>
          <w:rFonts w:asciiTheme="minorHAnsi" w:eastAsiaTheme="minorEastAsia" w:hAnsiTheme="minorHAnsi" w:cstheme="minorBidi"/>
          <w:b w:val="0"/>
          <w:sz w:val="22"/>
          <w:szCs w:val="22"/>
          <w:lang w:eastAsia="ja-JP"/>
        </w:rPr>
      </w:pPr>
      <w:r>
        <w:rPr>
          <w:rFonts w:ascii="Times New Roman" w:hAnsi="Times New Roman"/>
        </w:rPr>
        <w:fldChar w:fldCharType="begin"/>
      </w:r>
      <w:r>
        <w:rPr>
          <w:rFonts w:ascii="Times New Roman" w:hAnsi="Times New Roman"/>
        </w:rPr>
        <w:instrText xml:space="preserve"> TOC \o "1-2" \t "TOCentry,1" </w:instrText>
      </w:r>
      <w:r>
        <w:rPr>
          <w:rFonts w:ascii="Times New Roman" w:hAnsi="Times New Roman"/>
        </w:rPr>
        <w:fldChar w:fldCharType="separate"/>
      </w:r>
      <w:r w:rsidR="005A12FD" w:rsidRPr="00E32B5D">
        <w:rPr>
          <w:rFonts w:ascii="Times New Roman" w:hAnsi="Times New Roman"/>
        </w:rPr>
        <w:t>Table of Contents</w:t>
      </w:r>
      <w:r w:rsidR="005A12FD">
        <w:tab/>
      </w:r>
      <w:r w:rsidR="005A12FD">
        <w:fldChar w:fldCharType="begin"/>
      </w:r>
      <w:r w:rsidR="005A12FD">
        <w:instrText xml:space="preserve"> PAGEREF _Toc65096108 \h </w:instrText>
      </w:r>
      <w:r w:rsidR="005A12FD">
        <w:fldChar w:fldCharType="separate"/>
      </w:r>
      <w:r w:rsidR="005A12FD">
        <w:t>ii</w:t>
      </w:r>
      <w:r w:rsidR="005A12FD">
        <w:fldChar w:fldCharType="end"/>
      </w:r>
    </w:p>
    <w:p w14:paraId="3B6EBAD9" w14:textId="369972B6" w:rsidR="005A12FD" w:rsidRDefault="005A12FD">
      <w:pPr>
        <w:pStyle w:val="TOC1"/>
        <w:rPr>
          <w:rFonts w:asciiTheme="minorHAnsi" w:eastAsiaTheme="minorEastAsia" w:hAnsiTheme="minorHAnsi" w:cstheme="minorBidi"/>
          <w:b w:val="0"/>
          <w:sz w:val="22"/>
          <w:szCs w:val="22"/>
          <w:lang w:eastAsia="ja-JP"/>
        </w:rPr>
      </w:pPr>
      <w:r w:rsidRPr="00E32B5D">
        <w:rPr>
          <w:rFonts w:ascii="Times New Roman" w:hAnsi="Times New Roman"/>
        </w:rPr>
        <w:t>Revision History</w:t>
      </w:r>
      <w:r>
        <w:tab/>
      </w:r>
      <w:r>
        <w:fldChar w:fldCharType="begin"/>
      </w:r>
      <w:r>
        <w:instrText xml:space="preserve"> PAGEREF _Toc65096109 \h </w:instrText>
      </w:r>
      <w:r>
        <w:fldChar w:fldCharType="separate"/>
      </w:r>
      <w:r>
        <w:t>ii</w:t>
      </w:r>
      <w:r>
        <w:fldChar w:fldCharType="end"/>
      </w:r>
    </w:p>
    <w:p w14:paraId="2202E210" w14:textId="2F3B7715" w:rsidR="005A12FD" w:rsidRDefault="005A12FD">
      <w:pPr>
        <w:pStyle w:val="TOC1"/>
        <w:rPr>
          <w:rFonts w:asciiTheme="minorHAnsi" w:eastAsiaTheme="minorEastAsia" w:hAnsiTheme="minorHAnsi" w:cstheme="minorBidi"/>
          <w:b w:val="0"/>
          <w:sz w:val="22"/>
          <w:szCs w:val="22"/>
          <w:lang w:eastAsia="ja-JP"/>
        </w:rPr>
      </w:pPr>
      <w:r w:rsidRPr="00E32B5D">
        <w:rPr>
          <w:rFonts w:ascii="Times New Roman" w:hAnsi="Times New Roman"/>
        </w:rPr>
        <w:t>1.</w:t>
      </w:r>
      <w:r>
        <w:rPr>
          <w:rFonts w:asciiTheme="minorHAnsi" w:eastAsiaTheme="minorEastAsia" w:hAnsiTheme="minorHAnsi" w:cstheme="minorBidi"/>
          <w:b w:val="0"/>
          <w:sz w:val="22"/>
          <w:szCs w:val="22"/>
          <w:lang w:eastAsia="ja-JP"/>
        </w:rPr>
        <w:tab/>
      </w:r>
      <w:r w:rsidRPr="00E32B5D">
        <w:rPr>
          <w:rFonts w:ascii="Times New Roman" w:hAnsi="Times New Roman"/>
        </w:rPr>
        <w:t>Introduction</w:t>
      </w:r>
      <w:r>
        <w:tab/>
      </w:r>
      <w:r>
        <w:fldChar w:fldCharType="begin"/>
      </w:r>
      <w:r>
        <w:instrText xml:space="preserve"> PAGEREF _Toc65096110 \h </w:instrText>
      </w:r>
      <w:r>
        <w:fldChar w:fldCharType="separate"/>
      </w:r>
      <w:r>
        <w:t>1</w:t>
      </w:r>
      <w:r>
        <w:fldChar w:fldCharType="end"/>
      </w:r>
    </w:p>
    <w:p w14:paraId="63A7415F" w14:textId="61498744" w:rsidR="005A12FD" w:rsidRDefault="005A12FD">
      <w:pPr>
        <w:pStyle w:val="TOC2"/>
        <w:tabs>
          <w:tab w:val="left" w:pos="960"/>
        </w:tabs>
        <w:rPr>
          <w:rFonts w:asciiTheme="minorHAnsi" w:eastAsiaTheme="minorEastAsia" w:hAnsiTheme="minorHAnsi" w:cstheme="minorBidi"/>
          <w:noProof/>
          <w:szCs w:val="22"/>
          <w:lang w:eastAsia="ja-JP"/>
        </w:rPr>
      </w:pPr>
      <w:r w:rsidRPr="00E32B5D">
        <w:rPr>
          <w:rFonts w:ascii="Times New Roman" w:hAnsi="Times New Roman"/>
          <w:noProof/>
        </w:rPr>
        <w:t>1.1</w:t>
      </w:r>
      <w:r>
        <w:rPr>
          <w:rFonts w:asciiTheme="minorHAnsi" w:eastAsiaTheme="minorEastAsia" w:hAnsiTheme="minorHAnsi" w:cstheme="minorBidi"/>
          <w:noProof/>
          <w:szCs w:val="22"/>
          <w:lang w:eastAsia="ja-JP"/>
        </w:rPr>
        <w:tab/>
      </w:r>
      <w:r w:rsidRPr="00E32B5D">
        <w:rPr>
          <w:rFonts w:ascii="Times New Roman" w:hAnsi="Times New Roman"/>
          <w:noProof/>
        </w:rPr>
        <w:t>Purpose</w:t>
      </w:r>
      <w:r>
        <w:rPr>
          <w:noProof/>
        </w:rPr>
        <w:tab/>
      </w:r>
      <w:r>
        <w:rPr>
          <w:noProof/>
        </w:rPr>
        <w:fldChar w:fldCharType="begin"/>
      </w:r>
      <w:r>
        <w:rPr>
          <w:noProof/>
        </w:rPr>
        <w:instrText xml:space="preserve"> PAGEREF _Toc65096111 \h </w:instrText>
      </w:r>
      <w:r>
        <w:rPr>
          <w:noProof/>
        </w:rPr>
      </w:r>
      <w:r>
        <w:rPr>
          <w:noProof/>
        </w:rPr>
        <w:fldChar w:fldCharType="separate"/>
      </w:r>
      <w:r>
        <w:rPr>
          <w:noProof/>
        </w:rPr>
        <w:t>1</w:t>
      </w:r>
      <w:r>
        <w:rPr>
          <w:noProof/>
        </w:rPr>
        <w:fldChar w:fldCharType="end"/>
      </w:r>
    </w:p>
    <w:p w14:paraId="2283D73E" w14:textId="6CD15BD2" w:rsidR="005A12FD" w:rsidRDefault="005A12FD">
      <w:pPr>
        <w:pStyle w:val="TOC2"/>
        <w:tabs>
          <w:tab w:val="left" w:pos="960"/>
        </w:tabs>
        <w:rPr>
          <w:rFonts w:asciiTheme="minorHAnsi" w:eastAsiaTheme="minorEastAsia" w:hAnsiTheme="minorHAnsi" w:cstheme="minorBidi"/>
          <w:noProof/>
          <w:szCs w:val="22"/>
          <w:lang w:eastAsia="ja-JP"/>
        </w:rPr>
      </w:pPr>
      <w:r w:rsidRPr="00E32B5D">
        <w:rPr>
          <w:rFonts w:ascii="Times New Roman" w:hAnsi="Times New Roman"/>
          <w:noProof/>
        </w:rPr>
        <w:t>1.2</w:t>
      </w:r>
      <w:r>
        <w:rPr>
          <w:rFonts w:asciiTheme="minorHAnsi" w:eastAsiaTheme="minorEastAsia" w:hAnsiTheme="minorHAnsi" w:cstheme="minorBidi"/>
          <w:noProof/>
          <w:szCs w:val="22"/>
          <w:lang w:eastAsia="ja-JP"/>
        </w:rPr>
        <w:tab/>
      </w:r>
      <w:r w:rsidRPr="00E32B5D">
        <w:rPr>
          <w:rFonts w:ascii="Times New Roman" w:hAnsi="Times New Roman"/>
          <w:noProof/>
        </w:rPr>
        <w:t>Document Conventions</w:t>
      </w:r>
      <w:r>
        <w:rPr>
          <w:noProof/>
        </w:rPr>
        <w:tab/>
      </w:r>
      <w:r>
        <w:rPr>
          <w:noProof/>
        </w:rPr>
        <w:fldChar w:fldCharType="begin"/>
      </w:r>
      <w:r>
        <w:rPr>
          <w:noProof/>
        </w:rPr>
        <w:instrText xml:space="preserve"> PAGEREF _Toc65096112 \h </w:instrText>
      </w:r>
      <w:r>
        <w:rPr>
          <w:noProof/>
        </w:rPr>
      </w:r>
      <w:r>
        <w:rPr>
          <w:noProof/>
        </w:rPr>
        <w:fldChar w:fldCharType="separate"/>
      </w:r>
      <w:r>
        <w:rPr>
          <w:noProof/>
        </w:rPr>
        <w:t>1</w:t>
      </w:r>
      <w:r>
        <w:rPr>
          <w:noProof/>
        </w:rPr>
        <w:fldChar w:fldCharType="end"/>
      </w:r>
    </w:p>
    <w:p w14:paraId="36E5376C" w14:textId="5BC434D1" w:rsidR="005A12FD" w:rsidRDefault="005A12FD">
      <w:pPr>
        <w:pStyle w:val="TOC2"/>
        <w:tabs>
          <w:tab w:val="left" w:pos="960"/>
        </w:tabs>
        <w:rPr>
          <w:rFonts w:asciiTheme="minorHAnsi" w:eastAsiaTheme="minorEastAsia" w:hAnsiTheme="minorHAnsi" w:cstheme="minorBidi"/>
          <w:noProof/>
          <w:szCs w:val="22"/>
          <w:lang w:eastAsia="ja-JP"/>
        </w:rPr>
      </w:pPr>
      <w:r w:rsidRPr="00E32B5D">
        <w:rPr>
          <w:rFonts w:ascii="Times New Roman" w:hAnsi="Times New Roman"/>
          <w:noProof/>
        </w:rPr>
        <w:t>1.3</w:t>
      </w:r>
      <w:r>
        <w:rPr>
          <w:rFonts w:asciiTheme="minorHAnsi" w:eastAsiaTheme="minorEastAsia" w:hAnsiTheme="minorHAnsi" w:cstheme="minorBidi"/>
          <w:noProof/>
          <w:szCs w:val="22"/>
          <w:lang w:eastAsia="ja-JP"/>
        </w:rPr>
        <w:tab/>
      </w:r>
      <w:r w:rsidRPr="00E32B5D">
        <w:rPr>
          <w:rFonts w:ascii="Times New Roman" w:hAnsi="Times New Roman"/>
          <w:noProof/>
        </w:rPr>
        <w:t>Intended Audience and Reading Suggestions</w:t>
      </w:r>
      <w:r>
        <w:rPr>
          <w:noProof/>
        </w:rPr>
        <w:tab/>
      </w:r>
      <w:r>
        <w:rPr>
          <w:noProof/>
        </w:rPr>
        <w:fldChar w:fldCharType="begin"/>
      </w:r>
      <w:r>
        <w:rPr>
          <w:noProof/>
        </w:rPr>
        <w:instrText xml:space="preserve"> PAGEREF _Toc65096113 \h </w:instrText>
      </w:r>
      <w:r>
        <w:rPr>
          <w:noProof/>
        </w:rPr>
      </w:r>
      <w:r>
        <w:rPr>
          <w:noProof/>
        </w:rPr>
        <w:fldChar w:fldCharType="separate"/>
      </w:r>
      <w:r>
        <w:rPr>
          <w:noProof/>
        </w:rPr>
        <w:t>1</w:t>
      </w:r>
      <w:r>
        <w:rPr>
          <w:noProof/>
        </w:rPr>
        <w:fldChar w:fldCharType="end"/>
      </w:r>
    </w:p>
    <w:p w14:paraId="128BF22B" w14:textId="619E6094" w:rsidR="005A12FD" w:rsidRDefault="005A12FD">
      <w:pPr>
        <w:pStyle w:val="TOC2"/>
        <w:tabs>
          <w:tab w:val="left" w:pos="960"/>
        </w:tabs>
        <w:rPr>
          <w:rFonts w:asciiTheme="minorHAnsi" w:eastAsiaTheme="minorEastAsia" w:hAnsiTheme="minorHAnsi" w:cstheme="minorBidi"/>
          <w:noProof/>
          <w:szCs w:val="22"/>
          <w:lang w:eastAsia="ja-JP"/>
        </w:rPr>
      </w:pPr>
      <w:r w:rsidRPr="00E32B5D">
        <w:rPr>
          <w:rFonts w:ascii="Times New Roman" w:hAnsi="Times New Roman"/>
          <w:noProof/>
        </w:rPr>
        <w:t>1.4</w:t>
      </w:r>
      <w:r>
        <w:rPr>
          <w:rFonts w:asciiTheme="minorHAnsi" w:eastAsiaTheme="minorEastAsia" w:hAnsiTheme="minorHAnsi" w:cstheme="minorBidi"/>
          <w:noProof/>
          <w:szCs w:val="22"/>
          <w:lang w:eastAsia="ja-JP"/>
        </w:rPr>
        <w:tab/>
      </w:r>
      <w:r w:rsidRPr="00E32B5D">
        <w:rPr>
          <w:rFonts w:ascii="Times New Roman" w:hAnsi="Times New Roman"/>
          <w:noProof/>
        </w:rPr>
        <w:t>Product Scope</w:t>
      </w:r>
      <w:r>
        <w:rPr>
          <w:noProof/>
        </w:rPr>
        <w:tab/>
      </w:r>
      <w:r>
        <w:rPr>
          <w:noProof/>
        </w:rPr>
        <w:fldChar w:fldCharType="begin"/>
      </w:r>
      <w:r>
        <w:rPr>
          <w:noProof/>
        </w:rPr>
        <w:instrText xml:space="preserve"> PAGEREF _Toc65096114 \h </w:instrText>
      </w:r>
      <w:r>
        <w:rPr>
          <w:noProof/>
        </w:rPr>
      </w:r>
      <w:r>
        <w:rPr>
          <w:noProof/>
        </w:rPr>
        <w:fldChar w:fldCharType="separate"/>
      </w:r>
      <w:r>
        <w:rPr>
          <w:noProof/>
        </w:rPr>
        <w:t>1</w:t>
      </w:r>
      <w:r>
        <w:rPr>
          <w:noProof/>
        </w:rPr>
        <w:fldChar w:fldCharType="end"/>
      </w:r>
    </w:p>
    <w:p w14:paraId="1DD61D7C" w14:textId="1E93719A" w:rsidR="005A12FD" w:rsidRDefault="005A12FD">
      <w:pPr>
        <w:pStyle w:val="TOC1"/>
        <w:rPr>
          <w:rFonts w:asciiTheme="minorHAnsi" w:eastAsiaTheme="minorEastAsia" w:hAnsiTheme="minorHAnsi" w:cstheme="minorBidi"/>
          <w:b w:val="0"/>
          <w:sz w:val="22"/>
          <w:szCs w:val="22"/>
          <w:lang w:eastAsia="ja-JP"/>
        </w:rPr>
      </w:pPr>
      <w:r w:rsidRPr="00E32B5D">
        <w:rPr>
          <w:rFonts w:ascii="Times New Roman" w:hAnsi="Times New Roman"/>
        </w:rPr>
        <w:t>2.</w:t>
      </w:r>
      <w:r>
        <w:rPr>
          <w:rFonts w:asciiTheme="minorHAnsi" w:eastAsiaTheme="minorEastAsia" w:hAnsiTheme="minorHAnsi" w:cstheme="minorBidi"/>
          <w:b w:val="0"/>
          <w:sz w:val="22"/>
          <w:szCs w:val="22"/>
          <w:lang w:eastAsia="ja-JP"/>
        </w:rPr>
        <w:tab/>
      </w:r>
      <w:r w:rsidRPr="00E32B5D">
        <w:rPr>
          <w:rFonts w:ascii="Times New Roman" w:hAnsi="Times New Roman"/>
        </w:rPr>
        <w:t>Overall Description</w:t>
      </w:r>
      <w:r>
        <w:tab/>
      </w:r>
      <w:r>
        <w:fldChar w:fldCharType="begin"/>
      </w:r>
      <w:r>
        <w:instrText xml:space="preserve"> PAGEREF _Toc65096115 \h </w:instrText>
      </w:r>
      <w:r>
        <w:fldChar w:fldCharType="separate"/>
      </w:r>
      <w:r>
        <w:t>2</w:t>
      </w:r>
      <w:r>
        <w:fldChar w:fldCharType="end"/>
      </w:r>
    </w:p>
    <w:p w14:paraId="3A35EAED" w14:textId="450C75B5" w:rsidR="005A12FD" w:rsidRDefault="005A12FD">
      <w:pPr>
        <w:pStyle w:val="TOC2"/>
        <w:tabs>
          <w:tab w:val="left" w:pos="960"/>
        </w:tabs>
        <w:rPr>
          <w:rFonts w:asciiTheme="minorHAnsi" w:eastAsiaTheme="minorEastAsia" w:hAnsiTheme="minorHAnsi" w:cstheme="minorBidi"/>
          <w:noProof/>
          <w:szCs w:val="22"/>
          <w:lang w:eastAsia="ja-JP"/>
        </w:rPr>
      </w:pPr>
      <w:r w:rsidRPr="00E32B5D">
        <w:rPr>
          <w:rFonts w:ascii="Times New Roman" w:hAnsi="Times New Roman"/>
          <w:noProof/>
        </w:rPr>
        <w:t>2.1</w:t>
      </w:r>
      <w:r>
        <w:rPr>
          <w:rFonts w:asciiTheme="minorHAnsi" w:eastAsiaTheme="minorEastAsia" w:hAnsiTheme="minorHAnsi" w:cstheme="minorBidi"/>
          <w:noProof/>
          <w:szCs w:val="22"/>
          <w:lang w:eastAsia="ja-JP"/>
        </w:rPr>
        <w:tab/>
      </w:r>
      <w:r w:rsidRPr="00E32B5D">
        <w:rPr>
          <w:rFonts w:ascii="Times New Roman" w:hAnsi="Times New Roman"/>
          <w:noProof/>
        </w:rPr>
        <w:t>Product Perspective</w:t>
      </w:r>
      <w:r>
        <w:rPr>
          <w:noProof/>
        </w:rPr>
        <w:tab/>
      </w:r>
      <w:r>
        <w:rPr>
          <w:noProof/>
        </w:rPr>
        <w:fldChar w:fldCharType="begin"/>
      </w:r>
      <w:r>
        <w:rPr>
          <w:noProof/>
        </w:rPr>
        <w:instrText xml:space="preserve"> PAGEREF _Toc65096116 \h </w:instrText>
      </w:r>
      <w:r>
        <w:rPr>
          <w:noProof/>
        </w:rPr>
      </w:r>
      <w:r>
        <w:rPr>
          <w:noProof/>
        </w:rPr>
        <w:fldChar w:fldCharType="separate"/>
      </w:r>
      <w:r>
        <w:rPr>
          <w:noProof/>
        </w:rPr>
        <w:t>2</w:t>
      </w:r>
      <w:r>
        <w:rPr>
          <w:noProof/>
        </w:rPr>
        <w:fldChar w:fldCharType="end"/>
      </w:r>
    </w:p>
    <w:p w14:paraId="41824783" w14:textId="71257F38" w:rsidR="005A12FD" w:rsidRDefault="005A12FD">
      <w:pPr>
        <w:pStyle w:val="TOC2"/>
        <w:tabs>
          <w:tab w:val="left" w:pos="960"/>
        </w:tabs>
        <w:rPr>
          <w:rFonts w:asciiTheme="minorHAnsi" w:eastAsiaTheme="minorEastAsia" w:hAnsiTheme="minorHAnsi" w:cstheme="minorBidi"/>
          <w:noProof/>
          <w:szCs w:val="22"/>
          <w:lang w:eastAsia="ja-JP"/>
        </w:rPr>
      </w:pPr>
      <w:r w:rsidRPr="00E32B5D">
        <w:rPr>
          <w:rFonts w:ascii="Times New Roman" w:hAnsi="Times New Roman"/>
          <w:noProof/>
        </w:rPr>
        <w:t>2.2</w:t>
      </w:r>
      <w:r>
        <w:rPr>
          <w:rFonts w:asciiTheme="minorHAnsi" w:eastAsiaTheme="minorEastAsia" w:hAnsiTheme="minorHAnsi" w:cstheme="minorBidi"/>
          <w:noProof/>
          <w:szCs w:val="22"/>
          <w:lang w:eastAsia="ja-JP"/>
        </w:rPr>
        <w:tab/>
      </w:r>
      <w:r w:rsidRPr="00E32B5D">
        <w:rPr>
          <w:rFonts w:ascii="Times New Roman" w:hAnsi="Times New Roman"/>
          <w:noProof/>
        </w:rPr>
        <w:t>Product Features</w:t>
      </w:r>
      <w:r>
        <w:rPr>
          <w:noProof/>
        </w:rPr>
        <w:tab/>
      </w:r>
      <w:r>
        <w:rPr>
          <w:noProof/>
        </w:rPr>
        <w:fldChar w:fldCharType="begin"/>
      </w:r>
      <w:r>
        <w:rPr>
          <w:noProof/>
        </w:rPr>
        <w:instrText xml:space="preserve"> PAGEREF _Toc65096117 \h </w:instrText>
      </w:r>
      <w:r>
        <w:rPr>
          <w:noProof/>
        </w:rPr>
      </w:r>
      <w:r>
        <w:rPr>
          <w:noProof/>
        </w:rPr>
        <w:fldChar w:fldCharType="separate"/>
      </w:r>
      <w:r>
        <w:rPr>
          <w:noProof/>
        </w:rPr>
        <w:t>2</w:t>
      </w:r>
      <w:r>
        <w:rPr>
          <w:noProof/>
        </w:rPr>
        <w:fldChar w:fldCharType="end"/>
      </w:r>
    </w:p>
    <w:p w14:paraId="3DFE3605" w14:textId="59D1CDBC" w:rsidR="005A12FD" w:rsidRDefault="005A12FD">
      <w:pPr>
        <w:pStyle w:val="TOC2"/>
        <w:tabs>
          <w:tab w:val="left" w:pos="960"/>
        </w:tabs>
        <w:rPr>
          <w:rFonts w:asciiTheme="minorHAnsi" w:eastAsiaTheme="minorEastAsia" w:hAnsiTheme="minorHAnsi" w:cstheme="minorBidi"/>
          <w:noProof/>
          <w:szCs w:val="22"/>
          <w:lang w:eastAsia="ja-JP"/>
        </w:rPr>
      </w:pPr>
      <w:r w:rsidRPr="00E32B5D">
        <w:rPr>
          <w:rFonts w:ascii="Times New Roman" w:hAnsi="Times New Roman"/>
          <w:noProof/>
        </w:rPr>
        <w:t>2.3</w:t>
      </w:r>
      <w:r>
        <w:rPr>
          <w:rFonts w:asciiTheme="minorHAnsi" w:eastAsiaTheme="minorEastAsia" w:hAnsiTheme="minorHAnsi" w:cstheme="minorBidi"/>
          <w:noProof/>
          <w:szCs w:val="22"/>
          <w:lang w:eastAsia="ja-JP"/>
        </w:rPr>
        <w:tab/>
      </w:r>
      <w:r w:rsidRPr="00E32B5D">
        <w:rPr>
          <w:rFonts w:ascii="Times New Roman" w:hAnsi="Times New Roman"/>
          <w:noProof/>
        </w:rPr>
        <w:t>User Classes and Characteristics</w:t>
      </w:r>
      <w:r>
        <w:rPr>
          <w:noProof/>
        </w:rPr>
        <w:tab/>
      </w:r>
      <w:r>
        <w:rPr>
          <w:noProof/>
        </w:rPr>
        <w:fldChar w:fldCharType="begin"/>
      </w:r>
      <w:r>
        <w:rPr>
          <w:noProof/>
        </w:rPr>
        <w:instrText xml:space="preserve"> PAGEREF _Toc65096118 \h </w:instrText>
      </w:r>
      <w:r>
        <w:rPr>
          <w:noProof/>
        </w:rPr>
      </w:r>
      <w:r>
        <w:rPr>
          <w:noProof/>
        </w:rPr>
        <w:fldChar w:fldCharType="separate"/>
      </w:r>
      <w:r>
        <w:rPr>
          <w:noProof/>
        </w:rPr>
        <w:t>2</w:t>
      </w:r>
      <w:r>
        <w:rPr>
          <w:noProof/>
        </w:rPr>
        <w:fldChar w:fldCharType="end"/>
      </w:r>
    </w:p>
    <w:p w14:paraId="5C6B37F4" w14:textId="65659114" w:rsidR="005A12FD" w:rsidRDefault="005A12FD">
      <w:pPr>
        <w:pStyle w:val="TOC2"/>
        <w:tabs>
          <w:tab w:val="left" w:pos="960"/>
        </w:tabs>
        <w:rPr>
          <w:rFonts w:asciiTheme="minorHAnsi" w:eastAsiaTheme="minorEastAsia" w:hAnsiTheme="minorHAnsi" w:cstheme="minorBidi"/>
          <w:noProof/>
          <w:szCs w:val="22"/>
          <w:lang w:eastAsia="ja-JP"/>
        </w:rPr>
      </w:pPr>
      <w:r w:rsidRPr="00E32B5D">
        <w:rPr>
          <w:rFonts w:ascii="Times New Roman" w:hAnsi="Times New Roman"/>
          <w:noProof/>
        </w:rPr>
        <w:t>2.4</w:t>
      </w:r>
      <w:r>
        <w:rPr>
          <w:rFonts w:asciiTheme="minorHAnsi" w:eastAsiaTheme="minorEastAsia" w:hAnsiTheme="minorHAnsi" w:cstheme="minorBidi"/>
          <w:noProof/>
          <w:szCs w:val="22"/>
          <w:lang w:eastAsia="ja-JP"/>
        </w:rPr>
        <w:tab/>
      </w:r>
      <w:r w:rsidRPr="00E32B5D">
        <w:rPr>
          <w:rFonts w:ascii="Times New Roman" w:hAnsi="Times New Roman"/>
          <w:noProof/>
        </w:rPr>
        <w:t>Operating Environment</w:t>
      </w:r>
      <w:r>
        <w:rPr>
          <w:noProof/>
        </w:rPr>
        <w:tab/>
      </w:r>
      <w:r>
        <w:rPr>
          <w:noProof/>
        </w:rPr>
        <w:fldChar w:fldCharType="begin"/>
      </w:r>
      <w:r>
        <w:rPr>
          <w:noProof/>
        </w:rPr>
        <w:instrText xml:space="preserve"> PAGEREF _Toc65096119 \h </w:instrText>
      </w:r>
      <w:r>
        <w:rPr>
          <w:noProof/>
        </w:rPr>
      </w:r>
      <w:r>
        <w:rPr>
          <w:noProof/>
        </w:rPr>
        <w:fldChar w:fldCharType="separate"/>
      </w:r>
      <w:r>
        <w:rPr>
          <w:noProof/>
        </w:rPr>
        <w:t>3</w:t>
      </w:r>
      <w:r>
        <w:rPr>
          <w:noProof/>
        </w:rPr>
        <w:fldChar w:fldCharType="end"/>
      </w:r>
    </w:p>
    <w:p w14:paraId="184E7930" w14:textId="0C131185" w:rsidR="005A12FD" w:rsidRDefault="005A12FD">
      <w:pPr>
        <w:pStyle w:val="TOC2"/>
        <w:tabs>
          <w:tab w:val="left" w:pos="960"/>
        </w:tabs>
        <w:rPr>
          <w:rFonts w:asciiTheme="minorHAnsi" w:eastAsiaTheme="minorEastAsia" w:hAnsiTheme="minorHAnsi" w:cstheme="minorBidi"/>
          <w:noProof/>
          <w:szCs w:val="22"/>
          <w:lang w:eastAsia="ja-JP"/>
        </w:rPr>
      </w:pPr>
      <w:r w:rsidRPr="00E32B5D">
        <w:rPr>
          <w:rFonts w:ascii="Times New Roman" w:hAnsi="Times New Roman"/>
          <w:noProof/>
        </w:rPr>
        <w:t>2.5</w:t>
      </w:r>
      <w:r>
        <w:rPr>
          <w:rFonts w:asciiTheme="minorHAnsi" w:eastAsiaTheme="minorEastAsia" w:hAnsiTheme="minorHAnsi" w:cstheme="minorBidi"/>
          <w:noProof/>
          <w:szCs w:val="22"/>
          <w:lang w:eastAsia="ja-JP"/>
        </w:rPr>
        <w:tab/>
      </w:r>
      <w:r w:rsidRPr="00E32B5D">
        <w:rPr>
          <w:rFonts w:ascii="Times New Roman" w:hAnsi="Times New Roman"/>
          <w:noProof/>
        </w:rPr>
        <w:t>Design and Implementation Constraints</w:t>
      </w:r>
      <w:r>
        <w:rPr>
          <w:noProof/>
        </w:rPr>
        <w:tab/>
      </w:r>
      <w:r>
        <w:rPr>
          <w:noProof/>
        </w:rPr>
        <w:fldChar w:fldCharType="begin"/>
      </w:r>
      <w:r>
        <w:rPr>
          <w:noProof/>
        </w:rPr>
        <w:instrText xml:space="preserve"> PAGEREF _Toc65096120 \h </w:instrText>
      </w:r>
      <w:r>
        <w:rPr>
          <w:noProof/>
        </w:rPr>
      </w:r>
      <w:r>
        <w:rPr>
          <w:noProof/>
        </w:rPr>
        <w:fldChar w:fldCharType="separate"/>
      </w:r>
      <w:r>
        <w:rPr>
          <w:noProof/>
        </w:rPr>
        <w:t>3</w:t>
      </w:r>
      <w:r>
        <w:rPr>
          <w:noProof/>
        </w:rPr>
        <w:fldChar w:fldCharType="end"/>
      </w:r>
    </w:p>
    <w:p w14:paraId="158BEF58" w14:textId="4D155866" w:rsidR="005A12FD" w:rsidRDefault="005A12FD">
      <w:pPr>
        <w:pStyle w:val="TOC2"/>
        <w:tabs>
          <w:tab w:val="left" w:pos="960"/>
        </w:tabs>
        <w:rPr>
          <w:rFonts w:asciiTheme="minorHAnsi" w:eastAsiaTheme="minorEastAsia" w:hAnsiTheme="minorHAnsi" w:cstheme="minorBidi"/>
          <w:noProof/>
          <w:szCs w:val="22"/>
          <w:lang w:eastAsia="ja-JP"/>
        </w:rPr>
      </w:pPr>
      <w:r w:rsidRPr="00E32B5D">
        <w:rPr>
          <w:rFonts w:ascii="Times New Roman" w:hAnsi="Times New Roman"/>
          <w:noProof/>
        </w:rPr>
        <w:t>2.6</w:t>
      </w:r>
      <w:r>
        <w:rPr>
          <w:rFonts w:asciiTheme="minorHAnsi" w:eastAsiaTheme="minorEastAsia" w:hAnsiTheme="minorHAnsi" w:cstheme="minorBidi"/>
          <w:noProof/>
          <w:szCs w:val="22"/>
          <w:lang w:eastAsia="ja-JP"/>
        </w:rPr>
        <w:tab/>
      </w:r>
      <w:r w:rsidRPr="00E32B5D">
        <w:rPr>
          <w:rFonts w:ascii="Times New Roman" w:hAnsi="Times New Roman"/>
          <w:noProof/>
        </w:rPr>
        <w:t>User Documentation</w:t>
      </w:r>
      <w:r>
        <w:rPr>
          <w:noProof/>
        </w:rPr>
        <w:tab/>
      </w:r>
      <w:r>
        <w:rPr>
          <w:noProof/>
        </w:rPr>
        <w:fldChar w:fldCharType="begin"/>
      </w:r>
      <w:r>
        <w:rPr>
          <w:noProof/>
        </w:rPr>
        <w:instrText xml:space="preserve"> PAGEREF _Toc65096121 \h </w:instrText>
      </w:r>
      <w:r>
        <w:rPr>
          <w:noProof/>
        </w:rPr>
      </w:r>
      <w:r>
        <w:rPr>
          <w:noProof/>
        </w:rPr>
        <w:fldChar w:fldCharType="separate"/>
      </w:r>
      <w:r>
        <w:rPr>
          <w:noProof/>
        </w:rPr>
        <w:t>4</w:t>
      </w:r>
      <w:r>
        <w:rPr>
          <w:noProof/>
        </w:rPr>
        <w:fldChar w:fldCharType="end"/>
      </w:r>
    </w:p>
    <w:p w14:paraId="3469D2B2" w14:textId="2A433256" w:rsidR="005A12FD" w:rsidRDefault="005A12FD">
      <w:pPr>
        <w:pStyle w:val="TOC2"/>
        <w:tabs>
          <w:tab w:val="left" w:pos="960"/>
        </w:tabs>
        <w:rPr>
          <w:rFonts w:asciiTheme="minorHAnsi" w:eastAsiaTheme="minorEastAsia" w:hAnsiTheme="minorHAnsi" w:cstheme="minorBidi"/>
          <w:noProof/>
          <w:szCs w:val="22"/>
          <w:lang w:eastAsia="ja-JP"/>
        </w:rPr>
      </w:pPr>
      <w:r w:rsidRPr="00E32B5D">
        <w:rPr>
          <w:rFonts w:ascii="Times New Roman" w:hAnsi="Times New Roman"/>
          <w:noProof/>
        </w:rPr>
        <w:t>2.7</w:t>
      </w:r>
      <w:r>
        <w:rPr>
          <w:rFonts w:asciiTheme="minorHAnsi" w:eastAsiaTheme="minorEastAsia" w:hAnsiTheme="minorHAnsi" w:cstheme="minorBidi"/>
          <w:noProof/>
          <w:szCs w:val="22"/>
          <w:lang w:eastAsia="ja-JP"/>
        </w:rPr>
        <w:tab/>
      </w:r>
      <w:r w:rsidRPr="00E32B5D">
        <w:rPr>
          <w:rFonts w:ascii="Times New Roman" w:hAnsi="Times New Roman"/>
          <w:noProof/>
        </w:rPr>
        <w:t>Assumptions and Dependencies</w:t>
      </w:r>
      <w:r>
        <w:rPr>
          <w:noProof/>
        </w:rPr>
        <w:tab/>
      </w:r>
      <w:r>
        <w:rPr>
          <w:noProof/>
        </w:rPr>
        <w:fldChar w:fldCharType="begin"/>
      </w:r>
      <w:r>
        <w:rPr>
          <w:noProof/>
        </w:rPr>
        <w:instrText xml:space="preserve"> PAGEREF _Toc65096122 \h </w:instrText>
      </w:r>
      <w:r>
        <w:rPr>
          <w:noProof/>
        </w:rPr>
      </w:r>
      <w:r>
        <w:rPr>
          <w:noProof/>
        </w:rPr>
        <w:fldChar w:fldCharType="separate"/>
      </w:r>
      <w:r>
        <w:rPr>
          <w:noProof/>
        </w:rPr>
        <w:t>4</w:t>
      </w:r>
      <w:r>
        <w:rPr>
          <w:noProof/>
        </w:rPr>
        <w:fldChar w:fldCharType="end"/>
      </w:r>
    </w:p>
    <w:p w14:paraId="5AC4B454" w14:textId="13FFE9AC" w:rsidR="005A12FD" w:rsidRDefault="005A12FD">
      <w:pPr>
        <w:pStyle w:val="TOC1"/>
        <w:rPr>
          <w:rFonts w:asciiTheme="minorHAnsi" w:eastAsiaTheme="minorEastAsia" w:hAnsiTheme="minorHAnsi" w:cstheme="minorBidi"/>
          <w:b w:val="0"/>
          <w:sz w:val="22"/>
          <w:szCs w:val="22"/>
          <w:lang w:eastAsia="ja-JP"/>
        </w:rPr>
      </w:pPr>
      <w:r w:rsidRPr="00E32B5D">
        <w:rPr>
          <w:rFonts w:ascii="Times New Roman" w:hAnsi="Times New Roman"/>
        </w:rPr>
        <w:t>3.</w:t>
      </w:r>
      <w:r>
        <w:rPr>
          <w:rFonts w:asciiTheme="minorHAnsi" w:eastAsiaTheme="minorEastAsia" w:hAnsiTheme="minorHAnsi" w:cstheme="minorBidi"/>
          <w:b w:val="0"/>
          <w:sz w:val="22"/>
          <w:szCs w:val="22"/>
          <w:lang w:eastAsia="ja-JP"/>
        </w:rPr>
        <w:tab/>
      </w:r>
      <w:r w:rsidRPr="00E32B5D">
        <w:rPr>
          <w:rFonts w:ascii="Times New Roman" w:hAnsi="Times New Roman"/>
        </w:rPr>
        <w:t>System Features</w:t>
      </w:r>
      <w:r>
        <w:tab/>
      </w:r>
      <w:r>
        <w:fldChar w:fldCharType="begin"/>
      </w:r>
      <w:r>
        <w:instrText xml:space="preserve"> PAGEREF _Toc65096123 \h </w:instrText>
      </w:r>
      <w:r>
        <w:fldChar w:fldCharType="separate"/>
      </w:r>
      <w:r>
        <w:t>4</w:t>
      </w:r>
      <w:r>
        <w:fldChar w:fldCharType="end"/>
      </w:r>
    </w:p>
    <w:p w14:paraId="4746E729" w14:textId="4C08B9FB" w:rsidR="005A12FD" w:rsidRDefault="005A12FD">
      <w:pPr>
        <w:pStyle w:val="TOC2"/>
        <w:tabs>
          <w:tab w:val="left" w:pos="960"/>
        </w:tabs>
        <w:rPr>
          <w:rFonts w:asciiTheme="minorHAnsi" w:eastAsiaTheme="minorEastAsia" w:hAnsiTheme="minorHAnsi" w:cstheme="minorBidi"/>
          <w:noProof/>
          <w:szCs w:val="22"/>
          <w:lang w:eastAsia="ja-JP"/>
        </w:rPr>
      </w:pPr>
      <w:r w:rsidRPr="00E32B5D">
        <w:rPr>
          <w:noProof/>
          <w:color w:val="000000" w:themeColor="text1"/>
        </w:rPr>
        <w:t>3.1</w:t>
      </w:r>
      <w:r>
        <w:rPr>
          <w:rFonts w:asciiTheme="minorHAnsi" w:eastAsiaTheme="minorEastAsia" w:hAnsiTheme="minorHAnsi" w:cstheme="minorBidi"/>
          <w:noProof/>
          <w:szCs w:val="22"/>
          <w:lang w:eastAsia="ja-JP"/>
        </w:rPr>
        <w:tab/>
      </w:r>
      <w:r w:rsidRPr="00E32B5D">
        <w:rPr>
          <w:rFonts w:ascii="Times New Roman" w:hAnsi="Times New Roman"/>
          <w:noProof/>
        </w:rPr>
        <w:t>Remote Code Repository</w:t>
      </w:r>
      <w:r>
        <w:rPr>
          <w:noProof/>
        </w:rPr>
        <w:tab/>
      </w:r>
      <w:r>
        <w:rPr>
          <w:noProof/>
        </w:rPr>
        <w:fldChar w:fldCharType="begin"/>
      </w:r>
      <w:r>
        <w:rPr>
          <w:noProof/>
        </w:rPr>
        <w:instrText xml:space="preserve"> PAGEREF _Toc65096124 \h </w:instrText>
      </w:r>
      <w:r>
        <w:rPr>
          <w:noProof/>
        </w:rPr>
      </w:r>
      <w:r>
        <w:rPr>
          <w:noProof/>
        </w:rPr>
        <w:fldChar w:fldCharType="separate"/>
      </w:r>
      <w:r>
        <w:rPr>
          <w:noProof/>
        </w:rPr>
        <w:t>4</w:t>
      </w:r>
      <w:r>
        <w:rPr>
          <w:noProof/>
        </w:rPr>
        <w:fldChar w:fldCharType="end"/>
      </w:r>
    </w:p>
    <w:p w14:paraId="061EF846" w14:textId="34F6664F" w:rsidR="005A12FD" w:rsidRDefault="005A12FD">
      <w:pPr>
        <w:pStyle w:val="TOC2"/>
        <w:tabs>
          <w:tab w:val="left" w:pos="960"/>
        </w:tabs>
        <w:rPr>
          <w:rFonts w:asciiTheme="minorHAnsi" w:eastAsiaTheme="minorEastAsia" w:hAnsiTheme="minorHAnsi" w:cstheme="minorBidi"/>
          <w:noProof/>
          <w:szCs w:val="22"/>
          <w:lang w:eastAsia="ja-JP"/>
        </w:rPr>
      </w:pPr>
      <w:r w:rsidRPr="00E32B5D">
        <w:rPr>
          <w:noProof/>
          <w:color w:val="000000" w:themeColor="text1"/>
        </w:rPr>
        <w:t>3.2</w:t>
      </w:r>
      <w:r>
        <w:rPr>
          <w:rFonts w:asciiTheme="minorHAnsi" w:eastAsiaTheme="minorEastAsia" w:hAnsiTheme="minorHAnsi" w:cstheme="minorBidi"/>
          <w:noProof/>
          <w:szCs w:val="22"/>
          <w:lang w:eastAsia="ja-JP"/>
        </w:rPr>
        <w:tab/>
      </w:r>
      <w:r w:rsidRPr="00E32B5D">
        <w:rPr>
          <w:rFonts w:ascii="Times New Roman" w:hAnsi="Times New Roman"/>
          <w:noProof/>
        </w:rPr>
        <w:t>Automated Application Build</w:t>
      </w:r>
      <w:r>
        <w:rPr>
          <w:noProof/>
        </w:rPr>
        <w:tab/>
      </w:r>
      <w:r>
        <w:rPr>
          <w:noProof/>
        </w:rPr>
        <w:fldChar w:fldCharType="begin"/>
      </w:r>
      <w:r>
        <w:rPr>
          <w:noProof/>
        </w:rPr>
        <w:instrText xml:space="preserve"> PAGEREF _Toc65096125 \h </w:instrText>
      </w:r>
      <w:r>
        <w:rPr>
          <w:noProof/>
        </w:rPr>
      </w:r>
      <w:r>
        <w:rPr>
          <w:noProof/>
        </w:rPr>
        <w:fldChar w:fldCharType="separate"/>
      </w:r>
      <w:r>
        <w:rPr>
          <w:noProof/>
        </w:rPr>
        <w:t>4</w:t>
      </w:r>
      <w:r>
        <w:rPr>
          <w:noProof/>
        </w:rPr>
        <w:fldChar w:fldCharType="end"/>
      </w:r>
    </w:p>
    <w:p w14:paraId="6D2749E1" w14:textId="55D7E9DA" w:rsidR="005A12FD" w:rsidRDefault="005A12FD">
      <w:pPr>
        <w:pStyle w:val="TOC2"/>
        <w:tabs>
          <w:tab w:val="left" w:pos="960"/>
        </w:tabs>
        <w:rPr>
          <w:rFonts w:asciiTheme="minorHAnsi" w:eastAsiaTheme="minorEastAsia" w:hAnsiTheme="minorHAnsi" w:cstheme="minorBidi"/>
          <w:noProof/>
          <w:szCs w:val="22"/>
          <w:lang w:eastAsia="ja-JP"/>
        </w:rPr>
      </w:pPr>
      <w:r w:rsidRPr="00E32B5D">
        <w:rPr>
          <w:noProof/>
          <w:color w:val="000000" w:themeColor="text1"/>
        </w:rPr>
        <w:t>3.3</w:t>
      </w:r>
      <w:r>
        <w:rPr>
          <w:rFonts w:asciiTheme="minorHAnsi" w:eastAsiaTheme="minorEastAsia" w:hAnsiTheme="minorHAnsi" w:cstheme="minorBidi"/>
          <w:noProof/>
          <w:szCs w:val="22"/>
          <w:lang w:eastAsia="ja-JP"/>
        </w:rPr>
        <w:tab/>
      </w:r>
      <w:r w:rsidRPr="00E32B5D">
        <w:rPr>
          <w:rFonts w:ascii="Times New Roman" w:hAnsi="Times New Roman"/>
          <w:noProof/>
        </w:rPr>
        <w:t>Automated Application Testing</w:t>
      </w:r>
      <w:r>
        <w:rPr>
          <w:noProof/>
        </w:rPr>
        <w:tab/>
      </w:r>
      <w:r>
        <w:rPr>
          <w:noProof/>
        </w:rPr>
        <w:fldChar w:fldCharType="begin"/>
      </w:r>
      <w:r>
        <w:rPr>
          <w:noProof/>
        </w:rPr>
        <w:instrText xml:space="preserve"> PAGEREF _Toc65096126 \h </w:instrText>
      </w:r>
      <w:r>
        <w:rPr>
          <w:noProof/>
        </w:rPr>
      </w:r>
      <w:r>
        <w:rPr>
          <w:noProof/>
        </w:rPr>
        <w:fldChar w:fldCharType="separate"/>
      </w:r>
      <w:r>
        <w:rPr>
          <w:noProof/>
        </w:rPr>
        <w:t>5</w:t>
      </w:r>
      <w:r>
        <w:rPr>
          <w:noProof/>
        </w:rPr>
        <w:fldChar w:fldCharType="end"/>
      </w:r>
    </w:p>
    <w:p w14:paraId="174A1C46" w14:textId="46072875" w:rsidR="005A12FD" w:rsidRDefault="005A12FD">
      <w:pPr>
        <w:pStyle w:val="TOC2"/>
        <w:tabs>
          <w:tab w:val="left" w:pos="960"/>
        </w:tabs>
        <w:rPr>
          <w:rFonts w:asciiTheme="minorHAnsi" w:eastAsiaTheme="minorEastAsia" w:hAnsiTheme="minorHAnsi" w:cstheme="minorBidi"/>
          <w:noProof/>
          <w:szCs w:val="22"/>
          <w:lang w:eastAsia="ja-JP"/>
        </w:rPr>
      </w:pPr>
      <w:r w:rsidRPr="00E32B5D">
        <w:rPr>
          <w:rFonts w:ascii="Times New Roman" w:hAnsi="Times New Roman"/>
          <w:noProof/>
          <w:color w:val="000000" w:themeColor="text1"/>
        </w:rPr>
        <w:t>3.4</w:t>
      </w:r>
      <w:r>
        <w:rPr>
          <w:rFonts w:asciiTheme="minorHAnsi" w:eastAsiaTheme="minorEastAsia" w:hAnsiTheme="minorHAnsi" w:cstheme="minorBidi"/>
          <w:noProof/>
          <w:szCs w:val="22"/>
          <w:lang w:eastAsia="ja-JP"/>
        </w:rPr>
        <w:tab/>
      </w:r>
      <w:r w:rsidRPr="00E32B5D">
        <w:rPr>
          <w:rFonts w:ascii="Times New Roman" w:hAnsi="Times New Roman"/>
          <w:noProof/>
        </w:rPr>
        <w:t>Automated Code Analysis</w:t>
      </w:r>
      <w:r>
        <w:rPr>
          <w:noProof/>
        </w:rPr>
        <w:tab/>
      </w:r>
      <w:r>
        <w:rPr>
          <w:noProof/>
        </w:rPr>
        <w:fldChar w:fldCharType="begin"/>
      </w:r>
      <w:r>
        <w:rPr>
          <w:noProof/>
        </w:rPr>
        <w:instrText xml:space="preserve"> PAGEREF _Toc65096127 \h </w:instrText>
      </w:r>
      <w:r>
        <w:rPr>
          <w:noProof/>
        </w:rPr>
      </w:r>
      <w:r>
        <w:rPr>
          <w:noProof/>
        </w:rPr>
        <w:fldChar w:fldCharType="separate"/>
      </w:r>
      <w:r>
        <w:rPr>
          <w:noProof/>
        </w:rPr>
        <w:t>5</w:t>
      </w:r>
      <w:r>
        <w:rPr>
          <w:noProof/>
        </w:rPr>
        <w:fldChar w:fldCharType="end"/>
      </w:r>
    </w:p>
    <w:p w14:paraId="112B73B0" w14:textId="1E173281" w:rsidR="005A12FD" w:rsidRDefault="005A12FD">
      <w:pPr>
        <w:pStyle w:val="TOC2"/>
        <w:tabs>
          <w:tab w:val="left" w:pos="960"/>
        </w:tabs>
        <w:rPr>
          <w:rFonts w:asciiTheme="minorHAnsi" w:eastAsiaTheme="minorEastAsia" w:hAnsiTheme="minorHAnsi" w:cstheme="minorBidi"/>
          <w:noProof/>
          <w:szCs w:val="22"/>
          <w:lang w:eastAsia="ja-JP"/>
        </w:rPr>
      </w:pPr>
      <w:r w:rsidRPr="00E32B5D">
        <w:rPr>
          <w:noProof/>
          <w:color w:val="000000" w:themeColor="text1"/>
        </w:rPr>
        <w:t>3.5</w:t>
      </w:r>
      <w:r>
        <w:rPr>
          <w:rFonts w:asciiTheme="minorHAnsi" w:eastAsiaTheme="minorEastAsia" w:hAnsiTheme="minorHAnsi" w:cstheme="minorBidi"/>
          <w:noProof/>
          <w:szCs w:val="22"/>
          <w:lang w:eastAsia="ja-JP"/>
        </w:rPr>
        <w:tab/>
      </w:r>
      <w:r w:rsidRPr="00E32B5D">
        <w:rPr>
          <w:rFonts w:ascii="Times New Roman" w:hAnsi="Times New Roman"/>
          <w:noProof/>
        </w:rPr>
        <w:t>Automate Application Deployment</w:t>
      </w:r>
      <w:r>
        <w:rPr>
          <w:noProof/>
        </w:rPr>
        <w:tab/>
      </w:r>
      <w:r>
        <w:rPr>
          <w:noProof/>
        </w:rPr>
        <w:fldChar w:fldCharType="begin"/>
      </w:r>
      <w:r>
        <w:rPr>
          <w:noProof/>
        </w:rPr>
        <w:instrText xml:space="preserve"> PAGEREF _Toc65096128 \h </w:instrText>
      </w:r>
      <w:r>
        <w:rPr>
          <w:noProof/>
        </w:rPr>
      </w:r>
      <w:r>
        <w:rPr>
          <w:noProof/>
        </w:rPr>
        <w:fldChar w:fldCharType="separate"/>
      </w:r>
      <w:r>
        <w:rPr>
          <w:noProof/>
        </w:rPr>
        <w:t>5</w:t>
      </w:r>
      <w:r>
        <w:rPr>
          <w:noProof/>
        </w:rPr>
        <w:fldChar w:fldCharType="end"/>
      </w:r>
    </w:p>
    <w:p w14:paraId="4B01DAA3" w14:textId="0BB199E0" w:rsidR="005A12FD" w:rsidRDefault="005A12FD">
      <w:pPr>
        <w:pStyle w:val="TOC1"/>
        <w:rPr>
          <w:rFonts w:asciiTheme="minorHAnsi" w:eastAsiaTheme="minorEastAsia" w:hAnsiTheme="minorHAnsi" w:cstheme="minorBidi"/>
          <w:b w:val="0"/>
          <w:sz w:val="22"/>
          <w:szCs w:val="22"/>
          <w:lang w:eastAsia="ja-JP"/>
        </w:rPr>
      </w:pPr>
      <w:r w:rsidRPr="00E32B5D">
        <w:rPr>
          <w:rFonts w:ascii="Times New Roman" w:hAnsi="Times New Roman"/>
        </w:rPr>
        <w:t>4.</w:t>
      </w:r>
      <w:r>
        <w:rPr>
          <w:rFonts w:asciiTheme="minorHAnsi" w:eastAsiaTheme="minorEastAsia" w:hAnsiTheme="minorHAnsi" w:cstheme="minorBidi"/>
          <w:b w:val="0"/>
          <w:sz w:val="22"/>
          <w:szCs w:val="22"/>
          <w:lang w:eastAsia="ja-JP"/>
        </w:rPr>
        <w:tab/>
      </w:r>
      <w:r w:rsidRPr="00E32B5D">
        <w:rPr>
          <w:rFonts w:ascii="Times New Roman" w:hAnsi="Times New Roman"/>
        </w:rPr>
        <w:t>External Interface Requirements</w:t>
      </w:r>
      <w:r>
        <w:tab/>
      </w:r>
      <w:r>
        <w:fldChar w:fldCharType="begin"/>
      </w:r>
      <w:r>
        <w:instrText xml:space="preserve"> PAGEREF _Toc65096129 \h </w:instrText>
      </w:r>
      <w:r>
        <w:fldChar w:fldCharType="separate"/>
      </w:r>
      <w:r>
        <w:t>5</w:t>
      </w:r>
      <w:r>
        <w:fldChar w:fldCharType="end"/>
      </w:r>
    </w:p>
    <w:p w14:paraId="212D85CB" w14:textId="666897DC" w:rsidR="005A12FD" w:rsidRDefault="005A12FD">
      <w:pPr>
        <w:pStyle w:val="TOC2"/>
        <w:tabs>
          <w:tab w:val="left" w:pos="960"/>
        </w:tabs>
        <w:rPr>
          <w:rFonts w:asciiTheme="minorHAnsi" w:eastAsiaTheme="minorEastAsia" w:hAnsiTheme="minorHAnsi" w:cstheme="minorBidi"/>
          <w:noProof/>
          <w:szCs w:val="22"/>
          <w:lang w:eastAsia="ja-JP"/>
        </w:rPr>
      </w:pPr>
      <w:r w:rsidRPr="00E32B5D">
        <w:rPr>
          <w:rFonts w:ascii="Times New Roman" w:hAnsi="Times New Roman"/>
          <w:noProof/>
        </w:rPr>
        <w:t>4.1</w:t>
      </w:r>
      <w:r>
        <w:rPr>
          <w:rFonts w:asciiTheme="minorHAnsi" w:eastAsiaTheme="minorEastAsia" w:hAnsiTheme="minorHAnsi" w:cstheme="minorBidi"/>
          <w:noProof/>
          <w:szCs w:val="22"/>
          <w:lang w:eastAsia="ja-JP"/>
        </w:rPr>
        <w:tab/>
      </w:r>
      <w:r w:rsidRPr="00E32B5D">
        <w:rPr>
          <w:rFonts w:ascii="Times New Roman" w:hAnsi="Times New Roman"/>
          <w:noProof/>
        </w:rPr>
        <w:t>User Interfaces Overview</w:t>
      </w:r>
      <w:r>
        <w:rPr>
          <w:noProof/>
        </w:rPr>
        <w:tab/>
      </w:r>
      <w:r>
        <w:rPr>
          <w:noProof/>
        </w:rPr>
        <w:fldChar w:fldCharType="begin"/>
      </w:r>
      <w:r>
        <w:rPr>
          <w:noProof/>
        </w:rPr>
        <w:instrText xml:space="preserve"> PAGEREF _Toc65096130 \h </w:instrText>
      </w:r>
      <w:r>
        <w:rPr>
          <w:noProof/>
        </w:rPr>
      </w:r>
      <w:r>
        <w:rPr>
          <w:noProof/>
        </w:rPr>
        <w:fldChar w:fldCharType="separate"/>
      </w:r>
      <w:r>
        <w:rPr>
          <w:noProof/>
        </w:rPr>
        <w:t>5</w:t>
      </w:r>
      <w:r>
        <w:rPr>
          <w:noProof/>
        </w:rPr>
        <w:fldChar w:fldCharType="end"/>
      </w:r>
    </w:p>
    <w:p w14:paraId="6A7289C5" w14:textId="1609DC17" w:rsidR="005A12FD" w:rsidRDefault="005A12FD">
      <w:pPr>
        <w:pStyle w:val="TOC2"/>
        <w:tabs>
          <w:tab w:val="left" w:pos="960"/>
        </w:tabs>
        <w:rPr>
          <w:rFonts w:asciiTheme="minorHAnsi" w:eastAsiaTheme="minorEastAsia" w:hAnsiTheme="minorHAnsi" w:cstheme="minorBidi"/>
          <w:noProof/>
          <w:szCs w:val="22"/>
          <w:lang w:eastAsia="ja-JP"/>
        </w:rPr>
      </w:pPr>
      <w:r w:rsidRPr="00E32B5D">
        <w:rPr>
          <w:rFonts w:ascii="Times New Roman" w:hAnsi="Times New Roman"/>
          <w:noProof/>
        </w:rPr>
        <w:t>4.2</w:t>
      </w:r>
      <w:r>
        <w:rPr>
          <w:rFonts w:asciiTheme="minorHAnsi" w:eastAsiaTheme="minorEastAsia" w:hAnsiTheme="minorHAnsi" w:cstheme="minorBidi"/>
          <w:noProof/>
          <w:szCs w:val="22"/>
          <w:lang w:eastAsia="ja-JP"/>
        </w:rPr>
        <w:tab/>
      </w:r>
      <w:r w:rsidRPr="00E32B5D">
        <w:rPr>
          <w:rFonts w:ascii="Times New Roman" w:hAnsi="Times New Roman"/>
          <w:noProof/>
        </w:rPr>
        <w:t>Hardware Interfaces</w:t>
      </w:r>
      <w:r>
        <w:rPr>
          <w:noProof/>
        </w:rPr>
        <w:tab/>
      </w:r>
      <w:r>
        <w:rPr>
          <w:noProof/>
        </w:rPr>
        <w:fldChar w:fldCharType="begin"/>
      </w:r>
      <w:r>
        <w:rPr>
          <w:noProof/>
        </w:rPr>
        <w:instrText xml:space="preserve"> PAGEREF _Toc65096131 \h </w:instrText>
      </w:r>
      <w:r>
        <w:rPr>
          <w:noProof/>
        </w:rPr>
      </w:r>
      <w:r>
        <w:rPr>
          <w:noProof/>
        </w:rPr>
        <w:fldChar w:fldCharType="separate"/>
      </w:r>
      <w:r>
        <w:rPr>
          <w:noProof/>
        </w:rPr>
        <w:t>5</w:t>
      </w:r>
      <w:r>
        <w:rPr>
          <w:noProof/>
        </w:rPr>
        <w:fldChar w:fldCharType="end"/>
      </w:r>
    </w:p>
    <w:p w14:paraId="471C4047" w14:textId="75A8D88A" w:rsidR="005A12FD" w:rsidRDefault="005A12FD">
      <w:pPr>
        <w:pStyle w:val="TOC2"/>
        <w:tabs>
          <w:tab w:val="left" w:pos="960"/>
        </w:tabs>
        <w:rPr>
          <w:rFonts w:asciiTheme="minorHAnsi" w:eastAsiaTheme="minorEastAsia" w:hAnsiTheme="minorHAnsi" w:cstheme="minorBidi"/>
          <w:noProof/>
          <w:szCs w:val="22"/>
          <w:lang w:eastAsia="ja-JP"/>
        </w:rPr>
      </w:pPr>
      <w:r w:rsidRPr="00E32B5D">
        <w:rPr>
          <w:rFonts w:ascii="Times New Roman" w:hAnsi="Times New Roman"/>
          <w:noProof/>
        </w:rPr>
        <w:t>4.3</w:t>
      </w:r>
      <w:r>
        <w:rPr>
          <w:rFonts w:asciiTheme="minorHAnsi" w:eastAsiaTheme="minorEastAsia" w:hAnsiTheme="minorHAnsi" w:cstheme="minorBidi"/>
          <w:noProof/>
          <w:szCs w:val="22"/>
          <w:lang w:eastAsia="ja-JP"/>
        </w:rPr>
        <w:tab/>
      </w:r>
      <w:r w:rsidRPr="00E32B5D">
        <w:rPr>
          <w:rFonts w:ascii="Times New Roman" w:hAnsi="Times New Roman"/>
          <w:noProof/>
        </w:rPr>
        <w:t>Software Interfaces</w:t>
      </w:r>
      <w:r>
        <w:rPr>
          <w:noProof/>
        </w:rPr>
        <w:tab/>
      </w:r>
      <w:r>
        <w:rPr>
          <w:noProof/>
        </w:rPr>
        <w:fldChar w:fldCharType="begin"/>
      </w:r>
      <w:r>
        <w:rPr>
          <w:noProof/>
        </w:rPr>
        <w:instrText xml:space="preserve"> PAGEREF _Toc65096132 \h </w:instrText>
      </w:r>
      <w:r>
        <w:rPr>
          <w:noProof/>
        </w:rPr>
      </w:r>
      <w:r>
        <w:rPr>
          <w:noProof/>
        </w:rPr>
        <w:fldChar w:fldCharType="separate"/>
      </w:r>
      <w:r>
        <w:rPr>
          <w:noProof/>
        </w:rPr>
        <w:t>5</w:t>
      </w:r>
      <w:r>
        <w:rPr>
          <w:noProof/>
        </w:rPr>
        <w:fldChar w:fldCharType="end"/>
      </w:r>
    </w:p>
    <w:p w14:paraId="21DACB59" w14:textId="28178B52" w:rsidR="005A12FD" w:rsidRDefault="005A12FD">
      <w:pPr>
        <w:pStyle w:val="TOC1"/>
        <w:rPr>
          <w:rFonts w:asciiTheme="minorHAnsi" w:eastAsiaTheme="minorEastAsia" w:hAnsiTheme="minorHAnsi" w:cstheme="minorBidi"/>
          <w:b w:val="0"/>
          <w:sz w:val="22"/>
          <w:szCs w:val="22"/>
          <w:lang w:eastAsia="ja-JP"/>
        </w:rPr>
      </w:pPr>
      <w:r w:rsidRPr="00E32B5D">
        <w:rPr>
          <w:rFonts w:ascii="Times New Roman" w:hAnsi="Times New Roman"/>
        </w:rPr>
        <w:t>5.</w:t>
      </w:r>
      <w:r>
        <w:rPr>
          <w:rFonts w:asciiTheme="minorHAnsi" w:eastAsiaTheme="minorEastAsia" w:hAnsiTheme="minorHAnsi" w:cstheme="minorBidi"/>
          <w:b w:val="0"/>
          <w:sz w:val="22"/>
          <w:szCs w:val="22"/>
          <w:lang w:eastAsia="ja-JP"/>
        </w:rPr>
        <w:tab/>
      </w:r>
      <w:r w:rsidRPr="00E32B5D">
        <w:rPr>
          <w:rFonts w:ascii="Times New Roman" w:hAnsi="Times New Roman"/>
        </w:rPr>
        <w:t>System Features/Modules</w:t>
      </w:r>
      <w:r>
        <w:tab/>
      </w:r>
      <w:r>
        <w:fldChar w:fldCharType="begin"/>
      </w:r>
      <w:r>
        <w:instrText xml:space="preserve"> PAGEREF _Toc65096133 \h </w:instrText>
      </w:r>
      <w:r>
        <w:fldChar w:fldCharType="separate"/>
      </w:r>
      <w:r>
        <w:t>6</w:t>
      </w:r>
      <w:r>
        <w:fldChar w:fldCharType="end"/>
      </w:r>
    </w:p>
    <w:p w14:paraId="61B7C9DB" w14:textId="26313890" w:rsidR="005A12FD" w:rsidRDefault="005A12FD">
      <w:pPr>
        <w:pStyle w:val="TOC2"/>
        <w:tabs>
          <w:tab w:val="left" w:pos="960"/>
        </w:tabs>
        <w:rPr>
          <w:rFonts w:asciiTheme="minorHAnsi" w:eastAsiaTheme="minorEastAsia" w:hAnsiTheme="minorHAnsi" w:cstheme="minorBidi"/>
          <w:noProof/>
          <w:szCs w:val="22"/>
          <w:lang w:eastAsia="ja-JP"/>
        </w:rPr>
      </w:pPr>
      <w:r w:rsidRPr="00E32B5D">
        <w:rPr>
          <w:rFonts w:ascii="Times New Roman" w:hAnsi="Times New Roman"/>
          <w:noProof/>
          <w:color w:val="000000" w:themeColor="text1"/>
        </w:rPr>
        <w:t>5.1</w:t>
      </w:r>
      <w:r>
        <w:rPr>
          <w:rFonts w:asciiTheme="minorHAnsi" w:eastAsiaTheme="minorEastAsia" w:hAnsiTheme="minorHAnsi" w:cstheme="minorBidi"/>
          <w:noProof/>
          <w:szCs w:val="22"/>
          <w:lang w:eastAsia="ja-JP"/>
        </w:rPr>
        <w:tab/>
      </w:r>
      <w:r w:rsidRPr="00E32B5D">
        <w:rPr>
          <w:rFonts w:ascii="Times New Roman" w:hAnsi="Times New Roman"/>
          <w:noProof/>
        </w:rPr>
        <w:t>Remote Code Repository</w:t>
      </w:r>
      <w:r>
        <w:rPr>
          <w:noProof/>
        </w:rPr>
        <w:tab/>
      </w:r>
      <w:r>
        <w:rPr>
          <w:noProof/>
        </w:rPr>
        <w:fldChar w:fldCharType="begin"/>
      </w:r>
      <w:r>
        <w:rPr>
          <w:noProof/>
        </w:rPr>
        <w:instrText xml:space="preserve"> PAGEREF _Toc65096134 \h </w:instrText>
      </w:r>
      <w:r>
        <w:rPr>
          <w:noProof/>
        </w:rPr>
      </w:r>
      <w:r>
        <w:rPr>
          <w:noProof/>
        </w:rPr>
        <w:fldChar w:fldCharType="separate"/>
      </w:r>
      <w:r>
        <w:rPr>
          <w:noProof/>
        </w:rPr>
        <w:t>6</w:t>
      </w:r>
      <w:r>
        <w:rPr>
          <w:noProof/>
        </w:rPr>
        <w:fldChar w:fldCharType="end"/>
      </w:r>
    </w:p>
    <w:p w14:paraId="62C7BD0F" w14:textId="2EEA2EDA" w:rsidR="005A12FD" w:rsidRDefault="005A12FD">
      <w:pPr>
        <w:pStyle w:val="TOC2"/>
        <w:tabs>
          <w:tab w:val="left" w:pos="960"/>
        </w:tabs>
        <w:rPr>
          <w:rFonts w:asciiTheme="minorHAnsi" w:eastAsiaTheme="minorEastAsia" w:hAnsiTheme="minorHAnsi" w:cstheme="minorBidi"/>
          <w:noProof/>
          <w:szCs w:val="22"/>
          <w:lang w:eastAsia="ja-JP"/>
        </w:rPr>
      </w:pPr>
      <w:r w:rsidRPr="00E32B5D">
        <w:rPr>
          <w:rFonts w:ascii="Times New Roman" w:hAnsi="Times New Roman"/>
          <w:noProof/>
          <w:color w:val="000000" w:themeColor="text1"/>
        </w:rPr>
        <w:t>5.2</w:t>
      </w:r>
      <w:r>
        <w:rPr>
          <w:rFonts w:asciiTheme="minorHAnsi" w:eastAsiaTheme="minorEastAsia" w:hAnsiTheme="minorHAnsi" w:cstheme="minorBidi"/>
          <w:noProof/>
          <w:szCs w:val="22"/>
          <w:lang w:eastAsia="ja-JP"/>
        </w:rPr>
        <w:tab/>
      </w:r>
      <w:r w:rsidRPr="00E32B5D">
        <w:rPr>
          <w:rFonts w:ascii="Times New Roman" w:hAnsi="Times New Roman"/>
          <w:noProof/>
        </w:rPr>
        <w:t>Automated Application Build</w:t>
      </w:r>
      <w:r>
        <w:rPr>
          <w:noProof/>
        </w:rPr>
        <w:tab/>
      </w:r>
      <w:r>
        <w:rPr>
          <w:noProof/>
        </w:rPr>
        <w:fldChar w:fldCharType="begin"/>
      </w:r>
      <w:r>
        <w:rPr>
          <w:noProof/>
        </w:rPr>
        <w:instrText xml:space="preserve"> PAGEREF _Toc65096135 \h </w:instrText>
      </w:r>
      <w:r>
        <w:rPr>
          <w:noProof/>
        </w:rPr>
      </w:r>
      <w:r>
        <w:rPr>
          <w:noProof/>
        </w:rPr>
        <w:fldChar w:fldCharType="separate"/>
      </w:r>
      <w:r>
        <w:rPr>
          <w:noProof/>
        </w:rPr>
        <w:t>6</w:t>
      </w:r>
      <w:r>
        <w:rPr>
          <w:noProof/>
        </w:rPr>
        <w:fldChar w:fldCharType="end"/>
      </w:r>
    </w:p>
    <w:p w14:paraId="23ACD4DF" w14:textId="65CD82AE" w:rsidR="005A12FD" w:rsidRDefault="005A12FD">
      <w:pPr>
        <w:pStyle w:val="TOC2"/>
        <w:tabs>
          <w:tab w:val="left" w:pos="960"/>
        </w:tabs>
        <w:rPr>
          <w:rFonts w:asciiTheme="minorHAnsi" w:eastAsiaTheme="minorEastAsia" w:hAnsiTheme="minorHAnsi" w:cstheme="minorBidi"/>
          <w:noProof/>
          <w:szCs w:val="22"/>
          <w:lang w:eastAsia="ja-JP"/>
        </w:rPr>
      </w:pPr>
      <w:r w:rsidRPr="00E32B5D">
        <w:rPr>
          <w:rFonts w:ascii="Times New Roman" w:hAnsi="Times New Roman"/>
          <w:bCs/>
          <w:noProof/>
          <w:color w:val="000000" w:themeColor="text1"/>
        </w:rPr>
        <w:t>5.3</w:t>
      </w:r>
      <w:r>
        <w:rPr>
          <w:rFonts w:asciiTheme="minorHAnsi" w:eastAsiaTheme="minorEastAsia" w:hAnsiTheme="minorHAnsi" w:cstheme="minorBidi"/>
          <w:noProof/>
          <w:szCs w:val="22"/>
          <w:lang w:eastAsia="ja-JP"/>
        </w:rPr>
        <w:tab/>
      </w:r>
      <w:r w:rsidRPr="00E32B5D">
        <w:rPr>
          <w:rFonts w:ascii="Times New Roman" w:hAnsi="Times New Roman"/>
          <w:bCs/>
          <w:noProof/>
        </w:rPr>
        <w:t>Automated Application Testing</w:t>
      </w:r>
      <w:r>
        <w:rPr>
          <w:noProof/>
        </w:rPr>
        <w:tab/>
      </w:r>
      <w:r>
        <w:rPr>
          <w:noProof/>
        </w:rPr>
        <w:fldChar w:fldCharType="begin"/>
      </w:r>
      <w:r>
        <w:rPr>
          <w:noProof/>
        </w:rPr>
        <w:instrText xml:space="preserve"> PAGEREF _Toc65096136 \h </w:instrText>
      </w:r>
      <w:r>
        <w:rPr>
          <w:noProof/>
        </w:rPr>
      </w:r>
      <w:r>
        <w:rPr>
          <w:noProof/>
        </w:rPr>
        <w:fldChar w:fldCharType="separate"/>
      </w:r>
      <w:r>
        <w:rPr>
          <w:noProof/>
        </w:rPr>
        <w:t>7</w:t>
      </w:r>
      <w:r>
        <w:rPr>
          <w:noProof/>
        </w:rPr>
        <w:fldChar w:fldCharType="end"/>
      </w:r>
    </w:p>
    <w:p w14:paraId="386F427C" w14:textId="1678DBCD" w:rsidR="005A12FD" w:rsidRDefault="005A12FD">
      <w:pPr>
        <w:pStyle w:val="TOC2"/>
        <w:tabs>
          <w:tab w:val="left" w:pos="960"/>
        </w:tabs>
        <w:rPr>
          <w:rFonts w:asciiTheme="minorHAnsi" w:eastAsiaTheme="minorEastAsia" w:hAnsiTheme="minorHAnsi" w:cstheme="minorBidi"/>
          <w:noProof/>
          <w:szCs w:val="22"/>
          <w:lang w:eastAsia="ja-JP"/>
        </w:rPr>
      </w:pPr>
      <w:r w:rsidRPr="00E32B5D">
        <w:rPr>
          <w:rFonts w:ascii="Times New Roman" w:hAnsi="Times New Roman"/>
          <w:noProof/>
          <w:color w:val="000000" w:themeColor="text1"/>
        </w:rPr>
        <w:t>5.4</w:t>
      </w:r>
      <w:r>
        <w:rPr>
          <w:rFonts w:asciiTheme="minorHAnsi" w:eastAsiaTheme="minorEastAsia" w:hAnsiTheme="minorHAnsi" w:cstheme="minorBidi"/>
          <w:noProof/>
          <w:szCs w:val="22"/>
          <w:lang w:eastAsia="ja-JP"/>
        </w:rPr>
        <w:tab/>
      </w:r>
      <w:r w:rsidRPr="00E32B5D">
        <w:rPr>
          <w:rFonts w:ascii="Times New Roman" w:hAnsi="Times New Roman"/>
          <w:noProof/>
        </w:rPr>
        <w:t>Automated Code Analysis</w:t>
      </w:r>
      <w:r>
        <w:rPr>
          <w:noProof/>
        </w:rPr>
        <w:tab/>
      </w:r>
      <w:r>
        <w:rPr>
          <w:noProof/>
        </w:rPr>
        <w:fldChar w:fldCharType="begin"/>
      </w:r>
      <w:r>
        <w:rPr>
          <w:noProof/>
        </w:rPr>
        <w:instrText xml:space="preserve"> PAGEREF _Toc65096137 \h </w:instrText>
      </w:r>
      <w:r>
        <w:rPr>
          <w:noProof/>
        </w:rPr>
      </w:r>
      <w:r>
        <w:rPr>
          <w:noProof/>
        </w:rPr>
        <w:fldChar w:fldCharType="separate"/>
      </w:r>
      <w:r>
        <w:rPr>
          <w:noProof/>
        </w:rPr>
        <w:t>7</w:t>
      </w:r>
      <w:r>
        <w:rPr>
          <w:noProof/>
        </w:rPr>
        <w:fldChar w:fldCharType="end"/>
      </w:r>
    </w:p>
    <w:p w14:paraId="1F564FDD" w14:textId="6739C722" w:rsidR="005A12FD" w:rsidRDefault="005A12FD">
      <w:pPr>
        <w:pStyle w:val="TOC2"/>
        <w:tabs>
          <w:tab w:val="left" w:pos="960"/>
        </w:tabs>
        <w:rPr>
          <w:rFonts w:asciiTheme="minorHAnsi" w:eastAsiaTheme="minorEastAsia" w:hAnsiTheme="minorHAnsi" w:cstheme="minorBidi"/>
          <w:noProof/>
          <w:szCs w:val="22"/>
          <w:lang w:eastAsia="ja-JP"/>
        </w:rPr>
      </w:pPr>
      <w:r w:rsidRPr="00E32B5D">
        <w:rPr>
          <w:rFonts w:ascii="Times New Roman" w:hAnsi="Times New Roman"/>
          <w:noProof/>
          <w:color w:val="000000" w:themeColor="text1"/>
        </w:rPr>
        <w:t>5.5</w:t>
      </w:r>
      <w:r>
        <w:rPr>
          <w:rFonts w:asciiTheme="minorHAnsi" w:eastAsiaTheme="minorEastAsia" w:hAnsiTheme="minorHAnsi" w:cstheme="minorBidi"/>
          <w:noProof/>
          <w:szCs w:val="22"/>
          <w:lang w:eastAsia="ja-JP"/>
        </w:rPr>
        <w:tab/>
      </w:r>
      <w:r w:rsidRPr="00E32B5D">
        <w:rPr>
          <w:rFonts w:ascii="Times New Roman" w:hAnsi="Times New Roman"/>
          <w:noProof/>
        </w:rPr>
        <w:t>Automated Application Deployment</w:t>
      </w:r>
      <w:r>
        <w:rPr>
          <w:noProof/>
        </w:rPr>
        <w:tab/>
      </w:r>
      <w:r>
        <w:rPr>
          <w:noProof/>
        </w:rPr>
        <w:fldChar w:fldCharType="begin"/>
      </w:r>
      <w:r>
        <w:rPr>
          <w:noProof/>
        </w:rPr>
        <w:instrText xml:space="preserve"> PAGEREF _Toc65096138 \h </w:instrText>
      </w:r>
      <w:r>
        <w:rPr>
          <w:noProof/>
        </w:rPr>
      </w:r>
      <w:r>
        <w:rPr>
          <w:noProof/>
        </w:rPr>
        <w:fldChar w:fldCharType="separate"/>
      </w:r>
      <w:r>
        <w:rPr>
          <w:noProof/>
        </w:rPr>
        <w:t>8</w:t>
      </w:r>
      <w:r>
        <w:rPr>
          <w:noProof/>
        </w:rPr>
        <w:fldChar w:fldCharType="end"/>
      </w:r>
    </w:p>
    <w:p w14:paraId="4D428955" w14:textId="1A5464AA" w:rsidR="005A12FD" w:rsidRDefault="005A12FD">
      <w:pPr>
        <w:pStyle w:val="TOC2"/>
        <w:tabs>
          <w:tab w:val="left" w:pos="960"/>
        </w:tabs>
        <w:rPr>
          <w:rFonts w:asciiTheme="minorHAnsi" w:eastAsiaTheme="minorEastAsia" w:hAnsiTheme="minorHAnsi" w:cstheme="minorBidi"/>
          <w:noProof/>
          <w:szCs w:val="22"/>
          <w:lang w:eastAsia="ja-JP"/>
        </w:rPr>
      </w:pPr>
      <w:r w:rsidRPr="00E32B5D">
        <w:rPr>
          <w:rFonts w:ascii="Times New Roman" w:hAnsi="Times New Roman"/>
          <w:noProof/>
          <w:color w:val="000000" w:themeColor="text1"/>
        </w:rPr>
        <w:t>5.6</w:t>
      </w:r>
      <w:r>
        <w:rPr>
          <w:rFonts w:asciiTheme="minorHAnsi" w:eastAsiaTheme="minorEastAsia" w:hAnsiTheme="minorHAnsi" w:cstheme="minorBidi"/>
          <w:noProof/>
          <w:szCs w:val="22"/>
          <w:lang w:eastAsia="ja-JP"/>
        </w:rPr>
        <w:tab/>
      </w:r>
      <w:r w:rsidRPr="00E32B5D">
        <w:rPr>
          <w:rFonts w:ascii="Times New Roman" w:hAnsi="Times New Roman"/>
          <w:noProof/>
        </w:rPr>
        <w:t>Expansion of ADF Framework</w:t>
      </w:r>
      <w:r>
        <w:rPr>
          <w:noProof/>
        </w:rPr>
        <w:tab/>
      </w:r>
      <w:r>
        <w:rPr>
          <w:noProof/>
        </w:rPr>
        <w:fldChar w:fldCharType="begin"/>
      </w:r>
      <w:r>
        <w:rPr>
          <w:noProof/>
        </w:rPr>
        <w:instrText xml:space="preserve"> PAGEREF _Toc65096139 \h </w:instrText>
      </w:r>
      <w:r>
        <w:rPr>
          <w:noProof/>
        </w:rPr>
      </w:r>
      <w:r>
        <w:rPr>
          <w:noProof/>
        </w:rPr>
        <w:fldChar w:fldCharType="separate"/>
      </w:r>
      <w:r>
        <w:rPr>
          <w:noProof/>
        </w:rPr>
        <w:t>8</w:t>
      </w:r>
      <w:r>
        <w:rPr>
          <w:noProof/>
        </w:rPr>
        <w:fldChar w:fldCharType="end"/>
      </w:r>
    </w:p>
    <w:p w14:paraId="02EB378F" w14:textId="58EF3C73" w:rsidR="0050644D" w:rsidRDefault="0019333A" w:rsidP="00443F22">
      <w:pPr>
        <w:spacing w:line="240" w:lineRule="auto"/>
        <w:rPr>
          <w:rFonts w:ascii="Times New Roman" w:hAnsi="Times New Roman"/>
          <w:noProof/>
        </w:rPr>
      </w:pPr>
      <w:r>
        <w:rPr>
          <w:rFonts w:ascii="Times New Roman" w:hAnsi="Times New Roman"/>
          <w:noProof/>
        </w:rPr>
        <w:fldChar w:fldCharType="end"/>
      </w:r>
    </w:p>
    <w:p w14:paraId="6CEEEC54" w14:textId="77777777" w:rsidR="0050644D" w:rsidRDefault="0050644D">
      <w:pPr>
        <w:spacing w:line="240" w:lineRule="auto"/>
        <w:rPr>
          <w:rFonts w:ascii="Times New Roman" w:hAnsi="Times New Roman"/>
          <w:noProof/>
        </w:rPr>
      </w:pPr>
      <w:r>
        <w:rPr>
          <w:rFonts w:ascii="Times New Roman" w:hAnsi="Times New Roman"/>
          <w:noProof/>
        </w:rPr>
        <w:br w:type="page"/>
      </w:r>
    </w:p>
    <w:p w14:paraId="052E368C" w14:textId="77777777" w:rsidR="00443F22" w:rsidRPr="00BD5924" w:rsidRDefault="00443F22" w:rsidP="00443F22">
      <w:pPr>
        <w:spacing w:line="240" w:lineRule="auto"/>
        <w:rPr>
          <w:rFonts w:ascii="Times New Roman" w:hAnsi="Times New Roman"/>
          <w:b/>
          <w:noProof/>
        </w:rPr>
      </w:pPr>
    </w:p>
    <w:p w14:paraId="4B08E8BD" w14:textId="77777777" w:rsidR="00443F22" w:rsidRPr="00BD5924" w:rsidRDefault="00443F22" w:rsidP="00443F22">
      <w:pPr>
        <w:pStyle w:val="TOCEntry"/>
        <w:spacing w:line="240" w:lineRule="auto"/>
        <w:rPr>
          <w:rFonts w:ascii="Times New Roman" w:hAnsi="Times New Roman"/>
        </w:rPr>
      </w:pPr>
      <w:bookmarkStart w:id="7" w:name="_Toc63163611"/>
      <w:bookmarkStart w:id="8" w:name="_Toc65096109"/>
      <w:r w:rsidRPr="00BD5924">
        <w:rPr>
          <w:rFonts w:ascii="Times New Roman" w:hAnsi="Times New Roman"/>
        </w:rPr>
        <w:t>Revision History</w:t>
      </w:r>
      <w:bookmarkEnd w:id="7"/>
      <w:bookmarkEnd w:id="8"/>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5"/>
        <w:gridCol w:w="1515"/>
        <w:gridCol w:w="4954"/>
        <w:gridCol w:w="1584"/>
      </w:tblGrid>
      <w:tr w:rsidR="00443F22" w:rsidRPr="00BD5924" w14:paraId="5FD02133" w14:textId="77777777" w:rsidTr="09CB27FC">
        <w:tc>
          <w:tcPr>
            <w:tcW w:w="1815" w:type="dxa"/>
            <w:tcBorders>
              <w:top w:val="single" w:sz="12" w:space="0" w:color="auto"/>
              <w:bottom w:val="double" w:sz="12" w:space="0" w:color="auto"/>
            </w:tcBorders>
          </w:tcPr>
          <w:p w14:paraId="0D909AED" w14:textId="77777777" w:rsidR="00443F22" w:rsidRPr="00BD5924" w:rsidRDefault="00443F22" w:rsidP="00443F22">
            <w:pPr>
              <w:spacing w:before="40" w:after="40" w:line="240" w:lineRule="auto"/>
              <w:rPr>
                <w:rFonts w:ascii="Times New Roman" w:hAnsi="Times New Roman"/>
                <w:b/>
              </w:rPr>
            </w:pPr>
            <w:r w:rsidRPr="00BD5924">
              <w:rPr>
                <w:rFonts w:ascii="Times New Roman" w:hAnsi="Times New Roman"/>
                <w:b/>
              </w:rPr>
              <w:t>Name</w:t>
            </w:r>
          </w:p>
        </w:tc>
        <w:tc>
          <w:tcPr>
            <w:tcW w:w="1515" w:type="dxa"/>
            <w:tcBorders>
              <w:top w:val="single" w:sz="12" w:space="0" w:color="auto"/>
              <w:bottom w:val="double" w:sz="12" w:space="0" w:color="auto"/>
            </w:tcBorders>
          </w:tcPr>
          <w:p w14:paraId="491072FA" w14:textId="77777777" w:rsidR="00443F22" w:rsidRPr="00BD5924" w:rsidRDefault="00443F22" w:rsidP="00443F22">
            <w:pPr>
              <w:spacing w:before="40" w:after="40" w:line="240" w:lineRule="auto"/>
              <w:rPr>
                <w:rFonts w:ascii="Times New Roman" w:hAnsi="Times New Roman"/>
                <w:b/>
              </w:rPr>
            </w:pPr>
            <w:r w:rsidRPr="00BD5924">
              <w:rPr>
                <w:rFonts w:ascii="Times New Roman" w:hAnsi="Times New Roman"/>
                <w:b/>
              </w:rPr>
              <w:t>Date</w:t>
            </w:r>
          </w:p>
        </w:tc>
        <w:tc>
          <w:tcPr>
            <w:tcW w:w="4954" w:type="dxa"/>
            <w:tcBorders>
              <w:top w:val="single" w:sz="12" w:space="0" w:color="auto"/>
              <w:bottom w:val="double" w:sz="12" w:space="0" w:color="auto"/>
            </w:tcBorders>
          </w:tcPr>
          <w:p w14:paraId="32BB3224" w14:textId="77777777" w:rsidR="00443F22" w:rsidRPr="00BD5924" w:rsidRDefault="00443F22" w:rsidP="08945357">
            <w:pPr>
              <w:spacing w:before="40" w:after="40" w:line="240" w:lineRule="auto"/>
              <w:rPr>
                <w:rFonts w:ascii="Times New Roman" w:hAnsi="Times New Roman"/>
                <w:b/>
                <w:bCs/>
              </w:rPr>
            </w:pPr>
            <w:r w:rsidRPr="08945357">
              <w:rPr>
                <w:rFonts w:ascii="Times New Roman" w:hAnsi="Times New Roman"/>
                <w:b/>
                <w:bCs/>
              </w:rPr>
              <w:t xml:space="preserve">Reason </w:t>
            </w:r>
            <w:proofErr w:type="gramStart"/>
            <w:r w:rsidRPr="08945357">
              <w:rPr>
                <w:rFonts w:ascii="Times New Roman" w:hAnsi="Times New Roman"/>
                <w:b/>
                <w:bCs/>
              </w:rPr>
              <w:t>For</w:t>
            </w:r>
            <w:proofErr w:type="gramEnd"/>
            <w:r w:rsidRPr="08945357">
              <w:rPr>
                <w:rFonts w:ascii="Times New Roman" w:hAnsi="Times New Roman"/>
                <w:b/>
                <w:bCs/>
              </w:rPr>
              <w:t xml:space="preserve"> Changes</w:t>
            </w:r>
          </w:p>
        </w:tc>
        <w:tc>
          <w:tcPr>
            <w:tcW w:w="1584" w:type="dxa"/>
            <w:tcBorders>
              <w:top w:val="single" w:sz="12" w:space="0" w:color="auto"/>
              <w:bottom w:val="double" w:sz="12" w:space="0" w:color="auto"/>
            </w:tcBorders>
          </w:tcPr>
          <w:p w14:paraId="6B814A1E" w14:textId="77777777" w:rsidR="00443F22" w:rsidRPr="00BD5924" w:rsidRDefault="00443F22" w:rsidP="00443F22">
            <w:pPr>
              <w:spacing w:before="40" w:after="40" w:line="240" w:lineRule="auto"/>
              <w:rPr>
                <w:rFonts w:ascii="Times New Roman" w:hAnsi="Times New Roman"/>
                <w:b/>
              </w:rPr>
            </w:pPr>
            <w:r w:rsidRPr="00BD5924">
              <w:rPr>
                <w:rFonts w:ascii="Times New Roman" w:hAnsi="Times New Roman"/>
                <w:b/>
              </w:rPr>
              <w:t>Version</w:t>
            </w:r>
          </w:p>
        </w:tc>
      </w:tr>
      <w:tr w:rsidR="00443F22" w:rsidRPr="00BD5924" w14:paraId="52F1321A" w14:textId="77777777" w:rsidTr="09CB27FC">
        <w:tc>
          <w:tcPr>
            <w:tcW w:w="1815" w:type="dxa"/>
            <w:tcBorders>
              <w:top w:val="nil"/>
            </w:tcBorders>
          </w:tcPr>
          <w:p w14:paraId="6D7E59B2" w14:textId="3EB0E33E" w:rsidR="00443F22" w:rsidRPr="00BD5924" w:rsidRDefault="37FD1E8C" w:rsidP="2B9F16DA">
            <w:pPr>
              <w:spacing w:before="40" w:after="40" w:line="240" w:lineRule="auto"/>
              <w:rPr>
                <w:rFonts w:ascii="Times New Roman" w:hAnsi="Times New Roman"/>
              </w:rPr>
            </w:pPr>
            <w:r w:rsidRPr="2B9F16DA">
              <w:rPr>
                <w:rFonts w:ascii="Times New Roman" w:hAnsi="Times New Roman"/>
              </w:rPr>
              <w:t>Vincent Leung</w:t>
            </w:r>
          </w:p>
        </w:tc>
        <w:tc>
          <w:tcPr>
            <w:tcW w:w="1515" w:type="dxa"/>
            <w:tcBorders>
              <w:top w:val="nil"/>
            </w:tcBorders>
          </w:tcPr>
          <w:p w14:paraId="2B494F36" w14:textId="769826CC" w:rsidR="00443F22" w:rsidRPr="00BD5924" w:rsidRDefault="37FD1E8C" w:rsidP="2B9F16DA">
            <w:pPr>
              <w:spacing w:before="40" w:after="40" w:line="240" w:lineRule="auto"/>
              <w:rPr>
                <w:rFonts w:ascii="Times New Roman" w:hAnsi="Times New Roman"/>
              </w:rPr>
            </w:pPr>
            <w:r w:rsidRPr="2B9F16DA">
              <w:rPr>
                <w:rFonts w:ascii="Times New Roman" w:hAnsi="Times New Roman"/>
              </w:rPr>
              <w:t>1/25/2021</w:t>
            </w:r>
          </w:p>
        </w:tc>
        <w:tc>
          <w:tcPr>
            <w:tcW w:w="4954" w:type="dxa"/>
            <w:tcBorders>
              <w:top w:val="nil"/>
            </w:tcBorders>
          </w:tcPr>
          <w:p w14:paraId="3EB125F2" w14:textId="7F9B28D4" w:rsidR="00443F22" w:rsidRPr="00BD5924" w:rsidRDefault="37FD1E8C" w:rsidP="2B9F16DA">
            <w:pPr>
              <w:spacing w:before="40" w:after="40" w:line="240" w:lineRule="auto"/>
              <w:rPr>
                <w:rFonts w:ascii="Times New Roman" w:hAnsi="Times New Roman"/>
              </w:rPr>
            </w:pPr>
            <w:r w:rsidRPr="2B9F16DA">
              <w:rPr>
                <w:rFonts w:ascii="Times New Roman" w:hAnsi="Times New Roman"/>
              </w:rPr>
              <w:t>Initial version</w:t>
            </w:r>
          </w:p>
        </w:tc>
        <w:tc>
          <w:tcPr>
            <w:tcW w:w="1584" w:type="dxa"/>
            <w:tcBorders>
              <w:top w:val="nil"/>
            </w:tcBorders>
          </w:tcPr>
          <w:p w14:paraId="535B328B" w14:textId="66419F9C" w:rsidR="00443F22" w:rsidRPr="00BD5924" w:rsidRDefault="37FD1E8C" w:rsidP="2B9F16DA">
            <w:pPr>
              <w:spacing w:before="40" w:after="40" w:line="240" w:lineRule="auto"/>
              <w:rPr>
                <w:rFonts w:ascii="Times New Roman" w:hAnsi="Times New Roman"/>
              </w:rPr>
            </w:pPr>
            <w:r w:rsidRPr="2B9F16DA">
              <w:rPr>
                <w:rFonts w:ascii="Times New Roman" w:hAnsi="Times New Roman"/>
              </w:rPr>
              <w:t>1.0</w:t>
            </w:r>
          </w:p>
        </w:tc>
      </w:tr>
      <w:tr w:rsidR="2B9F16DA" w14:paraId="2256BE2D" w14:textId="77777777" w:rsidTr="09CB27FC">
        <w:tc>
          <w:tcPr>
            <w:tcW w:w="1815" w:type="dxa"/>
            <w:tcBorders>
              <w:top w:val="nil"/>
            </w:tcBorders>
          </w:tcPr>
          <w:p w14:paraId="56DE7D25" w14:textId="5A95FF3D" w:rsidR="37FD1E8C" w:rsidRDefault="37FD1E8C" w:rsidP="2B9F16DA">
            <w:pPr>
              <w:spacing w:line="240" w:lineRule="auto"/>
              <w:rPr>
                <w:rFonts w:ascii="Times New Roman" w:hAnsi="Times New Roman"/>
              </w:rPr>
            </w:pPr>
            <w:r w:rsidRPr="2B9F16DA">
              <w:rPr>
                <w:rFonts w:ascii="Times New Roman" w:hAnsi="Times New Roman"/>
              </w:rPr>
              <w:t>Vincent Leung</w:t>
            </w:r>
          </w:p>
        </w:tc>
        <w:tc>
          <w:tcPr>
            <w:tcW w:w="1515" w:type="dxa"/>
            <w:tcBorders>
              <w:top w:val="nil"/>
            </w:tcBorders>
          </w:tcPr>
          <w:p w14:paraId="3388D54E" w14:textId="30EE62AA" w:rsidR="37FD1E8C" w:rsidRDefault="37FD1E8C" w:rsidP="2B9F16DA">
            <w:pPr>
              <w:spacing w:line="240" w:lineRule="auto"/>
              <w:rPr>
                <w:rFonts w:ascii="Times New Roman" w:hAnsi="Times New Roman"/>
              </w:rPr>
            </w:pPr>
            <w:r w:rsidRPr="2B9F16DA">
              <w:rPr>
                <w:rFonts w:ascii="Times New Roman" w:hAnsi="Times New Roman"/>
              </w:rPr>
              <w:t>1/25/2021</w:t>
            </w:r>
          </w:p>
        </w:tc>
        <w:tc>
          <w:tcPr>
            <w:tcW w:w="4954" w:type="dxa"/>
            <w:tcBorders>
              <w:top w:val="nil"/>
            </w:tcBorders>
          </w:tcPr>
          <w:p w14:paraId="0CA91695" w14:textId="17212A8D" w:rsidR="37FD1E8C" w:rsidRDefault="37FD1E8C" w:rsidP="2B9F16DA">
            <w:pPr>
              <w:spacing w:line="240" w:lineRule="auto"/>
              <w:rPr>
                <w:rFonts w:ascii="Times New Roman" w:hAnsi="Times New Roman"/>
              </w:rPr>
            </w:pPr>
            <w:r w:rsidRPr="2B9F16DA">
              <w:rPr>
                <w:rFonts w:ascii="Times New Roman" w:hAnsi="Times New Roman"/>
              </w:rPr>
              <w:t>Added sections 1 and 2</w:t>
            </w:r>
          </w:p>
        </w:tc>
        <w:tc>
          <w:tcPr>
            <w:tcW w:w="1584" w:type="dxa"/>
            <w:tcBorders>
              <w:top w:val="nil"/>
            </w:tcBorders>
          </w:tcPr>
          <w:p w14:paraId="0E3385F4" w14:textId="5171D7D3" w:rsidR="37FD1E8C" w:rsidRDefault="37FD1E8C" w:rsidP="32AE99C0">
            <w:pPr>
              <w:spacing w:line="240" w:lineRule="auto"/>
              <w:rPr>
                <w:rFonts w:ascii="Times New Roman" w:hAnsi="Times New Roman"/>
              </w:rPr>
            </w:pPr>
            <w:r w:rsidRPr="32AE99C0">
              <w:rPr>
                <w:rFonts w:ascii="Times New Roman" w:hAnsi="Times New Roman"/>
              </w:rPr>
              <w:t>1.1</w:t>
            </w:r>
          </w:p>
        </w:tc>
      </w:tr>
      <w:tr w:rsidR="2B9F16DA" w14:paraId="599A5B7E" w14:textId="77777777" w:rsidTr="09CB27FC">
        <w:tc>
          <w:tcPr>
            <w:tcW w:w="1815" w:type="dxa"/>
            <w:tcBorders>
              <w:top w:val="nil"/>
            </w:tcBorders>
          </w:tcPr>
          <w:p w14:paraId="5AC7C3CD" w14:textId="1F4B2B95" w:rsidR="39AB6671" w:rsidRDefault="39AB6671" w:rsidP="2B9F16DA">
            <w:pPr>
              <w:spacing w:line="240" w:lineRule="auto"/>
              <w:rPr>
                <w:rFonts w:ascii="Times New Roman" w:hAnsi="Times New Roman"/>
              </w:rPr>
            </w:pPr>
            <w:r w:rsidRPr="2B9F16DA">
              <w:rPr>
                <w:rFonts w:ascii="Times New Roman" w:hAnsi="Times New Roman"/>
              </w:rPr>
              <w:t>Vincent Leung</w:t>
            </w:r>
          </w:p>
        </w:tc>
        <w:tc>
          <w:tcPr>
            <w:tcW w:w="1515" w:type="dxa"/>
            <w:tcBorders>
              <w:top w:val="nil"/>
            </w:tcBorders>
          </w:tcPr>
          <w:p w14:paraId="623A0C17" w14:textId="76250937" w:rsidR="39AB6671" w:rsidRDefault="39AB6671" w:rsidP="2B9F16DA">
            <w:pPr>
              <w:spacing w:line="240" w:lineRule="auto"/>
              <w:rPr>
                <w:rFonts w:ascii="Times New Roman" w:hAnsi="Times New Roman"/>
              </w:rPr>
            </w:pPr>
            <w:r w:rsidRPr="2B9F16DA">
              <w:rPr>
                <w:rFonts w:ascii="Times New Roman" w:hAnsi="Times New Roman"/>
              </w:rPr>
              <w:t>1/27/2021</w:t>
            </w:r>
          </w:p>
        </w:tc>
        <w:tc>
          <w:tcPr>
            <w:tcW w:w="4954" w:type="dxa"/>
            <w:tcBorders>
              <w:top w:val="nil"/>
            </w:tcBorders>
          </w:tcPr>
          <w:p w14:paraId="2D9A97D5" w14:textId="54DF3199" w:rsidR="39AB6671" w:rsidRDefault="39AB6671" w:rsidP="2B9F16DA">
            <w:pPr>
              <w:spacing w:line="240" w:lineRule="auto"/>
              <w:rPr>
                <w:rFonts w:ascii="Times New Roman" w:hAnsi="Times New Roman"/>
              </w:rPr>
            </w:pPr>
            <w:r w:rsidRPr="2B9F16DA">
              <w:rPr>
                <w:rFonts w:ascii="Times New Roman" w:hAnsi="Times New Roman"/>
              </w:rPr>
              <w:t>Added section 3</w:t>
            </w:r>
          </w:p>
        </w:tc>
        <w:tc>
          <w:tcPr>
            <w:tcW w:w="1584" w:type="dxa"/>
            <w:tcBorders>
              <w:top w:val="nil"/>
            </w:tcBorders>
          </w:tcPr>
          <w:p w14:paraId="0D4F69FE" w14:textId="787A791F" w:rsidR="39AB6671" w:rsidRDefault="39AB6671" w:rsidP="32AE99C0">
            <w:pPr>
              <w:spacing w:line="240" w:lineRule="auto"/>
              <w:rPr>
                <w:rFonts w:ascii="Times New Roman" w:hAnsi="Times New Roman"/>
              </w:rPr>
            </w:pPr>
            <w:r w:rsidRPr="32AE99C0">
              <w:rPr>
                <w:rFonts w:ascii="Times New Roman" w:hAnsi="Times New Roman"/>
              </w:rPr>
              <w:t>1.2</w:t>
            </w:r>
          </w:p>
        </w:tc>
      </w:tr>
      <w:tr w:rsidR="32AE99C0" w14:paraId="345D3E64" w14:textId="77777777" w:rsidTr="09CB27FC">
        <w:tc>
          <w:tcPr>
            <w:tcW w:w="1815" w:type="dxa"/>
            <w:tcBorders>
              <w:top w:val="nil"/>
            </w:tcBorders>
          </w:tcPr>
          <w:p w14:paraId="364BBA99" w14:textId="3820EFDF" w:rsidR="68DECFF7" w:rsidRDefault="68DECFF7" w:rsidP="32AE99C0">
            <w:pPr>
              <w:spacing w:line="240" w:lineRule="auto"/>
              <w:rPr>
                <w:rFonts w:ascii="Times New Roman" w:hAnsi="Times New Roman"/>
              </w:rPr>
            </w:pPr>
            <w:r w:rsidRPr="32AE99C0">
              <w:rPr>
                <w:rFonts w:ascii="Times New Roman" w:hAnsi="Times New Roman"/>
              </w:rPr>
              <w:t>Ivy Pham</w:t>
            </w:r>
          </w:p>
        </w:tc>
        <w:tc>
          <w:tcPr>
            <w:tcW w:w="1515" w:type="dxa"/>
            <w:tcBorders>
              <w:top w:val="nil"/>
            </w:tcBorders>
          </w:tcPr>
          <w:p w14:paraId="3176F353" w14:textId="3EF0227F" w:rsidR="68DECFF7" w:rsidRDefault="68DECFF7" w:rsidP="32AE99C0">
            <w:pPr>
              <w:spacing w:line="240" w:lineRule="auto"/>
              <w:rPr>
                <w:rFonts w:ascii="Times New Roman" w:hAnsi="Times New Roman"/>
              </w:rPr>
            </w:pPr>
            <w:r w:rsidRPr="32AE99C0">
              <w:rPr>
                <w:rFonts w:ascii="Times New Roman" w:hAnsi="Times New Roman"/>
              </w:rPr>
              <w:t>2/1/2021</w:t>
            </w:r>
          </w:p>
        </w:tc>
        <w:tc>
          <w:tcPr>
            <w:tcW w:w="4954" w:type="dxa"/>
            <w:tcBorders>
              <w:top w:val="nil"/>
            </w:tcBorders>
          </w:tcPr>
          <w:p w14:paraId="2C6166C2" w14:textId="0DEB53DB" w:rsidR="356DA20F" w:rsidRDefault="356DA20F" w:rsidP="32AE99C0">
            <w:pPr>
              <w:spacing w:line="240" w:lineRule="auto"/>
              <w:rPr>
                <w:rFonts w:ascii="Times New Roman" w:hAnsi="Times New Roman"/>
              </w:rPr>
            </w:pPr>
            <w:r w:rsidRPr="32AE99C0">
              <w:rPr>
                <w:rFonts w:ascii="Times New Roman" w:hAnsi="Times New Roman"/>
              </w:rPr>
              <w:t>Various edits and additions</w:t>
            </w:r>
          </w:p>
        </w:tc>
        <w:tc>
          <w:tcPr>
            <w:tcW w:w="1584" w:type="dxa"/>
            <w:tcBorders>
              <w:top w:val="nil"/>
            </w:tcBorders>
          </w:tcPr>
          <w:p w14:paraId="6EFFB0D9" w14:textId="7CA5FB03" w:rsidR="3B893B40" w:rsidRDefault="3B893B40" w:rsidP="32AE99C0">
            <w:pPr>
              <w:spacing w:line="240" w:lineRule="auto"/>
              <w:rPr>
                <w:rFonts w:ascii="Times New Roman" w:hAnsi="Times New Roman"/>
              </w:rPr>
            </w:pPr>
            <w:r w:rsidRPr="32AE99C0">
              <w:rPr>
                <w:rFonts w:ascii="Times New Roman" w:hAnsi="Times New Roman"/>
              </w:rPr>
              <w:t>1.3</w:t>
            </w:r>
          </w:p>
        </w:tc>
      </w:tr>
      <w:tr w:rsidR="00AD3F3A" w14:paraId="6944263E" w14:textId="77777777" w:rsidTr="09CB27FC">
        <w:tc>
          <w:tcPr>
            <w:tcW w:w="1815" w:type="dxa"/>
            <w:tcBorders>
              <w:top w:val="nil"/>
            </w:tcBorders>
          </w:tcPr>
          <w:p w14:paraId="1661594E" w14:textId="21E78487" w:rsidR="00AD3F3A" w:rsidRPr="32AE99C0" w:rsidRDefault="00AD3F3A" w:rsidP="32AE99C0">
            <w:pPr>
              <w:spacing w:line="240" w:lineRule="auto"/>
              <w:rPr>
                <w:rFonts w:ascii="Times New Roman" w:hAnsi="Times New Roman"/>
              </w:rPr>
            </w:pPr>
            <w:r>
              <w:rPr>
                <w:rFonts w:ascii="Times New Roman" w:hAnsi="Times New Roman"/>
              </w:rPr>
              <w:t>Ivy Pham</w:t>
            </w:r>
          </w:p>
        </w:tc>
        <w:tc>
          <w:tcPr>
            <w:tcW w:w="1515" w:type="dxa"/>
            <w:tcBorders>
              <w:top w:val="nil"/>
            </w:tcBorders>
          </w:tcPr>
          <w:p w14:paraId="2FABB84A" w14:textId="6E44DF15" w:rsidR="00AD3F3A" w:rsidRPr="32AE99C0" w:rsidRDefault="00AD3F3A" w:rsidP="32AE99C0">
            <w:pPr>
              <w:spacing w:line="240" w:lineRule="auto"/>
              <w:rPr>
                <w:rFonts w:ascii="Times New Roman" w:hAnsi="Times New Roman"/>
              </w:rPr>
            </w:pPr>
            <w:r>
              <w:rPr>
                <w:rFonts w:ascii="Times New Roman" w:hAnsi="Times New Roman"/>
              </w:rPr>
              <w:t>2/2/2021</w:t>
            </w:r>
          </w:p>
        </w:tc>
        <w:tc>
          <w:tcPr>
            <w:tcW w:w="4954" w:type="dxa"/>
            <w:tcBorders>
              <w:top w:val="nil"/>
            </w:tcBorders>
          </w:tcPr>
          <w:p w14:paraId="69C9B623" w14:textId="478B42FA" w:rsidR="00AD3F3A" w:rsidRPr="32AE99C0" w:rsidRDefault="00AD3F3A" w:rsidP="32AE99C0">
            <w:pPr>
              <w:spacing w:line="240" w:lineRule="auto"/>
              <w:rPr>
                <w:rFonts w:ascii="Times New Roman" w:hAnsi="Times New Roman"/>
              </w:rPr>
            </w:pPr>
            <w:r w:rsidRPr="32AE99C0">
              <w:rPr>
                <w:rFonts w:ascii="Times New Roman" w:hAnsi="Times New Roman"/>
              </w:rPr>
              <w:t>Various edits and additions</w:t>
            </w:r>
          </w:p>
        </w:tc>
        <w:tc>
          <w:tcPr>
            <w:tcW w:w="1584" w:type="dxa"/>
            <w:tcBorders>
              <w:top w:val="nil"/>
            </w:tcBorders>
          </w:tcPr>
          <w:p w14:paraId="7A5D52F3" w14:textId="3A7C22A2" w:rsidR="00AD3F3A" w:rsidRPr="32AE99C0" w:rsidRDefault="00AD3F3A" w:rsidP="32AE99C0">
            <w:pPr>
              <w:spacing w:line="240" w:lineRule="auto"/>
              <w:rPr>
                <w:rFonts w:ascii="Times New Roman" w:hAnsi="Times New Roman"/>
              </w:rPr>
            </w:pPr>
            <w:r>
              <w:rPr>
                <w:rFonts w:ascii="Times New Roman" w:hAnsi="Times New Roman"/>
              </w:rPr>
              <w:t>1.4</w:t>
            </w:r>
          </w:p>
        </w:tc>
      </w:tr>
      <w:tr w:rsidR="00AD3F3A" w14:paraId="07BBCCB3" w14:textId="77777777" w:rsidTr="09CB27FC">
        <w:tc>
          <w:tcPr>
            <w:tcW w:w="1815" w:type="dxa"/>
            <w:tcBorders>
              <w:top w:val="nil"/>
            </w:tcBorders>
          </w:tcPr>
          <w:p w14:paraId="27A3DC87" w14:textId="57AAB9ED" w:rsidR="00AD3F3A" w:rsidRDefault="00AD3F3A" w:rsidP="32AE99C0">
            <w:pPr>
              <w:spacing w:line="240" w:lineRule="auto"/>
              <w:rPr>
                <w:rFonts w:ascii="Times New Roman" w:hAnsi="Times New Roman"/>
              </w:rPr>
            </w:pPr>
            <w:r>
              <w:rPr>
                <w:rFonts w:ascii="Times New Roman" w:hAnsi="Times New Roman"/>
              </w:rPr>
              <w:t>Vincent Leung</w:t>
            </w:r>
          </w:p>
        </w:tc>
        <w:tc>
          <w:tcPr>
            <w:tcW w:w="1515" w:type="dxa"/>
            <w:tcBorders>
              <w:top w:val="nil"/>
            </w:tcBorders>
          </w:tcPr>
          <w:p w14:paraId="544FE801" w14:textId="07511B2D" w:rsidR="00AD3F3A" w:rsidRDefault="00AD3F3A" w:rsidP="32AE99C0">
            <w:pPr>
              <w:spacing w:line="240" w:lineRule="auto"/>
              <w:rPr>
                <w:rFonts w:ascii="Times New Roman" w:hAnsi="Times New Roman"/>
              </w:rPr>
            </w:pPr>
            <w:r>
              <w:rPr>
                <w:rFonts w:ascii="Times New Roman" w:hAnsi="Times New Roman"/>
              </w:rPr>
              <w:t>2/3/2021</w:t>
            </w:r>
          </w:p>
        </w:tc>
        <w:tc>
          <w:tcPr>
            <w:tcW w:w="4954" w:type="dxa"/>
            <w:tcBorders>
              <w:top w:val="nil"/>
            </w:tcBorders>
          </w:tcPr>
          <w:p w14:paraId="18845AB6" w14:textId="5B42115B" w:rsidR="00AD3F3A" w:rsidRPr="32AE99C0" w:rsidRDefault="00AD3F3A" w:rsidP="32AE99C0">
            <w:pPr>
              <w:spacing w:line="240" w:lineRule="auto"/>
              <w:rPr>
                <w:rFonts w:ascii="Times New Roman" w:hAnsi="Times New Roman"/>
              </w:rPr>
            </w:pPr>
            <w:r w:rsidRPr="09CB27FC">
              <w:rPr>
                <w:rFonts w:ascii="Times New Roman" w:hAnsi="Times New Roman"/>
              </w:rPr>
              <w:t>Final Review (</w:t>
            </w:r>
            <w:r w:rsidR="53C60D07" w:rsidRPr="09CB27FC">
              <w:rPr>
                <w:rFonts w:ascii="Times New Roman" w:hAnsi="Times New Roman"/>
              </w:rPr>
              <w:t>M</w:t>
            </w:r>
            <w:r w:rsidRPr="09CB27FC">
              <w:rPr>
                <w:rFonts w:ascii="Times New Roman" w:hAnsi="Times New Roman"/>
              </w:rPr>
              <w:t>ilestone 1)</w:t>
            </w:r>
          </w:p>
        </w:tc>
        <w:tc>
          <w:tcPr>
            <w:tcW w:w="1584" w:type="dxa"/>
            <w:tcBorders>
              <w:top w:val="nil"/>
            </w:tcBorders>
          </w:tcPr>
          <w:p w14:paraId="2898C49F" w14:textId="23480775" w:rsidR="00AD3F3A" w:rsidRDefault="00AD3F3A" w:rsidP="32AE99C0">
            <w:pPr>
              <w:spacing w:line="240" w:lineRule="auto"/>
              <w:rPr>
                <w:rFonts w:ascii="Times New Roman" w:hAnsi="Times New Roman"/>
              </w:rPr>
            </w:pPr>
            <w:r>
              <w:rPr>
                <w:rFonts w:ascii="Times New Roman" w:hAnsi="Times New Roman"/>
              </w:rPr>
              <w:t>1.5</w:t>
            </w:r>
          </w:p>
        </w:tc>
      </w:tr>
      <w:tr w:rsidR="45D88B99" w14:paraId="4033F87C" w14:textId="77777777" w:rsidTr="09CB27FC">
        <w:tc>
          <w:tcPr>
            <w:tcW w:w="1815" w:type="dxa"/>
            <w:tcBorders>
              <w:top w:val="nil"/>
            </w:tcBorders>
          </w:tcPr>
          <w:p w14:paraId="45C33AF7" w14:textId="6C3BDBD2" w:rsidR="1E3713F8" w:rsidRDefault="00AD3F3A" w:rsidP="45D88B99">
            <w:pPr>
              <w:spacing w:line="240" w:lineRule="auto"/>
              <w:rPr>
                <w:rFonts w:ascii="Times New Roman" w:hAnsi="Times New Roman"/>
              </w:rPr>
            </w:pPr>
            <w:r>
              <w:rPr>
                <w:rFonts w:ascii="Times New Roman" w:hAnsi="Times New Roman"/>
              </w:rPr>
              <w:t>Ivy Pham</w:t>
            </w:r>
          </w:p>
        </w:tc>
        <w:tc>
          <w:tcPr>
            <w:tcW w:w="1515" w:type="dxa"/>
            <w:tcBorders>
              <w:top w:val="nil"/>
            </w:tcBorders>
          </w:tcPr>
          <w:p w14:paraId="7F7A8CA4" w14:textId="37120B41" w:rsidR="1E3713F8" w:rsidRDefault="00AD3F3A" w:rsidP="45D88B99">
            <w:pPr>
              <w:spacing w:line="240" w:lineRule="auto"/>
              <w:rPr>
                <w:rFonts w:ascii="Times New Roman" w:hAnsi="Times New Roman"/>
              </w:rPr>
            </w:pPr>
            <w:r>
              <w:rPr>
                <w:rFonts w:ascii="Times New Roman" w:hAnsi="Times New Roman"/>
              </w:rPr>
              <w:t>2/4/2021</w:t>
            </w:r>
          </w:p>
        </w:tc>
        <w:tc>
          <w:tcPr>
            <w:tcW w:w="4954" w:type="dxa"/>
            <w:tcBorders>
              <w:top w:val="nil"/>
            </w:tcBorders>
          </w:tcPr>
          <w:p w14:paraId="65572696" w14:textId="10A0C134" w:rsidR="1E3713F8" w:rsidRDefault="00AD3F3A" w:rsidP="45D88B99">
            <w:pPr>
              <w:spacing w:line="240" w:lineRule="auto"/>
              <w:rPr>
                <w:rFonts w:ascii="Times New Roman" w:hAnsi="Times New Roman"/>
              </w:rPr>
            </w:pPr>
            <w:r w:rsidRPr="09CB27FC">
              <w:rPr>
                <w:rFonts w:ascii="Times New Roman" w:hAnsi="Times New Roman"/>
              </w:rPr>
              <w:t xml:space="preserve">Final </w:t>
            </w:r>
            <w:r w:rsidR="5EC6DF99" w:rsidRPr="09CB27FC">
              <w:rPr>
                <w:rFonts w:ascii="Times New Roman" w:hAnsi="Times New Roman"/>
              </w:rPr>
              <w:t>Re</w:t>
            </w:r>
            <w:r w:rsidRPr="09CB27FC">
              <w:rPr>
                <w:rFonts w:ascii="Times New Roman" w:hAnsi="Times New Roman"/>
              </w:rPr>
              <w:t>view (</w:t>
            </w:r>
            <w:r w:rsidR="1EAF21F0" w:rsidRPr="09CB27FC">
              <w:rPr>
                <w:rFonts w:ascii="Times New Roman" w:hAnsi="Times New Roman"/>
              </w:rPr>
              <w:t>M</w:t>
            </w:r>
            <w:r w:rsidRPr="09CB27FC">
              <w:rPr>
                <w:rFonts w:ascii="Times New Roman" w:hAnsi="Times New Roman"/>
              </w:rPr>
              <w:t>ilestone 1)</w:t>
            </w:r>
          </w:p>
        </w:tc>
        <w:tc>
          <w:tcPr>
            <w:tcW w:w="1584" w:type="dxa"/>
            <w:tcBorders>
              <w:top w:val="nil"/>
            </w:tcBorders>
          </w:tcPr>
          <w:p w14:paraId="140AFBFE" w14:textId="0F4E92D4" w:rsidR="1E3713F8" w:rsidRDefault="1E3713F8" w:rsidP="45D88B99">
            <w:pPr>
              <w:spacing w:line="240" w:lineRule="auto"/>
              <w:rPr>
                <w:rFonts w:ascii="Times New Roman" w:hAnsi="Times New Roman"/>
              </w:rPr>
            </w:pPr>
            <w:r w:rsidRPr="45D88B99">
              <w:rPr>
                <w:rFonts w:ascii="Times New Roman" w:hAnsi="Times New Roman"/>
              </w:rPr>
              <w:t>1.</w:t>
            </w:r>
            <w:r w:rsidR="00AD3F3A">
              <w:rPr>
                <w:rFonts w:ascii="Times New Roman" w:hAnsi="Times New Roman"/>
              </w:rPr>
              <w:t>6</w:t>
            </w:r>
          </w:p>
        </w:tc>
      </w:tr>
      <w:tr w:rsidR="0050644D" w14:paraId="07F4B4DE" w14:textId="77777777" w:rsidTr="09CB27FC">
        <w:tc>
          <w:tcPr>
            <w:tcW w:w="1815" w:type="dxa"/>
            <w:tcBorders>
              <w:top w:val="nil"/>
            </w:tcBorders>
          </w:tcPr>
          <w:p w14:paraId="1A242FC5" w14:textId="4B0E8A74" w:rsidR="0050644D" w:rsidRDefault="0050644D" w:rsidP="45D88B99">
            <w:pPr>
              <w:spacing w:line="240" w:lineRule="auto"/>
              <w:rPr>
                <w:rFonts w:ascii="Times New Roman" w:hAnsi="Times New Roman"/>
              </w:rPr>
            </w:pPr>
            <w:r w:rsidRPr="09CB27FC">
              <w:rPr>
                <w:szCs w:val="24"/>
              </w:rPr>
              <w:t>Vincent Leung</w:t>
            </w:r>
          </w:p>
        </w:tc>
        <w:tc>
          <w:tcPr>
            <w:tcW w:w="1515" w:type="dxa"/>
            <w:tcBorders>
              <w:top w:val="nil"/>
            </w:tcBorders>
          </w:tcPr>
          <w:p w14:paraId="794959D3" w14:textId="0D8B3089" w:rsidR="0050644D" w:rsidRDefault="0050644D" w:rsidP="45D88B99">
            <w:pPr>
              <w:spacing w:line="240" w:lineRule="auto"/>
              <w:rPr>
                <w:rFonts w:ascii="Times New Roman" w:hAnsi="Times New Roman"/>
              </w:rPr>
            </w:pPr>
            <w:r>
              <w:rPr>
                <w:rFonts w:ascii="Times New Roman" w:hAnsi="Times New Roman"/>
              </w:rPr>
              <w:t>2/15/2021</w:t>
            </w:r>
          </w:p>
        </w:tc>
        <w:tc>
          <w:tcPr>
            <w:tcW w:w="4954" w:type="dxa"/>
            <w:tcBorders>
              <w:top w:val="nil"/>
            </w:tcBorders>
          </w:tcPr>
          <w:p w14:paraId="0E07FBE0" w14:textId="0DC511F7" w:rsidR="0050644D" w:rsidRPr="09CB27FC" w:rsidRDefault="0050644D" w:rsidP="45D88B99">
            <w:pPr>
              <w:spacing w:line="240" w:lineRule="auto"/>
              <w:rPr>
                <w:rFonts w:ascii="Times New Roman" w:hAnsi="Times New Roman"/>
              </w:rPr>
            </w:pPr>
            <w:r w:rsidRPr="09CB27FC">
              <w:rPr>
                <w:szCs w:val="24"/>
              </w:rPr>
              <w:t>Incorporated changes from post Milestone 1</w:t>
            </w:r>
          </w:p>
        </w:tc>
        <w:tc>
          <w:tcPr>
            <w:tcW w:w="1584" w:type="dxa"/>
            <w:tcBorders>
              <w:top w:val="nil"/>
            </w:tcBorders>
          </w:tcPr>
          <w:p w14:paraId="63567C8A" w14:textId="43E2B57B" w:rsidR="0050644D" w:rsidRPr="45D88B99" w:rsidRDefault="0050644D" w:rsidP="45D88B99">
            <w:pPr>
              <w:spacing w:line="240" w:lineRule="auto"/>
              <w:rPr>
                <w:rFonts w:ascii="Times New Roman" w:hAnsi="Times New Roman"/>
              </w:rPr>
            </w:pPr>
            <w:r>
              <w:rPr>
                <w:rFonts w:ascii="Times New Roman" w:hAnsi="Times New Roman"/>
              </w:rPr>
              <w:t>1.7</w:t>
            </w:r>
          </w:p>
        </w:tc>
      </w:tr>
      <w:tr w:rsidR="001709C2" w14:paraId="7AB17089" w14:textId="77777777" w:rsidTr="09CB27FC">
        <w:trPr>
          <w:ins w:id="9" w:author="Ivy Pham" w:date="2021-03-30T09:33:00Z"/>
        </w:trPr>
        <w:tc>
          <w:tcPr>
            <w:tcW w:w="1815" w:type="dxa"/>
            <w:tcBorders>
              <w:top w:val="nil"/>
            </w:tcBorders>
          </w:tcPr>
          <w:p w14:paraId="7CD1BD70" w14:textId="697894AE" w:rsidR="001709C2" w:rsidRPr="09CB27FC" w:rsidRDefault="001709C2" w:rsidP="45D88B99">
            <w:pPr>
              <w:spacing w:line="240" w:lineRule="auto"/>
              <w:rPr>
                <w:ins w:id="10" w:author="Ivy Pham" w:date="2021-03-30T09:33:00Z"/>
                <w:szCs w:val="24"/>
              </w:rPr>
            </w:pPr>
            <w:ins w:id="11" w:author="Ivy Pham" w:date="2021-03-30T09:34:00Z">
              <w:r>
                <w:rPr>
                  <w:szCs w:val="24"/>
                </w:rPr>
                <w:t>Ivy Pham</w:t>
              </w:r>
            </w:ins>
          </w:p>
        </w:tc>
        <w:tc>
          <w:tcPr>
            <w:tcW w:w="1515" w:type="dxa"/>
            <w:tcBorders>
              <w:top w:val="nil"/>
            </w:tcBorders>
          </w:tcPr>
          <w:p w14:paraId="155D5E7C" w14:textId="4FC9BF8F" w:rsidR="001709C2" w:rsidRDefault="001709C2" w:rsidP="45D88B99">
            <w:pPr>
              <w:spacing w:line="240" w:lineRule="auto"/>
              <w:rPr>
                <w:ins w:id="12" w:author="Ivy Pham" w:date="2021-03-30T09:33:00Z"/>
                <w:rFonts w:ascii="Times New Roman" w:hAnsi="Times New Roman"/>
              </w:rPr>
            </w:pPr>
            <w:ins w:id="13" w:author="Ivy Pham" w:date="2021-03-30T09:34:00Z">
              <w:r>
                <w:rPr>
                  <w:rFonts w:ascii="Times New Roman" w:hAnsi="Times New Roman"/>
                </w:rPr>
                <w:t>2/25/2021</w:t>
              </w:r>
            </w:ins>
          </w:p>
        </w:tc>
        <w:tc>
          <w:tcPr>
            <w:tcW w:w="4954" w:type="dxa"/>
            <w:tcBorders>
              <w:top w:val="nil"/>
            </w:tcBorders>
          </w:tcPr>
          <w:p w14:paraId="39FE8AFF" w14:textId="69E6374A" w:rsidR="001709C2" w:rsidRPr="09CB27FC" w:rsidRDefault="001709C2" w:rsidP="45D88B99">
            <w:pPr>
              <w:spacing w:line="240" w:lineRule="auto"/>
              <w:rPr>
                <w:ins w:id="14" w:author="Ivy Pham" w:date="2021-03-30T09:33:00Z"/>
                <w:szCs w:val="24"/>
              </w:rPr>
            </w:pPr>
            <w:ins w:id="15" w:author="Ivy Pham" w:date="2021-03-30T09:34:00Z">
              <w:r>
                <w:rPr>
                  <w:szCs w:val="24"/>
                </w:rPr>
                <w:t>Review and Submit for 2</w:t>
              </w:r>
              <w:r w:rsidRPr="001709C2">
                <w:rPr>
                  <w:szCs w:val="24"/>
                  <w:vertAlign w:val="superscript"/>
                </w:rPr>
                <w:t>nd</w:t>
              </w:r>
              <w:r>
                <w:rPr>
                  <w:szCs w:val="24"/>
                </w:rPr>
                <w:t xml:space="preserve"> </w:t>
              </w:r>
              <w:r>
                <w:rPr>
                  <w:szCs w:val="24"/>
                </w:rPr>
                <w:t>milestone</w:t>
              </w:r>
            </w:ins>
          </w:p>
        </w:tc>
        <w:tc>
          <w:tcPr>
            <w:tcW w:w="1584" w:type="dxa"/>
            <w:tcBorders>
              <w:top w:val="nil"/>
            </w:tcBorders>
          </w:tcPr>
          <w:p w14:paraId="75272B34" w14:textId="349411FF" w:rsidR="001709C2" w:rsidRDefault="001709C2" w:rsidP="45D88B99">
            <w:pPr>
              <w:spacing w:line="240" w:lineRule="auto"/>
              <w:rPr>
                <w:ins w:id="16" w:author="Ivy Pham" w:date="2021-03-30T09:33:00Z"/>
                <w:rFonts w:ascii="Times New Roman" w:hAnsi="Times New Roman"/>
              </w:rPr>
            </w:pPr>
            <w:ins w:id="17" w:author="Ivy Pham" w:date="2021-03-30T09:34:00Z">
              <w:r>
                <w:rPr>
                  <w:rFonts w:ascii="Times New Roman" w:hAnsi="Times New Roman"/>
                </w:rPr>
                <w:t>2.0</w:t>
              </w:r>
            </w:ins>
          </w:p>
        </w:tc>
      </w:tr>
      <w:tr w:rsidR="09CB27FC" w14:paraId="349E6F44" w14:textId="77777777" w:rsidTr="09CB27FC">
        <w:tc>
          <w:tcPr>
            <w:tcW w:w="1815" w:type="dxa"/>
            <w:tcBorders>
              <w:top w:val="nil"/>
            </w:tcBorders>
          </w:tcPr>
          <w:p w14:paraId="29AC58FC" w14:textId="37AD6CED" w:rsidR="51188FAB" w:rsidRDefault="001709C2" w:rsidP="09CB27FC">
            <w:pPr>
              <w:spacing w:line="240" w:lineRule="auto"/>
              <w:rPr>
                <w:szCs w:val="24"/>
              </w:rPr>
            </w:pPr>
            <w:ins w:id="18" w:author="Ivy Pham" w:date="2021-03-30T09:34:00Z">
              <w:r>
                <w:rPr>
                  <w:szCs w:val="24"/>
                </w:rPr>
                <w:t>Ivy Pham</w:t>
              </w:r>
            </w:ins>
            <w:del w:id="19" w:author="Ivy Pham" w:date="2021-03-30T09:34:00Z">
              <w:r w:rsidR="0050644D" w:rsidDel="001709C2">
                <w:rPr>
                  <w:szCs w:val="24"/>
                </w:rPr>
                <w:delText>Ivy Pham</w:delText>
              </w:r>
            </w:del>
          </w:p>
        </w:tc>
        <w:tc>
          <w:tcPr>
            <w:tcW w:w="1515" w:type="dxa"/>
            <w:tcBorders>
              <w:top w:val="nil"/>
            </w:tcBorders>
          </w:tcPr>
          <w:p w14:paraId="410ABADC" w14:textId="6B3E3A28" w:rsidR="51188FAB" w:rsidRDefault="001709C2" w:rsidP="09CB27FC">
            <w:pPr>
              <w:spacing w:line="240" w:lineRule="auto"/>
              <w:rPr>
                <w:szCs w:val="24"/>
              </w:rPr>
            </w:pPr>
            <w:ins w:id="20" w:author="Ivy Pham" w:date="2021-03-30T09:34:00Z">
              <w:r>
                <w:rPr>
                  <w:szCs w:val="24"/>
                </w:rPr>
                <w:t>3</w:t>
              </w:r>
            </w:ins>
            <w:del w:id="21" w:author="Ivy Pham" w:date="2021-03-30T09:34:00Z">
              <w:r w:rsidR="0050644D" w:rsidDel="001709C2">
                <w:rPr>
                  <w:szCs w:val="24"/>
                </w:rPr>
                <w:delText>2</w:delText>
              </w:r>
            </w:del>
            <w:r w:rsidR="0050644D">
              <w:rPr>
                <w:szCs w:val="24"/>
              </w:rPr>
              <w:t>/</w:t>
            </w:r>
            <w:ins w:id="22" w:author="Ivy Pham" w:date="2021-03-30T09:34:00Z">
              <w:r>
                <w:rPr>
                  <w:szCs w:val="24"/>
                </w:rPr>
                <w:t>30</w:t>
              </w:r>
            </w:ins>
            <w:del w:id="23" w:author="Ivy Pham" w:date="2021-03-30T09:34:00Z">
              <w:r w:rsidR="0050644D" w:rsidDel="001709C2">
                <w:rPr>
                  <w:szCs w:val="24"/>
                </w:rPr>
                <w:delText>25</w:delText>
              </w:r>
            </w:del>
            <w:r w:rsidR="0050644D">
              <w:rPr>
                <w:szCs w:val="24"/>
              </w:rPr>
              <w:t>/2021</w:t>
            </w:r>
          </w:p>
        </w:tc>
        <w:tc>
          <w:tcPr>
            <w:tcW w:w="4954" w:type="dxa"/>
            <w:tcBorders>
              <w:top w:val="nil"/>
            </w:tcBorders>
          </w:tcPr>
          <w:p w14:paraId="6E02B4CF" w14:textId="0C5F4C3C" w:rsidR="51188FAB" w:rsidRDefault="001709C2" w:rsidP="09CB27FC">
            <w:pPr>
              <w:spacing w:line="240" w:lineRule="auto"/>
              <w:rPr>
                <w:szCs w:val="24"/>
              </w:rPr>
            </w:pPr>
            <w:ins w:id="24" w:author="Ivy Pham" w:date="2021-03-30T09:34:00Z">
              <w:r>
                <w:rPr>
                  <w:szCs w:val="24"/>
                </w:rPr>
                <w:t xml:space="preserve">Final </w:t>
              </w:r>
            </w:ins>
            <w:ins w:id="25" w:author="Ivy Pham" w:date="2021-03-30T09:35:00Z">
              <w:r>
                <w:rPr>
                  <w:szCs w:val="24"/>
                </w:rPr>
                <w:t xml:space="preserve">Review </w:t>
              </w:r>
            </w:ins>
            <w:del w:id="26" w:author="Ivy Pham" w:date="2021-03-30T09:34:00Z">
              <w:r w:rsidR="0050644D" w:rsidDel="001709C2">
                <w:rPr>
                  <w:szCs w:val="24"/>
                </w:rPr>
                <w:delText>Review and Submit for 2</w:delText>
              </w:r>
              <w:r w:rsidR="0050644D" w:rsidRPr="001709C2" w:rsidDel="001709C2">
                <w:rPr>
                  <w:szCs w:val="24"/>
                  <w:vertAlign w:val="superscript"/>
                </w:rPr>
                <w:delText>nd</w:delText>
              </w:r>
              <w:r w:rsidR="0050644D" w:rsidDel="001709C2">
                <w:rPr>
                  <w:szCs w:val="24"/>
                </w:rPr>
                <w:delText xml:space="preserve"> mildestone</w:delText>
              </w:r>
            </w:del>
          </w:p>
        </w:tc>
        <w:tc>
          <w:tcPr>
            <w:tcW w:w="1584" w:type="dxa"/>
            <w:tcBorders>
              <w:top w:val="nil"/>
            </w:tcBorders>
          </w:tcPr>
          <w:p w14:paraId="31E2D698" w14:textId="3EFC578A" w:rsidR="51188FAB" w:rsidRDefault="001709C2" w:rsidP="09CB27FC">
            <w:pPr>
              <w:spacing w:line="240" w:lineRule="auto"/>
              <w:rPr>
                <w:szCs w:val="24"/>
              </w:rPr>
            </w:pPr>
            <w:ins w:id="27" w:author="Ivy Pham" w:date="2021-03-30T09:35:00Z">
              <w:r>
                <w:rPr>
                  <w:szCs w:val="24"/>
                </w:rPr>
                <w:t>3</w:t>
              </w:r>
            </w:ins>
            <w:del w:id="28" w:author="Ivy Pham" w:date="2021-03-30T09:35:00Z">
              <w:r w:rsidR="0050644D" w:rsidDel="001709C2">
                <w:rPr>
                  <w:szCs w:val="24"/>
                </w:rPr>
                <w:delText>2</w:delText>
              </w:r>
            </w:del>
            <w:r w:rsidR="0050644D">
              <w:rPr>
                <w:szCs w:val="24"/>
              </w:rPr>
              <w:t>.0</w:t>
            </w:r>
          </w:p>
        </w:tc>
      </w:tr>
    </w:tbl>
    <w:p w14:paraId="6A05A809" w14:textId="77777777" w:rsidR="00443F22" w:rsidRPr="00BD5924" w:rsidRDefault="00443F22" w:rsidP="00443F22">
      <w:pPr>
        <w:spacing w:line="240" w:lineRule="auto"/>
        <w:rPr>
          <w:rFonts w:ascii="Times New Roman" w:hAnsi="Times New Roman"/>
          <w:b/>
        </w:rPr>
      </w:pPr>
    </w:p>
    <w:p w14:paraId="5A39BBE3" w14:textId="77777777" w:rsidR="00443F22" w:rsidRPr="00BD5924" w:rsidRDefault="00443F22" w:rsidP="00443F22">
      <w:pPr>
        <w:spacing w:line="240" w:lineRule="auto"/>
        <w:rPr>
          <w:rFonts w:ascii="Times New Roman" w:hAnsi="Times New Roman"/>
        </w:rPr>
      </w:pPr>
    </w:p>
    <w:p w14:paraId="41C8F396" w14:textId="77777777" w:rsidR="00443F22" w:rsidRPr="00BD5924" w:rsidRDefault="00443F22" w:rsidP="00443F22">
      <w:pPr>
        <w:spacing w:line="240" w:lineRule="auto"/>
        <w:rPr>
          <w:rFonts w:ascii="Times New Roman" w:hAnsi="Times New Roman"/>
        </w:rPr>
        <w:sectPr w:rsidR="00443F22" w:rsidRPr="00BD5924">
          <w:headerReference w:type="default" r:id="rId11"/>
          <w:footerReference w:type="default" r:id="rId12"/>
          <w:pgSz w:w="12240" w:h="15840" w:code="1"/>
          <w:pgMar w:top="1440" w:right="1440" w:bottom="1440" w:left="1440" w:header="720" w:footer="720" w:gutter="0"/>
          <w:pgNumType w:fmt="lowerRoman"/>
          <w:cols w:space="720"/>
        </w:sectPr>
      </w:pPr>
    </w:p>
    <w:p w14:paraId="3E7A9F1C" w14:textId="77777777" w:rsidR="00443F22" w:rsidRPr="00BD5924" w:rsidRDefault="00443F22" w:rsidP="00443F22">
      <w:pPr>
        <w:pStyle w:val="Heading1"/>
        <w:spacing w:line="240" w:lineRule="auto"/>
        <w:rPr>
          <w:rFonts w:ascii="Times New Roman" w:hAnsi="Times New Roman"/>
        </w:rPr>
      </w:pPr>
      <w:bookmarkStart w:id="29" w:name="_Toc439994665"/>
      <w:bookmarkStart w:id="30" w:name="_Toc63163612"/>
      <w:bookmarkStart w:id="31" w:name="_Toc65096110"/>
      <w:r w:rsidRPr="00BD5924">
        <w:rPr>
          <w:rFonts w:ascii="Times New Roman" w:hAnsi="Times New Roman"/>
        </w:rPr>
        <w:lastRenderedPageBreak/>
        <w:t>Introduction</w:t>
      </w:r>
      <w:bookmarkEnd w:id="29"/>
      <w:bookmarkEnd w:id="30"/>
      <w:bookmarkEnd w:id="31"/>
    </w:p>
    <w:p w14:paraId="1BD503EB" w14:textId="77777777" w:rsidR="00443F22" w:rsidRPr="00BD5924" w:rsidRDefault="00443F22" w:rsidP="00443F22">
      <w:pPr>
        <w:pStyle w:val="Heading2"/>
        <w:spacing w:line="240" w:lineRule="auto"/>
        <w:rPr>
          <w:rFonts w:ascii="Times New Roman" w:hAnsi="Times New Roman"/>
        </w:rPr>
      </w:pPr>
      <w:bookmarkStart w:id="32" w:name="_Toc439994667"/>
      <w:bookmarkStart w:id="33" w:name="_Toc63163613"/>
      <w:bookmarkStart w:id="34" w:name="_Toc65096111"/>
      <w:r w:rsidRPr="2D93EAAC">
        <w:rPr>
          <w:rFonts w:ascii="Times New Roman" w:hAnsi="Times New Roman"/>
        </w:rPr>
        <w:t>Purpose</w:t>
      </w:r>
      <w:bookmarkEnd w:id="32"/>
      <w:bookmarkEnd w:id="33"/>
      <w:bookmarkEnd w:id="34"/>
      <w:r w:rsidRPr="2D93EAAC">
        <w:rPr>
          <w:rFonts w:ascii="Times New Roman" w:hAnsi="Times New Roman"/>
        </w:rPr>
        <w:t xml:space="preserve"> </w:t>
      </w:r>
    </w:p>
    <w:p w14:paraId="400FFC17" w14:textId="5A5A1251" w:rsidR="7450B40C" w:rsidRDefault="607BEA04" w:rsidP="2DE5C534">
      <w:pPr>
        <w:spacing w:line="240" w:lineRule="auto"/>
        <w:ind w:left="720"/>
        <w:jc w:val="both"/>
        <w:rPr>
          <w:rFonts w:ascii="Times New Roman" w:hAnsi="Times New Roman"/>
          <w:color w:val="000000" w:themeColor="text1"/>
        </w:rPr>
      </w:pPr>
      <w:r w:rsidRPr="2DE5C534">
        <w:rPr>
          <w:rFonts w:ascii="Times New Roman" w:hAnsi="Times New Roman"/>
          <w:color w:val="000000" w:themeColor="text1"/>
        </w:rPr>
        <w:t>This Software Requirements Specification document describes functional and nonfunctional requirements for the Form</w:t>
      </w:r>
      <w:ins w:id="35" w:author="Ivy Pham" w:date="2021-03-30T09:33:00Z">
        <w:r w:rsidR="001709C2">
          <w:rPr>
            <w:rFonts w:ascii="Times New Roman" w:hAnsi="Times New Roman"/>
            <w:color w:val="000000" w:themeColor="text1"/>
          </w:rPr>
          <w:t xml:space="preserve"> Scriber</w:t>
        </w:r>
      </w:ins>
      <w:del w:id="36" w:author="Ivy Pham" w:date="2021-03-30T09:33:00Z">
        <w:r w:rsidRPr="2DE5C534" w:rsidDel="001709C2">
          <w:rPr>
            <w:rFonts w:ascii="Times New Roman" w:hAnsi="Times New Roman"/>
            <w:color w:val="000000" w:themeColor="text1"/>
          </w:rPr>
          <w:delText>Bot</w:delText>
        </w:r>
      </w:del>
      <w:r w:rsidRPr="2DE5C534">
        <w:rPr>
          <w:rFonts w:ascii="Times New Roman" w:hAnsi="Times New Roman"/>
          <w:color w:val="000000" w:themeColor="text1"/>
        </w:rPr>
        <w:t xml:space="preserve"> DevSecOps project. </w:t>
      </w:r>
      <w:r w:rsidR="4883F0D9" w:rsidRPr="2DE5C534">
        <w:rPr>
          <w:rFonts w:ascii="Times New Roman" w:hAnsi="Times New Roman"/>
          <w:color w:val="000000" w:themeColor="text1"/>
        </w:rPr>
        <w:t xml:space="preserve">This document is to be of use </w:t>
      </w:r>
      <w:r w:rsidR="475EDD97" w:rsidRPr="2DE5C534">
        <w:rPr>
          <w:rFonts w:ascii="Times New Roman" w:hAnsi="Times New Roman"/>
          <w:color w:val="000000" w:themeColor="text1"/>
        </w:rPr>
        <w:t>for</w:t>
      </w:r>
      <w:r w:rsidR="4883F0D9" w:rsidRPr="2DE5C534">
        <w:rPr>
          <w:rFonts w:ascii="Times New Roman" w:hAnsi="Times New Roman"/>
          <w:color w:val="000000" w:themeColor="text1"/>
        </w:rPr>
        <w:t xml:space="preserve"> development team members </w:t>
      </w:r>
      <w:r w:rsidR="621DA6CE" w:rsidRPr="2DE5C534">
        <w:rPr>
          <w:rFonts w:ascii="Times New Roman" w:hAnsi="Times New Roman"/>
          <w:color w:val="000000" w:themeColor="text1"/>
        </w:rPr>
        <w:t xml:space="preserve">and other stakeholders </w:t>
      </w:r>
      <w:r w:rsidR="4883F0D9" w:rsidRPr="2DE5C534">
        <w:rPr>
          <w:rFonts w:ascii="Times New Roman" w:hAnsi="Times New Roman"/>
          <w:color w:val="000000" w:themeColor="text1"/>
        </w:rPr>
        <w:t xml:space="preserve">to </w:t>
      </w:r>
      <w:r w:rsidR="6EA1852F" w:rsidRPr="2DE5C534">
        <w:rPr>
          <w:rFonts w:ascii="Times New Roman" w:hAnsi="Times New Roman"/>
          <w:color w:val="000000" w:themeColor="text1"/>
        </w:rPr>
        <w:t xml:space="preserve">reference </w:t>
      </w:r>
      <w:r w:rsidR="2B7516D7" w:rsidRPr="2DE5C534">
        <w:rPr>
          <w:rFonts w:ascii="Times New Roman" w:hAnsi="Times New Roman"/>
          <w:color w:val="000000" w:themeColor="text1"/>
        </w:rPr>
        <w:t xml:space="preserve">the conception of a continuous integration and continuous deployment pipeline, an automated framework used to </w:t>
      </w:r>
      <w:r w:rsidR="4883F0D9" w:rsidRPr="2DE5C534">
        <w:rPr>
          <w:rFonts w:ascii="Times New Roman" w:hAnsi="Times New Roman"/>
          <w:color w:val="000000" w:themeColor="text1"/>
        </w:rPr>
        <w:t>build, test and secure, and deploy applications to their envir</w:t>
      </w:r>
      <w:r w:rsidR="453B9A8E" w:rsidRPr="2DE5C534">
        <w:rPr>
          <w:rFonts w:ascii="Times New Roman" w:hAnsi="Times New Roman"/>
          <w:color w:val="000000" w:themeColor="text1"/>
        </w:rPr>
        <w:t>onments, primarily conducted on their personal developmen</w:t>
      </w:r>
      <w:r w:rsidR="3D631C99" w:rsidRPr="2DE5C534">
        <w:rPr>
          <w:rFonts w:ascii="Times New Roman" w:hAnsi="Times New Roman"/>
          <w:color w:val="000000" w:themeColor="text1"/>
        </w:rPr>
        <w:t>t machines</w:t>
      </w:r>
      <w:r w:rsidR="4883F0D9" w:rsidRPr="2DE5C534">
        <w:rPr>
          <w:rFonts w:ascii="Times New Roman" w:hAnsi="Times New Roman"/>
          <w:color w:val="000000" w:themeColor="text1"/>
        </w:rPr>
        <w:t xml:space="preserve">. Features described relate to the core functionality of the </w:t>
      </w:r>
      <w:r w:rsidR="215EE480" w:rsidRPr="2DE5C534">
        <w:rPr>
          <w:rFonts w:ascii="Times New Roman" w:hAnsi="Times New Roman"/>
          <w:color w:val="000000" w:themeColor="text1"/>
        </w:rPr>
        <w:t xml:space="preserve">pipeline </w:t>
      </w:r>
      <w:r w:rsidR="4883F0D9" w:rsidRPr="2DE5C534">
        <w:rPr>
          <w:rFonts w:ascii="Times New Roman" w:hAnsi="Times New Roman"/>
          <w:color w:val="000000" w:themeColor="text1"/>
        </w:rPr>
        <w:t>and are committed to version 1.0.</w:t>
      </w:r>
    </w:p>
    <w:p w14:paraId="2E6162A4" w14:textId="77777777" w:rsidR="00443F22" w:rsidRPr="00BD5924" w:rsidRDefault="00443F22" w:rsidP="00443F22">
      <w:pPr>
        <w:pStyle w:val="Heading2"/>
        <w:spacing w:line="240" w:lineRule="auto"/>
        <w:rPr>
          <w:rFonts w:ascii="Times New Roman" w:hAnsi="Times New Roman"/>
        </w:rPr>
      </w:pPr>
      <w:bookmarkStart w:id="37" w:name="_Toc439994668"/>
      <w:bookmarkStart w:id="38" w:name="_Toc63163614"/>
      <w:bookmarkStart w:id="39" w:name="_Toc65096112"/>
      <w:r w:rsidRPr="2D93EAAC">
        <w:rPr>
          <w:rFonts w:ascii="Times New Roman" w:hAnsi="Times New Roman"/>
        </w:rPr>
        <w:t>Document Conventions</w:t>
      </w:r>
      <w:bookmarkEnd w:id="37"/>
      <w:bookmarkEnd w:id="38"/>
      <w:bookmarkEnd w:id="39"/>
    </w:p>
    <w:p w14:paraId="14ED0EFE" w14:textId="564D48EF" w:rsidR="7450B40C" w:rsidRDefault="17756FB9" w:rsidP="2DE5C534">
      <w:pPr>
        <w:spacing w:line="240" w:lineRule="auto"/>
        <w:ind w:left="720"/>
        <w:jc w:val="both"/>
        <w:rPr>
          <w:rFonts w:ascii="Times New Roman" w:hAnsi="Times New Roman"/>
          <w:color w:val="000000" w:themeColor="text1"/>
        </w:rPr>
      </w:pPr>
      <w:r w:rsidRPr="2DE5C534">
        <w:rPr>
          <w:rFonts w:ascii="Times New Roman" w:hAnsi="Times New Roman"/>
          <w:color w:val="000000" w:themeColor="text1"/>
        </w:rPr>
        <w:t xml:space="preserve">This SRS shall </w:t>
      </w:r>
      <w:r w:rsidR="24DFB983" w:rsidRPr="2DE5C534">
        <w:rPr>
          <w:rFonts w:ascii="Times New Roman" w:hAnsi="Times New Roman"/>
          <w:color w:val="000000" w:themeColor="text1"/>
        </w:rPr>
        <w:t xml:space="preserve">consist of six sections and </w:t>
      </w:r>
      <w:r w:rsidRPr="2DE5C534">
        <w:rPr>
          <w:rFonts w:ascii="Times New Roman" w:hAnsi="Times New Roman"/>
          <w:color w:val="000000" w:themeColor="text1"/>
        </w:rPr>
        <w:t xml:space="preserve">follow IEEE 830 conventions. Sections are separated by major numbers, which are decomposed into subsections with minor numbers. Font size and styling </w:t>
      </w:r>
      <w:r w:rsidR="69B7DC6F" w:rsidRPr="2DE5C534">
        <w:rPr>
          <w:rFonts w:ascii="Times New Roman" w:hAnsi="Times New Roman"/>
          <w:color w:val="000000" w:themeColor="text1"/>
        </w:rPr>
        <w:t xml:space="preserve">shall </w:t>
      </w:r>
      <w:r w:rsidRPr="2DE5C534">
        <w:rPr>
          <w:rFonts w:ascii="Times New Roman" w:hAnsi="Times New Roman"/>
          <w:color w:val="000000" w:themeColor="text1"/>
        </w:rPr>
        <w:t xml:space="preserve">follow this hierarchy accordingly. </w:t>
      </w:r>
    </w:p>
    <w:p w14:paraId="209DFD79" w14:textId="4170E5A9" w:rsidR="00443F22" w:rsidRDefault="00443F22" w:rsidP="7450B40C">
      <w:pPr>
        <w:pStyle w:val="Heading2"/>
        <w:spacing w:line="240" w:lineRule="auto"/>
        <w:rPr>
          <w:rFonts w:ascii="Times New Roman" w:hAnsi="Times New Roman"/>
        </w:rPr>
      </w:pPr>
      <w:bookmarkStart w:id="40" w:name="_Toc439994669"/>
      <w:bookmarkStart w:id="41" w:name="_Toc63163615"/>
      <w:bookmarkStart w:id="42" w:name="_Toc65096113"/>
      <w:r w:rsidRPr="2D93EAAC">
        <w:rPr>
          <w:rFonts w:ascii="Times New Roman" w:hAnsi="Times New Roman"/>
        </w:rPr>
        <w:t>Intended Audience and Reading Suggestions</w:t>
      </w:r>
      <w:bookmarkEnd w:id="40"/>
      <w:bookmarkEnd w:id="41"/>
      <w:bookmarkEnd w:id="42"/>
      <w:r>
        <w:tab/>
      </w:r>
      <w:r>
        <w:tab/>
      </w:r>
    </w:p>
    <w:p w14:paraId="59DB45DE" w14:textId="443E310C" w:rsidR="24356ECE" w:rsidRDefault="040A32BF" w:rsidP="2DE5C534">
      <w:pPr>
        <w:ind w:left="720"/>
        <w:jc w:val="both"/>
        <w:rPr>
          <w:rFonts w:ascii="Times New Roman" w:hAnsi="Times New Roman"/>
        </w:rPr>
      </w:pPr>
      <w:r w:rsidRPr="2DE5C534">
        <w:rPr>
          <w:rFonts w:ascii="Times New Roman" w:hAnsi="Times New Roman"/>
        </w:rPr>
        <w:t>The SRS is to be accessible to all in</w:t>
      </w:r>
      <w:r w:rsidR="3C6DD606" w:rsidRPr="2DE5C534">
        <w:rPr>
          <w:rFonts w:ascii="Times New Roman" w:hAnsi="Times New Roman"/>
        </w:rPr>
        <w:t>ternal and external team members within the product group</w:t>
      </w:r>
      <w:r w:rsidRPr="2DE5C534">
        <w:rPr>
          <w:rFonts w:ascii="Times New Roman" w:hAnsi="Times New Roman"/>
        </w:rPr>
        <w:t xml:space="preserve">. </w:t>
      </w:r>
      <w:r w:rsidR="16DF2574" w:rsidRPr="2DE5C534">
        <w:rPr>
          <w:rFonts w:ascii="Times New Roman" w:hAnsi="Times New Roman"/>
        </w:rPr>
        <w:t>End users shall refer to later documentation such as</w:t>
      </w:r>
      <w:r w:rsidR="13447AB6" w:rsidRPr="2DE5C534">
        <w:rPr>
          <w:rFonts w:ascii="Times New Roman" w:hAnsi="Times New Roman"/>
        </w:rPr>
        <w:t xml:space="preserve"> the</w:t>
      </w:r>
      <w:r w:rsidR="16DF2574" w:rsidRPr="2DE5C534">
        <w:rPr>
          <w:rFonts w:ascii="Times New Roman" w:hAnsi="Times New Roman"/>
        </w:rPr>
        <w:t xml:space="preserve"> operations manual (runbook)</w:t>
      </w:r>
      <w:r w:rsidR="27AB2E0E" w:rsidRPr="2DE5C534">
        <w:rPr>
          <w:rFonts w:ascii="Times New Roman" w:hAnsi="Times New Roman"/>
        </w:rPr>
        <w:t xml:space="preserve">, programmer’s guide, and/or readme files. </w:t>
      </w:r>
      <w:r w:rsidR="04EA73D3" w:rsidRPr="2DE5C534">
        <w:rPr>
          <w:rFonts w:ascii="Times New Roman" w:hAnsi="Times New Roman"/>
        </w:rPr>
        <w:t xml:space="preserve">If further information about project conception is needed, the user may request access to working documentation such as this SRS via contact with </w:t>
      </w:r>
      <w:r w:rsidR="66478960" w:rsidRPr="2DE5C534">
        <w:rPr>
          <w:rFonts w:ascii="Times New Roman" w:hAnsi="Times New Roman"/>
        </w:rPr>
        <w:t>project sponsor</w:t>
      </w:r>
      <w:r w:rsidR="75330627" w:rsidRPr="2DE5C534">
        <w:rPr>
          <w:rFonts w:ascii="Times New Roman" w:hAnsi="Times New Roman"/>
        </w:rPr>
        <w:t>s</w:t>
      </w:r>
      <w:r w:rsidR="66478960" w:rsidRPr="2DE5C534">
        <w:rPr>
          <w:rFonts w:ascii="Times New Roman" w:hAnsi="Times New Roman"/>
        </w:rPr>
        <w:t xml:space="preserve">. </w:t>
      </w:r>
      <w:r w:rsidRPr="2DE5C534">
        <w:rPr>
          <w:rFonts w:ascii="Times New Roman" w:hAnsi="Times New Roman"/>
        </w:rPr>
        <w:t xml:space="preserve">This document is </w:t>
      </w:r>
      <w:r w:rsidR="3440D237" w:rsidRPr="2DE5C534">
        <w:rPr>
          <w:rFonts w:ascii="Times New Roman" w:hAnsi="Times New Roman"/>
        </w:rPr>
        <w:t xml:space="preserve">designed </w:t>
      </w:r>
      <w:r w:rsidRPr="2DE5C534">
        <w:rPr>
          <w:rFonts w:ascii="Times New Roman" w:hAnsi="Times New Roman"/>
        </w:rPr>
        <w:t xml:space="preserve">to be read </w:t>
      </w:r>
      <w:r w:rsidR="2BF3CCCB" w:rsidRPr="2DE5C534">
        <w:rPr>
          <w:rFonts w:ascii="Times New Roman" w:hAnsi="Times New Roman"/>
        </w:rPr>
        <w:t>sequentially</w:t>
      </w:r>
      <w:r w:rsidRPr="2DE5C534">
        <w:rPr>
          <w:rFonts w:ascii="Times New Roman" w:hAnsi="Times New Roman"/>
        </w:rPr>
        <w:t xml:space="preserve"> and specific team members shall find some sections more pertinent than others. For example, pro</w:t>
      </w:r>
      <w:r w:rsidR="6EFC78F4" w:rsidRPr="2DE5C534">
        <w:rPr>
          <w:rFonts w:ascii="Times New Roman" w:hAnsi="Times New Roman"/>
        </w:rPr>
        <w:t xml:space="preserve">ject management and business analysts </w:t>
      </w:r>
      <w:r w:rsidRPr="2DE5C534">
        <w:rPr>
          <w:rFonts w:ascii="Times New Roman" w:hAnsi="Times New Roman"/>
        </w:rPr>
        <w:t xml:space="preserve">shall find sections 1 and 2 (Introduction and Description) more useful, whereas sections 3, 4, and 5 (Features and Interfaces) more useful for developers and testers. </w:t>
      </w:r>
      <w:r w:rsidR="4CEDB79D" w:rsidRPr="2DE5C534">
        <w:rPr>
          <w:rFonts w:ascii="Times New Roman" w:hAnsi="Times New Roman"/>
        </w:rPr>
        <w:t>Overlap</w:t>
      </w:r>
      <w:r w:rsidRPr="2DE5C534">
        <w:rPr>
          <w:rFonts w:ascii="Times New Roman" w:hAnsi="Times New Roman"/>
        </w:rPr>
        <w:t xml:space="preserve"> of these sections is expected</w:t>
      </w:r>
      <w:r w:rsidR="2A43A6BA" w:rsidRPr="2DE5C534">
        <w:rPr>
          <w:rFonts w:ascii="Times New Roman" w:hAnsi="Times New Roman"/>
        </w:rPr>
        <w:t xml:space="preserve"> as project roles are expected to be fluid.</w:t>
      </w:r>
    </w:p>
    <w:p w14:paraId="501680F0" w14:textId="77777777" w:rsidR="00443F22" w:rsidRPr="00BD5924" w:rsidRDefault="00443F22" w:rsidP="00443F22">
      <w:pPr>
        <w:pStyle w:val="Heading2"/>
        <w:spacing w:line="240" w:lineRule="auto"/>
        <w:rPr>
          <w:rFonts w:ascii="Times New Roman" w:hAnsi="Times New Roman"/>
        </w:rPr>
      </w:pPr>
      <w:bookmarkStart w:id="43" w:name="_Toc439994670"/>
      <w:bookmarkStart w:id="44" w:name="_Toc63163616"/>
      <w:bookmarkStart w:id="45" w:name="_Toc65096114"/>
      <w:commentRangeStart w:id="46"/>
      <w:r w:rsidRPr="7393A22D">
        <w:rPr>
          <w:rFonts w:ascii="Times New Roman" w:hAnsi="Times New Roman"/>
        </w:rPr>
        <w:t>Product Scope</w:t>
      </w:r>
      <w:bookmarkEnd w:id="43"/>
      <w:bookmarkEnd w:id="44"/>
      <w:commentRangeEnd w:id="46"/>
      <w:r>
        <w:rPr>
          <w:rStyle w:val="CommentReference"/>
        </w:rPr>
        <w:commentReference w:id="46"/>
      </w:r>
      <w:bookmarkEnd w:id="45"/>
    </w:p>
    <w:p w14:paraId="597C4223" w14:textId="4CC0E438" w:rsidR="266E6679" w:rsidRDefault="0EC39ACB" w:rsidP="2DE5C534">
      <w:pPr>
        <w:ind w:left="720"/>
        <w:jc w:val="both"/>
      </w:pPr>
      <w:r>
        <w:t xml:space="preserve">The Software Engineering Capstone project requires the creation of a prototype application called Form </w:t>
      </w:r>
      <w:ins w:id="47" w:author="Ivy Pham" w:date="2021-03-30T09:35:00Z">
        <w:r w:rsidR="001709C2">
          <w:t>Scriber</w:t>
        </w:r>
      </w:ins>
      <w:del w:id="48" w:author="Ivy Pham" w:date="2021-03-30T09:35:00Z">
        <w:r w:rsidDel="001709C2">
          <w:delText>Bot</w:delText>
        </w:r>
      </w:del>
      <w:r>
        <w:t>, which is the development of an artificial intelligence (AI) software to support doctors, medical technicians, police officers and others. The application primarily assists professionals in public service to capture and prepare text reports during conversations with their clients. For example, the conversation between a physician and patient can be recorded to automatically prepare reports that can be edited and saved to an Electronic Medical Record (EMR).  To support the development of The Form</w:t>
      </w:r>
      <w:ins w:id="49" w:author="Ivy Pham" w:date="2021-03-30T09:35:00Z">
        <w:r w:rsidR="001709C2">
          <w:t xml:space="preserve"> Scriber</w:t>
        </w:r>
      </w:ins>
      <w:del w:id="50" w:author="Ivy Pham" w:date="2021-03-30T09:35:00Z">
        <w:r w:rsidDel="001709C2">
          <w:delText>Bot</w:delText>
        </w:r>
      </w:del>
      <w:r>
        <w:t xml:space="preserve"> application, the DevSecOps (DSO) team was formed. </w:t>
      </w:r>
    </w:p>
    <w:p w14:paraId="254D04A2" w14:textId="31EB6192" w:rsidR="371A3BA1" w:rsidRDefault="371A3BA1" w:rsidP="371A3BA1">
      <w:pPr>
        <w:ind w:left="720"/>
      </w:pPr>
    </w:p>
    <w:p w14:paraId="3CB74C9D" w14:textId="4EB893D0" w:rsidR="00443F22" w:rsidRPr="00BD5924" w:rsidRDefault="44F9EC00" w:rsidP="7393A22D">
      <w:pPr>
        <w:pStyle w:val="template"/>
        <w:spacing w:line="240" w:lineRule="auto"/>
        <w:ind w:left="720"/>
        <w:jc w:val="both"/>
        <w:rPr>
          <w:rFonts w:ascii="Times New Roman" w:hAnsi="Times New Roman"/>
          <w:i w:val="0"/>
          <w:color w:val="000000" w:themeColor="text1"/>
          <w:sz w:val="24"/>
          <w:szCs w:val="24"/>
        </w:rPr>
      </w:pPr>
      <w:commentRangeStart w:id="51"/>
      <w:r w:rsidRPr="7393A22D">
        <w:rPr>
          <w:rFonts w:ascii="Times New Roman" w:hAnsi="Times New Roman"/>
          <w:i w:val="0"/>
          <w:color w:val="000000" w:themeColor="text1"/>
          <w:sz w:val="24"/>
          <w:szCs w:val="24"/>
        </w:rPr>
        <w:t>The Form</w:t>
      </w:r>
      <w:ins w:id="52" w:author="Ivy Pham" w:date="2021-03-30T09:36:00Z">
        <w:r w:rsidR="001709C2">
          <w:rPr>
            <w:rFonts w:ascii="Times New Roman" w:hAnsi="Times New Roman"/>
            <w:i w:val="0"/>
            <w:color w:val="000000" w:themeColor="text1"/>
            <w:sz w:val="24"/>
            <w:szCs w:val="24"/>
          </w:rPr>
          <w:t xml:space="preserve"> Scriber</w:t>
        </w:r>
      </w:ins>
      <w:del w:id="53" w:author="Ivy Pham" w:date="2021-03-30T09:36:00Z">
        <w:r w:rsidRPr="7393A22D" w:rsidDel="001709C2">
          <w:rPr>
            <w:rFonts w:ascii="Times New Roman" w:hAnsi="Times New Roman"/>
            <w:i w:val="0"/>
            <w:color w:val="000000" w:themeColor="text1"/>
            <w:sz w:val="24"/>
            <w:szCs w:val="24"/>
          </w:rPr>
          <w:delText>Bo</w:delText>
        </w:r>
      </w:del>
      <w:del w:id="54" w:author="Ivy Pham" w:date="2021-03-30T09:35:00Z">
        <w:r w:rsidRPr="7393A22D" w:rsidDel="001709C2">
          <w:rPr>
            <w:rFonts w:ascii="Times New Roman" w:hAnsi="Times New Roman"/>
            <w:i w:val="0"/>
            <w:color w:val="000000" w:themeColor="text1"/>
            <w:sz w:val="24"/>
            <w:szCs w:val="24"/>
          </w:rPr>
          <w:delText>t</w:delText>
        </w:r>
      </w:del>
      <w:r w:rsidRPr="7393A22D">
        <w:rPr>
          <w:rFonts w:ascii="Times New Roman" w:hAnsi="Times New Roman"/>
          <w:i w:val="0"/>
          <w:color w:val="000000" w:themeColor="text1"/>
          <w:sz w:val="24"/>
          <w:szCs w:val="24"/>
        </w:rPr>
        <w:t xml:space="preserve"> DevSecOps project </w:t>
      </w:r>
      <w:r w:rsidR="6A756C4D" w:rsidRPr="7393A22D">
        <w:rPr>
          <w:rFonts w:ascii="Times New Roman" w:hAnsi="Times New Roman"/>
          <w:i w:val="0"/>
          <w:color w:val="000000" w:themeColor="text1"/>
          <w:sz w:val="24"/>
          <w:szCs w:val="24"/>
        </w:rPr>
        <w:t>focuses</w:t>
      </w:r>
      <w:r w:rsidRPr="7393A22D">
        <w:rPr>
          <w:rFonts w:ascii="Times New Roman" w:hAnsi="Times New Roman"/>
          <w:i w:val="0"/>
          <w:color w:val="000000" w:themeColor="text1"/>
          <w:sz w:val="24"/>
          <w:szCs w:val="24"/>
        </w:rPr>
        <w:t xml:space="preserve"> </w:t>
      </w:r>
      <w:r w:rsidR="662D98F0" w:rsidRPr="7393A22D">
        <w:rPr>
          <w:rFonts w:ascii="Times New Roman" w:hAnsi="Times New Roman"/>
          <w:i w:val="0"/>
          <w:color w:val="000000" w:themeColor="text1"/>
          <w:sz w:val="24"/>
          <w:szCs w:val="24"/>
        </w:rPr>
        <w:t xml:space="preserve">on </w:t>
      </w:r>
      <w:r w:rsidRPr="7393A22D">
        <w:rPr>
          <w:rFonts w:ascii="Times New Roman" w:hAnsi="Times New Roman"/>
          <w:i w:val="0"/>
          <w:color w:val="000000" w:themeColor="text1"/>
          <w:sz w:val="24"/>
          <w:szCs w:val="24"/>
        </w:rPr>
        <w:t xml:space="preserve">the </w:t>
      </w:r>
      <w:r w:rsidR="030F3E26" w:rsidRPr="7393A22D">
        <w:rPr>
          <w:rFonts w:ascii="Times New Roman" w:hAnsi="Times New Roman"/>
          <w:i w:val="0"/>
          <w:color w:val="000000" w:themeColor="text1"/>
          <w:sz w:val="24"/>
          <w:szCs w:val="24"/>
        </w:rPr>
        <w:t xml:space="preserve">creation of an infrastructure to automatically </w:t>
      </w:r>
      <w:r w:rsidRPr="7393A22D">
        <w:rPr>
          <w:rFonts w:ascii="Times New Roman" w:hAnsi="Times New Roman"/>
          <w:i w:val="0"/>
          <w:color w:val="000000" w:themeColor="text1"/>
          <w:sz w:val="24"/>
          <w:szCs w:val="24"/>
        </w:rPr>
        <w:t xml:space="preserve">build, test, </w:t>
      </w:r>
      <w:r w:rsidR="67284971" w:rsidRPr="7393A22D">
        <w:rPr>
          <w:rFonts w:ascii="Times New Roman" w:hAnsi="Times New Roman"/>
          <w:i w:val="0"/>
          <w:color w:val="000000" w:themeColor="text1"/>
          <w:sz w:val="24"/>
          <w:szCs w:val="24"/>
        </w:rPr>
        <w:t>verify security</w:t>
      </w:r>
      <w:r w:rsidRPr="7393A22D">
        <w:rPr>
          <w:rFonts w:ascii="Times New Roman" w:hAnsi="Times New Roman"/>
          <w:i w:val="0"/>
          <w:color w:val="000000" w:themeColor="text1"/>
          <w:sz w:val="24"/>
          <w:szCs w:val="24"/>
        </w:rPr>
        <w:t>, and deploy the three components that comprise the complete Form</w:t>
      </w:r>
      <w:ins w:id="55" w:author="Ivy Pham" w:date="2021-03-30T09:36:00Z">
        <w:r w:rsidR="001709C2">
          <w:rPr>
            <w:rFonts w:ascii="Times New Roman" w:hAnsi="Times New Roman"/>
            <w:i w:val="0"/>
            <w:color w:val="000000" w:themeColor="text1"/>
            <w:sz w:val="24"/>
            <w:szCs w:val="24"/>
          </w:rPr>
          <w:t xml:space="preserve"> Forscriber</w:t>
        </w:r>
      </w:ins>
      <w:del w:id="56" w:author="Ivy Pham" w:date="2021-03-30T09:36:00Z">
        <w:r w:rsidRPr="7393A22D" w:rsidDel="001709C2">
          <w:rPr>
            <w:rFonts w:ascii="Times New Roman" w:hAnsi="Times New Roman"/>
            <w:i w:val="0"/>
            <w:color w:val="000000" w:themeColor="text1"/>
            <w:sz w:val="24"/>
            <w:szCs w:val="24"/>
          </w:rPr>
          <w:delText>Bot</w:delText>
        </w:r>
      </w:del>
      <w:r w:rsidRPr="7393A22D">
        <w:rPr>
          <w:rFonts w:ascii="Times New Roman" w:hAnsi="Times New Roman"/>
          <w:i w:val="0"/>
          <w:color w:val="000000" w:themeColor="text1"/>
          <w:sz w:val="24"/>
          <w:szCs w:val="24"/>
        </w:rPr>
        <w:t xml:space="preserve"> application</w:t>
      </w:r>
      <w:r w:rsidR="14318C9C" w:rsidRPr="7393A22D">
        <w:rPr>
          <w:rFonts w:ascii="Times New Roman" w:hAnsi="Times New Roman"/>
          <w:i w:val="0"/>
          <w:color w:val="000000" w:themeColor="text1"/>
          <w:sz w:val="24"/>
          <w:szCs w:val="24"/>
        </w:rPr>
        <w:t xml:space="preserve"> in a consistent and reliable manner</w:t>
      </w:r>
      <w:r w:rsidR="0E4F285A" w:rsidRPr="7393A22D">
        <w:rPr>
          <w:rFonts w:ascii="Times New Roman" w:hAnsi="Times New Roman"/>
          <w:i w:val="0"/>
          <w:color w:val="000000" w:themeColor="text1"/>
          <w:sz w:val="24"/>
          <w:szCs w:val="24"/>
        </w:rPr>
        <w:t>, easing burdens on development teams of manual processes and checks</w:t>
      </w:r>
      <w:r w:rsidRPr="7393A22D">
        <w:rPr>
          <w:rFonts w:ascii="Times New Roman" w:hAnsi="Times New Roman"/>
          <w:i w:val="0"/>
          <w:color w:val="000000" w:themeColor="text1"/>
          <w:sz w:val="24"/>
          <w:szCs w:val="24"/>
        </w:rPr>
        <w:t>.</w:t>
      </w:r>
      <w:r w:rsidR="584FF691" w:rsidRPr="7393A22D">
        <w:rPr>
          <w:rFonts w:ascii="Times New Roman" w:hAnsi="Times New Roman"/>
          <w:i w:val="0"/>
          <w:color w:val="000000" w:themeColor="text1"/>
          <w:sz w:val="24"/>
          <w:szCs w:val="24"/>
        </w:rPr>
        <w:t xml:space="preserve"> </w:t>
      </w:r>
      <w:r w:rsidR="63E191FC" w:rsidRPr="7393A22D">
        <w:rPr>
          <w:rFonts w:ascii="Times New Roman" w:hAnsi="Times New Roman"/>
          <w:i w:val="0"/>
          <w:color w:val="000000" w:themeColor="text1"/>
          <w:sz w:val="24"/>
          <w:szCs w:val="24"/>
        </w:rPr>
        <w:t>An effort to include</w:t>
      </w:r>
      <w:r w:rsidR="717FB738" w:rsidRPr="7393A22D">
        <w:rPr>
          <w:rFonts w:ascii="Times New Roman" w:hAnsi="Times New Roman"/>
          <w:i w:val="0"/>
          <w:color w:val="000000" w:themeColor="text1"/>
          <w:sz w:val="24"/>
          <w:szCs w:val="24"/>
        </w:rPr>
        <w:t xml:space="preserve"> container creation </w:t>
      </w:r>
      <w:r w:rsidR="717FB738" w:rsidRPr="7393A22D">
        <w:rPr>
          <w:rFonts w:ascii="Times New Roman" w:hAnsi="Times New Roman"/>
          <w:i w:val="0"/>
          <w:color w:val="000000" w:themeColor="text1"/>
          <w:sz w:val="24"/>
          <w:szCs w:val="24"/>
        </w:rPr>
        <w:lastRenderedPageBreak/>
        <w:t>and</w:t>
      </w:r>
      <w:r w:rsidR="63E191FC" w:rsidRPr="7393A22D">
        <w:rPr>
          <w:rFonts w:ascii="Times New Roman" w:hAnsi="Times New Roman"/>
          <w:i w:val="0"/>
          <w:color w:val="000000" w:themeColor="text1"/>
          <w:sz w:val="24"/>
          <w:szCs w:val="24"/>
        </w:rPr>
        <w:t xml:space="preserve"> </w:t>
      </w:r>
      <w:r w:rsidR="2082E788" w:rsidRPr="7393A22D">
        <w:rPr>
          <w:rFonts w:ascii="Times New Roman" w:hAnsi="Times New Roman"/>
          <w:i w:val="0"/>
          <w:color w:val="000000" w:themeColor="text1"/>
          <w:sz w:val="24"/>
          <w:szCs w:val="24"/>
        </w:rPr>
        <w:t>orchestration shall be included to address</w:t>
      </w:r>
      <w:r w:rsidR="58C7177A" w:rsidRPr="7393A22D">
        <w:rPr>
          <w:rFonts w:ascii="Times New Roman" w:hAnsi="Times New Roman"/>
          <w:i w:val="0"/>
          <w:color w:val="000000" w:themeColor="text1"/>
          <w:sz w:val="24"/>
          <w:szCs w:val="24"/>
        </w:rPr>
        <w:t xml:space="preserve"> t</w:t>
      </w:r>
      <w:r w:rsidR="7DF95D59" w:rsidRPr="7393A22D">
        <w:rPr>
          <w:rFonts w:ascii="Times New Roman" w:hAnsi="Times New Roman"/>
          <w:i w:val="0"/>
          <w:color w:val="000000" w:themeColor="text1"/>
          <w:sz w:val="24"/>
          <w:szCs w:val="24"/>
        </w:rPr>
        <w:t>heoretical</w:t>
      </w:r>
      <w:r w:rsidR="58EBA731" w:rsidRPr="7393A22D">
        <w:rPr>
          <w:rFonts w:ascii="Times New Roman" w:hAnsi="Times New Roman"/>
          <w:i w:val="0"/>
          <w:color w:val="000000" w:themeColor="text1"/>
          <w:sz w:val="24"/>
          <w:szCs w:val="24"/>
        </w:rPr>
        <w:t xml:space="preserve"> needs for </w:t>
      </w:r>
      <w:r w:rsidR="41F6941F" w:rsidRPr="7393A22D">
        <w:rPr>
          <w:rFonts w:ascii="Times New Roman" w:hAnsi="Times New Roman"/>
          <w:i w:val="0"/>
          <w:color w:val="000000" w:themeColor="text1"/>
          <w:sz w:val="24"/>
          <w:szCs w:val="24"/>
        </w:rPr>
        <w:t xml:space="preserve">scaling, availability, and maintainability during and after application deployment. </w:t>
      </w:r>
      <w:r w:rsidR="343005C6" w:rsidRPr="7393A22D">
        <w:rPr>
          <w:rFonts w:ascii="Times New Roman" w:hAnsi="Times New Roman"/>
          <w:i w:val="0"/>
          <w:color w:val="000000" w:themeColor="text1"/>
          <w:sz w:val="24"/>
          <w:szCs w:val="24"/>
        </w:rPr>
        <w:t>T</w:t>
      </w:r>
      <w:r w:rsidR="7274A62F" w:rsidRPr="7393A22D">
        <w:rPr>
          <w:rFonts w:ascii="Times New Roman" w:hAnsi="Times New Roman"/>
          <w:i w:val="0"/>
          <w:color w:val="000000" w:themeColor="text1"/>
          <w:sz w:val="24"/>
          <w:szCs w:val="24"/>
        </w:rPr>
        <w:t xml:space="preserve">he project and team shall act as facilitators of tools and processes that enable </w:t>
      </w:r>
      <w:r w:rsidR="3352BF3A" w:rsidRPr="7393A22D">
        <w:rPr>
          <w:rFonts w:ascii="Times New Roman" w:hAnsi="Times New Roman"/>
          <w:i w:val="0"/>
          <w:color w:val="000000" w:themeColor="text1"/>
          <w:sz w:val="24"/>
          <w:szCs w:val="24"/>
        </w:rPr>
        <w:t xml:space="preserve">individual </w:t>
      </w:r>
      <w:r w:rsidR="7274A62F" w:rsidRPr="7393A22D">
        <w:rPr>
          <w:rFonts w:ascii="Times New Roman" w:hAnsi="Times New Roman"/>
          <w:i w:val="0"/>
          <w:color w:val="000000" w:themeColor="text1"/>
          <w:sz w:val="24"/>
          <w:szCs w:val="24"/>
        </w:rPr>
        <w:t>development teams to realize their</w:t>
      </w:r>
      <w:r w:rsidR="604CBD0E" w:rsidRPr="7393A22D">
        <w:rPr>
          <w:rFonts w:ascii="Times New Roman" w:hAnsi="Times New Roman"/>
          <w:i w:val="0"/>
          <w:color w:val="000000" w:themeColor="text1"/>
          <w:sz w:val="24"/>
          <w:szCs w:val="24"/>
        </w:rPr>
        <w:t xml:space="preserve"> products</w:t>
      </w:r>
      <w:r w:rsidR="522774CA" w:rsidRPr="7393A22D">
        <w:rPr>
          <w:rFonts w:ascii="Times New Roman" w:hAnsi="Times New Roman"/>
          <w:i w:val="0"/>
          <w:color w:val="000000" w:themeColor="text1"/>
          <w:sz w:val="24"/>
          <w:szCs w:val="24"/>
        </w:rPr>
        <w:t xml:space="preserve"> and use </w:t>
      </w:r>
      <w:r w:rsidR="70E620A0" w:rsidRPr="7393A22D">
        <w:rPr>
          <w:rFonts w:ascii="Times New Roman" w:hAnsi="Times New Roman"/>
          <w:i w:val="0"/>
          <w:color w:val="000000" w:themeColor="text1"/>
          <w:sz w:val="24"/>
          <w:szCs w:val="24"/>
        </w:rPr>
        <w:t xml:space="preserve">the </w:t>
      </w:r>
      <w:r w:rsidR="522774CA" w:rsidRPr="7393A22D">
        <w:rPr>
          <w:rFonts w:ascii="Times New Roman" w:hAnsi="Times New Roman"/>
          <w:i w:val="0"/>
          <w:color w:val="000000" w:themeColor="text1"/>
          <w:sz w:val="24"/>
          <w:szCs w:val="24"/>
        </w:rPr>
        <w:t xml:space="preserve">DSO </w:t>
      </w:r>
      <w:r w:rsidR="74606A1F" w:rsidRPr="7393A22D">
        <w:rPr>
          <w:rFonts w:ascii="Times New Roman" w:hAnsi="Times New Roman"/>
          <w:i w:val="0"/>
          <w:color w:val="000000" w:themeColor="text1"/>
          <w:sz w:val="24"/>
          <w:szCs w:val="24"/>
        </w:rPr>
        <w:t xml:space="preserve">pipeline </w:t>
      </w:r>
      <w:r w:rsidR="522774CA" w:rsidRPr="7393A22D">
        <w:rPr>
          <w:rFonts w:ascii="Times New Roman" w:hAnsi="Times New Roman"/>
          <w:i w:val="0"/>
          <w:color w:val="000000" w:themeColor="text1"/>
          <w:sz w:val="24"/>
          <w:szCs w:val="24"/>
        </w:rPr>
        <w:t xml:space="preserve">to </w:t>
      </w:r>
      <w:r w:rsidR="4623A7C9" w:rsidRPr="7393A22D">
        <w:rPr>
          <w:rFonts w:ascii="Times New Roman" w:hAnsi="Times New Roman"/>
          <w:i w:val="0"/>
          <w:color w:val="000000" w:themeColor="text1"/>
          <w:sz w:val="24"/>
          <w:szCs w:val="24"/>
        </w:rPr>
        <w:t xml:space="preserve">monitor for </w:t>
      </w:r>
      <w:r w:rsidR="522774CA" w:rsidRPr="7393A22D">
        <w:rPr>
          <w:rFonts w:ascii="Times New Roman" w:hAnsi="Times New Roman"/>
          <w:i w:val="0"/>
          <w:color w:val="000000" w:themeColor="text1"/>
          <w:sz w:val="24"/>
          <w:szCs w:val="24"/>
        </w:rPr>
        <w:t>correct integration with other Form</w:t>
      </w:r>
      <w:ins w:id="57" w:author="Ivy Pham" w:date="2021-03-30T09:36:00Z">
        <w:r w:rsidR="001709C2">
          <w:rPr>
            <w:rFonts w:ascii="Times New Roman" w:hAnsi="Times New Roman"/>
            <w:i w:val="0"/>
            <w:color w:val="000000" w:themeColor="text1"/>
            <w:sz w:val="24"/>
            <w:szCs w:val="24"/>
          </w:rPr>
          <w:t xml:space="preserve"> Scriber</w:t>
        </w:r>
      </w:ins>
      <w:del w:id="58" w:author="Ivy Pham" w:date="2021-03-30T09:36:00Z">
        <w:r w:rsidR="522774CA" w:rsidRPr="7393A22D" w:rsidDel="001709C2">
          <w:rPr>
            <w:rFonts w:ascii="Times New Roman" w:hAnsi="Times New Roman"/>
            <w:i w:val="0"/>
            <w:color w:val="000000" w:themeColor="text1"/>
            <w:sz w:val="24"/>
            <w:szCs w:val="24"/>
          </w:rPr>
          <w:delText>Bot</w:delText>
        </w:r>
      </w:del>
      <w:r w:rsidR="522774CA" w:rsidRPr="7393A22D">
        <w:rPr>
          <w:rFonts w:ascii="Times New Roman" w:hAnsi="Times New Roman"/>
          <w:i w:val="0"/>
          <w:color w:val="000000" w:themeColor="text1"/>
          <w:sz w:val="24"/>
          <w:szCs w:val="24"/>
        </w:rPr>
        <w:t xml:space="preserve"> components</w:t>
      </w:r>
      <w:r w:rsidR="604CBD0E" w:rsidRPr="7393A22D">
        <w:rPr>
          <w:rFonts w:ascii="Times New Roman" w:hAnsi="Times New Roman"/>
          <w:i w:val="0"/>
          <w:color w:val="000000" w:themeColor="text1"/>
          <w:sz w:val="24"/>
          <w:szCs w:val="24"/>
        </w:rPr>
        <w:t xml:space="preserve">. </w:t>
      </w:r>
      <w:r w:rsidR="6957DA2E" w:rsidRPr="7393A22D">
        <w:rPr>
          <w:rFonts w:ascii="Times New Roman" w:hAnsi="Times New Roman"/>
          <w:i w:val="0"/>
          <w:color w:val="000000" w:themeColor="text1"/>
          <w:sz w:val="24"/>
          <w:szCs w:val="24"/>
        </w:rPr>
        <w:t xml:space="preserve">In this respect, the DSO project aims to provide a self-service “service” and </w:t>
      </w:r>
      <w:r w:rsidR="60EEE926" w:rsidRPr="7393A22D">
        <w:rPr>
          <w:rFonts w:ascii="Times New Roman" w:hAnsi="Times New Roman"/>
          <w:i w:val="0"/>
          <w:color w:val="000000" w:themeColor="text1"/>
          <w:sz w:val="24"/>
          <w:szCs w:val="24"/>
        </w:rPr>
        <w:t xml:space="preserve">ongoing </w:t>
      </w:r>
      <w:r w:rsidR="6957DA2E" w:rsidRPr="7393A22D">
        <w:rPr>
          <w:rFonts w:ascii="Times New Roman" w:hAnsi="Times New Roman"/>
          <w:i w:val="0"/>
          <w:color w:val="000000" w:themeColor="text1"/>
          <w:sz w:val="24"/>
          <w:szCs w:val="24"/>
        </w:rPr>
        <w:t>support to team members to achieve such goal</w:t>
      </w:r>
      <w:r w:rsidR="3B559930" w:rsidRPr="7393A22D">
        <w:rPr>
          <w:rFonts w:ascii="Times New Roman" w:hAnsi="Times New Roman"/>
          <w:i w:val="0"/>
          <w:color w:val="000000" w:themeColor="text1"/>
          <w:sz w:val="24"/>
          <w:szCs w:val="24"/>
        </w:rPr>
        <w:t xml:space="preserve"> rather than act as code owners.</w:t>
      </w:r>
      <w:commentRangeEnd w:id="51"/>
      <w:r>
        <w:rPr>
          <w:rStyle w:val="CommentReference"/>
        </w:rPr>
        <w:commentReference w:id="51"/>
      </w:r>
    </w:p>
    <w:p w14:paraId="30160CBA" w14:textId="77777777" w:rsidR="00443F22" w:rsidRPr="00BD5924" w:rsidRDefault="00443F22" w:rsidP="00443F22">
      <w:pPr>
        <w:pStyle w:val="Heading1"/>
        <w:spacing w:line="240" w:lineRule="auto"/>
        <w:rPr>
          <w:rFonts w:ascii="Times New Roman" w:hAnsi="Times New Roman"/>
        </w:rPr>
      </w:pPr>
      <w:bookmarkStart w:id="59" w:name="_Toc439994673"/>
      <w:bookmarkStart w:id="60" w:name="_Toc63163617"/>
      <w:bookmarkStart w:id="61" w:name="_Toc65096115"/>
      <w:r w:rsidRPr="00BD5924">
        <w:rPr>
          <w:rFonts w:ascii="Times New Roman" w:hAnsi="Times New Roman"/>
        </w:rPr>
        <w:t>Overall Description</w:t>
      </w:r>
      <w:bookmarkEnd w:id="59"/>
      <w:bookmarkEnd w:id="60"/>
      <w:bookmarkEnd w:id="61"/>
    </w:p>
    <w:p w14:paraId="02B34B2F" w14:textId="77777777" w:rsidR="00443F22" w:rsidRPr="00BD5924" w:rsidRDefault="00443F22" w:rsidP="00443F22">
      <w:pPr>
        <w:pStyle w:val="Heading2"/>
        <w:spacing w:line="240" w:lineRule="auto"/>
        <w:rPr>
          <w:rFonts w:ascii="Times New Roman" w:hAnsi="Times New Roman"/>
        </w:rPr>
      </w:pPr>
      <w:bookmarkStart w:id="62" w:name="_Toc439994674"/>
      <w:bookmarkStart w:id="63" w:name="_Toc63163618"/>
      <w:bookmarkStart w:id="64" w:name="_Toc65096116"/>
      <w:r w:rsidRPr="2D93EAAC">
        <w:rPr>
          <w:rFonts w:ascii="Times New Roman" w:hAnsi="Times New Roman"/>
        </w:rPr>
        <w:t>Product Perspective</w:t>
      </w:r>
      <w:bookmarkEnd w:id="62"/>
      <w:bookmarkEnd w:id="63"/>
      <w:bookmarkEnd w:id="64"/>
    </w:p>
    <w:p w14:paraId="24B947B4" w14:textId="64912274" w:rsidR="476E87C0" w:rsidRDefault="1EEC7744" w:rsidP="2DE5C534">
      <w:pPr>
        <w:pStyle w:val="template"/>
        <w:spacing w:line="240" w:lineRule="auto"/>
        <w:ind w:left="720"/>
        <w:jc w:val="both"/>
        <w:rPr>
          <w:rFonts w:ascii="Times New Roman" w:hAnsi="Times New Roman"/>
          <w:i w:val="0"/>
          <w:sz w:val="24"/>
          <w:szCs w:val="24"/>
        </w:rPr>
      </w:pPr>
      <w:r w:rsidRPr="2DE5C534">
        <w:rPr>
          <w:rFonts w:ascii="Times New Roman" w:hAnsi="Times New Roman"/>
          <w:i w:val="0"/>
          <w:sz w:val="24"/>
          <w:szCs w:val="24"/>
        </w:rPr>
        <w:t>The Form</w:t>
      </w:r>
      <w:ins w:id="65" w:author="Ivy Pham" w:date="2021-03-30T09:36:00Z">
        <w:r w:rsidR="001709C2">
          <w:rPr>
            <w:rFonts w:ascii="Times New Roman" w:hAnsi="Times New Roman"/>
            <w:i w:val="0"/>
            <w:sz w:val="24"/>
            <w:szCs w:val="24"/>
          </w:rPr>
          <w:t xml:space="preserve"> Scriber</w:t>
        </w:r>
      </w:ins>
      <w:del w:id="66" w:author="Ivy Pham" w:date="2021-03-30T09:36:00Z">
        <w:r w:rsidRPr="2DE5C534" w:rsidDel="001709C2">
          <w:rPr>
            <w:rFonts w:ascii="Times New Roman" w:hAnsi="Times New Roman"/>
            <w:i w:val="0"/>
            <w:sz w:val="24"/>
            <w:szCs w:val="24"/>
          </w:rPr>
          <w:delText>Bot</w:delText>
        </w:r>
      </w:del>
      <w:r w:rsidRPr="2DE5C534">
        <w:rPr>
          <w:rFonts w:ascii="Times New Roman" w:hAnsi="Times New Roman"/>
          <w:i w:val="0"/>
          <w:sz w:val="24"/>
          <w:szCs w:val="24"/>
        </w:rPr>
        <w:t xml:space="preserve"> DSO project is a complement to the development methodology chosen</w:t>
      </w:r>
      <w:r w:rsidR="0E074504" w:rsidRPr="2DE5C534">
        <w:rPr>
          <w:rFonts w:ascii="Times New Roman" w:hAnsi="Times New Roman"/>
          <w:i w:val="0"/>
          <w:sz w:val="24"/>
          <w:szCs w:val="24"/>
        </w:rPr>
        <w:t xml:space="preserve">, providing services and technologies to development teams that enable rapid delivery of </w:t>
      </w:r>
      <w:r w:rsidR="068EFDA4" w:rsidRPr="2DE5C534">
        <w:rPr>
          <w:rFonts w:ascii="Times New Roman" w:hAnsi="Times New Roman"/>
          <w:i w:val="0"/>
          <w:sz w:val="24"/>
          <w:szCs w:val="24"/>
        </w:rPr>
        <w:t>high-quality</w:t>
      </w:r>
      <w:r w:rsidR="0E074504" w:rsidRPr="2DE5C534">
        <w:rPr>
          <w:rFonts w:ascii="Times New Roman" w:hAnsi="Times New Roman"/>
          <w:i w:val="0"/>
          <w:sz w:val="24"/>
          <w:szCs w:val="24"/>
        </w:rPr>
        <w:t xml:space="preserve"> software on a frequent basis. </w:t>
      </w:r>
      <w:r w:rsidR="1FC1DCFE" w:rsidRPr="2DE5C534">
        <w:rPr>
          <w:rFonts w:ascii="Times New Roman" w:hAnsi="Times New Roman"/>
          <w:i w:val="0"/>
          <w:sz w:val="24"/>
          <w:szCs w:val="24"/>
        </w:rPr>
        <w:t xml:space="preserve">In existing organizations, this may mean a replacement for </w:t>
      </w:r>
      <w:r w:rsidR="615DAB3A" w:rsidRPr="2DE5C534">
        <w:rPr>
          <w:rFonts w:ascii="Times New Roman" w:hAnsi="Times New Roman"/>
          <w:i w:val="0"/>
          <w:sz w:val="24"/>
          <w:szCs w:val="24"/>
        </w:rPr>
        <w:t xml:space="preserve">existing </w:t>
      </w:r>
      <w:r w:rsidR="1FC1DCFE" w:rsidRPr="2DE5C534">
        <w:rPr>
          <w:rFonts w:ascii="Times New Roman" w:hAnsi="Times New Roman"/>
          <w:i w:val="0"/>
          <w:sz w:val="24"/>
          <w:szCs w:val="24"/>
        </w:rPr>
        <w:t>manual processes, however for Form</w:t>
      </w:r>
      <w:ins w:id="67" w:author="Ivy Pham" w:date="2021-03-30T09:36:00Z">
        <w:r w:rsidR="001709C2">
          <w:rPr>
            <w:rFonts w:ascii="Times New Roman" w:hAnsi="Times New Roman"/>
            <w:i w:val="0"/>
            <w:sz w:val="24"/>
            <w:szCs w:val="24"/>
          </w:rPr>
          <w:t xml:space="preserve"> Scriber</w:t>
        </w:r>
      </w:ins>
      <w:del w:id="68" w:author="Ivy Pham" w:date="2021-03-30T09:36:00Z">
        <w:r w:rsidR="1FC1DCFE" w:rsidRPr="2DE5C534" w:rsidDel="001709C2">
          <w:rPr>
            <w:rFonts w:ascii="Times New Roman" w:hAnsi="Times New Roman"/>
            <w:i w:val="0"/>
            <w:sz w:val="24"/>
            <w:szCs w:val="24"/>
          </w:rPr>
          <w:delText>Bo</w:delText>
        </w:r>
        <w:r w:rsidR="76F4844F" w:rsidRPr="2DE5C534" w:rsidDel="001709C2">
          <w:rPr>
            <w:rFonts w:ascii="Times New Roman" w:hAnsi="Times New Roman"/>
            <w:i w:val="0"/>
            <w:sz w:val="24"/>
            <w:szCs w:val="24"/>
          </w:rPr>
          <w:delText>t</w:delText>
        </w:r>
      </w:del>
      <w:r w:rsidR="7FE6FF11" w:rsidRPr="2DE5C534">
        <w:rPr>
          <w:rFonts w:ascii="Times New Roman" w:hAnsi="Times New Roman"/>
          <w:i w:val="0"/>
          <w:sz w:val="24"/>
          <w:szCs w:val="24"/>
        </w:rPr>
        <w:t xml:space="preserve">, </w:t>
      </w:r>
      <w:r w:rsidR="1FC1DCFE" w:rsidRPr="2DE5C534">
        <w:rPr>
          <w:rFonts w:ascii="Times New Roman" w:hAnsi="Times New Roman"/>
          <w:i w:val="0"/>
          <w:sz w:val="24"/>
          <w:szCs w:val="24"/>
        </w:rPr>
        <w:t xml:space="preserve">development of the DSO pipeline is </w:t>
      </w:r>
      <w:r w:rsidR="728EAEF8" w:rsidRPr="2DE5C534">
        <w:rPr>
          <w:rFonts w:ascii="Times New Roman" w:hAnsi="Times New Roman"/>
          <w:i w:val="0"/>
          <w:sz w:val="24"/>
          <w:szCs w:val="24"/>
        </w:rPr>
        <w:t>established</w:t>
      </w:r>
      <w:r w:rsidR="1FC1DCFE" w:rsidRPr="2DE5C534">
        <w:rPr>
          <w:rFonts w:ascii="Times New Roman" w:hAnsi="Times New Roman"/>
          <w:i w:val="0"/>
          <w:sz w:val="24"/>
          <w:szCs w:val="24"/>
        </w:rPr>
        <w:t xml:space="preserve"> in parallel to and in c</w:t>
      </w:r>
      <w:r w:rsidR="6CD6B26C" w:rsidRPr="2DE5C534">
        <w:rPr>
          <w:rFonts w:ascii="Times New Roman" w:hAnsi="Times New Roman"/>
          <w:i w:val="0"/>
          <w:sz w:val="24"/>
          <w:szCs w:val="24"/>
        </w:rPr>
        <w:t>ollaboration with development teams.</w:t>
      </w:r>
      <w:r w:rsidR="305E8BA3" w:rsidRPr="2DE5C534">
        <w:rPr>
          <w:rFonts w:ascii="Times New Roman" w:hAnsi="Times New Roman"/>
          <w:i w:val="0"/>
          <w:sz w:val="24"/>
          <w:szCs w:val="24"/>
        </w:rPr>
        <w:t xml:space="preserve"> </w:t>
      </w:r>
      <w:r w:rsidR="4D8B4144" w:rsidRPr="2DE5C534">
        <w:rPr>
          <w:rFonts w:ascii="Times New Roman" w:hAnsi="Times New Roman"/>
          <w:i w:val="0"/>
          <w:sz w:val="24"/>
          <w:szCs w:val="24"/>
        </w:rPr>
        <w:t>As there is no traditional software model with dozens or hundreds of scenarios and use cases, the SRS shall concentrate on</w:t>
      </w:r>
      <w:r w:rsidR="67A7B79F" w:rsidRPr="2DE5C534">
        <w:rPr>
          <w:rFonts w:ascii="Times New Roman" w:hAnsi="Times New Roman"/>
          <w:i w:val="0"/>
          <w:sz w:val="24"/>
          <w:szCs w:val="24"/>
        </w:rPr>
        <w:t xml:space="preserve"> a few</w:t>
      </w:r>
      <w:r w:rsidR="4D8B4144" w:rsidRPr="2DE5C534">
        <w:rPr>
          <w:rFonts w:ascii="Times New Roman" w:hAnsi="Times New Roman"/>
          <w:i w:val="0"/>
          <w:sz w:val="24"/>
          <w:szCs w:val="24"/>
        </w:rPr>
        <w:t xml:space="preserve"> key areas such as providing a</w:t>
      </w:r>
      <w:r w:rsidR="47F40DB8" w:rsidRPr="2DE5C534">
        <w:rPr>
          <w:rFonts w:ascii="Times New Roman" w:hAnsi="Times New Roman"/>
          <w:i w:val="0"/>
          <w:sz w:val="24"/>
          <w:szCs w:val="24"/>
        </w:rPr>
        <w:t xml:space="preserve">pparatuses </w:t>
      </w:r>
      <w:r w:rsidR="4D8B4144" w:rsidRPr="2DE5C534">
        <w:rPr>
          <w:rFonts w:ascii="Times New Roman" w:hAnsi="Times New Roman"/>
          <w:i w:val="0"/>
          <w:sz w:val="24"/>
          <w:szCs w:val="24"/>
        </w:rPr>
        <w:t xml:space="preserve">to </w:t>
      </w:r>
      <w:r w:rsidR="419AD620" w:rsidRPr="2DE5C534">
        <w:rPr>
          <w:rFonts w:ascii="Times New Roman" w:hAnsi="Times New Roman"/>
          <w:i w:val="0"/>
          <w:sz w:val="24"/>
          <w:szCs w:val="24"/>
        </w:rPr>
        <w:t xml:space="preserve">ensure a </w:t>
      </w:r>
      <w:r w:rsidR="7C684D86" w:rsidRPr="2DE5C534">
        <w:rPr>
          <w:rFonts w:ascii="Times New Roman" w:hAnsi="Times New Roman"/>
          <w:i w:val="0"/>
          <w:sz w:val="24"/>
          <w:szCs w:val="24"/>
        </w:rPr>
        <w:t xml:space="preserve">stable </w:t>
      </w:r>
      <w:r w:rsidR="419AD620" w:rsidRPr="2DE5C534">
        <w:rPr>
          <w:rFonts w:ascii="Times New Roman" w:hAnsi="Times New Roman"/>
          <w:i w:val="0"/>
          <w:sz w:val="24"/>
          <w:szCs w:val="24"/>
        </w:rPr>
        <w:t>environment, to successfu</w:t>
      </w:r>
      <w:r w:rsidR="41C9A9AF" w:rsidRPr="2DE5C534">
        <w:rPr>
          <w:rFonts w:ascii="Times New Roman" w:hAnsi="Times New Roman"/>
          <w:i w:val="0"/>
          <w:sz w:val="24"/>
          <w:szCs w:val="24"/>
        </w:rPr>
        <w:t>lly create a build of the application, to successfully test and ensure compliance with security guidelines, and to successfully deploy said application</w:t>
      </w:r>
      <w:r w:rsidR="24275090" w:rsidRPr="2DE5C534">
        <w:rPr>
          <w:rFonts w:ascii="Times New Roman" w:hAnsi="Times New Roman"/>
          <w:i w:val="0"/>
          <w:sz w:val="24"/>
          <w:szCs w:val="24"/>
        </w:rPr>
        <w:t>.</w:t>
      </w:r>
    </w:p>
    <w:p w14:paraId="00646694" w14:textId="103AFACD" w:rsidR="00443F22" w:rsidRDefault="00443F22" w:rsidP="38B52F3E">
      <w:pPr>
        <w:pStyle w:val="Heading2"/>
        <w:spacing w:line="240" w:lineRule="auto"/>
        <w:rPr>
          <w:rFonts w:ascii="Times New Roman" w:hAnsi="Times New Roman"/>
        </w:rPr>
      </w:pPr>
      <w:bookmarkStart w:id="69" w:name="_Toc439994675"/>
      <w:bookmarkStart w:id="70" w:name="_Toc63163619"/>
      <w:bookmarkStart w:id="71" w:name="_Toc65096117"/>
      <w:r w:rsidRPr="2D93EAAC">
        <w:rPr>
          <w:rFonts w:ascii="Times New Roman" w:hAnsi="Times New Roman"/>
        </w:rPr>
        <w:t>Product F</w:t>
      </w:r>
      <w:bookmarkEnd w:id="69"/>
      <w:r w:rsidRPr="2D93EAAC">
        <w:rPr>
          <w:rFonts w:ascii="Times New Roman" w:hAnsi="Times New Roman"/>
        </w:rPr>
        <w:t>eatures</w:t>
      </w:r>
      <w:bookmarkEnd w:id="70"/>
      <w:bookmarkEnd w:id="71"/>
    </w:p>
    <w:p w14:paraId="6E90FB75" w14:textId="3C6326C1" w:rsidR="01B4985A" w:rsidRDefault="01B4985A" w:rsidP="38B52F3E">
      <w:pPr>
        <w:pStyle w:val="template"/>
        <w:spacing w:line="240" w:lineRule="auto"/>
        <w:ind w:left="720"/>
        <w:jc w:val="both"/>
        <w:rPr>
          <w:rFonts w:ascii="Times New Roman" w:hAnsi="Times New Roman"/>
          <w:i w:val="0"/>
          <w:sz w:val="24"/>
          <w:szCs w:val="24"/>
        </w:rPr>
      </w:pPr>
      <w:r w:rsidRPr="38B52F3E">
        <w:rPr>
          <w:rFonts w:ascii="Times New Roman" w:hAnsi="Times New Roman"/>
          <w:i w:val="0"/>
          <w:sz w:val="24"/>
          <w:szCs w:val="24"/>
        </w:rPr>
        <w:t>The DSO CI/CD pipeline features tools and technologies that shall allow users to do the following:</w:t>
      </w:r>
    </w:p>
    <w:p w14:paraId="72A3D3EC" w14:textId="77777777" w:rsidR="00443F22" w:rsidRPr="00BD5924" w:rsidRDefault="00443F22" w:rsidP="2DE5C534">
      <w:pPr>
        <w:pStyle w:val="template"/>
        <w:spacing w:line="240" w:lineRule="auto"/>
        <w:ind w:left="720"/>
        <w:jc w:val="both"/>
        <w:rPr>
          <w:rFonts w:ascii="Times New Roman" w:hAnsi="Times New Roman"/>
          <w:i w:val="0"/>
          <w:sz w:val="24"/>
          <w:szCs w:val="24"/>
        </w:rPr>
      </w:pPr>
    </w:p>
    <w:p w14:paraId="2BE3ECDB" w14:textId="4C9E3433" w:rsidR="00443F22" w:rsidRDefault="00443F22" w:rsidP="2DE5C534">
      <w:pPr>
        <w:pStyle w:val="template"/>
        <w:spacing w:line="240" w:lineRule="auto"/>
        <w:ind w:left="720"/>
        <w:jc w:val="both"/>
        <w:rPr>
          <w:rFonts w:ascii="Times New Roman" w:hAnsi="Times New Roman"/>
          <w:i w:val="0"/>
          <w:sz w:val="24"/>
          <w:szCs w:val="24"/>
        </w:rPr>
      </w:pPr>
      <w:r w:rsidRPr="2DE5C534">
        <w:rPr>
          <w:rFonts w:ascii="Times New Roman" w:hAnsi="Times New Roman"/>
          <w:i w:val="0"/>
          <w:sz w:val="24"/>
          <w:szCs w:val="24"/>
        </w:rPr>
        <w:t xml:space="preserve">• </w:t>
      </w:r>
      <w:r w:rsidR="44612DF4" w:rsidRPr="2DE5C534">
        <w:rPr>
          <w:rFonts w:ascii="Times New Roman" w:hAnsi="Times New Roman"/>
          <w:i w:val="0"/>
          <w:sz w:val="24"/>
          <w:szCs w:val="24"/>
        </w:rPr>
        <w:t xml:space="preserve">Manage and track changes to source code </w:t>
      </w:r>
    </w:p>
    <w:p w14:paraId="1ADE11F9" w14:textId="5264E087" w:rsidR="00443F22" w:rsidRPr="00BD5924" w:rsidRDefault="00443F22" w:rsidP="2DE5C534">
      <w:pPr>
        <w:pStyle w:val="template"/>
        <w:spacing w:line="240" w:lineRule="auto"/>
        <w:ind w:left="720"/>
        <w:jc w:val="both"/>
        <w:rPr>
          <w:rFonts w:ascii="Times New Roman" w:hAnsi="Times New Roman"/>
          <w:i w:val="0"/>
          <w:sz w:val="24"/>
          <w:szCs w:val="24"/>
        </w:rPr>
      </w:pPr>
      <w:r w:rsidRPr="2DE5C534">
        <w:rPr>
          <w:rFonts w:ascii="Times New Roman" w:hAnsi="Times New Roman"/>
          <w:i w:val="0"/>
          <w:sz w:val="24"/>
          <w:szCs w:val="24"/>
        </w:rPr>
        <w:t xml:space="preserve">• </w:t>
      </w:r>
      <w:r w:rsidR="76D9B6AE" w:rsidRPr="2DE5C534">
        <w:rPr>
          <w:rFonts w:ascii="Times New Roman" w:hAnsi="Times New Roman"/>
          <w:i w:val="0"/>
          <w:sz w:val="24"/>
          <w:szCs w:val="24"/>
        </w:rPr>
        <w:t xml:space="preserve">Enable team collaboration </w:t>
      </w:r>
      <w:r w:rsidR="10247C3B" w:rsidRPr="2DE5C534">
        <w:rPr>
          <w:rFonts w:ascii="Times New Roman" w:hAnsi="Times New Roman"/>
          <w:i w:val="0"/>
          <w:sz w:val="24"/>
          <w:szCs w:val="24"/>
        </w:rPr>
        <w:t>with</w:t>
      </w:r>
      <w:r w:rsidR="56AA7A69" w:rsidRPr="2DE5C534">
        <w:rPr>
          <w:rFonts w:ascii="Times New Roman" w:hAnsi="Times New Roman"/>
          <w:i w:val="0"/>
          <w:sz w:val="24"/>
          <w:szCs w:val="24"/>
        </w:rPr>
        <w:t xml:space="preserve"> the</w:t>
      </w:r>
      <w:r w:rsidR="10247C3B" w:rsidRPr="2DE5C534">
        <w:rPr>
          <w:rFonts w:ascii="Times New Roman" w:hAnsi="Times New Roman"/>
          <w:i w:val="0"/>
          <w:sz w:val="24"/>
          <w:szCs w:val="24"/>
        </w:rPr>
        <w:t xml:space="preserve"> </w:t>
      </w:r>
      <w:r w:rsidR="001606C8">
        <w:rPr>
          <w:rFonts w:ascii="Times New Roman" w:hAnsi="Times New Roman"/>
          <w:i w:val="0"/>
          <w:sz w:val="24"/>
          <w:szCs w:val="24"/>
        </w:rPr>
        <w:t>remote</w:t>
      </w:r>
      <w:r w:rsidR="212B0D17" w:rsidRPr="2DE5C534">
        <w:rPr>
          <w:rFonts w:ascii="Times New Roman" w:hAnsi="Times New Roman"/>
          <w:i w:val="0"/>
          <w:sz w:val="24"/>
          <w:szCs w:val="24"/>
        </w:rPr>
        <w:t xml:space="preserve"> </w:t>
      </w:r>
      <w:r w:rsidR="60174C48" w:rsidRPr="2DE5C534">
        <w:rPr>
          <w:rFonts w:ascii="Times New Roman" w:hAnsi="Times New Roman"/>
          <w:i w:val="0"/>
          <w:sz w:val="24"/>
          <w:szCs w:val="24"/>
        </w:rPr>
        <w:t>code repository</w:t>
      </w:r>
      <w:r w:rsidR="76D9B6AE" w:rsidRPr="2DE5C534">
        <w:rPr>
          <w:rFonts w:ascii="Times New Roman" w:hAnsi="Times New Roman"/>
          <w:i w:val="0"/>
          <w:sz w:val="24"/>
          <w:szCs w:val="24"/>
        </w:rPr>
        <w:t xml:space="preserve"> </w:t>
      </w:r>
    </w:p>
    <w:p w14:paraId="3E16FAF9" w14:textId="6BB60D35" w:rsidR="00443F22" w:rsidRPr="00BD5924" w:rsidRDefault="00443F22" w:rsidP="2DE5C534">
      <w:pPr>
        <w:pStyle w:val="template"/>
        <w:spacing w:line="240" w:lineRule="auto"/>
        <w:ind w:left="720"/>
        <w:jc w:val="both"/>
        <w:rPr>
          <w:rFonts w:ascii="Times New Roman" w:hAnsi="Times New Roman"/>
          <w:i w:val="0"/>
          <w:sz w:val="24"/>
          <w:szCs w:val="24"/>
        </w:rPr>
      </w:pPr>
      <w:r w:rsidRPr="2DE5C534">
        <w:rPr>
          <w:rFonts w:ascii="Times New Roman" w:hAnsi="Times New Roman"/>
          <w:i w:val="0"/>
          <w:sz w:val="24"/>
          <w:szCs w:val="24"/>
        </w:rPr>
        <w:t xml:space="preserve">• </w:t>
      </w:r>
      <w:r w:rsidR="04A8A21A" w:rsidRPr="2DE5C534">
        <w:rPr>
          <w:rFonts w:ascii="Times New Roman" w:hAnsi="Times New Roman"/>
          <w:i w:val="0"/>
          <w:sz w:val="24"/>
          <w:szCs w:val="24"/>
        </w:rPr>
        <w:t>Run automated tests on builds</w:t>
      </w:r>
    </w:p>
    <w:p w14:paraId="2BEB1D6C" w14:textId="28084EFD" w:rsidR="00443F22" w:rsidRPr="00BD5924" w:rsidRDefault="00443F22" w:rsidP="2DE5C534">
      <w:pPr>
        <w:pStyle w:val="template"/>
        <w:spacing w:line="240" w:lineRule="auto"/>
        <w:ind w:left="720"/>
        <w:jc w:val="both"/>
        <w:rPr>
          <w:rFonts w:ascii="Times New Roman" w:hAnsi="Times New Roman"/>
          <w:i w:val="0"/>
          <w:sz w:val="24"/>
          <w:szCs w:val="24"/>
        </w:rPr>
      </w:pPr>
      <w:r w:rsidRPr="2DE5C534">
        <w:rPr>
          <w:rFonts w:ascii="Times New Roman" w:hAnsi="Times New Roman"/>
          <w:i w:val="0"/>
          <w:sz w:val="24"/>
          <w:szCs w:val="24"/>
        </w:rPr>
        <w:t xml:space="preserve">• </w:t>
      </w:r>
      <w:r w:rsidR="3A0214E2" w:rsidRPr="2DE5C534">
        <w:rPr>
          <w:rFonts w:ascii="Times New Roman" w:hAnsi="Times New Roman"/>
          <w:i w:val="0"/>
          <w:sz w:val="24"/>
          <w:szCs w:val="24"/>
        </w:rPr>
        <w:t>Scan for code quality and security vulnerabilities</w:t>
      </w:r>
    </w:p>
    <w:p w14:paraId="1AD38F8D" w14:textId="12C196A5" w:rsidR="00443F22" w:rsidRPr="00BD5924" w:rsidRDefault="00443F22" w:rsidP="2DE5C534">
      <w:pPr>
        <w:pStyle w:val="template"/>
        <w:spacing w:line="240" w:lineRule="auto"/>
        <w:ind w:left="720"/>
        <w:jc w:val="both"/>
        <w:rPr>
          <w:rFonts w:ascii="Times New Roman" w:hAnsi="Times New Roman"/>
          <w:i w:val="0"/>
          <w:sz w:val="24"/>
          <w:szCs w:val="24"/>
        </w:rPr>
      </w:pPr>
      <w:r w:rsidRPr="2DE5C534">
        <w:rPr>
          <w:rFonts w:ascii="Times New Roman" w:hAnsi="Times New Roman"/>
          <w:i w:val="0"/>
          <w:sz w:val="24"/>
          <w:szCs w:val="24"/>
        </w:rPr>
        <w:t xml:space="preserve">• </w:t>
      </w:r>
      <w:r w:rsidR="10F2835A" w:rsidRPr="2DE5C534">
        <w:rPr>
          <w:rFonts w:ascii="Times New Roman" w:hAnsi="Times New Roman"/>
          <w:i w:val="0"/>
          <w:sz w:val="24"/>
          <w:szCs w:val="24"/>
        </w:rPr>
        <w:t>Deploy to resources</w:t>
      </w:r>
    </w:p>
    <w:p w14:paraId="09484492" w14:textId="2ACA8528" w:rsidR="00443F22" w:rsidRDefault="00443F22" w:rsidP="38B52F3E">
      <w:pPr>
        <w:pStyle w:val="Heading2"/>
        <w:spacing w:line="240" w:lineRule="auto"/>
        <w:rPr>
          <w:rFonts w:ascii="Times New Roman" w:hAnsi="Times New Roman"/>
        </w:rPr>
      </w:pPr>
      <w:bookmarkStart w:id="72" w:name="_Toc439994676"/>
      <w:bookmarkStart w:id="73" w:name="_Toc63163620"/>
      <w:bookmarkStart w:id="74" w:name="_Toc65096118"/>
      <w:r w:rsidRPr="2D93EAAC">
        <w:rPr>
          <w:rFonts w:ascii="Times New Roman" w:hAnsi="Times New Roman"/>
        </w:rPr>
        <w:t>User Classes and Characteristics</w:t>
      </w:r>
      <w:bookmarkEnd w:id="72"/>
      <w:bookmarkEnd w:id="73"/>
      <w:bookmarkEnd w:id="74"/>
    </w:p>
    <w:p w14:paraId="29753424" w14:textId="77F6D601" w:rsidR="591B9967" w:rsidRDefault="2C2FF149" w:rsidP="2DE5C534">
      <w:pPr>
        <w:pStyle w:val="template"/>
        <w:spacing w:line="240" w:lineRule="auto"/>
        <w:ind w:left="720"/>
        <w:jc w:val="both"/>
        <w:rPr>
          <w:rFonts w:ascii="Times New Roman" w:hAnsi="Times New Roman"/>
          <w:i w:val="0"/>
          <w:sz w:val="24"/>
          <w:szCs w:val="24"/>
        </w:rPr>
      </w:pPr>
      <w:commentRangeStart w:id="75"/>
      <w:r w:rsidRPr="2DE5C534">
        <w:rPr>
          <w:rFonts w:ascii="Times New Roman" w:hAnsi="Times New Roman"/>
          <w:b/>
          <w:bCs/>
          <w:i w:val="0"/>
          <w:sz w:val="24"/>
          <w:szCs w:val="24"/>
        </w:rPr>
        <w:t xml:space="preserve">Developer </w:t>
      </w:r>
      <w:r w:rsidRPr="2DE5C534">
        <w:rPr>
          <w:rFonts w:ascii="Times New Roman" w:hAnsi="Times New Roman"/>
          <w:i w:val="0"/>
          <w:sz w:val="24"/>
          <w:szCs w:val="24"/>
        </w:rPr>
        <w:t xml:space="preserve">– This user </w:t>
      </w:r>
      <w:r w:rsidR="7C272862" w:rsidRPr="2DE5C534">
        <w:rPr>
          <w:rFonts w:ascii="Times New Roman" w:hAnsi="Times New Roman"/>
          <w:i w:val="0"/>
          <w:sz w:val="24"/>
          <w:szCs w:val="24"/>
        </w:rPr>
        <w:t xml:space="preserve">is the highest priority for support and </w:t>
      </w:r>
      <w:r w:rsidRPr="2DE5C534">
        <w:rPr>
          <w:rFonts w:ascii="Times New Roman" w:hAnsi="Times New Roman"/>
          <w:i w:val="0"/>
          <w:sz w:val="24"/>
          <w:szCs w:val="24"/>
        </w:rPr>
        <w:t xml:space="preserve">represents the main class of user of the DSO pipeline. </w:t>
      </w:r>
      <w:r w:rsidR="6F6FF53E" w:rsidRPr="2DE5C534">
        <w:rPr>
          <w:rFonts w:ascii="Times New Roman" w:hAnsi="Times New Roman"/>
          <w:i w:val="0"/>
          <w:sz w:val="24"/>
          <w:szCs w:val="24"/>
        </w:rPr>
        <w:t xml:space="preserve">Developers shall use the technologies provided within the context of the DSO mindset to facilitate </w:t>
      </w:r>
      <w:r w:rsidR="4913AD93" w:rsidRPr="2DE5C534">
        <w:rPr>
          <w:rFonts w:ascii="Times New Roman" w:hAnsi="Times New Roman"/>
          <w:i w:val="0"/>
          <w:sz w:val="24"/>
          <w:szCs w:val="24"/>
        </w:rPr>
        <w:t xml:space="preserve">integration and deployment activities. </w:t>
      </w:r>
      <w:r w:rsidR="1A70C5AF" w:rsidRPr="2DE5C534">
        <w:rPr>
          <w:rFonts w:ascii="Times New Roman" w:hAnsi="Times New Roman"/>
          <w:i w:val="0"/>
          <w:sz w:val="24"/>
          <w:szCs w:val="24"/>
        </w:rPr>
        <w:t xml:space="preserve">Within this class is a subset </w:t>
      </w:r>
      <w:r w:rsidR="28F7A864" w:rsidRPr="2DE5C534">
        <w:rPr>
          <w:rFonts w:ascii="Times New Roman" w:hAnsi="Times New Roman"/>
          <w:i w:val="0"/>
          <w:sz w:val="24"/>
          <w:szCs w:val="24"/>
        </w:rPr>
        <w:t xml:space="preserve">member, </w:t>
      </w:r>
      <w:r w:rsidR="1A70C5AF" w:rsidRPr="2DE5C534">
        <w:rPr>
          <w:rFonts w:ascii="Times New Roman" w:hAnsi="Times New Roman"/>
          <w:i w:val="0"/>
          <w:sz w:val="24"/>
          <w:szCs w:val="24"/>
        </w:rPr>
        <w:t>the DSO POC (point of contact)</w:t>
      </w:r>
      <w:r w:rsidR="54712991" w:rsidRPr="2DE5C534">
        <w:rPr>
          <w:rFonts w:ascii="Times New Roman" w:hAnsi="Times New Roman"/>
          <w:i w:val="0"/>
          <w:sz w:val="24"/>
          <w:szCs w:val="24"/>
        </w:rPr>
        <w:t xml:space="preserve">, who shall be designated as the member who would </w:t>
      </w:r>
      <w:commentRangeEnd w:id="75"/>
      <w:r w:rsidR="591B9967">
        <w:commentReference w:id="75"/>
      </w:r>
      <w:r w:rsidR="051C86D4" w:rsidRPr="2DE5C534">
        <w:rPr>
          <w:rFonts w:ascii="Times New Roman" w:hAnsi="Times New Roman"/>
          <w:i w:val="0"/>
          <w:sz w:val="24"/>
          <w:szCs w:val="24"/>
        </w:rPr>
        <w:t>liaison with DSO team members to merge development branches of the code repository</w:t>
      </w:r>
      <w:r w:rsidR="735FF095" w:rsidRPr="2DE5C534">
        <w:rPr>
          <w:rFonts w:ascii="Times New Roman" w:hAnsi="Times New Roman"/>
          <w:i w:val="0"/>
          <w:sz w:val="24"/>
          <w:szCs w:val="24"/>
        </w:rPr>
        <w:t xml:space="preserve"> into the main or master branch, among other development operations tasks and requests.</w:t>
      </w:r>
    </w:p>
    <w:p w14:paraId="537CDC2C" w14:textId="36069BD7" w:rsidR="006870C1" w:rsidRDefault="006870C1" w:rsidP="2DE5C534">
      <w:pPr>
        <w:pStyle w:val="template"/>
        <w:spacing w:line="240" w:lineRule="auto"/>
        <w:ind w:left="720"/>
        <w:jc w:val="both"/>
        <w:rPr>
          <w:rFonts w:ascii="Times New Roman" w:hAnsi="Times New Roman"/>
          <w:i w:val="0"/>
          <w:sz w:val="24"/>
          <w:szCs w:val="24"/>
        </w:rPr>
      </w:pPr>
    </w:p>
    <w:p w14:paraId="36954DC4" w14:textId="7535E9F2" w:rsidR="006870C1" w:rsidRPr="006870C1" w:rsidRDefault="006870C1" w:rsidP="2DE5C534">
      <w:pPr>
        <w:pStyle w:val="template"/>
        <w:spacing w:line="240" w:lineRule="auto"/>
        <w:ind w:left="720"/>
        <w:jc w:val="both"/>
        <w:rPr>
          <w:rFonts w:ascii="Times New Roman" w:hAnsi="Times New Roman"/>
          <w:i w:val="0"/>
          <w:sz w:val="24"/>
          <w:szCs w:val="24"/>
        </w:rPr>
      </w:pPr>
      <w:r>
        <w:rPr>
          <w:rFonts w:ascii="Times New Roman" w:hAnsi="Times New Roman"/>
          <w:b/>
          <w:bCs/>
          <w:i w:val="0"/>
          <w:sz w:val="24"/>
          <w:szCs w:val="24"/>
        </w:rPr>
        <w:t xml:space="preserve">DSO POC – </w:t>
      </w:r>
      <w:r>
        <w:rPr>
          <w:rFonts w:ascii="Times New Roman" w:hAnsi="Times New Roman"/>
          <w:i w:val="0"/>
          <w:sz w:val="24"/>
          <w:szCs w:val="24"/>
        </w:rPr>
        <w:t xml:space="preserve">This user is the main point of contact from each development team for any related DSO matters. As described above, DSO POC may have multiple roles in a team such </w:t>
      </w:r>
      <w:r>
        <w:rPr>
          <w:rFonts w:ascii="Times New Roman" w:hAnsi="Times New Roman"/>
          <w:i w:val="0"/>
          <w:sz w:val="24"/>
          <w:szCs w:val="24"/>
        </w:rPr>
        <w:lastRenderedPageBreak/>
        <w:t xml:space="preserve">as the lead developer or developer. DSO POC can do the peer review and ensure DSO guidelines are followed before merging changes to the development branch. </w:t>
      </w:r>
    </w:p>
    <w:p w14:paraId="40671152" w14:textId="064F3035" w:rsidR="38B52F3E" w:rsidRDefault="38B52F3E" w:rsidP="2D93EAAC">
      <w:pPr>
        <w:pStyle w:val="template"/>
        <w:spacing w:line="240" w:lineRule="auto"/>
        <w:ind w:left="720"/>
        <w:jc w:val="both"/>
        <w:rPr>
          <w:rFonts w:ascii="Times New Roman" w:hAnsi="Times New Roman"/>
          <w:i w:val="0"/>
          <w:sz w:val="24"/>
          <w:szCs w:val="24"/>
        </w:rPr>
      </w:pPr>
    </w:p>
    <w:p w14:paraId="46BAC57D" w14:textId="1BAF3B2E" w:rsidR="5A0E9433" w:rsidRDefault="5A0E9433" w:rsidP="45D88B99">
      <w:pPr>
        <w:pStyle w:val="template"/>
        <w:spacing w:line="240" w:lineRule="auto"/>
        <w:ind w:left="720"/>
        <w:jc w:val="both"/>
        <w:rPr>
          <w:rFonts w:ascii="Times New Roman" w:hAnsi="Times New Roman"/>
          <w:i w:val="0"/>
          <w:sz w:val="24"/>
          <w:szCs w:val="24"/>
        </w:rPr>
      </w:pPr>
      <w:r w:rsidRPr="45D88B99">
        <w:rPr>
          <w:rFonts w:ascii="Times New Roman" w:hAnsi="Times New Roman"/>
          <w:b/>
          <w:bCs/>
          <w:i w:val="0"/>
          <w:sz w:val="24"/>
          <w:szCs w:val="24"/>
        </w:rPr>
        <w:t xml:space="preserve">Admin </w:t>
      </w:r>
      <w:r w:rsidRPr="45D88B99">
        <w:rPr>
          <w:rFonts w:ascii="Times New Roman" w:hAnsi="Times New Roman"/>
          <w:i w:val="0"/>
          <w:sz w:val="24"/>
          <w:szCs w:val="24"/>
        </w:rPr>
        <w:t>– This user is part of the Form</w:t>
      </w:r>
      <w:ins w:id="76" w:author="Ivy Pham" w:date="2021-03-30T09:37:00Z">
        <w:r w:rsidR="001709C2">
          <w:rPr>
            <w:rFonts w:ascii="Times New Roman" w:hAnsi="Times New Roman"/>
            <w:i w:val="0"/>
            <w:sz w:val="24"/>
            <w:szCs w:val="24"/>
          </w:rPr>
          <w:t xml:space="preserve"> Scriber</w:t>
        </w:r>
      </w:ins>
      <w:del w:id="77" w:author="Ivy Pham" w:date="2021-03-30T09:37:00Z">
        <w:r w:rsidRPr="45D88B99" w:rsidDel="001709C2">
          <w:rPr>
            <w:rFonts w:ascii="Times New Roman" w:hAnsi="Times New Roman"/>
            <w:i w:val="0"/>
            <w:sz w:val="24"/>
            <w:szCs w:val="24"/>
          </w:rPr>
          <w:delText>Bot</w:delText>
        </w:r>
      </w:del>
      <w:r w:rsidRPr="45D88B99">
        <w:rPr>
          <w:rFonts w:ascii="Times New Roman" w:hAnsi="Times New Roman"/>
          <w:i w:val="0"/>
          <w:sz w:val="24"/>
          <w:szCs w:val="24"/>
        </w:rPr>
        <w:t xml:space="preserve"> DevSecOps team. The admin </w:t>
      </w:r>
      <w:r w:rsidR="077B1549" w:rsidRPr="45D88B99">
        <w:rPr>
          <w:rFonts w:ascii="Times New Roman" w:hAnsi="Times New Roman"/>
          <w:i w:val="0"/>
          <w:sz w:val="24"/>
          <w:szCs w:val="24"/>
        </w:rPr>
        <w:t xml:space="preserve">selects, </w:t>
      </w:r>
      <w:r w:rsidR="3402D4AC" w:rsidRPr="45D88B99">
        <w:rPr>
          <w:rFonts w:ascii="Times New Roman" w:hAnsi="Times New Roman"/>
          <w:i w:val="0"/>
          <w:sz w:val="24"/>
          <w:szCs w:val="24"/>
        </w:rPr>
        <w:t xml:space="preserve">configures, </w:t>
      </w:r>
      <w:r w:rsidR="3D80303D" w:rsidRPr="45D88B99">
        <w:rPr>
          <w:rFonts w:ascii="Times New Roman" w:hAnsi="Times New Roman"/>
          <w:i w:val="0"/>
          <w:sz w:val="24"/>
          <w:szCs w:val="24"/>
        </w:rPr>
        <w:t xml:space="preserve">installs, </w:t>
      </w:r>
      <w:r w:rsidRPr="45D88B99">
        <w:rPr>
          <w:rFonts w:ascii="Times New Roman" w:hAnsi="Times New Roman"/>
          <w:i w:val="0"/>
          <w:sz w:val="24"/>
          <w:szCs w:val="24"/>
        </w:rPr>
        <w:t>manages</w:t>
      </w:r>
      <w:r w:rsidR="797064C1" w:rsidRPr="45D88B99">
        <w:rPr>
          <w:rFonts w:ascii="Times New Roman" w:hAnsi="Times New Roman"/>
          <w:i w:val="0"/>
          <w:sz w:val="24"/>
          <w:szCs w:val="24"/>
        </w:rPr>
        <w:t xml:space="preserve">, </w:t>
      </w:r>
      <w:r w:rsidR="7ADAD2E0" w:rsidRPr="45D88B99">
        <w:rPr>
          <w:rFonts w:ascii="Times New Roman" w:hAnsi="Times New Roman"/>
          <w:i w:val="0"/>
          <w:sz w:val="24"/>
          <w:szCs w:val="24"/>
        </w:rPr>
        <w:t xml:space="preserve">and </w:t>
      </w:r>
      <w:r w:rsidRPr="45D88B99">
        <w:rPr>
          <w:rFonts w:ascii="Times New Roman" w:hAnsi="Times New Roman"/>
          <w:i w:val="0"/>
          <w:sz w:val="24"/>
          <w:szCs w:val="24"/>
        </w:rPr>
        <w:t xml:space="preserve">maintains </w:t>
      </w:r>
      <w:r w:rsidR="253A458A" w:rsidRPr="45D88B99">
        <w:rPr>
          <w:rFonts w:ascii="Times New Roman" w:hAnsi="Times New Roman"/>
          <w:i w:val="0"/>
          <w:sz w:val="24"/>
          <w:szCs w:val="24"/>
        </w:rPr>
        <w:t xml:space="preserve">all </w:t>
      </w:r>
      <w:r w:rsidRPr="45D88B99">
        <w:rPr>
          <w:rFonts w:ascii="Times New Roman" w:hAnsi="Times New Roman"/>
          <w:i w:val="0"/>
          <w:sz w:val="24"/>
          <w:szCs w:val="24"/>
        </w:rPr>
        <w:t>the</w:t>
      </w:r>
      <w:r w:rsidR="5B8D4305" w:rsidRPr="45D88B99">
        <w:rPr>
          <w:rFonts w:ascii="Times New Roman" w:hAnsi="Times New Roman"/>
          <w:i w:val="0"/>
          <w:sz w:val="24"/>
          <w:szCs w:val="24"/>
        </w:rPr>
        <w:t xml:space="preserve"> various components of the CI/CD</w:t>
      </w:r>
      <w:r w:rsidRPr="45D88B99">
        <w:rPr>
          <w:rFonts w:ascii="Times New Roman" w:hAnsi="Times New Roman"/>
          <w:i w:val="0"/>
          <w:sz w:val="24"/>
          <w:szCs w:val="24"/>
        </w:rPr>
        <w:t xml:space="preserve"> </w:t>
      </w:r>
      <w:r w:rsidR="150A48FC" w:rsidRPr="45D88B99">
        <w:rPr>
          <w:rFonts w:ascii="Times New Roman" w:hAnsi="Times New Roman"/>
          <w:i w:val="0"/>
          <w:sz w:val="24"/>
          <w:szCs w:val="24"/>
        </w:rPr>
        <w:t xml:space="preserve">infrastructure </w:t>
      </w:r>
      <w:r w:rsidR="32E89578" w:rsidRPr="45D88B99">
        <w:rPr>
          <w:rFonts w:ascii="Times New Roman" w:hAnsi="Times New Roman"/>
          <w:i w:val="0"/>
          <w:sz w:val="24"/>
          <w:szCs w:val="24"/>
        </w:rPr>
        <w:t>appropriate for the</w:t>
      </w:r>
      <w:r w:rsidR="0E90387F" w:rsidRPr="45D88B99">
        <w:rPr>
          <w:rFonts w:ascii="Times New Roman" w:hAnsi="Times New Roman"/>
          <w:i w:val="0"/>
          <w:sz w:val="24"/>
          <w:szCs w:val="24"/>
        </w:rPr>
        <w:t xml:space="preserve"> </w:t>
      </w:r>
      <w:r w:rsidR="32E89578" w:rsidRPr="45D88B99">
        <w:rPr>
          <w:rFonts w:ascii="Times New Roman" w:hAnsi="Times New Roman"/>
          <w:i w:val="0"/>
          <w:sz w:val="24"/>
          <w:szCs w:val="24"/>
        </w:rPr>
        <w:t>development requirements.</w:t>
      </w:r>
      <w:r w:rsidR="43E6C6A1" w:rsidRPr="45D88B99">
        <w:rPr>
          <w:rFonts w:ascii="Times New Roman" w:hAnsi="Times New Roman"/>
          <w:i w:val="0"/>
          <w:sz w:val="24"/>
          <w:szCs w:val="24"/>
        </w:rPr>
        <w:t xml:space="preserve"> The admin user has the highest privileges in regards to maintenance of the pipeline, but</w:t>
      </w:r>
      <w:r w:rsidR="3C9465CF" w:rsidRPr="45D88B99">
        <w:rPr>
          <w:rFonts w:ascii="Times New Roman" w:hAnsi="Times New Roman"/>
          <w:i w:val="0"/>
          <w:sz w:val="24"/>
          <w:szCs w:val="24"/>
        </w:rPr>
        <w:t xml:space="preserve"> is not considered the owner(s) of the content </w:t>
      </w:r>
      <w:r w:rsidR="6650861D" w:rsidRPr="45D88B99">
        <w:rPr>
          <w:rFonts w:ascii="Times New Roman" w:hAnsi="Times New Roman"/>
          <w:i w:val="0"/>
          <w:sz w:val="24"/>
          <w:szCs w:val="24"/>
        </w:rPr>
        <w:t xml:space="preserve">for which </w:t>
      </w:r>
      <w:r w:rsidR="3C9465CF" w:rsidRPr="45D88B99">
        <w:rPr>
          <w:rFonts w:ascii="Times New Roman" w:hAnsi="Times New Roman"/>
          <w:i w:val="0"/>
          <w:sz w:val="24"/>
          <w:szCs w:val="24"/>
        </w:rPr>
        <w:t>the project</w:t>
      </w:r>
      <w:r w:rsidR="43E6C6A1" w:rsidRPr="45D88B99">
        <w:rPr>
          <w:rFonts w:ascii="Times New Roman" w:hAnsi="Times New Roman"/>
          <w:i w:val="0"/>
          <w:sz w:val="24"/>
          <w:szCs w:val="24"/>
        </w:rPr>
        <w:t xml:space="preserve"> </w:t>
      </w:r>
      <w:r w:rsidR="672F2F2E" w:rsidRPr="45D88B99">
        <w:rPr>
          <w:rFonts w:ascii="Times New Roman" w:hAnsi="Times New Roman"/>
          <w:i w:val="0"/>
          <w:sz w:val="24"/>
          <w:szCs w:val="24"/>
        </w:rPr>
        <w:t>enables delivery.</w:t>
      </w:r>
    </w:p>
    <w:p w14:paraId="0D3B989F" w14:textId="460C7FE6" w:rsidR="38B52F3E" w:rsidRDefault="38B52F3E" w:rsidP="2D93EAAC">
      <w:pPr>
        <w:pStyle w:val="template"/>
        <w:spacing w:line="240" w:lineRule="auto"/>
        <w:ind w:left="720"/>
        <w:jc w:val="both"/>
        <w:rPr>
          <w:rFonts w:ascii="Times New Roman" w:hAnsi="Times New Roman"/>
          <w:i w:val="0"/>
          <w:sz w:val="24"/>
          <w:szCs w:val="24"/>
        </w:rPr>
      </w:pPr>
    </w:p>
    <w:p w14:paraId="5495141C" w14:textId="5B0FE33E" w:rsidR="6BD26682" w:rsidRDefault="6BD26682" w:rsidP="2D93EAAC">
      <w:pPr>
        <w:pStyle w:val="template"/>
        <w:spacing w:line="240" w:lineRule="auto"/>
        <w:ind w:left="720"/>
        <w:jc w:val="both"/>
        <w:rPr>
          <w:rFonts w:ascii="Times New Roman" w:hAnsi="Times New Roman"/>
          <w:i w:val="0"/>
          <w:sz w:val="24"/>
          <w:szCs w:val="24"/>
        </w:rPr>
      </w:pPr>
      <w:r w:rsidRPr="2D93EAAC">
        <w:rPr>
          <w:rFonts w:ascii="Times New Roman" w:hAnsi="Times New Roman"/>
          <w:b/>
          <w:bCs/>
          <w:i w:val="0"/>
          <w:sz w:val="24"/>
          <w:szCs w:val="24"/>
        </w:rPr>
        <w:t>End user</w:t>
      </w:r>
      <w:r w:rsidRPr="2D93EAAC">
        <w:rPr>
          <w:rFonts w:ascii="Times New Roman" w:hAnsi="Times New Roman"/>
          <w:i w:val="0"/>
          <w:sz w:val="24"/>
          <w:szCs w:val="24"/>
        </w:rPr>
        <w:t xml:space="preserve"> – The end user </w:t>
      </w:r>
      <w:r w:rsidR="11150AB0" w:rsidRPr="2D93EAAC">
        <w:rPr>
          <w:rFonts w:ascii="Times New Roman" w:hAnsi="Times New Roman"/>
          <w:i w:val="0"/>
          <w:sz w:val="24"/>
          <w:szCs w:val="24"/>
        </w:rPr>
        <w:t xml:space="preserve">does not have access to the instances used by team members during development, but </w:t>
      </w:r>
      <w:r w:rsidRPr="2D93EAAC">
        <w:rPr>
          <w:rFonts w:ascii="Times New Roman" w:hAnsi="Times New Roman"/>
          <w:i w:val="0"/>
          <w:sz w:val="24"/>
          <w:szCs w:val="24"/>
        </w:rPr>
        <w:t>has f</w:t>
      </w:r>
      <w:r w:rsidR="22E5EAA3" w:rsidRPr="2D93EAAC">
        <w:rPr>
          <w:rFonts w:ascii="Times New Roman" w:hAnsi="Times New Roman"/>
          <w:i w:val="0"/>
          <w:sz w:val="24"/>
          <w:szCs w:val="24"/>
        </w:rPr>
        <w:t xml:space="preserve">ull </w:t>
      </w:r>
      <w:r w:rsidRPr="2D93EAAC">
        <w:rPr>
          <w:rFonts w:ascii="Times New Roman" w:hAnsi="Times New Roman"/>
          <w:i w:val="0"/>
          <w:sz w:val="24"/>
          <w:szCs w:val="24"/>
        </w:rPr>
        <w:t xml:space="preserve">access to the </w:t>
      </w:r>
      <w:r w:rsidR="731DB2E5" w:rsidRPr="2D93EAAC">
        <w:rPr>
          <w:rFonts w:ascii="Times New Roman" w:hAnsi="Times New Roman"/>
          <w:i w:val="0"/>
          <w:sz w:val="24"/>
          <w:szCs w:val="24"/>
        </w:rPr>
        <w:t xml:space="preserve">final product delivered and license to </w:t>
      </w:r>
      <w:r w:rsidR="0AAE744C" w:rsidRPr="2D93EAAC">
        <w:rPr>
          <w:rFonts w:ascii="Times New Roman" w:hAnsi="Times New Roman"/>
          <w:i w:val="0"/>
          <w:sz w:val="24"/>
          <w:szCs w:val="24"/>
        </w:rPr>
        <w:t xml:space="preserve">implement </w:t>
      </w:r>
      <w:r w:rsidR="731DB2E5" w:rsidRPr="2D93EAAC">
        <w:rPr>
          <w:rFonts w:ascii="Times New Roman" w:hAnsi="Times New Roman"/>
          <w:i w:val="0"/>
          <w:sz w:val="24"/>
          <w:szCs w:val="24"/>
        </w:rPr>
        <w:t xml:space="preserve">it </w:t>
      </w:r>
      <w:r w:rsidR="59B3AF11" w:rsidRPr="2D93EAAC">
        <w:rPr>
          <w:rFonts w:ascii="Times New Roman" w:hAnsi="Times New Roman"/>
          <w:i w:val="0"/>
          <w:sz w:val="24"/>
          <w:szCs w:val="24"/>
        </w:rPr>
        <w:t xml:space="preserve">or their own versions of it </w:t>
      </w:r>
      <w:r w:rsidR="731DB2E5" w:rsidRPr="2D93EAAC">
        <w:rPr>
          <w:rFonts w:ascii="Times New Roman" w:hAnsi="Times New Roman"/>
          <w:i w:val="0"/>
          <w:sz w:val="24"/>
          <w:szCs w:val="24"/>
        </w:rPr>
        <w:t xml:space="preserve">however they see fit. Access to </w:t>
      </w:r>
      <w:r w:rsidR="25E8BDB6" w:rsidRPr="2D93EAAC">
        <w:rPr>
          <w:rFonts w:ascii="Times New Roman" w:hAnsi="Times New Roman"/>
          <w:i w:val="0"/>
          <w:sz w:val="24"/>
          <w:szCs w:val="24"/>
        </w:rPr>
        <w:t xml:space="preserve">the </w:t>
      </w:r>
      <w:r w:rsidR="731DB2E5" w:rsidRPr="2D93EAAC">
        <w:rPr>
          <w:rFonts w:ascii="Times New Roman" w:hAnsi="Times New Roman"/>
          <w:i w:val="0"/>
          <w:sz w:val="24"/>
          <w:szCs w:val="24"/>
        </w:rPr>
        <w:t>conte</w:t>
      </w:r>
      <w:r w:rsidR="232B0020" w:rsidRPr="2D93EAAC">
        <w:rPr>
          <w:rFonts w:ascii="Times New Roman" w:hAnsi="Times New Roman"/>
          <w:i w:val="0"/>
          <w:sz w:val="24"/>
          <w:szCs w:val="24"/>
        </w:rPr>
        <w:t xml:space="preserve">nt </w:t>
      </w:r>
      <w:r w:rsidR="04AF8C0E" w:rsidRPr="2D93EAAC">
        <w:rPr>
          <w:rFonts w:ascii="Times New Roman" w:hAnsi="Times New Roman"/>
          <w:i w:val="0"/>
          <w:sz w:val="24"/>
          <w:szCs w:val="24"/>
        </w:rPr>
        <w:t xml:space="preserve">would be </w:t>
      </w:r>
      <w:r w:rsidR="232B0020" w:rsidRPr="2D93EAAC">
        <w:rPr>
          <w:rFonts w:ascii="Times New Roman" w:hAnsi="Times New Roman"/>
          <w:i w:val="0"/>
          <w:sz w:val="24"/>
          <w:szCs w:val="24"/>
        </w:rPr>
        <w:t>through the GitHub repository.</w:t>
      </w:r>
    </w:p>
    <w:p w14:paraId="6BBB8C66" w14:textId="77777777" w:rsidR="00443F22" w:rsidRPr="00BD5924" w:rsidRDefault="00443F22" w:rsidP="00443F22">
      <w:pPr>
        <w:pStyle w:val="Heading2"/>
        <w:spacing w:line="240" w:lineRule="auto"/>
        <w:rPr>
          <w:rFonts w:ascii="Times New Roman" w:hAnsi="Times New Roman"/>
        </w:rPr>
      </w:pPr>
      <w:bookmarkStart w:id="78" w:name="_Toc439994677"/>
      <w:bookmarkStart w:id="79" w:name="_Toc63163621"/>
      <w:bookmarkStart w:id="80" w:name="_Toc65096119"/>
      <w:r w:rsidRPr="2D93EAAC">
        <w:rPr>
          <w:rFonts w:ascii="Times New Roman" w:hAnsi="Times New Roman"/>
        </w:rPr>
        <w:t>Operating Environment</w:t>
      </w:r>
      <w:bookmarkEnd w:id="78"/>
      <w:bookmarkEnd w:id="79"/>
      <w:bookmarkEnd w:id="80"/>
    </w:p>
    <w:p w14:paraId="0C197371" w14:textId="4CA46005" w:rsidR="29585F2C" w:rsidRDefault="29585F2C" w:rsidP="2D93EAAC">
      <w:pPr>
        <w:ind w:left="720"/>
      </w:pPr>
      <w:r>
        <w:t>The following are operating environment considerations:</w:t>
      </w:r>
    </w:p>
    <w:p w14:paraId="23A9EC46" w14:textId="6CBED81D" w:rsidR="2D93EAAC" w:rsidRDefault="2D93EAAC" w:rsidP="2D93EAAC"/>
    <w:p w14:paraId="576FDEBD" w14:textId="66F4BF71" w:rsidR="1128C906" w:rsidRDefault="1128C906" w:rsidP="2D93EAAC">
      <w:pPr>
        <w:pStyle w:val="template"/>
        <w:spacing w:line="240" w:lineRule="auto"/>
        <w:ind w:left="720"/>
        <w:jc w:val="both"/>
        <w:rPr>
          <w:rFonts w:ascii="Times New Roman" w:hAnsi="Times New Roman"/>
          <w:i w:val="0"/>
          <w:sz w:val="24"/>
          <w:szCs w:val="24"/>
        </w:rPr>
      </w:pPr>
      <w:r w:rsidRPr="2D93EAAC">
        <w:rPr>
          <w:rFonts w:ascii="Times New Roman" w:hAnsi="Times New Roman"/>
          <w:i w:val="0"/>
          <w:sz w:val="24"/>
          <w:szCs w:val="24"/>
        </w:rPr>
        <w:t xml:space="preserve">OE-1: </w:t>
      </w:r>
      <w:r w:rsidR="09F7F2BF" w:rsidRPr="2D93EAAC">
        <w:rPr>
          <w:rFonts w:ascii="Times New Roman" w:hAnsi="Times New Roman"/>
          <w:i w:val="0"/>
          <w:sz w:val="24"/>
          <w:szCs w:val="24"/>
        </w:rPr>
        <w:t>The DSO project shall support multiple operating systems as developers use their personal machines with innumerable configurations. The project utilizes industry tools that have c</w:t>
      </w:r>
      <w:r w:rsidR="300AE2A4" w:rsidRPr="2D93EAAC">
        <w:rPr>
          <w:rFonts w:ascii="Times New Roman" w:hAnsi="Times New Roman"/>
          <w:i w:val="0"/>
          <w:sz w:val="24"/>
          <w:szCs w:val="24"/>
        </w:rPr>
        <w:t xml:space="preserve">lients for </w:t>
      </w:r>
      <w:r w:rsidR="5C93AAA1" w:rsidRPr="2D93EAAC">
        <w:rPr>
          <w:rFonts w:ascii="Times New Roman" w:hAnsi="Times New Roman"/>
          <w:i w:val="0"/>
          <w:sz w:val="24"/>
          <w:szCs w:val="24"/>
        </w:rPr>
        <w:t xml:space="preserve">desktop </w:t>
      </w:r>
      <w:r w:rsidR="300AE2A4" w:rsidRPr="2D93EAAC">
        <w:rPr>
          <w:rFonts w:ascii="Times New Roman" w:hAnsi="Times New Roman"/>
          <w:i w:val="0"/>
          <w:sz w:val="24"/>
          <w:szCs w:val="24"/>
        </w:rPr>
        <w:t xml:space="preserve">systems such as Windows, MacOS, and Linux. </w:t>
      </w:r>
      <w:r w:rsidR="602D9956" w:rsidRPr="2D93EAAC">
        <w:rPr>
          <w:rFonts w:ascii="Times New Roman" w:hAnsi="Times New Roman"/>
          <w:i w:val="0"/>
          <w:sz w:val="24"/>
          <w:szCs w:val="24"/>
        </w:rPr>
        <w:t xml:space="preserve">Support shall be with development machines that are of relatively recent vintage. </w:t>
      </w:r>
    </w:p>
    <w:p w14:paraId="7B978F7D" w14:textId="5D8ED70D" w:rsidR="2D93EAAC" w:rsidRDefault="2D93EAAC" w:rsidP="2D93EAAC">
      <w:pPr>
        <w:pStyle w:val="template"/>
        <w:spacing w:line="240" w:lineRule="auto"/>
        <w:ind w:left="720"/>
        <w:jc w:val="both"/>
        <w:rPr>
          <w:rFonts w:ascii="Times New Roman" w:hAnsi="Times New Roman"/>
          <w:i w:val="0"/>
          <w:sz w:val="24"/>
          <w:szCs w:val="24"/>
        </w:rPr>
      </w:pPr>
    </w:p>
    <w:p w14:paraId="647B9F6F" w14:textId="1C12A3D8" w:rsidR="4B59405E" w:rsidRDefault="4B59405E" w:rsidP="2D93EAAC">
      <w:pPr>
        <w:pStyle w:val="template"/>
        <w:spacing w:line="240" w:lineRule="auto"/>
        <w:ind w:left="720"/>
        <w:jc w:val="both"/>
        <w:rPr>
          <w:rFonts w:ascii="Times New Roman" w:hAnsi="Times New Roman"/>
          <w:i w:val="0"/>
          <w:sz w:val="24"/>
          <w:szCs w:val="24"/>
        </w:rPr>
      </w:pPr>
      <w:r w:rsidRPr="2D93EAAC">
        <w:rPr>
          <w:rFonts w:ascii="Times New Roman" w:hAnsi="Times New Roman"/>
          <w:i w:val="0"/>
          <w:sz w:val="24"/>
          <w:szCs w:val="24"/>
        </w:rPr>
        <w:t xml:space="preserve">OE-2: </w:t>
      </w:r>
      <w:r w:rsidR="2E4588F9" w:rsidRPr="2D93EAAC">
        <w:rPr>
          <w:rFonts w:ascii="Times New Roman" w:hAnsi="Times New Roman"/>
          <w:i w:val="0"/>
          <w:sz w:val="24"/>
          <w:szCs w:val="24"/>
        </w:rPr>
        <w:t>Much of the access to resources shall be via the Internet through modern web browsers</w:t>
      </w:r>
      <w:r w:rsidR="11C0CA52" w:rsidRPr="2D93EAAC">
        <w:rPr>
          <w:rFonts w:ascii="Times New Roman" w:hAnsi="Times New Roman"/>
          <w:i w:val="0"/>
          <w:sz w:val="24"/>
          <w:szCs w:val="24"/>
        </w:rPr>
        <w:t xml:space="preserve"> such as Chrome, Firefox, and Safari</w:t>
      </w:r>
      <w:r w:rsidR="34AC1F5D" w:rsidRPr="2D93EAAC">
        <w:rPr>
          <w:rFonts w:ascii="Times New Roman" w:hAnsi="Times New Roman"/>
          <w:i w:val="0"/>
          <w:sz w:val="24"/>
          <w:szCs w:val="24"/>
        </w:rPr>
        <w:t xml:space="preserve">. </w:t>
      </w:r>
    </w:p>
    <w:p w14:paraId="4D628D33" w14:textId="66D0CF32" w:rsidR="2D93EAAC" w:rsidRDefault="2D93EAAC" w:rsidP="2D93EAAC">
      <w:pPr>
        <w:pStyle w:val="template"/>
        <w:spacing w:line="240" w:lineRule="auto"/>
        <w:ind w:left="720"/>
        <w:jc w:val="both"/>
        <w:rPr>
          <w:rFonts w:ascii="Times New Roman" w:hAnsi="Times New Roman"/>
          <w:i w:val="0"/>
          <w:sz w:val="24"/>
          <w:szCs w:val="24"/>
        </w:rPr>
      </w:pPr>
    </w:p>
    <w:p w14:paraId="1E4F335C" w14:textId="0635504E" w:rsidR="55B01279" w:rsidRDefault="52A867C8" w:rsidP="2DE5C534">
      <w:pPr>
        <w:pStyle w:val="template"/>
        <w:spacing w:line="240" w:lineRule="auto"/>
        <w:ind w:left="720"/>
        <w:jc w:val="both"/>
        <w:rPr>
          <w:rFonts w:ascii="Times New Roman" w:hAnsi="Times New Roman"/>
          <w:i w:val="0"/>
          <w:sz w:val="24"/>
          <w:szCs w:val="24"/>
        </w:rPr>
      </w:pPr>
      <w:r w:rsidRPr="2DE5C534">
        <w:rPr>
          <w:rFonts w:ascii="Times New Roman" w:hAnsi="Times New Roman"/>
          <w:i w:val="0"/>
          <w:sz w:val="24"/>
          <w:szCs w:val="24"/>
        </w:rPr>
        <w:t xml:space="preserve">OE-3: </w:t>
      </w:r>
      <w:r w:rsidR="7397FE73" w:rsidRPr="2DE5C534">
        <w:rPr>
          <w:rFonts w:ascii="Times New Roman" w:hAnsi="Times New Roman"/>
          <w:i w:val="0"/>
          <w:sz w:val="24"/>
          <w:szCs w:val="24"/>
        </w:rPr>
        <w:t xml:space="preserve">Feedback </w:t>
      </w:r>
      <w:r w:rsidR="2FC28274" w:rsidRPr="2DE5C534">
        <w:rPr>
          <w:rFonts w:ascii="Times New Roman" w:hAnsi="Times New Roman"/>
          <w:i w:val="0"/>
          <w:sz w:val="24"/>
          <w:szCs w:val="24"/>
        </w:rPr>
        <w:t xml:space="preserve">is </w:t>
      </w:r>
      <w:r w:rsidR="7397FE73" w:rsidRPr="2DE5C534">
        <w:rPr>
          <w:rFonts w:ascii="Times New Roman" w:hAnsi="Times New Roman"/>
          <w:i w:val="0"/>
          <w:sz w:val="24"/>
          <w:szCs w:val="24"/>
        </w:rPr>
        <w:t>solicited from development teams for the coding languages and frameworks</w:t>
      </w:r>
      <w:r w:rsidR="024823BD" w:rsidRPr="2DE5C534">
        <w:rPr>
          <w:rFonts w:ascii="Times New Roman" w:hAnsi="Times New Roman"/>
          <w:i w:val="0"/>
          <w:sz w:val="24"/>
          <w:szCs w:val="24"/>
        </w:rPr>
        <w:t xml:space="preserve"> </w:t>
      </w:r>
      <w:r w:rsidR="74483399" w:rsidRPr="2DE5C534">
        <w:rPr>
          <w:rFonts w:ascii="Times New Roman" w:hAnsi="Times New Roman"/>
          <w:i w:val="0"/>
          <w:sz w:val="24"/>
          <w:szCs w:val="24"/>
        </w:rPr>
        <w:t xml:space="preserve">that </w:t>
      </w:r>
      <w:r w:rsidR="024823BD" w:rsidRPr="2DE5C534">
        <w:rPr>
          <w:rFonts w:ascii="Times New Roman" w:hAnsi="Times New Roman"/>
          <w:i w:val="0"/>
          <w:sz w:val="24"/>
          <w:szCs w:val="24"/>
        </w:rPr>
        <w:t xml:space="preserve">shall </w:t>
      </w:r>
      <w:r w:rsidR="7397FE73" w:rsidRPr="2DE5C534">
        <w:rPr>
          <w:rFonts w:ascii="Times New Roman" w:hAnsi="Times New Roman"/>
          <w:i w:val="0"/>
          <w:sz w:val="24"/>
          <w:szCs w:val="24"/>
        </w:rPr>
        <w:t xml:space="preserve">be used so that DevSecOps </w:t>
      </w:r>
      <w:r w:rsidR="26086172" w:rsidRPr="2DE5C534">
        <w:rPr>
          <w:rFonts w:ascii="Times New Roman" w:hAnsi="Times New Roman"/>
          <w:i w:val="0"/>
          <w:sz w:val="24"/>
          <w:szCs w:val="24"/>
        </w:rPr>
        <w:t xml:space="preserve">team </w:t>
      </w:r>
      <w:r w:rsidR="7397FE73" w:rsidRPr="2DE5C534">
        <w:rPr>
          <w:rFonts w:ascii="Times New Roman" w:hAnsi="Times New Roman"/>
          <w:i w:val="0"/>
          <w:sz w:val="24"/>
          <w:szCs w:val="24"/>
        </w:rPr>
        <w:t xml:space="preserve">could </w:t>
      </w:r>
      <w:r w:rsidR="7C4BA4D8" w:rsidRPr="2DE5C534">
        <w:rPr>
          <w:rFonts w:ascii="Times New Roman" w:hAnsi="Times New Roman"/>
          <w:i w:val="0"/>
          <w:sz w:val="24"/>
          <w:szCs w:val="24"/>
        </w:rPr>
        <w:t>design the pipeline while proactively considering these requirements.</w:t>
      </w:r>
      <w:r w:rsidR="7403A431" w:rsidRPr="2DE5C534">
        <w:rPr>
          <w:rFonts w:ascii="Times New Roman" w:hAnsi="Times New Roman"/>
          <w:i w:val="0"/>
          <w:sz w:val="24"/>
          <w:szCs w:val="24"/>
        </w:rPr>
        <w:t xml:space="preserve"> </w:t>
      </w:r>
    </w:p>
    <w:p w14:paraId="1FE32353" w14:textId="5094771F" w:rsidR="2D93EAAC" w:rsidRDefault="2D93EAAC" w:rsidP="2D93EAAC">
      <w:pPr>
        <w:pStyle w:val="template"/>
        <w:spacing w:line="240" w:lineRule="auto"/>
        <w:ind w:left="720"/>
        <w:jc w:val="both"/>
        <w:rPr>
          <w:rFonts w:ascii="Times New Roman" w:hAnsi="Times New Roman"/>
          <w:i w:val="0"/>
          <w:sz w:val="24"/>
          <w:szCs w:val="24"/>
        </w:rPr>
      </w:pPr>
    </w:p>
    <w:p w14:paraId="2F6A5D40" w14:textId="74EC2790" w:rsidR="7AF8BD07" w:rsidRDefault="40652213" w:rsidP="2DE5C534">
      <w:pPr>
        <w:pStyle w:val="template"/>
        <w:spacing w:line="240" w:lineRule="auto"/>
        <w:ind w:left="720"/>
        <w:jc w:val="both"/>
        <w:rPr>
          <w:rFonts w:ascii="Times New Roman" w:hAnsi="Times New Roman"/>
          <w:i w:val="0"/>
          <w:sz w:val="24"/>
          <w:szCs w:val="24"/>
        </w:rPr>
      </w:pPr>
      <w:r w:rsidRPr="2DE5C534">
        <w:rPr>
          <w:rFonts w:ascii="Times New Roman" w:hAnsi="Times New Roman"/>
          <w:i w:val="0"/>
          <w:sz w:val="24"/>
          <w:szCs w:val="24"/>
        </w:rPr>
        <w:t xml:space="preserve">OE-4: </w:t>
      </w:r>
      <w:r w:rsidR="31FADA61" w:rsidRPr="2DE5C534">
        <w:rPr>
          <w:rFonts w:ascii="Times New Roman" w:hAnsi="Times New Roman"/>
          <w:i w:val="0"/>
          <w:sz w:val="24"/>
          <w:szCs w:val="24"/>
        </w:rPr>
        <w:t>For cost effectiveness, t</w:t>
      </w:r>
      <w:r w:rsidR="715F4208" w:rsidRPr="2DE5C534">
        <w:rPr>
          <w:rFonts w:ascii="Times New Roman" w:hAnsi="Times New Roman"/>
          <w:i w:val="0"/>
          <w:sz w:val="24"/>
          <w:szCs w:val="24"/>
        </w:rPr>
        <w:t xml:space="preserve">he DSO project shall leverage </w:t>
      </w:r>
      <w:r w:rsidR="1820EB3C" w:rsidRPr="2DE5C534">
        <w:rPr>
          <w:rFonts w:ascii="Times New Roman" w:hAnsi="Times New Roman"/>
          <w:i w:val="0"/>
          <w:sz w:val="24"/>
          <w:szCs w:val="24"/>
        </w:rPr>
        <w:t xml:space="preserve">containerization tools such as </w:t>
      </w:r>
      <w:r w:rsidR="715F4208" w:rsidRPr="2DE5C534">
        <w:rPr>
          <w:rFonts w:ascii="Times New Roman" w:hAnsi="Times New Roman"/>
          <w:i w:val="0"/>
          <w:sz w:val="24"/>
          <w:szCs w:val="24"/>
        </w:rPr>
        <w:t>Docker where</w:t>
      </w:r>
      <w:r w:rsidR="5BB6FAAF" w:rsidRPr="2DE5C534">
        <w:rPr>
          <w:rFonts w:ascii="Times New Roman" w:hAnsi="Times New Roman"/>
          <w:i w:val="0"/>
          <w:sz w:val="24"/>
          <w:szCs w:val="24"/>
        </w:rPr>
        <w:t xml:space="preserve"> it</w:t>
      </w:r>
      <w:r w:rsidR="715F4208" w:rsidRPr="2DE5C534">
        <w:rPr>
          <w:rFonts w:ascii="Times New Roman" w:hAnsi="Times New Roman"/>
          <w:i w:val="0"/>
          <w:sz w:val="24"/>
          <w:szCs w:val="24"/>
        </w:rPr>
        <w:t xml:space="preserve"> </w:t>
      </w:r>
      <w:r w:rsidR="57BF9710" w:rsidRPr="2DE5C534">
        <w:rPr>
          <w:rFonts w:ascii="Times New Roman" w:hAnsi="Times New Roman"/>
          <w:i w:val="0"/>
          <w:sz w:val="24"/>
          <w:szCs w:val="24"/>
        </w:rPr>
        <w:t xml:space="preserve">is </w:t>
      </w:r>
      <w:r w:rsidR="715F4208" w:rsidRPr="2DE5C534">
        <w:rPr>
          <w:rFonts w:ascii="Times New Roman" w:hAnsi="Times New Roman"/>
          <w:i w:val="0"/>
          <w:sz w:val="24"/>
          <w:szCs w:val="24"/>
        </w:rPr>
        <w:t xml:space="preserve">applicable </w:t>
      </w:r>
      <w:r w:rsidR="39D29090" w:rsidRPr="2DE5C534">
        <w:rPr>
          <w:rFonts w:ascii="Times New Roman" w:hAnsi="Times New Roman"/>
          <w:i w:val="0"/>
          <w:sz w:val="24"/>
          <w:szCs w:val="24"/>
        </w:rPr>
        <w:t>to deploy and</w:t>
      </w:r>
      <w:r w:rsidR="715F4208" w:rsidRPr="2DE5C534">
        <w:rPr>
          <w:rFonts w:ascii="Times New Roman" w:hAnsi="Times New Roman"/>
          <w:i w:val="0"/>
          <w:sz w:val="24"/>
          <w:szCs w:val="24"/>
        </w:rPr>
        <w:t xml:space="preserve"> test</w:t>
      </w:r>
      <w:r w:rsidR="14596095" w:rsidRPr="2DE5C534">
        <w:rPr>
          <w:rFonts w:ascii="Times New Roman" w:hAnsi="Times New Roman"/>
          <w:i w:val="0"/>
          <w:sz w:val="24"/>
          <w:szCs w:val="24"/>
        </w:rPr>
        <w:t xml:space="preserve"> components of the applicatio</w:t>
      </w:r>
      <w:r w:rsidR="3F7B4523" w:rsidRPr="2DE5C534">
        <w:rPr>
          <w:rFonts w:ascii="Times New Roman" w:hAnsi="Times New Roman"/>
          <w:i w:val="0"/>
          <w:sz w:val="24"/>
          <w:szCs w:val="24"/>
        </w:rPr>
        <w:t>n.</w:t>
      </w:r>
    </w:p>
    <w:p w14:paraId="3FF864B0" w14:textId="198195A7" w:rsidR="00443F22" w:rsidRDefault="00443F22" w:rsidP="2D93EAAC">
      <w:pPr>
        <w:pStyle w:val="Heading2"/>
        <w:spacing w:line="240" w:lineRule="auto"/>
        <w:rPr>
          <w:rFonts w:ascii="Times New Roman" w:hAnsi="Times New Roman"/>
        </w:rPr>
      </w:pPr>
      <w:bookmarkStart w:id="81" w:name="_Toc439994678"/>
      <w:bookmarkStart w:id="82" w:name="_Toc63163622"/>
      <w:bookmarkStart w:id="83" w:name="_Toc65096120"/>
      <w:r w:rsidRPr="2D93EAAC">
        <w:rPr>
          <w:rFonts w:ascii="Times New Roman" w:hAnsi="Times New Roman"/>
        </w:rPr>
        <w:t>Design and Implementation Constraints</w:t>
      </w:r>
      <w:bookmarkEnd w:id="81"/>
      <w:bookmarkEnd w:id="82"/>
      <w:bookmarkEnd w:id="83"/>
    </w:p>
    <w:p w14:paraId="588092AA" w14:textId="08E5C1EC" w:rsidR="623EF4FB" w:rsidRDefault="623EF4FB" w:rsidP="2D93EAAC">
      <w:pPr>
        <w:ind w:left="720"/>
      </w:pPr>
      <w:r>
        <w:t>The following are design and implementation constraints:</w:t>
      </w:r>
    </w:p>
    <w:p w14:paraId="3609FEF3" w14:textId="5EACC160" w:rsidR="2D93EAAC" w:rsidRDefault="2D93EAAC" w:rsidP="2D93EAAC"/>
    <w:p w14:paraId="030C0E26" w14:textId="7876B252" w:rsidR="3E6CF944" w:rsidRDefault="3E6CF944" w:rsidP="2D93EAAC">
      <w:pPr>
        <w:pStyle w:val="template"/>
        <w:spacing w:line="240" w:lineRule="auto"/>
        <w:ind w:left="720"/>
        <w:jc w:val="both"/>
        <w:rPr>
          <w:rFonts w:ascii="Times New Roman" w:hAnsi="Times New Roman"/>
          <w:i w:val="0"/>
          <w:sz w:val="24"/>
          <w:szCs w:val="24"/>
        </w:rPr>
      </w:pPr>
      <w:r w:rsidRPr="2D93EAAC">
        <w:rPr>
          <w:rFonts w:ascii="Times New Roman" w:hAnsi="Times New Roman"/>
          <w:i w:val="0"/>
          <w:sz w:val="24"/>
          <w:szCs w:val="24"/>
        </w:rPr>
        <w:t>CO-1: Dialogf</w:t>
      </w:r>
      <w:r w:rsidR="005A204B">
        <w:rPr>
          <w:rFonts w:ascii="Times New Roman" w:hAnsi="Times New Roman"/>
          <w:i w:val="0"/>
          <w:sz w:val="24"/>
          <w:szCs w:val="24"/>
        </w:rPr>
        <w:t>low</w:t>
      </w:r>
      <w:r w:rsidRPr="2D93EAAC">
        <w:rPr>
          <w:rFonts w:ascii="Times New Roman" w:hAnsi="Times New Roman"/>
          <w:i w:val="0"/>
          <w:sz w:val="24"/>
          <w:szCs w:val="24"/>
        </w:rPr>
        <w:t xml:space="preserve"> implementations shall</w:t>
      </w:r>
      <w:r w:rsidR="15677EF7" w:rsidRPr="2D93EAAC">
        <w:rPr>
          <w:rFonts w:ascii="Times New Roman" w:hAnsi="Times New Roman"/>
          <w:i w:val="0"/>
          <w:sz w:val="24"/>
          <w:szCs w:val="24"/>
        </w:rPr>
        <w:t xml:space="preserve"> </w:t>
      </w:r>
      <w:r w:rsidRPr="2D93EAAC">
        <w:rPr>
          <w:rFonts w:ascii="Times New Roman" w:hAnsi="Times New Roman"/>
          <w:i w:val="0"/>
          <w:sz w:val="24"/>
          <w:szCs w:val="24"/>
        </w:rPr>
        <w:t>utilize Go</w:t>
      </w:r>
      <w:del w:id="84" w:author="Ivy Pham" w:date="2021-03-30T09:37:00Z">
        <w:r w:rsidRPr="2D93EAAC" w:rsidDel="001709C2">
          <w:rPr>
            <w:rFonts w:ascii="Times New Roman" w:hAnsi="Times New Roman"/>
            <w:i w:val="0"/>
            <w:sz w:val="24"/>
            <w:szCs w:val="24"/>
          </w:rPr>
          <w:delText>, Java,</w:delText>
        </w:r>
      </w:del>
      <w:r w:rsidRPr="2D93EAAC">
        <w:rPr>
          <w:rFonts w:ascii="Times New Roman" w:hAnsi="Times New Roman"/>
          <w:i w:val="0"/>
          <w:sz w:val="24"/>
          <w:szCs w:val="24"/>
        </w:rPr>
        <w:t xml:space="preserve"> and SQL.</w:t>
      </w:r>
    </w:p>
    <w:p w14:paraId="2EEAF5AE" w14:textId="384A0D68" w:rsidR="2D93EAAC" w:rsidRDefault="2D93EAAC" w:rsidP="2D93EAAC">
      <w:pPr>
        <w:pStyle w:val="template"/>
        <w:spacing w:line="240" w:lineRule="auto"/>
        <w:ind w:left="720"/>
        <w:jc w:val="both"/>
        <w:rPr>
          <w:rFonts w:ascii="Times New Roman" w:hAnsi="Times New Roman"/>
          <w:i w:val="0"/>
          <w:sz w:val="24"/>
          <w:szCs w:val="24"/>
        </w:rPr>
      </w:pPr>
    </w:p>
    <w:p w14:paraId="20C5201D" w14:textId="7A48BA51" w:rsidR="3E6CF944" w:rsidDel="001709C2" w:rsidRDefault="3E6CF944" w:rsidP="2D93EAAC">
      <w:pPr>
        <w:pStyle w:val="template"/>
        <w:spacing w:line="240" w:lineRule="auto"/>
        <w:ind w:left="720"/>
        <w:jc w:val="both"/>
        <w:rPr>
          <w:del w:id="85" w:author="Ivy Pham" w:date="2021-03-30T09:38:00Z"/>
          <w:rFonts w:ascii="Times New Roman" w:hAnsi="Times New Roman"/>
          <w:i w:val="0"/>
          <w:sz w:val="24"/>
          <w:szCs w:val="24"/>
        </w:rPr>
      </w:pPr>
      <w:r w:rsidRPr="2D93EAAC">
        <w:rPr>
          <w:rFonts w:ascii="Times New Roman" w:hAnsi="Times New Roman"/>
          <w:i w:val="0"/>
          <w:sz w:val="24"/>
          <w:szCs w:val="24"/>
        </w:rPr>
        <w:t xml:space="preserve">CO-2: </w:t>
      </w:r>
      <w:r w:rsidR="47CD3A57" w:rsidRPr="2D93EAAC">
        <w:rPr>
          <w:rFonts w:ascii="Times New Roman" w:hAnsi="Times New Roman"/>
          <w:i w:val="0"/>
          <w:sz w:val="24"/>
          <w:szCs w:val="24"/>
        </w:rPr>
        <w:t xml:space="preserve">Mobile implementations shall </w:t>
      </w:r>
      <w:r w:rsidR="26CF8EF2" w:rsidRPr="2D93EAAC">
        <w:rPr>
          <w:rFonts w:ascii="Times New Roman" w:hAnsi="Times New Roman"/>
          <w:i w:val="0"/>
          <w:sz w:val="24"/>
          <w:szCs w:val="24"/>
        </w:rPr>
        <w:t>utilize Dart/Flutter</w:t>
      </w:r>
      <w:ins w:id="86" w:author="Ivy Pham" w:date="2021-03-30T09:38:00Z">
        <w:r w:rsidR="001709C2">
          <w:rPr>
            <w:rFonts w:ascii="Times New Roman" w:hAnsi="Times New Roman"/>
            <w:i w:val="0"/>
            <w:sz w:val="24"/>
            <w:szCs w:val="24"/>
          </w:rPr>
          <w:t>, JavaScript and HTML5</w:t>
        </w:r>
      </w:ins>
      <w:del w:id="87" w:author="Ivy Pham" w:date="2021-03-30T09:38:00Z">
        <w:r w:rsidR="26CF8EF2" w:rsidRPr="2D93EAAC" w:rsidDel="001709C2">
          <w:rPr>
            <w:rFonts w:ascii="Times New Roman" w:hAnsi="Times New Roman"/>
            <w:i w:val="0"/>
            <w:sz w:val="24"/>
            <w:szCs w:val="24"/>
          </w:rPr>
          <w:delText>.</w:delText>
        </w:r>
      </w:del>
    </w:p>
    <w:p w14:paraId="02C1F2DA" w14:textId="36BEE081" w:rsidR="2D93EAAC" w:rsidDel="001709C2" w:rsidRDefault="2D93EAAC" w:rsidP="2D93EAAC">
      <w:pPr>
        <w:pStyle w:val="template"/>
        <w:spacing w:line="240" w:lineRule="auto"/>
        <w:ind w:left="720"/>
        <w:jc w:val="both"/>
        <w:rPr>
          <w:del w:id="88" w:author="Ivy Pham" w:date="2021-03-30T09:38:00Z"/>
          <w:rFonts w:ascii="Times New Roman" w:hAnsi="Times New Roman"/>
          <w:i w:val="0"/>
          <w:sz w:val="24"/>
          <w:szCs w:val="24"/>
        </w:rPr>
      </w:pPr>
    </w:p>
    <w:p w14:paraId="2F0EFAC0" w14:textId="547F2966" w:rsidR="26CF8EF2" w:rsidRDefault="26CF8EF2" w:rsidP="001709C2">
      <w:pPr>
        <w:pStyle w:val="template"/>
        <w:spacing w:line="240" w:lineRule="auto"/>
        <w:ind w:left="720"/>
        <w:jc w:val="both"/>
        <w:rPr>
          <w:rFonts w:ascii="Times New Roman" w:hAnsi="Times New Roman"/>
          <w:i w:val="0"/>
          <w:sz w:val="24"/>
          <w:szCs w:val="24"/>
        </w:rPr>
        <w:pPrChange w:id="89" w:author="Ivy Pham" w:date="2021-03-30T09:38:00Z">
          <w:pPr>
            <w:pStyle w:val="template"/>
            <w:spacing w:line="240" w:lineRule="auto"/>
            <w:ind w:left="720"/>
            <w:jc w:val="both"/>
          </w:pPr>
        </w:pPrChange>
      </w:pPr>
      <w:del w:id="90" w:author="Ivy Pham" w:date="2021-03-30T09:38:00Z">
        <w:r w:rsidRPr="371A3BA1" w:rsidDel="001709C2">
          <w:rPr>
            <w:rFonts w:ascii="Times New Roman" w:hAnsi="Times New Roman"/>
            <w:i w:val="0"/>
            <w:sz w:val="24"/>
            <w:szCs w:val="24"/>
          </w:rPr>
          <w:delText xml:space="preserve">CO-3: Web implementations shall utilize </w:delText>
        </w:r>
        <w:r w:rsidR="3FC4C154" w:rsidRPr="371A3BA1" w:rsidDel="001709C2">
          <w:rPr>
            <w:rFonts w:ascii="Times New Roman" w:hAnsi="Times New Roman"/>
            <w:i w:val="0"/>
            <w:sz w:val="24"/>
            <w:szCs w:val="24"/>
          </w:rPr>
          <w:delText xml:space="preserve">HTML5, CSS3, and </w:delText>
        </w:r>
        <w:r w:rsidR="51DCA729" w:rsidRPr="371A3BA1" w:rsidDel="001709C2">
          <w:rPr>
            <w:rFonts w:ascii="Times New Roman" w:hAnsi="Times New Roman"/>
            <w:i w:val="0"/>
            <w:sz w:val="24"/>
            <w:szCs w:val="24"/>
          </w:rPr>
          <w:delText>JavaScript</w:delText>
        </w:r>
        <w:r w:rsidR="3FC4C154" w:rsidRPr="371A3BA1" w:rsidDel="001709C2">
          <w:rPr>
            <w:rFonts w:ascii="Times New Roman" w:hAnsi="Times New Roman"/>
            <w:i w:val="0"/>
            <w:sz w:val="24"/>
            <w:szCs w:val="24"/>
          </w:rPr>
          <w:delText>.</w:delText>
        </w:r>
      </w:del>
    </w:p>
    <w:p w14:paraId="251121F6" w14:textId="304E9437" w:rsidR="371A3BA1" w:rsidRDefault="371A3BA1" w:rsidP="371A3BA1">
      <w:pPr>
        <w:pStyle w:val="template"/>
        <w:spacing w:line="240" w:lineRule="auto"/>
        <w:ind w:left="720"/>
        <w:jc w:val="both"/>
        <w:rPr>
          <w:rFonts w:ascii="Times New Roman" w:hAnsi="Times New Roman"/>
          <w:i w:val="0"/>
          <w:sz w:val="24"/>
          <w:szCs w:val="24"/>
        </w:rPr>
      </w:pPr>
    </w:p>
    <w:p w14:paraId="3C6F2A99" w14:textId="53209DA6" w:rsidR="6B97358D" w:rsidRDefault="1CCE59E5" w:rsidP="2DE5C534">
      <w:pPr>
        <w:pStyle w:val="template"/>
        <w:spacing w:line="240" w:lineRule="auto"/>
        <w:ind w:left="720"/>
        <w:jc w:val="both"/>
        <w:rPr>
          <w:rFonts w:ascii="Times New Roman" w:hAnsi="Times New Roman"/>
          <w:i w:val="0"/>
          <w:sz w:val="24"/>
          <w:szCs w:val="24"/>
        </w:rPr>
      </w:pPr>
      <w:r w:rsidRPr="2DE5C534">
        <w:rPr>
          <w:rFonts w:ascii="Times New Roman" w:hAnsi="Times New Roman"/>
          <w:i w:val="0"/>
          <w:sz w:val="24"/>
          <w:szCs w:val="24"/>
        </w:rPr>
        <w:t>CO-</w:t>
      </w:r>
      <w:ins w:id="91" w:author="Ivy Pham" w:date="2021-03-30T09:38:00Z">
        <w:r w:rsidR="001709C2">
          <w:rPr>
            <w:rFonts w:ascii="Times New Roman" w:hAnsi="Times New Roman"/>
            <w:i w:val="0"/>
            <w:sz w:val="24"/>
            <w:szCs w:val="24"/>
          </w:rPr>
          <w:t>3</w:t>
        </w:r>
      </w:ins>
      <w:del w:id="92" w:author="Ivy Pham" w:date="2021-03-30T09:38:00Z">
        <w:r w:rsidRPr="2DE5C534" w:rsidDel="001709C2">
          <w:rPr>
            <w:rFonts w:ascii="Times New Roman" w:hAnsi="Times New Roman"/>
            <w:i w:val="0"/>
            <w:sz w:val="24"/>
            <w:szCs w:val="24"/>
          </w:rPr>
          <w:delText>4</w:delText>
        </w:r>
      </w:del>
      <w:r w:rsidRPr="2DE5C534">
        <w:rPr>
          <w:rFonts w:ascii="Times New Roman" w:hAnsi="Times New Roman"/>
          <w:i w:val="0"/>
          <w:sz w:val="24"/>
          <w:szCs w:val="24"/>
        </w:rPr>
        <w:t>: DSO pipeline shall</w:t>
      </w:r>
      <w:r w:rsidR="0550CC3B" w:rsidRPr="2DE5C534">
        <w:rPr>
          <w:rFonts w:ascii="Times New Roman" w:hAnsi="Times New Roman"/>
          <w:i w:val="0"/>
          <w:sz w:val="24"/>
          <w:szCs w:val="24"/>
        </w:rPr>
        <w:t xml:space="preserve"> utilize Azure </w:t>
      </w:r>
      <w:r w:rsidR="72DCC16C" w:rsidRPr="2DE5C534">
        <w:rPr>
          <w:rFonts w:ascii="Times New Roman" w:hAnsi="Times New Roman"/>
          <w:i w:val="0"/>
          <w:sz w:val="24"/>
          <w:szCs w:val="24"/>
        </w:rPr>
        <w:t xml:space="preserve">services </w:t>
      </w:r>
      <w:r w:rsidR="41783B98" w:rsidRPr="2DE5C534">
        <w:rPr>
          <w:rFonts w:ascii="Times New Roman" w:hAnsi="Times New Roman"/>
          <w:i w:val="0"/>
          <w:sz w:val="24"/>
          <w:szCs w:val="24"/>
        </w:rPr>
        <w:t xml:space="preserve">and </w:t>
      </w:r>
      <w:r w:rsidR="5B7E9447" w:rsidRPr="2DE5C534">
        <w:rPr>
          <w:rFonts w:ascii="Times New Roman" w:hAnsi="Times New Roman"/>
          <w:i w:val="0"/>
          <w:sz w:val="24"/>
          <w:szCs w:val="24"/>
        </w:rPr>
        <w:t>third-party</w:t>
      </w:r>
      <w:r w:rsidR="567C02FD" w:rsidRPr="2DE5C534">
        <w:rPr>
          <w:rFonts w:ascii="Times New Roman" w:hAnsi="Times New Roman"/>
          <w:i w:val="0"/>
          <w:sz w:val="24"/>
          <w:szCs w:val="24"/>
        </w:rPr>
        <w:t xml:space="preserve"> </w:t>
      </w:r>
      <w:r w:rsidR="62F2129B" w:rsidRPr="2DE5C534">
        <w:rPr>
          <w:rFonts w:ascii="Times New Roman" w:hAnsi="Times New Roman"/>
          <w:i w:val="0"/>
          <w:sz w:val="24"/>
          <w:szCs w:val="24"/>
        </w:rPr>
        <w:t>tools</w:t>
      </w:r>
      <w:r w:rsidR="7A32299A" w:rsidRPr="2DE5C534">
        <w:rPr>
          <w:rFonts w:ascii="Times New Roman" w:hAnsi="Times New Roman"/>
          <w:i w:val="0"/>
          <w:sz w:val="24"/>
          <w:szCs w:val="24"/>
        </w:rPr>
        <w:t xml:space="preserve"> with no associated cost.</w:t>
      </w:r>
      <w:commentRangeStart w:id="93"/>
      <w:commentRangeEnd w:id="93"/>
      <w:r w:rsidR="6B97358D">
        <w:commentReference w:id="93"/>
      </w:r>
    </w:p>
    <w:p w14:paraId="0CE7EE9B" w14:textId="77777777" w:rsidR="00443F22" w:rsidRPr="00BD5924" w:rsidRDefault="00443F22" w:rsidP="001709C2">
      <w:pPr>
        <w:pStyle w:val="Heading2"/>
        <w:spacing w:line="240" w:lineRule="auto"/>
        <w:rPr>
          <w:rFonts w:ascii="Times New Roman" w:hAnsi="Times New Roman"/>
        </w:rPr>
        <w:pPrChange w:id="94" w:author="Ivy Pham" w:date="2021-03-30T09:39:00Z">
          <w:pPr>
            <w:pStyle w:val="Heading2"/>
            <w:spacing w:line="240" w:lineRule="auto"/>
          </w:pPr>
        </w:pPrChange>
      </w:pPr>
      <w:bookmarkStart w:id="95" w:name="_Toc439994679"/>
      <w:bookmarkStart w:id="96" w:name="_Toc63163623"/>
      <w:bookmarkStart w:id="97" w:name="_Toc65096121"/>
      <w:r w:rsidRPr="2D93EAAC">
        <w:rPr>
          <w:rFonts w:ascii="Times New Roman" w:hAnsi="Times New Roman"/>
        </w:rPr>
        <w:lastRenderedPageBreak/>
        <w:t>User Documentation</w:t>
      </w:r>
      <w:bookmarkEnd w:id="95"/>
      <w:bookmarkEnd w:id="96"/>
      <w:bookmarkEnd w:id="97"/>
    </w:p>
    <w:p w14:paraId="5E4910EF" w14:textId="15B41DE2" w:rsidR="7E69A685" w:rsidRDefault="7E69A685" w:rsidP="001709C2">
      <w:pPr>
        <w:pStyle w:val="template"/>
        <w:keepNext/>
        <w:keepLines/>
        <w:spacing w:line="240" w:lineRule="auto"/>
        <w:ind w:left="720"/>
        <w:jc w:val="both"/>
        <w:rPr>
          <w:rFonts w:ascii="Times New Roman" w:hAnsi="Times New Roman"/>
          <w:i w:val="0"/>
          <w:sz w:val="24"/>
          <w:szCs w:val="24"/>
        </w:rPr>
        <w:pPrChange w:id="98" w:author="Ivy Pham" w:date="2021-03-30T09:39:00Z">
          <w:pPr>
            <w:pStyle w:val="template"/>
            <w:spacing w:line="240" w:lineRule="auto"/>
            <w:ind w:left="720"/>
            <w:jc w:val="both"/>
          </w:pPr>
        </w:pPrChange>
      </w:pPr>
      <w:r w:rsidRPr="2D93EAAC">
        <w:rPr>
          <w:rFonts w:ascii="Times New Roman" w:hAnsi="Times New Roman"/>
          <w:i w:val="0"/>
          <w:sz w:val="24"/>
          <w:szCs w:val="24"/>
        </w:rPr>
        <w:t>The following documentation shall be delivered with the software:</w:t>
      </w:r>
    </w:p>
    <w:p w14:paraId="5DAD6777" w14:textId="45AD250F" w:rsidR="2D93EAAC" w:rsidRDefault="2D93EAAC" w:rsidP="001709C2">
      <w:pPr>
        <w:pStyle w:val="template"/>
        <w:keepNext/>
        <w:keepLines/>
        <w:spacing w:line="240" w:lineRule="auto"/>
        <w:ind w:left="720"/>
        <w:jc w:val="both"/>
        <w:rPr>
          <w:rFonts w:ascii="Times New Roman" w:hAnsi="Times New Roman"/>
          <w:i w:val="0"/>
          <w:sz w:val="24"/>
          <w:szCs w:val="24"/>
        </w:rPr>
        <w:pPrChange w:id="99" w:author="Ivy Pham" w:date="2021-03-30T09:39:00Z">
          <w:pPr>
            <w:pStyle w:val="template"/>
            <w:spacing w:line="240" w:lineRule="auto"/>
            <w:ind w:left="720"/>
            <w:jc w:val="both"/>
          </w:pPr>
        </w:pPrChange>
      </w:pPr>
    </w:p>
    <w:p w14:paraId="597D7F68" w14:textId="09074213" w:rsidR="13507A38" w:rsidRDefault="13507A38" w:rsidP="001709C2">
      <w:pPr>
        <w:pStyle w:val="template"/>
        <w:keepNext/>
        <w:keepLines/>
        <w:spacing w:line="240" w:lineRule="auto"/>
        <w:ind w:left="720"/>
        <w:jc w:val="both"/>
        <w:rPr>
          <w:rFonts w:ascii="Times New Roman" w:hAnsi="Times New Roman"/>
          <w:i w:val="0"/>
          <w:sz w:val="24"/>
          <w:szCs w:val="24"/>
        </w:rPr>
        <w:pPrChange w:id="100" w:author="Ivy Pham" w:date="2021-03-30T09:39:00Z">
          <w:pPr>
            <w:pStyle w:val="template"/>
            <w:spacing w:line="240" w:lineRule="auto"/>
            <w:ind w:left="720"/>
            <w:jc w:val="both"/>
          </w:pPr>
        </w:pPrChange>
      </w:pPr>
      <w:r w:rsidRPr="2D93EAAC">
        <w:rPr>
          <w:rFonts w:ascii="Times New Roman" w:hAnsi="Times New Roman"/>
          <w:i w:val="0"/>
          <w:sz w:val="24"/>
          <w:szCs w:val="24"/>
        </w:rPr>
        <w:t xml:space="preserve">UD-1: </w:t>
      </w:r>
      <w:r w:rsidR="2FBEF590" w:rsidRPr="2D93EAAC">
        <w:rPr>
          <w:rFonts w:ascii="Times New Roman" w:hAnsi="Times New Roman"/>
          <w:i w:val="0"/>
          <w:sz w:val="24"/>
          <w:szCs w:val="24"/>
        </w:rPr>
        <w:t>Deployment and Operations Guide (Runbook)</w:t>
      </w:r>
    </w:p>
    <w:p w14:paraId="70064F2E" w14:textId="71359D8D" w:rsidR="2D93EAAC" w:rsidRDefault="2D93EAAC" w:rsidP="001709C2">
      <w:pPr>
        <w:pStyle w:val="template"/>
        <w:keepNext/>
        <w:keepLines/>
        <w:spacing w:line="240" w:lineRule="auto"/>
        <w:ind w:left="720"/>
        <w:jc w:val="both"/>
        <w:rPr>
          <w:rFonts w:ascii="Times New Roman" w:hAnsi="Times New Roman"/>
          <w:i w:val="0"/>
          <w:sz w:val="24"/>
          <w:szCs w:val="24"/>
        </w:rPr>
        <w:pPrChange w:id="101" w:author="Ivy Pham" w:date="2021-03-30T09:39:00Z">
          <w:pPr>
            <w:pStyle w:val="template"/>
            <w:spacing w:line="240" w:lineRule="auto"/>
            <w:ind w:left="720"/>
            <w:jc w:val="both"/>
          </w:pPr>
        </w:pPrChange>
      </w:pPr>
    </w:p>
    <w:p w14:paraId="2F633A9E" w14:textId="53A7BA94" w:rsidR="2FBEF590" w:rsidRDefault="2FBEF590" w:rsidP="001709C2">
      <w:pPr>
        <w:pStyle w:val="template"/>
        <w:keepNext/>
        <w:keepLines/>
        <w:spacing w:line="240" w:lineRule="auto"/>
        <w:ind w:left="720"/>
        <w:jc w:val="both"/>
        <w:rPr>
          <w:rFonts w:ascii="Times New Roman" w:hAnsi="Times New Roman"/>
          <w:i w:val="0"/>
          <w:sz w:val="24"/>
          <w:szCs w:val="24"/>
        </w:rPr>
        <w:pPrChange w:id="102" w:author="Ivy Pham" w:date="2021-03-30T09:39:00Z">
          <w:pPr>
            <w:pStyle w:val="template"/>
            <w:spacing w:line="240" w:lineRule="auto"/>
            <w:ind w:left="720"/>
            <w:jc w:val="both"/>
          </w:pPr>
        </w:pPrChange>
      </w:pPr>
      <w:r w:rsidRPr="2D93EAAC">
        <w:rPr>
          <w:rFonts w:ascii="Times New Roman" w:hAnsi="Times New Roman"/>
          <w:i w:val="0"/>
          <w:sz w:val="24"/>
          <w:szCs w:val="24"/>
        </w:rPr>
        <w:t>UD-2: Programmer’s Guide</w:t>
      </w:r>
    </w:p>
    <w:p w14:paraId="40CB6B11" w14:textId="65DC5E2D" w:rsidR="2D93EAAC" w:rsidRDefault="2D93EAAC" w:rsidP="001709C2">
      <w:pPr>
        <w:pStyle w:val="template"/>
        <w:keepNext/>
        <w:keepLines/>
        <w:spacing w:line="240" w:lineRule="auto"/>
        <w:ind w:left="720"/>
        <w:jc w:val="both"/>
        <w:rPr>
          <w:rFonts w:ascii="Times New Roman" w:hAnsi="Times New Roman"/>
          <w:i w:val="0"/>
          <w:sz w:val="24"/>
          <w:szCs w:val="24"/>
        </w:rPr>
        <w:pPrChange w:id="103" w:author="Ivy Pham" w:date="2021-03-30T09:39:00Z">
          <w:pPr>
            <w:pStyle w:val="template"/>
            <w:spacing w:line="240" w:lineRule="auto"/>
            <w:ind w:left="720"/>
            <w:jc w:val="both"/>
          </w:pPr>
        </w:pPrChange>
      </w:pPr>
    </w:p>
    <w:p w14:paraId="1E7BC533" w14:textId="23244817" w:rsidR="2FBEF590" w:rsidRDefault="2FBEF590" w:rsidP="001709C2">
      <w:pPr>
        <w:pStyle w:val="template"/>
        <w:keepNext/>
        <w:keepLines/>
        <w:spacing w:line="240" w:lineRule="auto"/>
        <w:ind w:left="720"/>
        <w:jc w:val="both"/>
        <w:rPr>
          <w:rFonts w:ascii="Times New Roman" w:hAnsi="Times New Roman"/>
          <w:i w:val="0"/>
          <w:sz w:val="24"/>
          <w:szCs w:val="24"/>
        </w:rPr>
        <w:pPrChange w:id="104" w:author="Ivy Pham" w:date="2021-03-30T09:39:00Z">
          <w:pPr>
            <w:pStyle w:val="template"/>
            <w:spacing w:line="240" w:lineRule="auto"/>
            <w:ind w:left="720"/>
            <w:jc w:val="both"/>
          </w:pPr>
        </w:pPrChange>
      </w:pPr>
      <w:r w:rsidRPr="2D93EAAC">
        <w:rPr>
          <w:rFonts w:ascii="Times New Roman" w:hAnsi="Times New Roman"/>
          <w:i w:val="0"/>
          <w:sz w:val="24"/>
          <w:szCs w:val="24"/>
        </w:rPr>
        <w:t>UD-3: User Guide</w:t>
      </w:r>
    </w:p>
    <w:p w14:paraId="4CA3CEEB" w14:textId="7B7279AB" w:rsidR="00443F22" w:rsidRDefault="00443F22" w:rsidP="2D93EAAC">
      <w:pPr>
        <w:pStyle w:val="Heading2"/>
        <w:spacing w:line="240" w:lineRule="auto"/>
        <w:rPr>
          <w:rFonts w:ascii="Times New Roman" w:hAnsi="Times New Roman"/>
        </w:rPr>
      </w:pPr>
      <w:bookmarkStart w:id="105" w:name="_Toc439994680"/>
      <w:bookmarkStart w:id="106" w:name="_Toc63163624"/>
      <w:bookmarkStart w:id="107" w:name="_Toc65096122"/>
      <w:r w:rsidRPr="2D93EAAC">
        <w:rPr>
          <w:rFonts w:ascii="Times New Roman" w:hAnsi="Times New Roman"/>
        </w:rPr>
        <w:t>Assumptions and Dependencies</w:t>
      </w:r>
      <w:bookmarkEnd w:id="105"/>
      <w:bookmarkEnd w:id="106"/>
      <w:bookmarkEnd w:id="107"/>
    </w:p>
    <w:p w14:paraId="7EA0D8ED" w14:textId="5DD3A853" w:rsidR="7B149555" w:rsidRDefault="7B149555" w:rsidP="2D93EAAC">
      <w:pPr>
        <w:pStyle w:val="template"/>
        <w:spacing w:line="240" w:lineRule="auto"/>
        <w:ind w:left="720"/>
        <w:jc w:val="both"/>
        <w:rPr>
          <w:rFonts w:ascii="Times New Roman" w:hAnsi="Times New Roman"/>
          <w:i w:val="0"/>
          <w:sz w:val="24"/>
          <w:szCs w:val="24"/>
        </w:rPr>
      </w:pPr>
      <w:r w:rsidRPr="2D93EAAC">
        <w:rPr>
          <w:rFonts w:ascii="Times New Roman" w:hAnsi="Times New Roman"/>
          <w:i w:val="0"/>
          <w:sz w:val="24"/>
          <w:szCs w:val="24"/>
        </w:rPr>
        <w:t>Successful d</w:t>
      </w:r>
      <w:r w:rsidR="7D54D1EA" w:rsidRPr="2D93EAAC">
        <w:rPr>
          <w:rFonts w:ascii="Times New Roman" w:hAnsi="Times New Roman"/>
          <w:i w:val="0"/>
          <w:sz w:val="24"/>
          <w:szCs w:val="24"/>
        </w:rPr>
        <w:t>evelopment of the CI/CD pipeline is contingent on a number of assumptions and dependencies</w:t>
      </w:r>
      <w:r w:rsidR="573AD949" w:rsidRPr="2D93EAAC">
        <w:rPr>
          <w:rFonts w:ascii="Times New Roman" w:hAnsi="Times New Roman"/>
          <w:i w:val="0"/>
          <w:sz w:val="24"/>
          <w:szCs w:val="24"/>
        </w:rPr>
        <w:t>:</w:t>
      </w:r>
      <w:r>
        <w:br/>
      </w:r>
    </w:p>
    <w:p w14:paraId="1A020D35" w14:textId="34B3B4F8" w:rsidR="2D08BFF3" w:rsidRDefault="2D08BFF3" w:rsidP="0BBE5E69">
      <w:pPr>
        <w:pStyle w:val="template"/>
        <w:spacing w:line="240" w:lineRule="auto"/>
        <w:ind w:left="720"/>
        <w:jc w:val="both"/>
        <w:rPr>
          <w:rFonts w:ascii="Times New Roman" w:hAnsi="Times New Roman"/>
          <w:i w:val="0"/>
          <w:sz w:val="24"/>
          <w:szCs w:val="24"/>
        </w:rPr>
      </w:pPr>
      <w:r w:rsidRPr="0BBE5E69">
        <w:rPr>
          <w:rFonts w:ascii="Times New Roman" w:hAnsi="Times New Roman"/>
          <w:i w:val="0"/>
          <w:sz w:val="24"/>
          <w:szCs w:val="24"/>
        </w:rPr>
        <w:t xml:space="preserve">AS-1: Continued free access to </w:t>
      </w:r>
      <w:r w:rsidR="72A0F7EE" w:rsidRPr="0BBE5E69">
        <w:rPr>
          <w:rFonts w:ascii="Times New Roman" w:hAnsi="Times New Roman"/>
          <w:i w:val="0"/>
          <w:sz w:val="24"/>
          <w:szCs w:val="24"/>
        </w:rPr>
        <w:t xml:space="preserve">the </w:t>
      </w:r>
      <w:r w:rsidR="1396F0FF" w:rsidRPr="0BBE5E69">
        <w:rPr>
          <w:rFonts w:ascii="Times New Roman" w:hAnsi="Times New Roman"/>
          <w:i w:val="0"/>
          <w:sz w:val="24"/>
          <w:szCs w:val="24"/>
        </w:rPr>
        <w:t>remote code</w:t>
      </w:r>
      <w:r w:rsidRPr="0BBE5E69">
        <w:rPr>
          <w:rFonts w:ascii="Times New Roman" w:hAnsi="Times New Roman"/>
          <w:i w:val="0"/>
          <w:sz w:val="24"/>
          <w:szCs w:val="24"/>
        </w:rPr>
        <w:t xml:space="preserve"> repositor</w:t>
      </w:r>
      <w:r w:rsidR="1D5127A6" w:rsidRPr="0BBE5E69">
        <w:rPr>
          <w:rFonts w:ascii="Times New Roman" w:hAnsi="Times New Roman"/>
          <w:i w:val="0"/>
          <w:sz w:val="24"/>
          <w:szCs w:val="24"/>
        </w:rPr>
        <w:t>y</w:t>
      </w:r>
      <w:r w:rsidR="6290D923" w:rsidRPr="0BBE5E69">
        <w:rPr>
          <w:rFonts w:ascii="Times New Roman" w:hAnsi="Times New Roman"/>
          <w:i w:val="0"/>
          <w:sz w:val="24"/>
          <w:szCs w:val="24"/>
        </w:rPr>
        <w:t>.</w:t>
      </w:r>
    </w:p>
    <w:p w14:paraId="3DE6E496" w14:textId="41BD5771" w:rsidR="2D93EAAC" w:rsidRDefault="2D93EAAC" w:rsidP="2D93EAAC">
      <w:pPr>
        <w:pStyle w:val="template"/>
        <w:spacing w:line="240" w:lineRule="auto"/>
        <w:ind w:left="720"/>
        <w:jc w:val="both"/>
        <w:rPr>
          <w:rFonts w:ascii="Times New Roman" w:hAnsi="Times New Roman"/>
          <w:i w:val="0"/>
          <w:sz w:val="24"/>
          <w:szCs w:val="24"/>
        </w:rPr>
      </w:pPr>
    </w:p>
    <w:p w14:paraId="63D9F643" w14:textId="00980C50" w:rsidR="2D08BFF3" w:rsidRDefault="2D08BFF3" w:rsidP="2D93EAAC">
      <w:pPr>
        <w:pStyle w:val="template"/>
        <w:spacing w:line="240" w:lineRule="auto"/>
        <w:ind w:left="720"/>
        <w:jc w:val="both"/>
        <w:rPr>
          <w:rFonts w:ascii="Times New Roman" w:hAnsi="Times New Roman"/>
          <w:i w:val="0"/>
          <w:sz w:val="24"/>
          <w:szCs w:val="24"/>
        </w:rPr>
      </w:pPr>
      <w:r w:rsidRPr="2D93EAAC">
        <w:rPr>
          <w:rFonts w:ascii="Times New Roman" w:hAnsi="Times New Roman"/>
          <w:i w:val="0"/>
          <w:sz w:val="24"/>
          <w:szCs w:val="24"/>
        </w:rPr>
        <w:t>AS-2: Allotment of free $</w:t>
      </w:r>
      <w:ins w:id="108" w:author="Ivy Pham" w:date="2021-03-30T09:39:00Z">
        <w:r w:rsidR="001709C2">
          <w:rPr>
            <w:rFonts w:ascii="Times New Roman" w:hAnsi="Times New Roman"/>
            <w:i w:val="0"/>
            <w:sz w:val="24"/>
            <w:szCs w:val="24"/>
          </w:rPr>
          <w:t>2</w:t>
        </w:r>
      </w:ins>
      <w:del w:id="109" w:author="Ivy Pham" w:date="2021-03-30T09:39:00Z">
        <w:r w:rsidRPr="2D93EAAC" w:rsidDel="001709C2">
          <w:rPr>
            <w:rFonts w:ascii="Times New Roman" w:hAnsi="Times New Roman"/>
            <w:i w:val="0"/>
            <w:sz w:val="24"/>
            <w:szCs w:val="24"/>
          </w:rPr>
          <w:delText>1</w:delText>
        </w:r>
      </w:del>
      <w:r w:rsidRPr="2D93EAAC">
        <w:rPr>
          <w:rFonts w:ascii="Times New Roman" w:hAnsi="Times New Roman"/>
          <w:i w:val="0"/>
          <w:sz w:val="24"/>
          <w:szCs w:val="24"/>
        </w:rPr>
        <w:t>00 credit in Azure student subscriptions is sufficient for implementation</w:t>
      </w:r>
      <w:r w:rsidR="7B5BBEA6" w:rsidRPr="2D93EAAC">
        <w:rPr>
          <w:rFonts w:ascii="Times New Roman" w:hAnsi="Times New Roman"/>
          <w:i w:val="0"/>
          <w:sz w:val="24"/>
          <w:szCs w:val="24"/>
        </w:rPr>
        <w:t>.</w:t>
      </w:r>
    </w:p>
    <w:p w14:paraId="73B79AE4" w14:textId="2D388596" w:rsidR="2D93EAAC" w:rsidRDefault="2D93EAAC" w:rsidP="2D93EAAC">
      <w:pPr>
        <w:pStyle w:val="template"/>
        <w:spacing w:line="240" w:lineRule="auto"/>
        <w:ind w:left="720"/>
        <w:jc w:val="both"/>
        <w:rPr>
          <w:rFonts w:ascii="Times New Roman" w:hAnsi="Times New Roman"/>
          <w:i w:val="0"/>
          <w:sz w:val="24"/>
          <w:szCs w:val="24"/>
        </w:rPr>
      </w:pPr>
    </w:p>
    <w:p w14:paraId="1D779A7D" w14:textId="18B0F4C4" w:rsidR="2D08BFF3" w:rsidRDefault="2D08BFF3" w:rsidP="2DE5C534">
      <w:pPr>
        <w:pStyle w:val="template"/>
        <w:spacing w:line="240" w:lineRule="auto"/>
        <w:ind w:left="720"/>
        <w:jc w:val="both"/>
        <w:rPr>
          <w:rFonts w:ascii="Times New Roman" w:hAnsi="Times New Roman"/>
          <w:i w:val="0"/>
          <w:sz w:val="24"/>
          <w:szCs w:val="24"/>
        </w:rPr>
      </w:pPr>
      <w:r w:rsidRPr="2DE5C534">
        <w:rPr>
          <w:rFonts w:ascii="Times New Roman" w:hAnsi="Times New Roman"/>
          <w:i w:val="0"/>
          <w:sz w:val="24"/>
          <w:szCs w:val="24"/>
        </w:rPr>
        <w:t>AS-3:</w:t>
      </w:r>
      <w:r>
        <w:tab/>
      </w:r>
      <w:r w:rsidRPr="2DE5C534">
        <w:rPr>
          <w:rFonts w:ascii="Times New Roman" w:hAnsi="Times New Roman"/>
          <w:i w:val="0"/>
          <w:sz w:val="24"/>
          <w:szCs w:val="24"/>
        </w:rPr>
        <w:t xml:space="preserve">Development team members have </w:t>
      </w:r>
      <w:r w:rsidR="737786A9" w:rsidRPr="2DE5C534">
        <w:rPr>
          <w:rFonts w:ascii="Times New Roman" w:hAnsi="Times New Roman"/>
          <w:i w:val="0"/>
          <w:sz w:val="24"/>
          <w:szCs w:val="24"/>
        </w:rPr>
        <w:t xml:space="preserve">a </w:t>
      </w:r>
      <w:r w:rsidRPr="2DE5C534">
        <w:rPr>
          <w:rFonts w:ascii="Times New Roman" w:hAnsi="Times New Roman"/>
          <w:i w:val="0"/>
          <w:sz w:val="24"/>
          <w:szCs w:val="24"/>
        </w:rPr>
        <w:t>r</w:t>
      </w:r>
      <w:r w:rsidR="368D4BE2" w:rsidRPr="2DE5C534">
        <w:rPr>
          <w:rFonts w:ascii="Times New Roman" w:hAnsi="Times New Roman"/>
          <w:i w:val="0"/>
          <w:sz w:val="24"/>
          <w:szCs w:val="24"/>
        </w:rPr>
        <w:t xml:space="preserve">obust </w:t>
      </w:r>
      <w:r w:rsidR="18501C09" w:rsidRPr="2DE5C534">
        <w:rPr>
          <w:rFonts w:ascii="Times New Roman" w:hAnsi="Times New Roman"/>
          <w:i w:val="0"/>
          <w:sz w:val="24"/>
          <w:szCs w:val="24"/>
        </w:rPr>
        <w:t xml:space="preserve">and stable </w:t>
      </w:r>
      <w:r w:rsidR="31FDA410" w:rsidRPr="2DE5C534">
        <w:rPr>
          <w:rFonts w:ascii="Times New Roman" w:hAnsi="Times New Roman"/>
          <w:i w:val="0"/>
          <w:sz w:val="24"/>
          <w:szCs w:val="24"/>
        </w:rPr>
        <w:t>high-speed</w:t>
      </w:r>
      <w:r w:rsidRPr="2DE5C534">
        <w:rPr>
          <w:rFonts w:ascii="Times New Roman" w:hAnsi="Times New Roman"/>
          <w:i w:val="0"/>
          <w:sz w:val="24"/>
          <w:szCs w:val="24"/>
        </w:rPr>
        <w:t xml:space="preserve"> Internet connection</w:t>
      </w:r>
      <w:r w:rsidR="7B5BBEA6" w:rsidRPr="2DE5C534">
        <w:rPr>
          <w:rFonts w:ascii="Times New Roman" w:hAnsi="Times New Roman"/>
          <w:i w:val="0"/>
          <w:sz w:val="24"/>
          <w:szCs w:val="24"/>
        </w:rPr>
        <w:t>.</w:t>
      </w:r>
    </w:p>
    <w:p w14:paraId="37FE8397" w14:textId="111AF2A9" w:rsidR="2D93EAAC" w:rsidRDefault="2D93EAAC" w:rsidP="2DE5C534">
      <w:pPr>
        <w:pStyle w:val="template"/>
        <w:spacing w:line="240" w:lineRule="auto"/>
        <w:ind w:left="720"/>
        <w:jc w:val="both"/>
        <w:rPr>
          <w:rFonts w:ascii="Times New Roman" w:hAnsi="Times New Roman"/>
          <w:i w:val="0"/>
          <w:sz w:val="24"/>
          <w:szCs w:val="24"/>
        </w:rPr>
      </w:pPr>
    </w:p>
    <w:p w14:paraId="4562B8D5" w14:textId="1AEEDF39" w:rsidR="27182297" w:rsidRDefault="776FC4C7" w:rsidP="2DE5C534">
      <w:pPr>
        <w:pStyle w:val="template"/>
        <w:spacing w:line="240" w:lineRule="auto"/>
        <w:ind w:left="720"/>
        <w:jc w:val="both"/>
        <w:rPr>
          <w:rFonts w:ascii="Times New Roman" w:hAnsi="Times New Roman"/>
          <w:i w:val="0"/>
          <w:sz w:val="24"/>
          <w:szCs w:val="24"/>
        </w:rPr>
      </w:pPr>
      <w:r w:rsidRPr="2DE5C534">
        <w:rPr>
          <w:rFonts w:ascii="Times New Roman" w:hAnsi="Times New Roman"/>
          <w:i w:val="0"/>
          <w:sz w:val="24"/>
          <w:szCs w:val="24"/>
        </w:rPr>
        <w:t>AS-</w:t>
      </w:r>
      <w:r w:rsidR="54A630AD" w:rsidRPr="2DE5C534">
        <w:rPr>
          <w:rFonts w:ascii="Times New Roman" w:hAnsi="Times New Roman"/>
          <w:i w:val="0"/>
          <w:sz w:val="24"/>
          <w:szCs w:val="24"/>
        </w:rPr>
        <w:t>4</w:t>
      </w:r>
      <w:r w:rsidRPr="2DE5C534">
        <w:rPr>
          <w:rFonts w:ascii="Times New Roman" w:hAnsi="Times New Roman"/>
          <w:i w:val="0"/>
          <w:sz w:val="24"/>
          <w:szCs w:val="24"/>
        </w:rPr>
        <w:t xml:space="preserve">: </w:t>
      </w:r>
      <w:commentRangeStart w:id="110"/>
      <w:r w:rsidRPr="2DE5C534">
        <w:rPr>
          <w:rFonts w:ascii="Times New Roman" w:hAnsi="Times New Roman"/>
          <w:i w:val="0"/>
          <w:sz w:val="24"/>
          <w:szCs w:val="24"/>
        </w:rPr>
        <w:t>DSO POC</w:t>
      </w:r>
      <w:commentRangeEnd w:id="110"/>
      <w:r w:rsidR="27182297">
        <w:commentReference w:id="110"/>
      </w:r>
      <w:r w:rsidRPr="2DE5C534">
        <w:rPr>
          <w:rFonts w:ascii="Times New Roman" w:hAnsi="Times New Roman"/>
          <w:i w:val="0"/>
          <w:sz w:val="24"/>
          <w:szCs w:val="24"/>
        </w:rPr>
        <w:t xml:space="preserve"> from </w:t>
      </w:r>
      <w:r w:rsidR="0631BC5B" w:rsidRPr="2DE5C534">
        <w:rPr>
          <w:rFonts w:ascii="Times New Roman" w:hAnsi="Times New Roman"/>
          <w:i w:val="0"/>
          <w:sz w:val="24"/>
          <w:szCs w:val="24"/>
        </w:rPr>
        <w:t xml:space="preserve">each </w:t>
      </w:r>
      <w:r w:rsidRPr="2DE5C534">
        <w:rPr>
          <w:rFonts w:ascii="Times New Roman" w:hAnsi="Times New Roman"/>
          <w:i w:val="0"/>
          <w:sz w:val="24"/>
          <w:szCs w:val="24"/>
        </w:rPr>
        <w:t xml:space="preserve">development team </w:t>
      </w:r>
      <w:r w:rsidR="5F3BE88F" w:rsidRPr="2DE5C534">
        <w:rPr>
          <w:rFonts w:ascii="Times New Roman" w:hAnsi="Times New Roman"/>
          <w:i w:val="0"/>
          <w:sz w:val="24"/>
          <w:szCs w:val="24"/>
        </w:rPr>
        <w:t>is</w:t>
      </w:r>
      <w:r w:rsidRPr="2DE5C534">
        <w:rPr>
          <w:rFonts w:ascii="Times New Roman" w:hAnsi="Times New Roman"/>
          <w:i w:val="0"/>
          <w:sz w:val="24"/>
          <w:szCs w:val="24"/>
        </w:rPr>
        <w:t xml:space="preserve"> available for consultation during implementation.</w:t>
      </w:r>
    </w:p>
    <w:p w14:paraId="2AE7A30B" w14:textId="77777777" w:rsidR="00443F22" w:rsidRPr="00BD5924" w:rsidRDefault="00443F22" w:rsidP="00443F22">
      <w:pPr>
        <w:pStyle w:val="Heading1"/>
        <w:spacing w:line="240" w:lineRule="auto"/>
        <w:rPr>
          <w:rFonts w:ascii="Times New Roman" w:hAnsi="Times New Roman"/>
        </w:rPr>
      </w:pPr>
      <w:bookmarkStart w:id="111" w:name="_Toc63163625"/>
      <w:bookmarkStart w:id="112" w:name="_Toc65096123"/>
      <w:bookmarkStart w:id="113" w:name="_Toc439994682"/>
      <w:r w:rsidRPr="45D88B99">
        <w:rPr>
          <w:rFonts w:ascii="Times New Roman" w:hAnsi="Times New Roman"/>
        </w:rPr>
        <w:t>System Features</w:t>
      </w:r>
      <w:bookmarkEnd w:id="111"/>
      <w:bookmarkEnd w:id="112"/>
    </w:p>
    <w:p w14:paraId="72ED6725" w14:textId="27CCB107" w:rsidR="671D65BA" w:rsidRDefault="3944139D" w:rsidP="45D88B99">
      <w:pPr>
        <w:pStyle w:val="Heading2"/>
        <w:spacing w:line="240" w:lineRule="auto"/>
        <w:rPr>
          <w:color w:val="000000" w:themeColor="text1"/>
        </w:rPr>
      </w:pPr>
      <w:bookmarkStart w:id="114" w:name="_Toc63163626"/>
      <w:bookmarkStart w:id="115" w:name="_Toc65096124"/>
      <w:r w:rsidRPr="45D88B99">
        <w:rPr>
          <w:rFonts w:ascii="Times New Roman" w:hAnsi="Times New Roman"/>
        </w:rPr>
        <w:t xml:space="preserve">Remote </w:t>
      </w:r>
      <w:r w:rsidR="3C6911E4" w:rsidRPr="45D88B99">
        <w:rPr>
          <w:rFonts w:ascii="Times New Roman" w:hAnsi="Times New Roman"/>
        </w:rPr>
        <w:t>Code Repository</w:t>
      </w:r>
      <w:bookmarkEnd w:id="114"/>
      <w:bookmarkEnd w:id="115"/>
    </w:p>
    <w:p w14:paraId="58621DE8" w14:textId="4C385593" w:rsidR="06702F8B" w:rsidRDefault="148B6E7B" w:rsidP="2DE5C534">
      <w:pPr>
        <w:pStyle w:val="template"/>
        <w:spacing w:line="240" w:lineRule="auto"/>
        <w:ind w:left="720"/>
        <w:jc w:val="both"/>
        <w:rPr>
          <w:rFonts w:ascii="Times New Roman" w:hAnsi="Times New Roman"/>
          <w:i w:val="0"/>
          <w:sz w:val="24"/>
          <w:szCs w:val="24"/>
        </w:rPr>
      </w:pPr>
      <w:r w:rsidRPr="2DE5C534">
        <w:rPr>
          <w:rFonts w:ascii="Times New Roman" w:hAnsi="Times New Roman"/>
          <w:i w:val="0"/>
          <w:sz w:val="24"/>
          <w:szCs w:val="24"/>
        </w:rPr>
        <w:t xml:space="preserve">The feature </w:t>
      </w:r>
      <w:r w:rsidR="30AD50BB" w:rsidRPr="2DE5C534">
        <w:rPr>
          <w:rFonts w:ascii="Times New Roman" w:hAnsi="Times New Roman"/>
          <w:i w:val="0"/>
          <w:sz w:val="24"/>
          <w:szCs w:val="24"/>
        </w:rPr>
        <w:t>utiliz</w:t>
      </w:r>
      <w:r w:rsidR="33679BD0" w:rsidRPr="2DE5C534">
        <w:rPr>
          <w:rFonts w:ascii="Times New Roman" w:hAnsi="Times New Roman"/>
          <w:i w:val="0"/>
          <w:sz w:val="24"/>
          <w:szCs w:val="24"/>
        </w:rPr>
        <w:t>es</w:t>
      </w:r>
      <w:r w:rsidR="30AD50BB" w:rsidRPr="2DE5C534">
        <w:rPr>
          <w:rFonts w:ascii="Times New Roman" w:hAnsi="Times New Roman"/>
          <w:i w:val="0"/>
          <w:sz w:val="24"/>
          <w:szCs w:val="24"/>
        </w:rPr>
        <w:t xml:space="preserve"> the free </w:t>
      </w:r>
      <w:r w:rsidR="7C656DA5" w:rsidRPr="2DE5C534">
        <w:rPr>
          <w:rFonts w:ascii="Times New Roman" w:hAnsi="Times New Roman"/>
          <w:i w:val="0"/>
          <w:sz w:val="24"/>
          <w:szCs w:val="24"/>
        </w:rPr>
        <w:t xml:space="preserve">tier of a distributed </w:t>
      </w:r>
      <w:r w:rsidR="3A889DC9" w:rsidRPr="2DE5C534">
        <w:rPr>
          <w:rFonts w:ascii="Times New Roman" w:hAnsi="Times New Roman"/>
          <w:i w:val="0"/>
          <w:sz w:val="24"/>
          <w:szCs w:val="24"/>
        </w:rPr>
        <w:t>version-control code repository for tracking and collaboration</w:t>
      </w:r>
      <w:r w:rsidR="2D2E49A5" w:rsidRPr="2DE5C534">
        <w:rPr>
          <w:rFonts w:ascii="Times New Roman" w:hAnsi="Times New Roman"/>
          <w:i w:val="0"/>
          <w:sz w:val="24"/>
          <w:szCs w:val="24"/>
        </w:rPr>
        <w:t xml:space="preserve"> which </w:t>
      </w:r>
      <w:r w:rsidR="3B2E695F" w:rsidRPr="2DE5C534">
        <w:rPr>
          <w:rFonts w:ascii="Times New Roman" w:hAnsi="Times New Roman"/>
          <w:i w:val="0"/>
          <w:sz w:val="24"/>
          <w:szCs w:val="24"/>
        </w:rPr>
        <w:t xml:space="preserve">allows </w:t>
      </w:r>
      <w:r w:rsidR="239B1276" w:rsidRPr="2DE5C534">
        <w:rPr>
          <w:rFonts w:ascii="Times New Roman" w:hAnsi="Times New Roman"/>
          <w:i w:val="0"/>
          <w:sz w:val="24"/>
          <w:szCs w:val="24"/>
        </w:rPr>
        <w:t>developers</w:t>
      </w:r>
      <w:r w:rsidR="3B2E695F" w:rsidRPr="2DE5C534">
        <w:rPr>
          <w:rFonts w:ascii="Times New Roman" w:hAnsi="Times New Roman"/>
          <w:i w:val="0"/>
          <w:sz w:val="24"/>
          <w:szCs w:val="24"/>
        </w:rPr>
        <w:t xml:space="preserve"> to </w:t>
      </w:r>
      <w:r w:rsidR="55413D3D" w:rsidRPr="2DE5C534">
        <w:rPr>
          <w:rFonts w:ascii="Times New Roman" w:hAnsi="Times New Roman"/>
          <w:i w:val="0"/>
          <w:sz w:val="24"/>
          <w:szCs w:val="24"/>
        </w:rPr>
        <w:t xml:space="preserve">retrieve and </w:t>
      </w:r>
      <w:r w:rsidR="3B2E695F" w:rsidRPr="2DE5C534">
        <w:rPr>
          <w:rFonts w:ascii="Times New Roman" w:hAnsi="Times New Roman"/>
          <w:i w:val="0"/>
          <w:sz w:val="24"/>
          <w:szCs w:val="24"/>
        </w:rPr>
        <w:t>contribute to their project’s source code in collaboration with team members.</w:t>
      </w:r>
      <w:r w:rsidR="7A2DF398" w:rsidRPr="2DE5C534">
        <w:rPr>
          <w:rFonts w:ascii="Times New Roman" w:hAnsi="Times New Roman"/>
          <w:i w:val="0"/>
          <w:sz w:val="24"/>
          <w:szCs w:val="24"/>
        </w:rPr>
        <w:t xml:space="preserve"> The feature also provides the protected branch feature </w:t>
      </w:r>
      <w:r w:rsidR="45FCFCC9" w:rsidRPr="2DE5C534">
        <w:rPr>
          <w:rFonts w:ascii="Times New Roman" w:hAnsi="Times New Roman"/>
          <w:i w:val="0"/>
          <w:sz w:val="24"/>
          <w:szCs w:val="24"/>
        </w:rPr>
        <w:t>which allows DSO</w:t>
      </w:r>
      <w:r w:rsidR="780DA41C" w:rsidRPr="2DE5C534">
        <w:rPr>
          <w:rFonts w:ascii="Times New Roman" w:hAnsi="Times New Roman"/>
          <w:i w:val="0"/>
          <w:sz w:val="24"/>
          <w:szCs w:val="24"/>
        </w:rPr>
        <w:t xml:space="preserve"> team</w:t>
      </w:r>
      <w:r w:rsidR="1DE16349" w:rsidRPr="2DE5C534">
        <w:rPr>
          <w:rFonts w:ascii="Times New Roman" w:hAnsi="Times New Roman"/>
          <w:i w:val="0"/>
          <w:sz w:val="24"/>
          <w:szCs w:val="24"/>
        </w:rPr>
        <w:t xml:space="preserve"> and </w:t>
      </w:r>
      <w:r w:rsidR="7102167E" w:rsidRPr="2DE5C534">
        <w:rPr>
          <w:rFonts w:ascii="Times New Roman" w:hAnsi="Times New Roman"/>
          <w:i w:val="0"/>
          <w:sz w:val="24"/>
          <w:szCs w:val="24"/>
        </w:rPr>
        <w:t>developers</w:t>
      </w:r>
      <w:r w:rsidR="45FCFCC9" w:rsidRPr="2DE5C534">
        <w:rPr>
          <w:rFonts w:ascii="Times New Roman" w:hAnsi="Times New Roman"/>
          <w:i w:val="0"/>
          <w:sz w:val="24"/>
          <w:szCs w:val="24"/>
        </w:rPr>
        <w:t xml:space="preserve"> to control</w:t>
      </w:r>
      <w:r w:rsidR="5C8FA0DE" w:rsidRPr="2DE5C534">
        <w:rPr>
          <w:rFonts w:ascii="Times New Roman" w:hAnsi="Times New Roman"/>
          <w:i w:val="0"/>
          <w:sz w:val="24"/>
          <w:szCs w:val="24"/>
        </w:rPr>
        <w:t xml:space="preserve"> changes to</w:t>
      </w:r>
      <w:r w:rsidR="45FCFCC9" w:rsidRPr="2DE5C534">
        <w:rPr>
          <w:rFonts w:ascii="Times New Roman" w:hAnsi="Times New Roman"/>
          <w:i w:val="0"/>
          <w:sz w:val="24"/>
          <w:szCs w:val="24"/>
        </w:rPr>
        <w:t xml:space="preserve"> </w:t>
      </w:r>
      <w:r w:rsidR="25CCD80F" w:rsidRPr="2DE5C534">
        <w:rPr>
          <w:rFonts w:ascii="Times New Roman" w:hAnsi="Times New Roman"/>
          <w:i w:val="0"/>
          <w:sz w:val="24"/>
          <w:szCs w:val="24"/>
        </w:rPr>
        <w:t xml:space="preserve">specific </w:t>
      </w:r>
      <w:r w:rsidR="67443012" w:rsidRPr="2DE5C534">
        <w:rPr>
          <w:rFonts w:ascii="Times New Roman" w:hAnsi="Times New Roman"/>
          <w:i w:val="0"/>
          <w:sz w:val="24"/>
          <w:szCs w:val="24"/>
        </w:rPr>
        <w:t>branch</w:t>
      </w:r>
      <w:r w:rsidR="0CCDC74E" w:rsidRPr="2DE5C534">
        <w:rPr>
          <w:rFonts w:ascii="Times New Roman" w:hAnsi="Times New Roman"/>
          <w:i w:val="0"/>
          <w:sz w:val="24"/>
          <w:szCs w:val="24"/>
        </w:rPr>
        <w:t>es</w:t>
      </w:r>
      <w:r w:rsidR="67443012" w:rsidRPr="2DE5C534">
        <w:rPr>
          <w:rFonts w:ascii="Times New Roman" w:hAnsi="Times New Roman"/>
          <w:i w:val="0"/>
          <w:sz w:val="24"/>
          <w:szCs w:val="24"/>
        </w:rPr>
        <w:t>.</w:t>
      </w:r>
    </w:p>
    <w:p w14:paraId="4D68A998" w14:textId="02892A5A" w:rsidR="1FC3F5D2" w:rsidRDefault="15634ED5" w:rsidP="45D88B99">
      <w:pPr>
        <w:pStyle w:val="Heading2"/>
        <w:spacing w:line="240" w:lineRule="auto"/>
        <w:rPr>
          <w:color w:val="000000" w:themeColor="text1"/>
        </w:rPr>
      </w:pPr>
      <w:bookmarkStart w:id="116" w:name="_Toc63163627"/>
      <w:bookmarkStart w:id="117" w:name="_Toc65096125"/>
      <w:r w:rsidRPr="45D88B99">
        <w:rPr>
          <w:rFonts w:ascii="Times New Roman" w:hAnsi="Times New Roman"/>
        </w:rPr>
        <w:t xml:space="preserve">Automated </w:t>
      </w:r>
      <w:r w:rsidR="010CF52E" w:rsidRPr="45D88B99">
        <w:rPr>
          <w:rFonts w:ascii="Times New Roman" w:hAnsi="Times New Roman"/>
        </w:rPr>
        <w:t>Application Build</w:t>
      </w:r>
      <w:bookmarkEnd w:id="116"/>
      <w:bookmarkEnd w:id="117"/>
      <w:r w:rsidR="7539F38F" w:rsidRPr="45D88B99">
        <w:rPr>
          <w:rFonts w:ascii="Times New Roman" w:hAnsi="Times New Roman"/>
        </w:rPr>
        <w:t xml:space="preserve"> </w:t>
      </w:r>
    </w:p>
    <w:p w14:paraId="561CA58D" w14:textId="3602F161" w:rsidR="14820800" w:rsidRDefault="19F1B759" w:rsidP="7DE5C41C">
      <w:pPr>
        <w:pStyle w:val="template"/>
        <w:spacing w:line="240" w:lineRule="auto"/>
        <w:ind w:left="720"/>
        <w:jc w:val="both"/>
        <w:rPr>
          <w:rFonts w:ascii="Times New Roman" w:hAnsi="Times New Roman"/>
          <w:i w:val="0"/>
          <w:sz w:val="24"/>
          <w:szCs w:val="24"/>
        </w:rPr>
      </w:pPr>
      <w:r w:rsidRPr="7DE5C41C">
        <w:rPr>
          <w:rFonts w:ascii="Times New Roman" w:hAnsi="Times New Roman"/>
          <w:i w:val="0"/>
          <w:sz w:val="24"/>
          <w:szCs w:val="24"/>
        </w:rPr>
        <w:t>This feature allow</w:t>
      </w:r>
      <w:r w:rsidR="07C65871" w:rsidRPr="7DE5C41C">
        <w:rPr>
          <w:rFonts w:ascii="Times New Roman" w:hAnsi="Times New Roman"/>
          <w:i w:val="0"/>
          <w:sz w:val="24"/>
          <w:szCs w:val="24"/>
        </w:rPr>
        <w:t>s</w:t>
      </w:r>
      <w:r w:rsidRPr="7DE5C41C">
        <w:rPr>
          <w:rFonts w:ascii="Times New Roman" w:hAnsi="Times New Roman"/>
          <w:i w:val="0"/>
          <w:sz w:val="24"/>
          <w:szCs w:val="24"/>
        </w:rPr>
        <w:t xml:space="preserve"> </w:t>
      </w:r>
      <w:r w:rsidR="00AF07D6" w:rsidRPr="7DE5C41C">
        <w:rPr>
          <w:rFonts w:ascii="Times New Roman" w:hAnsi="Times New Roman"/>
          <w:i w:val="0"/>
          <w:sz w:val="24"/>
          <w:szCs w:val="24"/>
        </w:rPr>
        <w:t xml:space="preserve">the </w:t>
      </w:r>
      <w:r w:rsidRPr="7DE5C41C">
        <w:rPr>
          <w:rFonts w:ascii="Times New Roman" w:hAnsi="Times New Roman"/>
          <w:i w:val="0"/>
          <w:sz w:val="24"/>
          <w:szCs w:val="24"/>
        </w:rPr>
        <w:t>DSO</w:t>
      </w:r>
      <w:r w:rsidR="2C24469F" w:rsidRPr="7DE5C41C">
        <w:rPr>
          <w:rFonts w:ascii="Times New Roman" w:hAnsi="Times New Roman"/>
          <w:i w:val="0"/>
          <w:sz w:val="24"/>
          <w:szCs w:val="24"/>
        </w:rPr>
        <w:t xml:space="preserve"> team</w:t>
      </w:r>
      <w:r w:rsidRPr="7DE5C41C">
        <w:rPr>
          <w:rFonts w:ascii="Times New Roman" w:hAnsi="Times New Roman"/>
          <w:i w:val="0"/>
          <w:sz w:val="24"/>
          <w:szCs w:val="24"/>
        </w:rPr>
        <w:t xml:space="preserve"> to </w:t>
      </w:r>
      <w:r w:rsidR="010CF52E" w:rsidRPr="7DE5C41C">
        <w:rPr>
          <w:rFonts w:ascii="Times New Roman" w:hAnsi="Times New Roman"/>
          <w:i w:val="0"/>
          <w:sz w:val="24"/>
          <w:szCs w:val="24"/>
        </w:rPr>
        <w:t>wor</w:t>
      </w:r>
      <w:r w:rsidR="591C52C1" w:rsidRPr="7DE5C41C">
        <w:rPr>
          <w:rFonts w:ascii="Times New Roman" w:hAnsi="Times New Roman"/>
          <w:i w:val="0"/>
          <w:sz w:val="24"/>
          <w:szCs w:val="24"/>
        </w:rPr>
        <w:t>k</w:t>
      </w:r>
      <w:r w:rsidR="010CF52E" w:rsidRPr="7DE5C41C">
        <w:rPr>
          <w:rFonts w:ascii="Times New Roman" w:hAnsi="Times New Roman"/>
          <w:i w:val="0"/>
          <w:sz w:val="24"/>
          <w:szCs w:val="24"/>
        </w:rPr>
        <w:t xml:space="preserve"> with developers to </w:t>
      </w:r>
      <w:r w:rsidR="74B5C16D" w:rsidRPr="7DE5C41C">
        <w:rPr>
          <w:rFonts w:ascii="Times New Roman" w:hAnsi="Times New Roman"/>
          <w:i w:val="0"/>
          <w:sz w:val="24"/>
          <w:szCs w:val="24"/>
        </w:rPr>
        <w:t>add</w:t>
      </w:r>
      <w:r w:rsidR="010CF52E" w:rsidRPr="7DE5C41C">
        <w:rPr>
          <w:rFonts w:ascii="Times New Roman" w:hAnsi="Times New Roman"/>
          <w:i w:val="0"/>
          <w:sz w:val="24"/>
          <w:szCs w:val="24"/>
        </w:rPr>
        <w:t xml:space="preserve"> the build solution for each component of the application</w:t>
      </w:r>
      <w:r w:rsidR="1E86C54D" w:rsidRPr="7DE5C41C">
        <w:rPr>
          <w:rFonts w:ascii="Times New Roman" w:hAnsi="Times New Roman"/>
          <w:i w:val="0"/>
          <w:sz w:val="24"/>
          <w:szCs w:val="24"/>
        </w:rPr>
        <w:t xml:space="preserve"> </w:t>
      </w:r>
      <w:r w:rsidR="458D35E5" w:rsidRPr="7DE5C41C">
        <w:rPr>
          <w:rFonts w:ascii="Times New Roman" w:hAnsi="Times New Roman"/>
          <w:i w:val="0"/>
          <w:sz w:val="24"/>
          <w:szCs w:val="24"/>
        </w:rPr>
        <w:t>to</w:t>
      </w:r>
      <w:r w:rsidR="1E86C54D" w:rsidRPr="7DE5C41C">
        <w:rPr>
          <w:rFonts w:ascii="Times New Roman" w:hAnsi="Times New Roman"/>
          <w:i w:val="0"/>
          <w:sz w:val="24"/>
          <w:szCs w:val="24"/>
        </w:rPr>
        <w:t xml:space="preserve"> the</w:t>
      </w:r>
      <w:r w:rsidR="22061F16" w:rsidRPr="7DE5C41C">
        <w:rPr>
          <w:rFonts w:ascii="Times New Roman" w:hAnsi="Times New Roman"/>
          <w:i w:val="0"/>
          <w:sz w:val="24"/>
          <w:szCs w:val="24"/>
        </w:rPr>
        <w:t xml:space="preserve"> D</w:t>
      </w:r>
      <w:r w:rsidR="4BA0D2AA" w:rsidRPr="7DE5C41C">
        <w:rPr>
          <w:rFonts w:ascii="Times New Roman" w:hAnsi="Times New Roman"/>
          <w:i w:val="0"/>
          <w:sz w:val="24"/>
          <w:szCs w:val="24"/>
        </w:rPr>
        <w:t>SO</w:t>
      </w:r>
      <w:r w:rsidR="2779BAAE" w:rsidRPr="7DE5C41C">
        <w:rPr>
          <w:rFonts w:ascii="Times New Roman" w:hAnsi="Times New Roman"/>
          <w:i w:val="0"/>
          <w:sz w:val="24"/>
          <w:szCs w:val="24"/>
        </w:rPr>
        <w:t xml:space="preserve"> </w:t>
      </w:r>
      <w:r w:rsidR="1E86C54D" w:rsidRPr="7DE5C41C">
        <w:rPr>
          <w:rFonts w:ascii="Times New Roman" w:hAnsi="Times New Roman"/>
          <w:i w:val="0"/>
          <w:sz w:val="24"/>
          <w:szCs w:val="24"/>
        </w:rPr>
        <w:t>pipeline</w:t>
      </w:r>
      <w:r w:rsidR="040EC74C" w:rsidRPr="7DE5C41C">
        <w:rPr>
          <w:rFonts w:ascii="Times New Roman" w:hAnsi="Times New Roman"/>
          <w:i w:val="0"/>
          <w:sz w:val="24"/>
          <w:szCs w:val="24"/>
        </w:rPr>
        <w:t xml:space="preserve"> where the pipeline is </w:t>
      </w:r>
      <w:r w:rsidR="131527ED" w:rsidRPr="7DE5C41C">
        <w:rPr>
          <w:rFonts w:ascii="Times New Roman" w:hAnsi="Times New Roman"/>
          <w:i w:val="0"/>
          <w:sz w:val="24"/>
          <w:szCs w:val="24"/>
        </w:rPr>
        <w:t>integrated</w:t>
      </w:r>
      <w:r w:rsidR="040EC74C" w:rsidRPr="7DE5C41C">
        <w:rPr>
          <w:rFonts w:ascii="Times New Roman" w:hAnsi="Times New Roman"/>
          <w:i w:val="0"/>
          <w:sz w:val="24"/>
          <w:szCs w:val="24"/>
        </w:rPr>
        <w:t xml:space="preserve"> wi</w:t>
      </w:r>
      <w:r w:rsidR="6F9F05C5" w:rsidRPr="7DE5C41C">
        <w:rPr>
          <w:rFonts w:ascii="Times New Roman" w:hAnsi="Times New Roman"/>
          <w:i w:val="0"/>
          <w:sz w:val="24"/>
          <w:szCs w:val="24"/>
        </w:rPr>
        <w:t>th</w:t>
      </w:r>
      <w:r w:rsidR="7F30EFAC" w:rsidRPr="7DE5C41C">
        <w:rPr>
          <w:rFonts w:ascii="Times New Roman" w:hAnsi="Times New Roman"/>
          <w:i w:val="0"/>
          <w:sz w:val="24"/>
          <w:szCs w:val="24"/>
        </w:rPr>
        <w:t xml:space="preserve"> the remote code repository</w:t>
      </w:r>
      <w:r w:rsidR="13995A0F" w:rsidRPr="7DE5C41C">
        <w:rPr>
          <w:rFonts w:ascii="Times New Roman" w:hAnsi="Times New Roman"/>
          <w:i w:val="0"/>
          <w:sz w:val="24"/>
          <w:szCs w:val="24"/>
        </w:rPr>
        <w:t xml:space="preserve"> and triggered by new merges</w:t>
      </w:r>
      <w:r w:rsidR="010CF52E" w:rsidRPr="7DE5C41C">
        <w:rPr>
          <w:rFonts w:ascii="Times New Roman" w:hAnsi="Times New Roman"/>
          <w:i w:val="0"/>
          <w:sz w:val="24"/>
          <w:szCs w:val="24"/>
        </w:rPr>
        <w:t>.</w:t>
      </w:r>
      <w:r w:rsidR="5F5E33E0" w:rsidRPr="7DE5C41C">
        <w:rPr>
          <w:rFonts w:ascii="Times New Roman" w:hAnsi="Times New Roman"/>
          <w:i w:val="0"/>
          <w:sz w:val="24"/>
          <w:szCs w:val="24"/>
        </w:rPr>
        <w:t xml:space="preserve"> The feature </w:t>
      </w:r>
      <w:r w:rsidR="355C200D" w:rsidRPr="7DE5C41C">
        <w:rPr>
          <w:rFonts w:ascii="Times New Roman" w:hAnsi="Times New Roman"/>
          <w:i w:val="0"/>
          <w:sz w:val="24"/>
          <w:szCs w:val="24"/>
        </w:rPr>
        <w:t xml:space="preserve">also </w:t>
      </w:r>
      <w:r w:rsidR="5F5E33E0" w:rsidRPr="7DE5C41C">
        <w:rPr>
          <w:rFonts w:ascii="Times New Roman" w:hAnsi="Times New Roman"/>
          <w:i w:val="0"/>
          <w:sz w:val="24"/>
          <w:szCs w:val="24"/>
        </w:rPr>
        <w:t>allows the pipeline to</w:t>
      </w:r>
      <w:r w:rsidR="3CFBA4C2" w:rsidRPr="7DE5C41C">
        <w:rPr>
          <w:rFonts w:ascii="Times New Roman" w:hAnsi="Times New Roman"/>
          <w:i w:val="0"/>
          <w:sz w:val="24"/>
          <w:szCs w:val="24"/>
        </w:rPr>
        <w:t xml:space="preserve"> automatically</w:t>
      </w:r>
      <w:r w:rsidR="5F5E33E0" w:rsidRPr="7DE5C41C">
        <w:rPr>
          <w:rFonts w:ascii="Times New Roman" w:hAnsi="Times New Roman"/>
          <w:i w:val="0"/>
          <w:sz w:val="24"/>
          <w:szCs w:val="24"/>
        </w:rPr>
        <w:t xml:space="preserve"> </w:t>
      </w:r>
      <w:r w:rsidR="44DF02A2" w:rsidRPr="7DE5C41C">
        <w:rPr>
          <w:rFonts w:ascii="Times New Roman" w:hAnsi="Times New Roman"/>
          <w:i w:val="0"/>
          <w:sz w:val="24"/>
          <w:szCs w:val="24"/>
        </w:rPr>
        <w:t>compile the code according</w:t>
      </w:r>
      <w:r w:rsidR="1EE8E78F" w:rsidRPr="7DE5C41C">
        <w:rPr>
          <w:rFonts w:ascii="Times New Roman" w:hAnsi="Times New Roman"/>
          <w:i w:val="0"/>
          <w:sz w:val="24"/>
          <w:szCs w:val="24"/>
        </w:rPr>
        <w:t xml:space="preserve"> to specific programming languages.</w:t>
      </w:r>
      <w:r w:rsidR="1EDFDD87" w:rsidRPr="7DE5C41C">
        <w:rPr>
          <w:rFonts w:ascii="Times New Roman" w:hAnsi="Times New Roman"/>
          <w:i w:val="0"/>
          <w:sz w:val="24"/>
          <w:szCs w:val="24"/>
        </w:rPr>
        <w:t xml:space="preserve"> </w:t>
      </w:r>
      <w:r w:rsidR="14084A5B" w:rsidRPr="7DE5C41C">
        <w:rPr>
          <w:rFonts w:ascii="Times New Roman" w:hAnsi="Times New Roman"/>
          <w:i w:val="0"/>
          <w:sz w:val="24"/>
          <w:szCs w:val="24"/>
        </w:rPr>
        <w:t>The n</w:t>
      </w:r>
      <w:r w:rsidR="1EDFDD87" w:rsidRPr="7DE5C41C">
        <w:rPr>
          <w:rFonts w:ascii="Times New Roman" w:hAnsi="Times New Roman"/>
          <w:i w:val="0"/>
          <w:sz w:val="24"/>
          <w:szCs w:val="24"/>
        </w:rPr>
        <w:t>otification</w:t>
      </w:r>
      <w:r w:rsidR="735ABCF3" w:rsidRPr="7DE5C41C">
        <w:rPr>
          <w:rFonts w:ascii="Times New Roman" w:hAnsi="Times New Roman"/>
          <w:i w:val="0"/>
          <w:sz w:val="24"/>
          <w:szCs w:val="24"/>
        </w:rPr>
        <w:t xml:space="preserve"> is sent to the appropriate t</w:t>
      </w:r>
      <w:r w:rsidR="5CBCF659" w:rsidRPr="7DE5C41C">
        <w:rPr>
          <w:rFonts w:ascii="Times New Roman" w:hAnsi="Times New Roman"/>
          <w:i w:val="0"/>
          <w:sz w:val="24"/>
          <w:szCs w:val="24"/>
        </w:rPr>
        <w:t>eam</w:t>
      </w:r>
      <w:r w:rsidR="7361C5AF" w:rsidRPr="7DE5C41C">
        <w:rPr>
          <w:rFonts w:ascii="Times New Roman" w:hAnsi="Times New Roman"/>
          <w:i w:val="0"/>
          <w:sz w:val="24"/>
          <w:szCs w:val="24"/>
        </w:rPr>
        <w:t xml:space="preserve"> for the status of </w:t>
      </w:r>
      <w:r w:rsidR="52098A72" w:rsidRPr="7DE5C41C">
        <w:rPr>
          <w:rFonts w:ascii="Times New Roman" w:hAnsi="Times New Roman"/>
          <w:i w:val="0"/>
          <w:sz w:val="24"/>
          <w:szCs w:val="24"/>
        </w:rPr>
        <w:t>each</w:t>
      </w:r>
      <w:r w:rsidR="7361C5AF" w:rsidRPr="7DE5C41C">
        <w:rPr>
          <w:rFonts w:ascii="Times New Roman" w:hAnsi="Times New Roman"/>
          <w:i w:val="0"/>
          <w:sz w:val="24"/>
          <w:szCs w:val="24"/>
        </w:rPr>
        <w:t xml:space="preserve"> build.</w:t>
      </w:r>
      <w:r w:rsidR="41D2C9D0" w:rsidRPr="7DE5C41C">
        <w:rPr>
          <w:rFonts w:ascii="Times New Roman" w:hAnsi="Times New Roman"/>
          <w:i w:val="0"/>
          <w:sz w:val="24"/>
          <w:szCs w:val="24"/>
        </w:rPr>
        <w:t xml:space="preserve"> The build task can also be run manuall</w:t>
      </w:r>
      <w:r w:rsidR="48396034" w:rsidRPr="7DE5C41C">
        <w:rPr>
          <w:rFonts w:ascii="Times New Roman" w:hAnsi="Times New Roman"/>
          <w:i w:val="0"/>
          <w:sz w:val="24"/>
          <w:szCs w:val="24"/>
        </w:rPr>
        <w:t>y as needed.</w:t>
      </w:r>
    </w:p>
    <w:p w14:paraId="134F55FF" w14:textId="37999024" w:rsidR="115DB82B" w:rsidRDefault="115DB82B" w:rsidP="45D88B99">
      <w:pPr>
        <w:pStyle w:val="Heading2"/>
        <w:spacing w:line="240" w:lineRule="auto"/>
        <w:rPr>
          <w:color w:val="000000" w:themeColor="text1"/>
        </w:rPr>
      </w:pPr>
      <w:bookmarkStart w:id="118" w:name="_Toc63163628"/>
      <w:bookmarkStart w:id="119" w:name="_Toc65096126"/>
      <w:r w:rsidRPr="45D88B99">
        <w:rPr>
          <w:rFonts w:ascii="Times New Roman" w:hAnsi="Times New Roman"/>
        </w:rPr>
        <w:lastRenderedPageBreak/>
        <w:t>Automate</w:t>
      </w:r>
      <w:r w:rsidR="5BC9FB8D" w:rsidRPr="45D88B99">
        <w:rPr>
          <w:rFonts w:ascii="Times New Roman" w:hAnsi="Times New Roman"/>
        </w:rPr>
        <w:t>d</w:t>
      </w:r>
      <w:r w:rsidRPr="45D88B99">
        <w:rPr>
          <w:rFonts w:ascii="Times New Roman" w:hAnsi="Times New Roman"/>
        </w:rPr>
        <w:t xml:space="preserve"> </w:t>
      </w:r>
      <w:r w:rsidR="051C80BB" w:rsidRPr="45D88B99">
        <w:rPr>
          <w:rFonts w:ascii="Times New Roman" w:hAnsi="Times New Roman"/>
        </w:rPr>
        <w:t>A</w:t>
      </w:r>
      <w:r w:rsidRPr="45D88B99">
        <w:rPr>
          <w:rFonts w:ascii="Times New Roman" w:hAnsi="Times New Roman"/>
        </w:rPr>
        <w:t xml:space="preserve">pplication </w:t>
      </w:r>
      <w:r w:rsidR="548C6628" w:rsidRPr="45D88B99">
        <w:rPr>
          <w:rFonts w:ascii="Times New Roman" w:hAnsi="Times New Roman"/>
        </w:rPr>
        <w:t>T</w:t>
      </w:r>
      <w:r w:rsidRPr="45D88B99">
        <w:rPr>
          <w:rFonts w:ascii="Times New Roman" w:hAnsi="Times New Roman"/>
        </w:rPr>
        <w:t>esting</w:t>
      </w:r>
      <w:bookmarkEnd w:id="118"/>
      <w:bookmarkEnd w:id="119"/>
    </w:p>
    <w:p w14:paraId="166823CB" w14:textId="37354AAF" w:rsidR="4E535017" w:rsidRDefault="616BC886" w:rsidP="7DE5C41C">
      <w:pPr>
        <w:pStyle w:val="template"/>
        <w:spacing w:line="240" w:lineRule="auto"/>
        <w:ind w:left="720"/>
        <w:jc w:val="both"/>
        <w:rPr>
          <w:rFonts w:ascii="Times New Roman" w:hAnsi="Times New Roman"/>
          <w:i w:val="0"/>
          <w:sz w:val="24"/>
          <w:szCs w:val="24"/>
        </w:rPr>
      </w:pPr>
      <w:r w:rsidRPr="7DE5C41C">
        <w:rPr>
          <w:rFonts w:ascii="Times New Roman" w:hAnsi="Times New Roman"/>
          <w:i w:val="0"/>
          <w:sz w:val="24"/>
          <w:szCs w:val="24"/>
        </w:rPr>
        <w:t>T</w:t>
      </w:r>
      <w:r w:rsidR="7134CB6F" w:rsidRPr="7DE5C41C">
        <w:rPr>
          <w:rFonts w:ascii="Times New Roman" w:hAnsi="Times New Roman"/>
          <w:i w:val="0"/>
          <w:sz w:val="24"/>
          <w:szCs w:val="24"/>
        </w:rPr>
        <w:t>his feature allows DSO</w:t>
      </w:r>
      <w:r w:rsidR="7686EB98" w:rsidRPr="7DE5C41C">
        <w:rPr>
          <w:rFonts w:ascii="Times New Roman" w:hAnsi="Times New Roman"/>
          <w:i w:val="0"/>
          <w:sz w:val="24"/>
          <w:szCs w:val="24"/>
        </w:rPr>
        <w:t xml:space="preserve"> team</w:t>
      </w:r>
      <w:r w:rsidR="7134CB6F" w:rsidRPr="7DE5C41C">
        <w:rPr>
          <w:rFonts w:ascii="Times New Roman" w:hAnsi="Times New Roman"/>
          <w:i w:val="0"/>
          <w:sz w:val="24"/>
          <w:szCs w:val="24"/>
        </w:rPr>
        <w:t xml:space="preserve"> to</w:t>
      </w:r>
      <w:r w:rsidRPr="7DE5C41C">
        <w:rPr>
          <w:rFonts w:ascii="Times New Roman" w:hAnsi="Times New Roman"/>
          <w:i w:val="0"/>
          <w:sz w:val="24"/>
          <w:szCs w:val="24"/>
        </w:rPr>
        <w:t xml:space="preserve"> work with developers to add the testing solution for each component of the application </w:t>
      </w:r>
      <w:r w:rsidR="4B6F9A27" w:rsidRPr="7DE5C41C">
        <w:rPr>
          <w:rFonts w:ascii="Times New Roman" w:hAnsi="Times New Roman"/>
          <w:i w:val="0"/>
          <w:sz w:val="24"/>
          <w:szCs w:val="24"/>
        </w:rPr>
        <w:t>to</w:t>
      </w:r>
      <w:r w:rsidRPr="7DE5C41C">
        <w:rPr>
          <w:rFonts w:ascii="Times New Roman" w:hAnsi="Times New Roman"/>
          <w:i w:val="0"/>
          <w:sz w:val="24"/>
          <w:szCs w:val="24"/>
        </w:rPr>
        <w:t xml:space="preserve"> the</w:t>
      </w:r>
      <w:r w:rsidR="25BDB03B" w:rsidRPr="7DE5C41C">
        <w:rPr>
          <w:rFonts w:ascii="Times New Roman" w:hAnsi="Times New Roman"/>
          <w:i w:val="0"/>
          <w:sz w:val="24"/>
          <w:szCs w:val="24"/>
        </w:rPr>
        <w:t xml:space="preserve"> </w:t>
      </w:r>
      <w:r w:rsidR="6F727740" w:rsidRPr="7DE5C41C">
        <w:rPr>
          <w:rFonts w:ascii="Times New Roman" w:hAnsi="Times New Roman"/>
          <w:i w:val="0"/>
          <w:sz w:val="24"/>
          <w:szCs w:val="24"/>
        </w:rPr>
        <w:t>DSO</w:t>
      </w:r>
      <w:r w:rsidRPr="7DE5C41C">
        <w:rPr>
          <w:rFonts w:ascii="Times New Roman" w:hAnsi="Times New Roman"/>
          <w:i w:val="0"/>
          <w:sz w:val="24"/>
          <w:szCs w:val="24"/>
        </w:rPr>
        <w:t xml:space="preserve"> pipeline. </w:t>
      </w:r>
      <w:r w:rsidR="3A2242FC" w:rsidRPr="7DE5C41C">
        <w:rPr>
          <w:rFonts w:ascii="Times New Roman" w:hAnsi="Times New Roman"/>
          <w:i w:val="0"/>
          <w:sz w:val="24"/>
          <w:szCs w:val="24"/>
        </w:rPr>
        <w:t xml:space="preserve">It is triggered after the build is successful. </w:t>
      </w:r>
      <w:r w:rsidRPr="7DE5C41C">
        <w:rPr>
          <w:rFonts w:ascii="Times New Roman" w:hAnsi="Times New Roman"/>
          <w:i w:val="0"/>
          <w:sz w:val="24"/>
          <w:szCs w:val="24"/>
        </w:rPr>
        <w:t xml:space="preserve">The feature </w:t>
      </w:r>
      <w:r w:rsidR="7F2DBE91" w:rsidRPr="7DE5C41C">
        <w:rPr>
          <w:rFonts w:ascii="Times New Roman" w:hAnsi="Times New Roman"/>
          <w:i w:val="0"/>
          <w:sz w:val="24"/>
          <w:szCs w:val="24"/>
        </w:rPr>
        <w:t xml:space="preserve">also </w:t>
      </w:r>
      <w:r w:rsidRPr="7DE5C41C">
        <w:rPr>
          <w:rFonts w:ascii="Times New Roman" w:hAnsi="Times New Roman"/>
          <w:i w:val="0"/>
          <w:sz w:val="24"/>
          <w:szCs w:val="24"/>
        </w:rPr>
        <w:t xml:space="preserve">allows the pipeline to automatically </w:t>
      </w:r>
      <w:r w:rsidR="15E1B4AE" w:rsidRPr="7DE5C41C">
        <w:rPr>
          <w:rFonts w:ascii="Times New Roman" w:hAnsi="Times New Roman"/>
          <w:i w:val="0"/>
          <w:sz w:val="24"/>
          <w:szCs w:val="24"/>
        </w:rPr>
        <w:t xml:space="preserve">run the </w:t>
      </w:r>
      <w:r w:rsidR="0FC62242" w:rsidRPr="7DE5C41C">
        <w:rPr>
          <w:rFonts w:ascii="Times New Roman" w:hAnsi="Times New Roman"/>
          <w:i w:val="0"/>
          <w:sz w:val="24"/>
          <w:szCs w:val="24"/>
        </w:rPr>
        <w:t>selected functional</w:t>
      </w:r>
      <w:r w:rsidR="15E1B4AE" w:rsidRPr="7DE5C41C">
        <w:rPr>
          <w:rFonts w:ascii="Times New Roman" w:hAnsi="Times New Roman"/>
          <w:i w:val="0"/>
          <w:sz w:val="24"/>
          <w:szCs w:val="24"/>
        </w:rPr>
        <w:t xml:space="preserve"> testing (Unit/Integration).</w:t>
      </w:r>
      <w:r w:rsidR="5F2665AD" w:rsidRPr="7DE5C41C">
        <w:rPr>
          <w:rFonts w:ascii="Times New Roman" w:hAnsi="Times New Roman"/>
          <w:i w:val="0"/>
          <w:sz w:val="24"/>
          <w:szCs w:val="24"/>
        </w:rPr>
        <w:t xml:space="preserve"> </w:t>
      </w:r>
      <w:r w:rsidR="14FB4527" w:rsidRPr="7DE5C41C">
        <w:rPr>
          <w:rFonts w:ascii="Times New Roman" w:hAnsi="Times New Roman"/>
          <w:i w:val="0"/>
          <w:sz w:val="24"/>
          <w:szCs w:val="24"/>
        </w:rPr>
        <w:t>The notification is sent to the appropriate team for the status of each run.</w:t>
      </w:r>
      <w:r w:rsidR="7F0A996E" w:rsidRPr="7DE5C41C">
        <w:rPr>
          <w:rFonts w:ascii="Times New Roman" w:hAnsi="Times New Roman"/>
          <w:i w:val="0"/>
          <w:sz w:val="24"/>
          <w:szCs w:val="24"/>
        </w:rPr>
        <w:t xml:space="preserve"> The testing task</w:t>
      </w:r>
      <w:r w:rsidR="23474ECA" w:rsidRPr="7DE5C41C">
        <w:rPr>
          <w:rFonts w:ascii="Times New Roman" w:hAnsi="Times New Roman"/>
          <w:i w:val="0"/>
          <w:sz w:val="24"/>
          <w:szCs w:val="24"/>
        </w:rPr>
        <w:t xml:space="preserve"> </w:t>
      </w:r>
      <w:r w:rsidR="7F0A996E" w:rsidRPr="7DE5C41C">
        <w:rPr>
          <w:rFonts w:ascii="Times New Roman" w:hAnsi="Times New Roman"/>
          <w:i w:val="0"/>
          <w:sz w:val="24"/>
          <w:szCs w:val="24"/>
        </w:rPr>
        <w:t>can also be run manually</w:t>
      </w:r>
      <w:r w:rsidR="2A06766B" w:rsidRPr="7DE5C41C">
        <w:rPr>
          <w:rFonts w:ascii="Times New Roman" w:hAnsi="Times New Roman"/>
          <w:i w:val="0"/>
          <w:sz w:val="24"/>
          <w:szCs w:val="24"/>
        </w:rPr>
        <w:t xml:space="preserve"> as needed</w:t>
      </w:r>
      <w:r w:rsidR="24807FFE" w:rsidRPr="7DE5C41C">
        <w:rPr>
          <w:rFonts w:ascii="Times New Roman" w:hAnsi="Times New Roman"/>
          <w:i w:val="0"/>
          <w:sz w:val="24"/>
          <w:szCs w:val="24"/>
        </w:rPr>
        <w:t>.</w:t>
      </w:r>
    </w:p>
    <w:p w14:paraId="24DBBCE8" w14:textId="65E206A2" w:rsidR="38E0A4A0" w:rsidRDefault="38E0A4A0" w:rsidP="45D88B99">
      <w:pPr>
        <w:pStyle w:val="Heading2"/>
        <w:spacing w:line="240" w:lineRule="auto"/>
        <w:rPr>
          <w:rFonts w:ascii="Times New Roman" w:hAnsi="Times New Roman"/>
          <w:color w:val="000000" w:themeColor="text1"/>
        </w:rPr>
      </w:pPr>
      <w:bookmarkStart w:id="120" w:name="_Toc63163629"/>
      <w:bookmarkStart w:id="121" w:name="_Toc65096127"/>
      <w:r w:rsidRPr="45D88B99">
        <w:rPr>
          <w:rFonts w:ascii="Times New Roman" w:hAnsi="Times New Roman"/>
        </w:rPr>
        <w:t>Automate</w:t>
      </w:r>
      <w:r w:rsidR="47554A87" w:rsidRPr="45D88B99">
        <w:rPr>
          <w:rFonts w:ascii="Times New Roman" w:hAnsi="Times New Roman"/>
        </w:rPr>
        <w:t>d</w:t>
      </w:r>
      <w:r w:rsidRPr="45D88B99">
        <w:rPr>
          <w:rFonts w:ascii="Times New Roman" w:hAnsi="Times New Roman"/>
        </w:rPr>
        <w:t xml:space="preserve"> </w:t>
      </w:r>
      <w:r w:rsidR="00195CEA" w:rsidRPr="45D88B99">
        <w:rPr>
          <w:rFonts w:ascii="Times New Roman" w:hAnsi="Times New Roman"/>
        </w:rPr>
        <w:t>Code Analysis</w:t>
      </w:r>
      <w:bookmarkEnd w:id="120"/>
      <w:bookmarkEnd w:id="121"/>
      <w:r w:rsidR="00195CEA" w:rsidRPr="45D88B99">
        <w:rPr>
          <w:rFonts w:ascii="Times New Roman" w:hAnsi="Times New Roman"/>
        </w:rPr>
        <w:t xml:space="preserve"> </w:t>
      </w:r>
    </w:p>
    <w:p w14:paraId="7E5F664F" w14:textId="782B2DF0" w:rsidR="1E14CD09" w:rsidRDefault="57F71634" w:rsidP="2DE5C534">
      <w:pPr>
        <w:pStyle w:val="template"/>
        <w:spacing w:line="240" w:lineRule="auto"/>
        <w:ind w:left="720"/>
        <w:jc w:val="both"/>
        <w:rPr>
          <w:rFonts w:ascii="Times New Roman" w:hAnsi="Times New Roman"/>
          <w:i w:val="0"/>
          <w:sz w:val="24"/>
          <w:szCs w:val="24"/>
        </w:rPr>
      </w:pPr>
      <w:r w:rsidRPr="2DE5C534">
        <w:rPr>
          <w:rFonts w:ascii="Times New Roman" w:hAnsi="Times New Roman"/>
          <w:i w:val="0"/>
          <w:sz w:val="24"/>
          <w:szCs w:val="24"/>
        </w:rPr>
        <w:t xml:space="preserve">This feature allows DSO team </w:t>
      </w:r>
      <w:r w:rsidR="0C23C454" w:rsidRPr="2DE5C534">
        <w:rPr>
          <w:rFonts w:ascii="Times New Roman" w:hAnsi="Times New Roman"/>
          <w:i w:val="0"/>
          <w:sz w:val="24"/>
          <w:szCs w:val="24"/>
        </w:rPr>
        <w:t xml:space="preserve">to </w:t>
      </w:r>
      <w:r w:rsidR="06F7E5F3" w:rsidRPr="2DE5C534">
        <w:rPr>
          <w:rFonts w:ascii="Times New Roman" w:hAnsi="Times New Roman"/>
          <w:i w:val="0"/>
          <w:sz w:val="24"/>
          <w:szCs w:val="24"/>
        </w:rPr>
        <w:t xml:space="preserve">conduct </w:t>
      </w:r>
      <w:r w:rsidR="165F0077" w:rsidRPr="2DE5C534">
        <w:rPr>
          <w:rFonts w:ascii="Times New Roman" w:hAnsi="Times New Roman"/>
          <w:i w:val="0"/>
          <w:sz w:val="24"/>
          <w:szCs w:val="24"/>
        </w:rPr>
        <w:t xml:space="preserve">the </w:t>
      </w:r>
      <w:r w:rsidR="1732B88C" w:rsidRPr="2DE5C534">
        <w:rPr>
          <w:rFonts w:ascii="Times New Roman" w:hAnsi="Times New Roman"/>
          <w:i w:val="0"/>
          <w:sz w:val="24"/>
          <w:szCs w:val="24"/>
        </w:rPr>
        <w:t>code quality and security checks</w:t>
      </w:r>
      <w:r w:rsidR="67AD0727" w:rsidRPr="2DE5C534">
        <w:rPr>
          <w:rFonts w:ascii="Times New Roman" w:hAnsi="Times New Roman"/>
          <w:i w:val="0"/>
          <w:sz w:val="24"/>
          <w:szCs w:val="24"/>
        </w:rPr>
        <w:t>. The feature allows the pipeline to</w:t>
      </w:r>
      <w:r w:rsidR="1490FF8B" w:rsidRPr="2DE5C534">
        <w:rPr>
          <w:rFonts w:ascii="Times New Roman" w:hAnsi="Times New Roman"/>
          <w:i w:val="0"/>
          <w:sz w:val="24"/>
          <w:szCs w:val="24"/>
        </w:rPr>
        <w:t xml:space="preserve"> automatically</w:t>
      </w:r>
      <w:r w:rsidR="67AD0727" w:rsidRPr="2DE5C534">
        <w:rPr>
          <w:rFonts w:ascii="Times New Roman" w:hAnsi="Times New Roman"/>
          <w:i w:val="0"/>
          <w:sz w:val="24"/>
          <w:szCs w:val="24"/>
        </w:rPr>
        <w:t xml:space="preserve"> </w:t>
      </w:r>
      <w:r w:rsidR="2167C67B" w:rsidRPr="2DE5C534">
        <w:rPr>
          <w:rFonts w:ascii="Times New Roman" w:hAnsi="Times New Roman"/>
          <w:i w:val="0"/>
          <w:sz w:val="24"/>
          <w:szCs w:val="24"/>
        </w:rPr>
        <w:t>analyze</w:t>
      </w:r>
      <w:r w:rsidR="67AD0727" w:rsidRPr="2DE5C534">
        <w:rPr>
          <w:rFonts w:ascii="Times New Roman" w:hAnsi="Times New Roman"/>
          <w:i w:val="0"/>
          <w:sz w:val="24"/>
          <w:szCs w:val="24"/>
        </w:rPr>
        <w:t xml:space="preserve"> </w:t>
      </w:r>
      <w:r w:rsidR="5E82A5E1" w:rsidRPr="2DE5C534">
        <w:rPr>
          <w:rFonts w:ascii="Times New Roman" w:hAnsi="Times New Roman"/>
          <w:i w:val="0"/>
          <w:sz w:val="24"/>
          <w:szCs w:val="24"/>
        </w:rPr>
        <w:t xml:space="preserve">the </w:t>
      </w:r>
      <w:r w:rsidR="67AD0727" w:rsidRPr="2DE5C534">
        <w:rPr>
          <w:rFonts w:ascii="Times New Roman" w:hAnsi="Times New Roman"/>
          <w:i w:val="0"/>
          <w:sz w:val="24"/>
          <w:szCs w:val="24"/>
        </w:rPr>
        <w:t xml:space="preserve">code </w:t>
      </w:r>
      <w:r w:rsidR="0EEC0A3B" w:rsidRPr="2DE5C534">
        <w:rPr>
          <w:rFonts w:ascii="Times New Roman" w:hAnsi="Times New Roman"/>
          <w:i w:val="0"/>
          <w:sz w:val="24"/>
          <w:szCs w:val="24"/>
        </w:rPr>
        <w:t xml:space="preserve">to </w:t>
      </w:r>
      <w:r w:rsidR="67AD0727" w:rsidRPr="2DE5C534">
        <w:rPr>
          <w:rFonts w:ascii="Times New Roman" w:hAnsi="Times New Roman"/>
          <w:i w:val="0"/>
          <w:sz w:val="24"/>
          <w:szCs w:val="24"/>
        </w:rPr>
        <w:t>agreed</w:t>
      </w:r>
      <w:r w:rsidR="159A1D90" w:rsidRPr="2DE5C534">
        <w:rPr>
          <w:rFonts w:ascii="Times New Roman" w:hAnsi="Times New Roman"/>
          <w:i w:val="0"/>
          <w:sz w:val="24"/>
          <w:szCs w:val="24"/>
        </w:rPr>
        <w:t>-</w:t>
      </w:r>
      <w:r w:rsidR="67AD0727" w:rsidRPr="2DE5C534">
        <w:rPr>
          <w:rFonts w:ascii="Times New Roman" w:hAnsi="Times New Roman"/>
          <w:i w:val="0"/>
          <w:sz w:val="24"/>
          <w:szCs w:val="24"/>
        </w:rPr>
        <w:t xml:space="preserve">upon </w:t>
      </w:r>
      <w:r w:rsidR="3BCAC528" w:rsidRPr="2DE5C534">
        <w:rPr>
          <w:rFonts w:ascii="Times New Roman" w:hAnsi="Times New Roman"/>
          <w:i w:val="0"/>
          <w:sz w:val="24"/>
          <w:szCs w:val="24"/>
        </w:rPr>
        <w:t>specifications</w:t>
      </w:r>
      <w:r w:rsidR="67AD0727" w:rsidRPr="2DE5C534">
        <w:rPr>
          <w:rFonts w:ascii="Times New Roman" w:hAnsi="Times New Roman"/>
          <w:i w:val="0"/>
          <w:sz w:val="24"/>
          <w:szCs w:val="24"/>
        </w:rPr>
        <w:t xml:space="preserve"> and generate reports for remedia</w:t>
      </w:r>
      <w:r w:rsidR="2507E23D" w:rsidRPr="2DE5C534">
        <w:rPr>
          <w:rFonts w:ascii="Times New Roman" w:hAnsi="Times New Roman"/>
          <w:i w:val="0"/>
          <w:sz w:val="24"/>
          <w:szCs w:val="24"/>
        </w:rPr>
        <w:t>tion</w:t>
      </w:r>
      <w:r w:rsidR="00C46222">
        <w:rPr>
          <w:rFonts w:ascii="Times New Roman" w:hAnsi="Times New Roman"/>
          <w:i w:val="0"/>
          <w:sz w:val="24"/>
          <w:szCs w:val="24"/>
        </w:rPr>
        <w:t>s</w:t>
      </w:r>
      <w:r w:rsidR="7CC984A6" w:rsidRPr="2DE5C534">
        <w:rPr>
          <w:rFonts w:ascii="Times New Roman" w:hAnsi="Times New Roman"/>
          <w:i w:val="0"/>
          <w:sz w:val="24"/>
          <w:szCs w:val="24"/>
        </w:rPr>
        <w:t xml:space="preserve"> before the deployment.</w:t>
      </w:r>
      <w:r w:rsidR="44CD6276" w:rsidRPr="2DE5C534">
        <w:rPr>
          <w:rFonts w:ascii="Times New Roman" w:hAnsi="Times New Roman"/>
          <w:i w:val="0"/>
          <w:sz w:val="24"/>
          <w:szCs w:val="24"/>
        </w:rPr>
        <w:t xml:space="preserve"> The code analysis </w:t>
      </w:r>
      <w:r w:rsidR="43643746" w:rsidRPr="2DE5C534">
        <w:rPr>
          <w:rFonts w:ascii="Times New Roman" w:hAnsi="Times New Roman"/>
          <w:i w:val="0"/>
          <w:sz w:val="24"/>
          <w:szCs w:val="24"/>
        </w:rPr>
        <w:t>task</w:t>
      </w:r>
      <w:r w:rsidR="44CD6276" w:rsidRPr="2DE5C534">
        <w:rPr>
          <w:rFonts w:ascii="Times New Roman" w:hAnsi="Times New Roman"/>
          <w:i w:val="0"/>
          <w:sz w:val="24"/>
          <w:szCs w:val="24"/>
        </w:rPr>
        <w:t xml:space="preserve"> can also be run manually as needed.</w:t>
      </w:r>
    </w:p>
    <w:p w14:paraId="706A8179" w14:textId="6E6616C9" w:rsidR="4275E9B1" w:rsidRDefault="4275E9B1" w:rsidP="45D88B99">
      <w:pPr>
        <w:pStyle w:val="Heading2"/>
        <w:spacing w:line="240" w:lineRule="auto"/>
        <w:rPr>
          <w:color w:val="000000" w:themeColor="text1"/>
        </w:rPr>
      </w:pPr>
      <w:bookmarkStart w:id="122" w:name="_Toc63163630"/>
      <w:bookmarkStart w:id="123" w:name="_Toc65096128"/>
      <w:r w:rsidRPr="45D88B99">
        <w:rPr>
          <w:rFonts w:ascii="Times New Roman" w:hAnsi="Times New Roman"/>
        </w:rPr>
        <w:t xml:space="preserve">Automate </w:t>
      </w:r>
      <w:r w:rsidR="0BE5A984" w:rsidRPr="45D88B99">
        <w:rPr>
          <w:rFonts w:ascii="Times New Roman" w:hAnsi="Times New Roman"/>
        </w:rPr>
        <w:t>A</w:t>
      </w:r>
      <w:r w:rsidRPr="45D88B99">
        <w:rPr>
          <w:rFonts w:ascii="Times New Roman" w:hAnsi="Times New Roman"/>
        </w:rPr>
        <w:t xml:space="preserve">pplication </w:t>
      </w:r>
      <w:r w:rsidR="7D48F147" w:rsidRPr="45D88B99">
        <w:rPr>
          <w:rFonts w:ascii="Times New Roman" w:hAnsi="Times New Roman"/>
        </w:rPr>
        <w:t>D</w:t>
      </w:r>
      <w:r w:rsidRPr="45D88B99">
        <w:rPr>
          <w:rFonts w:ascii="Times New Roman" w:hAnsi="Times New Roman"/>
        </w:rPr>
        <w:t>eployment</w:t>
      </w:r>
      <w:bookmarkEnd w:id="122"/>
      <w:bookmarkEnd w:id="123"/>
    </w:p>
    <w:p w14:paraId="029200C5" w14:textId="1D64FE44" w:rsidR="56531BD6" w:rsidRDefault="47DB61D4" w:rsidP="7DE5C41C">
      <w:pPr>
        <w:pStyle w:val="template"/>
        <w:spacing w:line="240" w:lineRule="auto"/>
        <w:ind w:left="720"/>
        <w:jc w:val="both"/>
        <w:rPr>
          <w:rFonts w:ascii="Times New Roman" w:hAnsi="Times New Roman"/>
          <w:i w:val="0"/>
          <w:sz w:val="24"/>
          <w:szCs w:val="24"/>
        </w:rPr>
      </w:pPr>
      <w:r w:rsidRPr="7DE5C41C">
        <w:rPr>
          <w:rFonts w:ascii="Times New Roman" w:hAnsi="Times New Roman"/>
          <w:i w:val="0"/>
          <w:sz w:val="24"/>
          <w:szCs w:val="24"/>
        </w:rPr>
        <w:t xml:space="preserve">This feature allows </w:t>
      </w:r>
      <w:r w:rsidR="0BCCD17F" w:rsidRPr="7DE5C41C">
        <w:rPr>
          <w:rFonts w:ascii="Times New Roman" w:hAnsi="Times New Roman"/>
          <w:i w:val="0"/>
          <w:sz w:val="24"/>
          <w:szCs w:val="24"/>
        </w:rPr>
        <w:t xml:space="preserve">the </w:t>
      </w:r>
      <w:r w:rsidRPr="7DE5C41C">
        <w:rPr>
          <w:rFonts w:ascii="Times New Roman" w:hAnsi="Times New Roman"/>
          <w:i w:val="0"/>
          <w:sz w:val="24"/>
          <w:szCs w:val="24"/>
        </w:rPr>
        <w:t xml:space="preserve">DSO team to release the </w:t>
      </w:r>
      <w:r w:rsidR="06804706" w:rsidRPr="7DE5C41C">
        <w:rPr>
          <w:rFonts w:ascii="Times New Roman" w:hAnsi="Times New Roman"/>
          <w:i w:val="0"/>
          <w:sz w:val="24"/>
          <w:szCs w:val="24"/>
        </w:rPr>
        <w:t>application</w:t>
      </w:r>
      <w:r w:rsidRPr="7DE5C41C">
        <w:rPr>
          <w:rFonts w:ascii="Times New Roman" w:hAnsi="Times New Roman"/>
          <w:i w:val="0"/>
          <w:sz w:val="24"/>
          <w:szCs w:val="24"/>
        </w:rPr>
        <w:t xml:space="preserve"> to an environment for </w:t>
      </w:r>
      <w:r w:rsidR="60EB7DCE" w:rsidRPr="7DE5C41C">
        <w:rPr>
          <w:rFonts w:ascii="Times New Roman" w:hAnsi="Times New Roman"/>
          <w:i w:val="0"/>
          <w:sz w:val="24"/>
          <w:szCs w:val="24"/>
        </w:rPr>
        <w:t>various purposes after</w:t>
      </w:r>
      <w:r w:rsidR="56531BD6" w:rsidRPr="7DE5C41C">
        <w:rPr>
          <w:rFonts w:ascii="Times New Roman" w:hAnsi="Times New Roman"/>
          <w:i w:val="0"/>
          <w:sz w:val="24"/>
          <w:szCs w:val="24"/>
        </w:rPr>
        <w:t xml:space="preserve"> the code</w:t>
      </w:r>
      <w:r w:rsidR="3064B363" w:rsidRPr="7DE5C41C">
        <w:rPr>
          <w:rFonts w:ascii="Times New Roman" w:hAnsi="Times New Roman"/>
          <w:i w:val="0"/>
          <w:sz w:val="24"/>
          <w:szCs w:val="24"/>
        </w:rPr>
        <w:t xml:space="preserve"> </w:t>
      </w:r>
      <w:r w:rsidR="56531BD6" w:rsidRPr="7DE5C41C">
        <w:rPr>
          <w:rFonts w:ascii="Times New Roman" w:hAnsi="Times New Roman"/>
          <w:i w:val="0"/>
          <w:sz w:val="24"/>
          <w:szCs w:val="24"/>
        </w:rPr>
        <w:t>has passed</w:t>
      </w:r>
      <w:r w:rsidR="00C46222">
        <w:rPr>
          <w:rFonts w:ascii="Times New Roman" w:hAnsi="Times New Roman"/>
          <w:i w:val="0"/>
          <w:sz w:val="24"/>
          <w:szCs w:val="24"/>
        </w:rPr>
        <w:t xml:space="preserve"> the</w:t>
      </w:r>
      <w:r w:rsidR="56531BD6" w:rsidRPr="7DE5C41C">
        <w:rPr>
          <w:rFonts w:ascii="Times New Roman" w:hAnsi="Times New Roman"/>
          <w:i w:val="0"/>
          <w:sz w:val="24"/>
          <w:szCs w:val="24"/>
        </w:rPr>
        <w:t xml:space="preserve"> </w:t>
      </w:r>
      <w:r w:rsidR="4D40C452" w:rsidRPr="7DE5C41C">
        <w:rPr>
          <w:rFonts w:ascii="Times New Roman" w:hAnsi="Times New Roman"/>
          <w:i w:val="0"/>
          <w:sz w:val="24"/>
          <w:szCs w:val="24"/>
        </w:rPr>
        <w:t>build</w:t>
      </w:r>
      <w:r w:rsidR="56531BD6" w:rsidRPr="7DE5C41C">
        <w:rPr>
          <w:rFonts w:ascii="Times New Roman" w:hAnsi="Times New Roman"/>
          <w:i w:val="0"/>
          <w:sz w:val="24"/>
          <w:szCs w:val="24"/>
        </w:rPr>
        <w:t xml:space="preserve">, test, and </w:t>
      </w:r>
      <w:r w:rsidR="78432F58" w:rsidRPr="7DE5C41C">
        <w:rPr>
          <w:rFonts w:ascii="Times New Roman" w:hAnsi="Times New Roman"/>
          <w:i w:val="0"/>
          <w:sz w:val="24"/>
          <w:szCs w:val="24"/>
        </w:rPr>
        <w:t xml:space="preserve">code </w:t>
      </w:r>
      <w:r w:rsidR="25EC8F09" w:rsidRPr="7DE5C41C">
        <w:rPr>
          <w:rFonts w:ascii="Times New Roman" w:hAnsi="Times New Roman"/>
          <w:i w:val="0"/>
          <w:sz w:val="24"/>
          <w:szCs w:val="24"/>
        </w:rPr>
        <w:t>analysis.</w:t>
      </w:r>
      <w:r w:rsidR="3CDDABEF" w:rsidRPr="7DE5C41C">
        <w:rPr>
          <w:rFonts w:ascii="Times New Roman" w:hAnsi="Times New Roman"/>
          <w:i w:val="0"/>
          <w:sz w:val="24"/>
          <w:szCs w:val="24"/>
        </w:rPr>
        <w:t xml:space="preserve"> The deployment task can also be run manually.</w:t>
      </w:r>
    </w:p>
    <w:p w14:paraId="24E66EB1" w14:textId="77777777" w:rsidR="00443F22" w:rsidRPr="00BD5924" w:rsidRDefault="00443F22" w:rsidP="00443F22">
      <w:pPr>
        <w:pStyle w:val="Heading1"/>
        <w:spacing w:line="240" w:lineRule="auto"/>
        <w:rPr>
          <w:rFonts w:ascii="Times New Roman" w:hAnsi="Times New Roman"/>
        </w:rPr>
      </w:pPr>
      <w:bookmarkStart w:id="124" w:name="_Toc63163631"/>
      <w:bookmarkStart w:id="125" w:name="_Toc65096129"/>
      <w:r w:rsidRPr="00BD5924">
        <w:rPr>
          <w:rFonts w:ascii="Times New Roman" w:hAnsi="Times New Roman"/>
        </w:rPr>
        <w:t>External Interface Requirements</w:t>
      </w:r>
      <w:bookmarkEnd w:id="113"/>
      <w:bookmarkEnd w:id="124"/>
      <w:bookmarkEnd w:id="125"/>
    </w:p>
    <w:p w14:paraId="31E49528" w14:textId="77777777" w:rsidR="00443F22" w:rsidRPr="00BD5924" w:rsidRDefault="00443F22" w:rsidP="00443F22">
      <w:pPr>
        <w:pStyle w:val="Heading2"/>
        <w:spacing w:line="240" w:lineRule="auto"/>
        <w:rPr>
          <w:rFonts w:ascii="Times New Roman" w:hAnsi="Times New Roman"/>
        </w:rPr>
      </w:pPr>
      <w:bookmarkStart w:id="126" w:name="_Toc63163632"/>
      <w:bookmarkStart w:id="127" w:name="_Toc65096130"/>
      <w:r w:rsidRPr="371A3BA1">
        <w:rPr>
          <w:rFonts w:ascii="Times New Roman" w:hAnsi="Times New Roman"/>
        </w:rPr>
        <w:t>User Interfaces Overview</w:t>
      </w:r>
      <w:bookmarkEnd w:id="126"/>
      <w:bookmarkEnd w:id="127"/>
    </w:p>
    <w:p w14:paraId="222F3178" w14:textId="668E074D" w:rsidR="7E9043EA" w:rsidRDefault="20316440" w:rsidP="371A3BA1">
      <w:pPr>
        <w:ind w:left="720"/>
      </w:pPr>
      <w:r>
        <w:t xml:space="preserve">As </w:t>
      </w:r>
      <w:r w:rsidR="2EEAA8BE">
        <w:t>i</w:t>
      </w:r>
      <w:r>
        <w:t xml:space="preserve">t was </w:t>
      </w:r>
      <w:r w:rsidR="6B760DBB">
        <w:t xml:space="preserve">determined from the inception for </w:t>
      </w:r>
      <w:r w:rsidR="6C82DFC0">
        <w:t xml:space="preserve">cost effectiveness, </w:t>
      </w:r>
      <w:r w:rsidR="5B733F85">
        <w:t>Microsoft Azure</w:t>
      </w:r>
      <w:r w:rsidR="053515E3">
        <w:t xml:space="preserve"> services</w:t>
      </w:r>
      <w:ins w:id="128" w:author="Ivy Pham" w:date="2021-03-30T09:40:00Z">
        <w:r w:rsidR="001709C2">
          <w:t>,</w:t>
        </w:r>
      </w:ins>
      <w:del w:id="129" w:author="Ivy Pham" w:date="2021-03-30T09:40:00Z">
        <w:r w:rsidR="5B733F85" w:rsidDel="001709C2">
          <w:delText xml:space="preserve"> and</w:delText>
        </w:r>
      </w:del>
      <w:r w:rsidR="5B733F85">
        <w:t xml:space="preserve"> Azure DevOps</w:t>
      </w:r>
      <w:r w:rsidR="6E9EC410">
        <w:t xml:space="preserve"> tools</w:t>
      </w:r>
      <w:ins w:id="130" w:author="Ivy Pham" w:date="2021-03-30T09:40:00Z">
        <w:r w:rsidR="001709C2">
          <w:t>, GitHub and Docker.IO</w:t>
        </w:r>
      </w:ins>
      <w:r w:rsidR="7E935C6D">
        <w:t xml:space="preserve"> will be </w:t>
      </w:r>
      <w:r w:rsidR="5C0E4664">
        <w:t>utilized</w:t>
      </w:r>
      <w:r w:rsidR="79E9DA28">
        <w:t>,</w:t>
      </w:r>
      <w:r w:rsidR="7E935C6D">
        <w:t xml:space="preserve"> which provide</w:t>
      </w:r>
      <w:r w:rsidR="5B733F85">
        <w:t xml:space="preserve"> both graphical user interface</w:t>
      </w:r>
      <w:r w:rsidR="478996B7">
        <w:t>s</w:t>
      </w:r>
      <w:r w:rsidR="5B733F85">
        <w:t xml:space="preserve"> and </w:t>
      </w:r>
      <w:r w:rsidR="0DE36753">
        <w:t>command-line method</w:t>
      </w:r>
      <w:r w:rsidR="2B036038">
        <w:t xml:space="preserve">s for management and usage. </w:t>
      </w:r>
    </w:p>
    <w:p w14:paraId="3B0CFFF2" w14:textId="77777777" w:rsidR="00443F22" w:rsidRPr="00BD5924" w:rsidRDefault="00443F22" w:rsidP="00443F22">
      <w:pPr>
        <w:pStyle w:val="Heading2"/>
        <w:spacing w:line="240" w:lineRule="auto"/>
        <w:rPr>
          <w:rFonts w:ascii="Times New Roman" w:hAnsi="Times New Roman"/>
        </w:rPr>
      </w:pPr>
      <w:bookmarkStart w:id="131" w:name="_Toc439994684"/>
      <w:bookmarkStart w:id="132" w:name="_Toc63163633"/>
      <w:bookmarkStart w:id="133" w:name="_Toc65096131"/>
      <w:r w:rsidRPr="371A3BA1">
        <w:rPr>
          <w:rFonts w:ascii="Times New Roman" w:hAnsi="Times New Roman"/>
        </w:rPr>
        <w:t>Hardware Interfaces</w:t>
      </w:r>
      <w:bookmarkEnd w:id="131"/>
      <w:bookmarkEnd w:id="132"/>
      <w:bookmarkEnd w:id="133"/>
    </w:p>
    <w:p w14:paraId="32850CDA" w14:textId="71BAFB52" w:rsidR="0A86426D" w:rsidRDefault="10356502" w:rsidP="2DE5C534">
      <w:pPr>
        <w:pStyle w:val="template"/>
        <w:spacing w:line="240" w:lineRule="auto"/>
        <w:ind w:left="720"/>
        <w:jc w:val="both"/>
        <w:rPr>
          <w:rFonts w:ascii="Times New Roman" w:hAnsi="Times New Roman"/>
          <w:i w:val="0"/>
          <w:sz w:val="24"/>
          <w:szCs w:val="24"/>
        </w:rPr>
      </w:pPr>
      <w:r w:rsidRPr="2DE5C534">
        <w:rPr>
          <w:rFonts w:ascii="Times New Roman" w:hAnsi="Times New Roman"/>
          <w:i w:val="0"/>
          <w:sz w:val="24"/>
          <w:szCs w:val="24"/>
        </w:rPr>
        <w:t xml:space="preserve">No specific hardware interfaces have been identified for the system. </w:t>
      </w:r>
      <w:r w:rsidR="662DA946" w:rsidRPr="2DE5C534">
        <w:rPr>
          <w:rFonts w:ascii="Times New Roman" w:hAnsi="Times New Roman"/>
          <w:i w:val="0"/>
          <w:sz w:val="24"/>
          <w:szCs w:val="24"/>
        </w:rPr>
        <w:t xml:space="preserve">DevSecOps team </w:t>
      </w:r>
      <w:r w:rsidR="17E77140" w:rsidRPr="2DE5C534">
        <w:rPr>
          <w:rFonts w:ascii="Times New Roman" w:hAnsi="Times New Roman"/>
          <w:i w:val="0"/>
          <w:sz w:val="24"/>
          <w:szCs w:val="24"/>
        </w:rPr>
        <w:t>shall utilize</w:t>
      </w:r>
      <w:r w:rsidR="662DA946" w:rsidRPr="2DE5C534">
        <w:rPr>
          <w:rFonts w:ascii="Times New Roman" w:hAnsi="Times New Roman"/>
          <w:i w:val="0"/>
          <w:sz w:val="24"/>
          <w:szCs w:val="24"/>
        </w:rPr>
        <w:t xml:space="preserve"> free Azure </w:t>
      </w:r>
      <w:r w:rsidR="6A0061F9" w:rsidRPr="2DE5C534">
        <w:rPr>
          <w:rFonts w:ascii="Times New Roman" w:hAnsi="Times New Roman"/>
          <w:i w:val="0"/>
          <w:sz w:val="24"/>
          <w:szCs w:val="24"/>
        </w:rPr>
        <w:t>services and third-party tools</w:t>
      </w:r>
      <w:r w:rsidR="662DA946" w:rsidRPr="2DE5C534">
        <w:rPr>
          <w:rFonts w:ascii="Times New Roman" w:hAnsi="Times New Roman"/>
          <w:i w:val="0"/>
          <w:sz w:val="24"/>
          <w:szCs w:val="24"/>
        </w:rPr>
        <w:t xml:space="preserve"> for cost effectiveness. </w:t>
      </w:r>
      <w:r w:rsidRPr="2DE5C534">
        <w:rPr>
          <w:rFonts w:ascii="Times New Roman" w:hAnsi="Times New Roman"/>
          <w:i w:val="0"/>
          <w:sz w:val="24"/>
          <w:szCs w:val="24"/>
        </w:rPr>
        <w:t>Development teams shall utilize their personal machines wit</w:t>
      </w:r>
      <w:r w:rsidR="09B60776" w:rsidRPr="2DE5C534">
        <w:rPr>
          <w:rFonts w:ascii="Times New Roman" w:hAnsi="Times New Roman"/>
          <w:i w:val="0"/>
          <w:sz w:val="24"/>
          <w:szCs w:val="24"/>
        </w:rPr>
        <w:t xml:space="preserve">h access to the Internet for interfacing </w:t>
      </w:r>
      <w:r w:rsidR="48289166" w:rsidRPr="2DE5C534">
        <w:rPr>
          <w:rFonts w:ascii="Times New Roman" w:hAnsi="Times New Roman"/>
          <w:i w:val="0"/>
          <w:sz w:val="24"/>
          <w:szCs w:val="24"/>
        </w:rPr>
        <w:t>with the</w:t>
      </w:r>
      <w:r w:rsidR="09B60776" w:rsidRPr="2DE5C534">
        <w:rPr>
          <w:rFonts w:ascii="Times New Roman" w:hAnsi="Times New Roman"/>
          <w:i w:val="0"/>
          <w:sz w:val="24"/>
          <w:szCs w:val="24"/>
        </w:rPr>
        <w:t xml:space="preserve"> DevSecOps </w:t>
      </w:r>
      <w:r w:rsidR="74488601" w:rsidRPr="2DE5C534">
        <w:rPr>
          <w:rFonts w:ascii="Times New Roman" w:hAnsi="Times New Roman"/>
          <w:i w:val="0"/>
          <w:sz w:val="24"/>
          <w:szCs w:val="24"/>
        </w:rPr>
        <w:t>pipeline in the cloud.</w:t>
      </w:r>
      <w:r w:rsidR="57552005" w:rsidRPr="2DE5C534">
        <w:rPr>
          <w:rFonts w:ascii="Times New Roman" w:hAnsi="Times New Roman"/>
          <w:i w:val="0"/>
          <w:sz w:val="24"/>
          <w:szCs w:val="24"/>
        </w:rPr>
        <w:t xml:space="preserve"> Development teams shall also use their Microsoft account</w:t>
      </w:r>
      <w:r w:rsidR="7E0A0619" w:rsidRPr="2DE5C534">
        <w:rPr>
          <w:rFonts w:ascii="Times New Roman" w:hAnsi="Times New Roman"/>
          <w:i w:val="0"/>
          <w:sz w:val="24"/>
          <w:szCs w:val="24"/>
        </w:rPr>
        <w:t>s</w:t>
      </w:r>
      <w:r w:rsidR="57552005" w:rsidRPr="2DE5C534">
        <w:rPr>
          <w:rFonts w:ascii="Times New Roman" w:hAnsi="Times New Roman"/>
          <w:i w:val="0"/>
          <w:sz w:val="24"/>
          <w:szCs w:val="24"/>
        </w:rPr>
        <w:t xml:space="preserve"> to </w:t>
      </w:r>
      <w:r w:rsidR="100C9934" w:rsidRPr="2DE5C534">
        <w:rPr>
          <w:rFonts w:ascii="Times New Roman" w:hAnsi="Times New Roman"/>
          <w:i w:val="0"/>
          <w:sz w:val="24"/>
          <w:szCs w:val="24"/>
        </w:rPr>
        <w:t>receive a free $</w:t>
      </w:r>
      <w:ins w:id="134" w:author="Ivy Pham" w:date="2021-03-30T09:41:00Z">
        <w:r w:rsidR="001709C2">
          <w:rPr>
            <w:rFonts w:ascii="Times New Roman" w:hAnsi="Times New Roman"/>
            <w:i w:val="0"/>
            <w:sz w:val="24"/>
            <w:szCs w:val="24"/>
          </w:rPr>
          <w:t>2</w:t>
        </w:r>
      </w:ins>
      <w:del w:id="135" w:author="Ivy Pham" w:date="2021-03-30T09:41:00Z">
        <w:r w:rsidR="100C9934" w:rsidRPr="2DE5C534" w:rsidDel="001709C2">
          <w:rPr>
            <w:rFonts w:ascii="Times New Roman" w:hAnsi="Times New Roman"/>
            <w:i w:val="0"/>
            <w:sz w:val="24"/>
            <w:szCs w:val="24"/>
          </w:rPr>
          <w:delText>1</w:delText>
        </w:r>
      </w:del>
      <w:r w:rsidR="100C9934" w:rsidRPr="2DE5C534">
        <w:rPr>
          <w:rFonts w:ascii="Times New Roman" w:hAnsi="Times New Roman"/>
          <w:i w:val="0"/>
          <w:sz w:val="24"/>
          <w:szCs w:val="24"/>
        </w:rPr>
        <w:t xml:space="preserve">00 </w:t>
      </w:r>
      <w:r w:rsidR="65FE56D5" w:rsidRPr="2DE5C534">
        <w:rPr>
          <w:rFonts w:ascii="Times New Roman" w:hAnsi="Times New Roman"/>
          <w:i w:val="0"/>
          <w:sz w:val="24"/>
          <w:szCs w:val="24"/>
        </w:rPr>
        <w:t xml:space="preserve">credit </w:t>
      </w:r>
      <w:r w:rsidR="100C9934" w:rsidRPr="2DE5C534">
        <w:rPr>
          <w:rFonts w:ascii="Times New Roman" w:hAnsi="Times New Roman"/>
          <w:i w:val="0"/>
          <w:sz w:val="24"/>
          <w:szCs w:val="24"/>
        </w:rPr>
        <w:t>for Azure services</w:t>
      </w:r>
      <w:r w:rsidR="1E76EA99" w:rsidRPr="2DE5C534">
        <w:rPr>
          <w:rFonts w:ascii="Times New Roman" w:hAnsi="Times New Roman"/>
          <w:i w:val="0"/>
          <w:sz w:val="24"/>
          <w:szCs w:val="24"/>
        </w:rPr>
        <w:t xml:space="preserve"> where app</w:t>
      </w:r>
      <w:r w:rsidR="411CF88D" w:rsidRPr="2DE5C534">
        <w:rPr>
          <w:rFonts w:ascii="Times New Roman" w:hAnsi="Times New Roman"/>
          <w:i w:val="0"/>
          <w:sz w:val="24"/>
          <w:szCs w:val="24"/>
        </w:rPr>
        <w:t xml:space="preserve">licable such as building </w:t>
      </w:r>
      <w:r w:rsidR="697E007F" w:rsidRPr="2DE5C534">
        <w:rPr>
          <w:rFonts w:ascii="Times New Roman" w:hAnsi="Times New Roman"/>
          <w:i w:val="0"/>
          <w:sz w:val="24"/>
          <w:szCs w:val="24"/>
        </w:rPr>
        <w:t>container</w:t>
      </w:r>
      <w:r w:rsidR="20B1C77F" w:rsidRPr="2DE5C534">
        <w:rPr>
          <w:rFonts w:ascii="Times New Roman" w:hAnsi="Times New Roman"/>
          <w:i w:val="0"/>
          <w:sz w:val="24"/>
          <w:szCs w:val="24"/>
        </w:rPr>
        <w:t>s</w:t>
      </w:r>
      <w:r w:rsidR="411CF88D" w:rsidRPr="2DE5C534">
        <w:rPr>
          <w:rFonts w:ascii="Times New Roman" w:hAnsi="Times New Roman"/>
          <w:i w:val="0"/>
          <w:sz w:val="24"/>
          <w:szCs w:val="24"/>
        </w:rPr>
        <w:t xml:space="preserve"> to deploy and test the</w:t>
      </w:r>
      <w:r w:rsidR="06483541" w:rsidRPr="2DE5C534">
        <w:rPr>
          <w:rFonts w:ascii="Times New Roman" w:hAnsi="Times New Roman"/>
          <w:i w:val="0"/>
          <w:sz w:val="24"/>
          <w:szCs w:val="24"/>
        </w:rPr>
        <w:t>ir</w:t>
      </w:r>
      <w:r w:rsidR="411CF88D" w:rsidRPr="2DE5C534">
        <w:rPr>
          <w:rFonts w:ascii="Times New Roman" w:hAnsi="Times New Roman"/>
          <w:i w:val="0"/>
          <w:sz w:val="24"/>
          <w:szCs w:val="24"/>
        </w:rPr>
        <w:t xml:space="preserve"> component</w:t>
      </w:r>
      <w:r w:rsidR="2ECF62D5" w:rsidRPr="2DE5C534">
        <w:rPr>
          <w:rFonts w:ascii="Times New Roman" w:hAnsi="Times New Roman"/>
          <w:i w:val="0"/>
          <w:sz w:val="24"/>
          <w:szCs w:val="24"/>
        </w:rPr>
        <w:t>s</w:t>
      </w:r>
      <w:r w:rsidR="411CF88D" w:rsidRPr="2DE5C534">
        <w:rPr>
          <w:rFonts w:ascii="Times New Roman" w:hAnsi="Times New Roman"/>
          <w:i w:val="0"/>
          <w:sz w:val="24"/>
          <w:szCs w:val="24"/>
        </w:rPr>
        <w:t>.</w:t>
      </w:r>
      <w:r w:rsidR="100C9934" w:rsidRPr="2DE5C534">
        <w:rPr>
          <w:rFonts w:ascii="Times New Roman" w:hAnsi="Times New Roman"/>
          <w:i w:val="0"/>
          <w:sz w:val="24"/>
          <w:szCs w:val="24"/>
        </w:rPr>
        <w:t xml:space="preserve"> </w:t>
      </w:r>
    </w:p>
    <w:p w14:paraId="45A070AD" w14:textId="2A4E0EC8" w:rsidR="24FF1808" w:rsidRDefault="00443F22" w:rsidP="45D88B99">
      <w:pPr>
        <w:pStyle w:val="Heading2"/>
        <w:spacing w:line="240" w:lineRule="auto"/>
        <w:rPr>
          <w:rFonts w:ascii="Times New Roman" w:hAnsi="Times New Roman"/>
        </w:rPr>
      </w:pPr>
      <w:bookmarkStart w:id="136" w:name="_Toc439994685"/>
      <w:bookmarkStart w:id="137" w:name="_Toc63163634"/>
      <w:bookmarkStart w:id="138" w:name="_Toc65096132"/>
      <w:r w:rsidRPr="45D88B99">
        <w:rPr>
          <w:rFonts w:ascii="Times New Roman" w:hAnsi="Times New Roman"/>
        </w:rPr>
        <w:t>Software Interfaces</w:t>
      </w:r>
      <w:bookmarkEnd w:id="136"/>
      <w:bookmarkEnd w:id="137"/>
      <w:bookmarkEnd w:id="138"/>
    </w:p>
    <w:p w14:paraId="5C07FADB" w14:textId="60163383" w:rsidR="16261003" w:rsidRDefault="16261003" w:rsidP="45D88B99">
      <w:pPr>
        <w:pStyle w:val="template"/>
        <w:spacing w:line="240" w:lineRule="auto"/>
        <w:ind w:left="720"/>
        <w:jc w:val="both"/>
        <w:rPr>
          <w:rFonts w:ascii="Times New Roman" w:hAnsi="Times New Roman"/>
          <w:i w:val="0"/>
          <w:sz w:val="24"/>
          <w:szCs w:val="24"/>
        </w:rPr>
      </w:pPr>
      <w:r w:rsidRPr="45D88B99">
        <w:rPr>
          <w:rFonts w:ascii="Times New Roman" w:hAnsi="Times New Roman"/>
          <w:i w:val="0"/>
          <w:sz w:val="24"/>
          <w:szCs w:val="24"/>
        </w:rPr>
        <w:t>SI-</w:t>
      </w:r>
      <w:r w:rsidR="645D713C" w:rsidRPr="45D88B99">
        <w:rPr>
          <w:rFonts w:ascii="Times New Roman" w:hAnsi="Times New Roman"/>
          <w:i w:val="0"/>
          <w:sz w:val="24"/>
          <w:szCs w:val="24"/>
        </w:rPr>
        <w:t>1</w:t>
      </w:r>
      <w:r w:rsidRPr="45D88B99">
        <w:rPr>
          <w:rFonts w:ascii="Times New Roman" w:hAnsi="Times New Roman"/>
          <w:i w:val="0"/>
          <w:sz w:val="24"/>
          <w:szCs w:val="24"/>
        </w:rPr>
        <w:t>: Various DevSecOps tools shall utilize a command line</w:t>
      </w:r>
      <w:r w:rsidR="6AC407A0" w:rsidRPr="45D88B99">
        <w:rPr>
          <w:rFonts w:ascii="Times New Roman" w:hAnsi="Times New Roman"/>
          <w:i w:val="0"/>
          <w:sz w:val="24"/>
          <w:szCs w:val="24"/>
        </w:rPr>
        <w:t xml:space="preserve"> or user interface</w:t>
      </w:r>
      <w:r w:rsidR="7EB4E7D5" w:rsidRPr="45D88B99">
        <w:rPr>
          <w:rFonts w:ascii="Times New Roman" w:hAnsi="Times New Roman"/>
          <w:i w:val="0"/>
          <w:sz w:val="24"/>
          <w:szCs w:val="24"/>
        </w:rPr>
        <w:t xml:space="preserve"> client</w:t>
      </w:r>
      <w:r w:rsidRPr="45D88B99">
        <w:rPr>
          <w:rFonts w:ascii="Times New Roman" w:hAnsi="Times New Roman"/>
          <w:i w:val="0"/>
          <w:sz w:val="24"/>
          <w:szCs w:val="24"/>
        </w:rPr>
        <w:t xml:space="preserve"> either native to the operating system or an equivalent third party.</w:t>
      </w:r>
    </w:p>
    <w:p w14:paraId="5CBEBB68" w14:textId="751EE0E6" w:rsidR="24FF1808" w:rsidRDefault="24FF1808" w:rsidP="57E96DCD">
      <w:pPr>
        <w:pStyle w:val="template"/>
        <w:spacing w:line="240" w:lineRule="auto"/>
        <w:ind w:left="720"/>
        <w:jc w:val="both"/>
        <w:rPr>
          <w:rFonts w:ascii="Times New Roman" w:hAnsi="Times New Roman"/>
          <w:i w:val="0"/>
          <w:sz w:val="24"/>
          <w:szCs w:val="24"/>
        </w:rPr>
      </w:pPr>
    </w:p>
    <w:p w14:paraId="744B6BBB" w14:textId="34650682" w:rsidR="33A39450" w:rsidRDefault="33A39450" w:rsidP="57E96DCD">
      <w:pPr>
        <w:pStyle w:val="template"/>
        <w:spacing w:line="240" w:lineRule="auto"/>
        <w:ind w:left="720"/>
        <w:jc w:val="both"/>
        <w:rPr>
          <w:rFonts w:ascii="Times New Roman" w:hAnsi="Times New Roman"/>
          <w:i w:val="0"/>
          <w:sz w:val="24"/>
          <w:szCs w:val="24"/>
        </w:rPr>
      </w:pPr>
      <w:r w:rsidRPr="57E96DCD">
        <w:rPr>
          <w:rFonts w:ascii="Times New Roman" w:hAnsi="Times New Roman"/>
          <w:i w:val="0"/>
          <w:sz w:val="24"/>
          <w:szCs w:val="24"/>
        </w:rPr>
        <w:lastRenderedPageBreak/>
        <w:t>SI-</w:t>
      </w:r>
      <w:r w:rsidR="6A2F8A50" w:rsidRPr="57E96DCD">
        <w:rPr>
          <w:rFonts w:ascii="Times New Roman" w:hAnsi="Times New Roman"/>
          <w:i w:val="0"/>
          <w:sz w:val="24"/>
          <w:szCs w:val="24"/>
        </w:rPr>
        <w:t>2</w:t>
      </w:r>
      <w:r w:rsidRPr="57E96DCD">
        <w:rPr>
          <w:rFonts w:ascii="Times New Roman" w:hAnsi="Times New Roman"/>
          <w:i w:val="0"/>
          <w:sz w:val="24"/>
          <w:szCs w:val="24"/>
        </w:rPr>
        <w:t xml:space="preserve">: </w:t>
      </w:r>
      <w:r w:rsidR="77244242" w:rsidRPr="57E96DCD">
        <w:rPr>
          <w:rFonts w:ascii="Times New Roman" w:hAnsi="Times New Roman"/>
          <w:i w:val="0"/>
          <w:sz w:val="24"/>
          <w:szCs w:val="24"/>
        </w:rPr>
        <w:t xml:space="preserve">Notification of process activities shall be sent </w:t>
      </w:r>
      <w:r w:rsidR="43A87849" w:rsidRPr="57E96DCD">
        <w:rPr>
          <w:rFonts w:ascii="Times New Roman" w:hAnsi="Times New Roman"/>
          <w:i w:val="0"/>
          <w:sz w:val="24"/>
          <w:szCs w:val="24"/>
        </w:rPr>
        <w:t xml:space="preserve">via email communications </w:t>
      </w:r>
      <w:r w:rsidR="77244242" w:rsidRPr="57E96DCD">
        <w:rPr>
          <w:rFonts w:ascii="Times New Roman" w:hAnsi="Times New Roman"/>
          <w:i w:val="0"/>
          <w:sz w:val="24"/>
          <w:szCs w:val="24"/>
        </w:rPr>
        <w:t>to configured external email addresses.</w:t>
      </w:r>
    </w:p>
    <w:p w14:paraId="6C2BF920" w14:textId="2BB12D2E" w:rsidR="24FF1808" w:rsidRDefault="24FF1808" w:rsidP="24FF1808">
      <w:pPr>
        <w:pStyle w:val="template"/>
        <w:spacing w:line="240" w:lineRule="auto"/>
        <w:ind w:left="720"/>
        <w:jc w:val="both"/>
        <w:rPr>
          <w:rFonts w:ascii="Times New Roman" w:hAnsi="Times New Roman"/>
          <w:i w:val="0"/>
          <w:sz w:val="24"/>
          <w:szCs w:val="24"/>
        </w:rPr>
      </w:pPr>
    </w:p>
    <w:p w14:paraId="1BF79A71" w14:textId="77777777" w:rsidR="00443F22" w:rsidRPr="00BD5924" w:rsidRDefault="00443F22" w:rsidP="00443F22">
      <w:pPr>
        <w:pStyle w:val="Heading1"/>
        <w:spacing w:line="240" w:lineRule="auto"/>
        <w:rPr>
          <w:rFonts w:ascii="Times New Roman" w:hAnsi="Times New Roman"/>
        </w:rPr>
      </w:pPr>
      <w:bookmarkStart w:id="139" w:name="_Toc439994687"/>
      <w:bookmarkStart w:id="140" w:name="_Toc63163635"/>
      <w:bookmarkStart w:id="141" w:name="_Toc65096133"/>
      <w:commentRangeStart w:id="142"/>
      <w:r w:rsidRPr="7393A22D">
        <w:rPr>
          <w:rFonts w:ascii="Times New Roman" w:hAnsi="Times New Roman"/>
        </w:rPr>
        <w:t>System Features</w:t>
      </w:r>
      <w:bookmarkEnd w:id="139"/>
      <w:r w:rsidRPr="7393A22D">
        <w:rPr>
          <w:rFonts w:ascii="Times New Roman" w:hAnsi="Times New Roman"/>
        </w:rPr>
        <w:t>/Modules</w:t>
      </w:r>
      <w:bookmarkEnd w:id="140"/>
      <w:commentRangeEnd w:id="142"/>
      <w:r>
        <w:rPr>
          <w:rStyle w:val="CommentReference"/>
        </w:rPr>
        <w:commentReference w:id="142"/>
      </w:r>
      <w:bookmarkEnd w:id="141"/>
    </w:p>
    <w:p w14:paraId="2F3AC64B" w14:textId="2ED797CD" w:rsidR="00443F22" w:rsidRPr="00BD5924" w:rsidRDefault="342D4E64" w:rsidP="57E96DCD">
      <w:pPr>
        <w:pStyle w:val="Heading2"/>
        <w:spacing w:line="240" w:lineRule="auto"/>
        <w:rPr>
          <w:rFonts w:ascii="Times New Roman" w:hAnsi="Times New Roman"/>
          <w:color w:val="000000" w:themeColor="text1"/>
        </w:rPr>
      </w:pPr>
      <w:bookmarkStart w:id="143" w:name="_Toc63163636"/>
      <w:bookmarkStart w:id="144" w:name="_Toc65096134"/>
      <w:r w:rsidRPr="57E96DCD">
        <w:rPr>
          <w:rFonts w:ascii="Times New Roman" w:hAnsi="Times New Roman"/>
        </w:rPr>
        <w:t>Remote Code Repository</w:t>
      </w:r>
      <w:bookmarkEnd w:id="143"/>
      <w:bookmarkEnd w:id="144"/>
    </w:p>
    <w:p w14:paraId="6B7A401E" w14:textId="36AFD8A2" w:rsidR="00443F22" w:rsidRPr="00BD5924" w:rsidRDefault="00443F22" w:rsidP="7DE5C41C">
      <w:pPr>
        <w:pStyle w:val="level4"/>
        <w:keepNext/>
        <w:keepLines/>
        <w:spacing w:line="240" w:lineRule="auto"/>
        <w:rPr>
          <w:rFonts w:ascii="Times New Roman" w:hAnsi="Times New Roman"/>
          <w:szCs w:val="24"/>
        </w:rPr>
      </w:pPr>
      <w:r w:rsidRPr="7DE5C41C">
        <w:rPr>
          <w:rFonts w:ascii="Times New Roman" w:hAnsi="Times New Roman"/>
          <w:szCs w:val="24"/>
        </w:rPr>
        <w:t>5.1.1</w:t>
      </w:r>
      <w:r>
        <w:tab/>
      </w:r>
      <w:r w:rsidRPr="7DE5C41C">
        <w:rPr>
          <w:rFonts w:ascii="Times New Roman" w:hAnsi="Times New Roman"/>
          <w:szCs w:val="24"/>
        </w:rPr>
        <w:t>Description</w:t>
      </w:r>
    </w:p>
    <w:p w14:paraId="5D80ABBE" w14:textId="6F46D7AE" w:rsidR="00443F22" w:rsidRPr="00BD5924" w:rsidRDefault="0832FCBD" w:rsidP="2DE5C534">
      <w:pPr>
        <w:pStyle w:val="level3text"/>
        <w:spacing w:line="240" w:lineRule="auto"/>
        <w:ind w:left="1440" w:firstLine="0"/>
        <w:jc w:val="both"/>
        <w:rPr>
          <w:rFonts w:ascii="Times New Roman" w:hAnsi="Times New Roman"/>
          <w:i w:val="0"/>
          <w:sz w:val="24"/>
          <w:szCs w:val="24"/>
        </w:rPr>
      </w:pPr>
      <w:r w:rsidRPr="2DE5C534">
        <w:rPr>
          <w:rFonts w:ascii="Times New Roman" w:hAnsi="Times New Roman"/>
          <w:i w:val="0"/>
          <w:sz w:val="24"/>
          <w:szCs w:val="24"/>
        </w:rPr>
        <w:t xml:space="preserve">A developer who has met </w:t>
      </w:r>
      <w:r w:rsidR="3766BABA" w:rsidRPr="2DE5C534">
        <w:rPr>
          <w:rFonts w:ascii="Times New Roman" w:hAnsi="Times New Roman"/>
          <w:i w:val="0"/>
          <w:sz w:val="24"/>
          <w:szCs w:val="24"/>
        </w:rPr>
        <w:t xml:space="preserve">all </w:t>
      </w:r>
      <w:r w:rsidRPr="2DE5C534">
        <w:rPr>
          <w:rFonts w:ascii="Times New Roman" w:hAnsi="Times New Roman"/>
          <w:i w:val="0"/>
          <w:sz w:val="24"/>
          <w:szCs w:val="24"/>
        </w:rPr>
        <w:t>requirements (</w:t>
      </w:r>
      <w:r w:rsidR="1D8A8A4A" w:rsidRPr="2DE5C534">
        <w:rPr>
          <w:rFonts w:ascii="Times New Roman" w:hAnsi="Times New Roman"/>
          <w:i w:val="0"/>
          <w:sz w:val="24"/>
          <w:szCs w:val="24"/>
        </w:rPr>
        <w:t>OE</w:t>
      </w:r>
      <w:r w:rsidR="3BC2D7C2" w:rsidRPr="2DE5C534">
        <w:rPr>
          <w:rFonts w:ascii="Times New Roman" w:hAnsi="Times New Roman"/>
          <w:i w:val="0"/>
          <w:sz w:val="24"/>
          <w:szCs w:val="24"/>
        </w:rPr>
        <w:t>, CO, AS and SI)</w:t>
      </w:r>
      <w:r w:rsidR="4834BB82" w:rsidRPr="2DE5C534">
        <w:rPr>
          <w:rFonts w:ascii="Times New Roman" w:hAnsi="Times New Roman"/>
          <w:i w:val="0"/>
          <w:sz w:val="24"/>
          <w:szCs w:val="24"/>
        </w:rPr>
        <w:t xml:space="preserve"> including guidelines from DS</w:t>
      </w:r>
      <w:r w:rsidR="7D1CBDE6" w:rsidRPr="2DE5C534">
        <w:rPr>
          <w:rFonts w:ascii="Times New Roman" w:hAnsi="Times New Roman"/>
          <w:i w:val="0"/>
          <w:sz w:val="24"/>
          <w:szCs w:val="24"/>
        </w:rPr>
        <w:t>O to clone the remote code repository to the local computer for development</w:t>
      </w:r>
      <w:r w:rsidR="6419001B" w:rsidRPr="2DE5C534">
        <w:rPr>
          <w:rFonts w:ascii="Times New Roman" w:hAnsi="Times New Roman"/>
          <w:i w:val="0"/>
          <w:sz w:val="24"/>
          <w:szCs w:val="24"/>
        </w:rPr>
        <w:t xml:space="preserve"> collaboration</w:t>
      </w:r>
      <w:r w:rsidR="7D1CBDE6" w:rsidRPr="2DE5C534">
        <w:rPr>
          <w:rFonts w:ascii="Times New Roman" w:hAnsi="Times New Roman"/>
          <w:i w:val="0"/>
          <w:sz w:val="24"/>
          <w:szCs w:val="24"/>
        </w:rPr>
        <w:t>.</w:t>
      </w:r>
      <w:r w:rsidR="42F8F594" w:rsidRPr="2DE5C534">
        <w:rPr>
          <w:rFonts w:ascii="Times New Roman" w:hAnsi="Times New Roman"/>
          <w:i w:val="0"/>
          <w:sz w:val="24"/>
          <w:szCs w:val="24"/>
        </w:rPr>
        <w:t xml:space="preserve"> </w:t>
      </w:r>
      <w:r w:rsidR="5352E15D" w:rsidRPr="2DE5C534">
        <w:rPr>
          <w:rFonts w:ascii="Times New Roman" w:hAnsi="Times New Roman"/>
          <w:i w:val="0"/>
          <w:sz w:val="24"/>
          <w:szCs w:val="24"/>
        </w:rPr>
        <w:t xml:space="preserve">The developer creates the </w:t>
      </w:r>
      <w:r w:rsidR="6869A69D" w:rsidRPr="2DE5C534">
        <w:rPr>
          <w:rFonts w:ascii="Times New Roman" w:hAnsi="Times New Roman"/>
          <w:i w:val="0"/>
          <w:sz w:val="24"/>
          <w:szCs w:val="24"/>
        </w:rPr>
        <w:t>working</w:t>
      </w:r>
      <w:r w:rsidR="05CFDD3A" w:rsidRPr="2DE5C534">
        <w:rPr>
          <w:rFonts w:ascii="Times New Roman" w:hAnsi="Times New Roman"/>
          <w:i w:val="0"/>
          <w:sz w:val="24"/>
          <w:szCs w:val="24"/>
        </w:rPr>
        <w:t>/temporary</w:t>
      </w:r>
      <w:r w:rsidR="6869A69D" w:rsidRPr="2DE5C534">
        <w:rPr>
          <w:rFonts w:ascii="Times New Roman" w:hAnsi="Times New Roman"/>
          <w:i w:val="0"/>
          <w:sz w:val="24"/>
          <w:szCs w:val="24"/>
        </w:rPr>
        <w:t xml:space="preserve"> </w:t>
      </w:r>
      <w:r w:rsidR="5352E15D" w:rsidRPr="2DE5C534">
        <w:rPr>
          <w:rFonts w:ascii="Times New Roman" w:hAnsi="Times New Roman"/>
          <w:i w:val="0"/>
          <w:sz w:val="24"/>
          <w:szCs w:val="24"/>
        </w:rPr>
        <w:t>branch</w:t>
      </w:r>
      <w:r w:rsidR="508C1B45" w:rsidRPr="2DE5C534">
        <w:rPr>
          <w:rFonts w:ascii="Times New Roman" w:hAnsi="Times New Roman"/>
          <w:i w:val="0"/>
          <w:sz w:val="24"/>
          <w:szCs w:val="24"/>
        </w:rPr>
        <w:t xml:space="preserve"> such as </w:t>
      </w:r>
      <w:r w:rsidR="676C3F7F" w:rsidRPr="2DE5C534">
        <w:rPr>
          <w:rFonts w:ascii="Times New Roman" w:hAnsi="Times New Roman"/>
          <w:i w:val="0"/>
          <w:sz w:val="24"/>
          <w:szCs w:val="24"/>
        </w:rPr>
        <w:t xml:space="preserve">a </w:t>
      </w:r>
      <w:r w:rsidR="508C1B45" w:rsidRPr="2DE5C534">
        <w:rPr>
          <w:rFonts w:ascii="Times New Roman" w:hAnsi="Times New Roman"/>
          <w:i w:val="0"/>
          <w:sz w:val="24"/>
          <w:szCs w:val="24"/>
        </w:rPr>
        <w:t>feature branch</w:t>
      </w:r>
      <w:r w:rsidR="5352E15D" w:rsidRPr="2DE5C534">
        <w:rPr>
          <w:rFonts w:ascii="Times New Roman" w:hAnsi="Times New Roman"/>
          <w:i w:val="0"/>
          <w:sz w:val="24"/>
          <w:szCs w:val="24"/>
        </w:rPr>
        <w:t xml:space="preserve"> and make</w:t>
      </w:r>
      <w:r w:rsidR="426222FD" w:rsidRPr="2DE5C534">
        <w:rPr>
          <w:rFonts w:ascii="Times New Roman" w:hAnsi="Times New Roman"/>
          <w:i w:val="0"/>
          <w:sz w:val="24"/>
          <w:szCs w:val="24"/>
        </w:rPr>
        <w:t>s</w:t>
      </w:r>
      <w:r w:rsidR="42F8F594" w:rsidRPr="2DE5C534">
        <w:rPr>
          <w:rFonts w:ascii="Times New Roman" w:hAnsi="Times New Roman"/>
          <w:i w:val="0"/>
          <w:sz w:val="24"/>
          <w:szCs w:val="24"/>
        </w:rPr>
        <w:t xml:space="preserve"> change</w:t>
      </w:r>
      <w:r w:rsidR="7C28FAF3" w:rsidRPr="2DE5C534">
        <w:rPr>
          <w:rFonts w:ascii="Times New Roman" w:hAnsi="Times New Roman"/>
          <w:i w:val="0"/>
          <w:sz w:val="24"/>
          <w:szCs w:val="24"/>
        </w:rPr>
        <w:t xml:space="preserve">s </w:t>
      </w:r>
      <w:r w:rsidR="6B81F281" w:rsidRPr="2DE5C534">
        <w:rPr>
          <w:rFonts w:ascii="Times New Roman" w:hAnsi="Times New Roman"/>
          <w:i w:val="0"/>
          <w:sz w:val="24"/>
          <w:szCs w:val="24"/>
        </w:rPr>
        <w:t xml:space="preserve">to </w:t>
      </w:r>
      <w:r w:rsidR="7C28FAF3" w:rsidRPr="2DE5C534">
        <w:rPr>
          <w:rFonts w:ascii="Times New Roman" w:hAnsi="Times New Roman"/>
          <w:i w:val="0"/>
          <w:sz w:val="24"/>
          <w:szCs w:val="24"/>
        </w:rPr>
        <w:t xml:space="preserve">the code. </w:t>
      </w:r>
      <w:r w:rsidR="0F854E25" w:rsidRPr="2DE5C534">
        <w:rPr>
          <w:rFonts w:ascii="Times New Roman" w:hAnsi="Times New Roman"/>
          <w:i w:val="0"/>
          <w:sz w:val="24"/>
          <w:szCs w:val="24"/>
        </w:rPr>
        <w:t>The developer</w:t>
      </w:r>
      <w:r w:rsidR="7F609BB5" w:rsidRPr="2DE5C534">
        <w:rPr>
          <w:rFonts w:ascii="Times New Roman" w:hAnsi="Times New Roman"/>
          <w:i w:val="0"/>
          <w:sz w:val="24"/>
          <w:szCs w:val="24"/>
        </w:rPr>
        <w:t xml:space="preserve"> pushes the new branch to the remote code repository. The developer </w:t>
      </w:r>
      <w:r w:rsidR="34D6371F" w:rsidRPr="2DE5C534">
        <w:rPr>
          <w:rFonts w:ascii="Times New Roman" w:hAnsi="Times New Roman"/>
          <w:i w:val="0"/>
          <w:sz w:val="24"/>
          <w:szCs w:val="24"/>
        </w:rPr>
        <w:t xml:space="preserve">requests </w:t>
      </w:r>
      <w:r w:rsidR="00C46222">
        <w:rPr>
          <w:rFonts w:ascii="Times New Roman" w:hAnsi="Times New Roman"/>
          <w:i w:val="0"/>
          <w:sz w:val="24"/>
          <w:szCs w:val="24"/>
        </w:rPr>
        <w:t xml:space="preserve">to </w:t>
      </w:r>
      <w:r w:rsidR="34D6371F" w:rsidRPr="2DE5C534">
        <w:rPr>
          <w:rFonts w:ascii="Times New Roman" w:hAnsi="Times New Roman"/>
          <w:i w:val="0"/>
          <w:sz w:val="24"/>
          <w:szCs w:val="24"/>
        </w:rPr>
        <w:t>merge</w:t>
      </w:r>
      <w:r w:rsidR="00C46222">
        <w:rPr>
          <w:rFonts w:ascii="Times New Roman" w:hAnsi="Times New Roman"/>
          <w:i w:val="0"/>
          <w:sz w:val="24"/>
          <w:szCs w:val="24"/>
        </w:rPr>
        <w:t xml:space="preserve"> changes</w:t>
      </w:r>
      <w:r w:rsidR="34D6371F" w:rsidRPr="2DE5C534">
        <w:rPr>
          <w:rFonts w:ascii="Times New Roman" w:hAnsi="Times New Roman"/>
          <w:i w:val="0"/>
          <w:sz w:val="24"/>
          <w:szCs w:val="24"/>
        </w:rPr>
        <w:t xml:space="preserve"> to the protect</w:t>
      </w:r>
      <w:r w:rsidR="107F794F" w:rsidRPr="2DE5C534">
        <w:rPr>
          <w:rFonts w:ascii="Times New Roman" w:hAnsi="Times New Roman"/>
          <w:i w:val="0"/>
          <w:sz w:val="24"/>
          <w:szCs w:val="24"/>
        </w:rPr>
        <w:t>ed</w:t>
      </w:r>
      <w:r w:rsidR="34D6371F" w:rsidRPr="2DE5C534">
        <w:rPr>
          <w:rFonts w:ascii="Times New Roman" w:hAnsi="Times New Roman"/>
          <w:i w:val="0"/>
          <w:sz w:val="24"/>
          <w:szCs w:val="24"/>
        </w:rPr>
        <w:t xml:space="preserve"> branch such as </w:t>
      </w:r>
      <w:r w:rsidR="3CAEEB4B" w:rsidRPr="2DE5C534">
        <w:rPr>
          <w:rFonts w:ascii="Times New Roman" w:hAnsi="Times New Roman"/>
          <w:i w:val="0"/>
          <w:sz w:val="24"/>
          <w:szCs w:val="24"/>
        </w:rPr>
        <w:t xml:space="preserve">the </w:t>
      </w:r>
      <w:r w:rsidR="34D6371F" w:rsidRPr="2DE5C534">
        <w:rPr>
          <w:rFonts w:ascii="Times New Roman" w:hAnsi="Times New Roman"/>
          <w:i w:val="0"/>
          <w:sz w:val="24"/>
          <w:szCs w:val="24"/>
        </w:rPr>
        <w:t xml:space="preserve">development or master branch. </w:t>
      </w:r>
    </w:p>
    <w:p w14:paraId="2CB72FAD" w14:textId="77777777" w:rsidR="00443F22" w:rsidRPr="00BD5924" w:rsidRDefault="00443F22" w:rsidP="7DE5C41C">
      <w:pPr>
        <w:pStyle w:val="level4"/>
        <w:keepNext/>
        <w:keepLines/>
        <w:spacing w:line="240" w:lineRule="auto"/>
        <w:rPr>
          <w:rFonts w:ascii="Times New Roman" w:hAnsi="Times New Roman"/>
          <w:szCs w:val="24"/>
        </w:rPr>
      </w:pPr>
      <w:r w:rsidRPr="7DE5C41C">
        <w:rPr>
          <w:rFonts w:ascii="Times New Roman" w:hAnsi="Times New Roman"/>
          <w:szCs w:val="24"/>
        </w:rPr>
        <w:t>5.1.2</w:t>
      </w:r>
      <w:r>
        <w:tab/>
      </w:r>
      <w:r w:rsidRPr="7DE5C41C">
        <w:rPr>
          <w:rFonts w:ascii="Times New Roman" w:hAnsi="Times New Roman"/>
          <w:szCs w:val="24"/>
        </w:rPr>
        <w:t>Stimulus/Response Sequences</w:t>
      </w:r>
    </w:p>
    <w:p w14:paraId="71E315B3" w14:textId="25A1CED1" w:rsidR="00443F22" w:rsidRDefault="00443F22" w:rsidP="7DE5C41C">
      <w:pPr>
        <w:pStyle w:val="level3text"/>
        <w:spacing w:line="240" w:lineRule="auto"/>
        <w:ind w:left="2340" w:hanging="990"/>
        <w:jc w:val="both"/>
        <w:rPr>
          <w:rFonts w:ascii="Times New Roman" w:hAnsi="Times New Roman"/>
          <w:i w:val="0"/>
          <w:sz w:val="24"/>
          <w:szCs w:val="24"/>
        </w:rPr>
      </w:pPr>
      <w:r w:rsidRPr="7DE5C41C">
        <w:rPr>
          <w:rFonts w:ascii="Times New Roman" w:hAnsi="Times New Roman"/>
          <w:i w:val="0"/>
          <w:sz w:val="24"/>
          <w:szCs w:val="24"/>
        </w:rPr>
        <w:t>Stimulus:</w:t>
      </w:r>
      <w:r w:rsidR="6D8A7EF4" w:rsidRPr="7DE5C41C">
        <w:rPr>
          <w:rFonts w:ascii="Times New Roman" w:hAnsi="Times New Roman"/>
          <w:i w:val="0"/>
          <w:sz w:val="24"/>
          <w:szCs w:val="24"/>
        </w:rPr>
        <w:t xml:space="preserve"> </w:t>
      </w:r>
      <w:r w:rsidR="2A87878B" w:rsidRPr="7DE5C41C">
        <w:rPr>
          <w:rFonts w:ascii="Times New Roman" w:hAnsi="Times New Roman"/>
          <w:i w:val="0"/>
          <w:sz w:val="24"/>
          <w:szCs w:val="24"/>
        </w:rPr>
        <w:t>A dev</w:t>
      </w:r>
      <w:r w:rsidR="7638824B" w:rsidRPr="7DE5C41C">
        <w:rPr>
          <w:rFonts w:ascii="Times New Roman" w:hAnsi="Times New Roman"/>
          <w:i w:val="0"/>
          <w:sz w:val="24"/>
          <w:szCs w:val="24"/>
        </w:rPr>
        <w:t>eloper requests to merge changes to a protected branch</w:t>
      </w:r>
      <w:r w:rsidR="7F471532" w:rsidRPr="7DE5C41C">
        <w:rPr>
          <w:rFonts w:ascii="Times New Roman" w:hAnsi="Times New Roman"/>
          <w:i w:val="0"/>
          <w:sz w:val="24"/>
          <w:szCs w:val="24"/>
        </w:rPr>
        <w:t>.</w:t>
      </w:r>
    </w:p>
    <w:p w14:paraId="089C3241" w14:textId="2AE35A8E" w:rsidR="00443F22" w:rsidRPr="00BD5924" w:rsidRDefault="00443F22" w:rsidP="7DE5C41C">
      <w:pPr>
        <w:pStyle w:val="level3text"/>
        <w:spacing w:before="120" w:line="240" w:lineRule="auto"/>
        <w:ind w:left="2348" w:hanging="994"/>
        <w:jc w:val="both"/>
        <w:rPr>
          <w:rFonts w:ascii="Times New Roman" w:hAnsi="Times New Roman"/>
          <w:i w:val="0"/>
          <w:sz w:val="24"/>
          <w:szCs w:val="24"/>
        </w:rPr>
      </w:pPr>
      <w:r w:rsidRPr="7DE5C41C">
        <w:rPr>
          <w:rFonts w:ascii="Times New Roman" w:hAnsi="Times New Roman"/>
          <w:i w:val="0"/>
          <w:sz w:val="24"/>
          <w:szCs w:val="24"/>
        </w:rPr>
        <w:t>Response:</w:t>
      </w:r>
      <w:r w:rsidR="2CC11A02" w:rsidRPr="7DE5C41C">
        <w:rPr>
          <w:rFonts w:ascii="Times New Roman" w:hAnsi="Times New Roman"/>
          <w:i w:val="0"/>
          <w:sz w:val="24"/>
          <w:szCs w:val="24"/>
        </w:rPr>
        <w:t xml:space="preserve"> </w:t>
      </w:r>
      <w:r w:rsidR="01268BAB" w:rsidRPr="7DE5C41C">
        <w:rPr>
          <w:rFonts w:ascii="Times New Roman" w:hAnsi="Times New Roman"/>
          <w:i w:val="0"/>
          <w:sz w:val="24"/>
          <w:szCs w:val="24"/>
        </w:rPr>
        <w:t xml:space="preserve">The system </w:t>
      </w:r>
      <w:r w:rsidR="60658503" w:rsidRPr="7DE5C41C">
        <w:rPr>
          <w:rFonts w:ascii="Times New Roman" w:hAnsi="Times New Roman"/>
          <w:i w:val="0"/>
          <w:sz w:val="24"/>
          <w:szCs w:val="24"/>
        </w:rPr>
        <w:t>displays the restriction of the protected branch with ru</w:t>
      </w:r>
      <w:r w:rsidR="7F8CFEE8" w:rsidRPr="7DE5C41C">
        <w:rPr>
          <w:rFonts w:ascii="Times New Roman" w:hAnsi="Times New Roman"/>
          <w:i w:val="0"/>
          <w:sz w:val="24"/>
          <w:szCs w:val="24"/>
        </w:rPr>
        <w:t xml:space="preserve">les and </w:t>
      </w:r>
      <w:r w:rsidR="61C5B670" w:rsidRPr="7DE5C41C">
        <w:rPr>
          <w:rFonts w:ascii="Times New Roman" w:hAnsi="Times New Roman"/>
          <w:i w:val="0"/>
          <w:sz w:val="24"/>
          <w:szCs w:val="24"/>
        </w:rPr>
        <w:t>the information to merge.</w:t>
      </w:r>
      <w:r w:rsidR="6E07A85A" w:rsidRPr="7DE5C41C">
        <w:rPr>
          <w:rFonts w:ascii="Times New Roman" w:hAnsi="Times New Roman"/>
          <w:i w:val="0"/>
          <w:sz w:val="24"/>
          <w:szCs w:val="24"/>
        </w:rPr>
        <w:t xml:space="preserve"> The lead developer/DSO POC or a DSO team member</w:t>
      </w:r>
      <w:r w:rsidR="601B8371" w:rsidRPr="7DE5C41C">
        <w:rPr>
          <w:rFonts w:ascii="Times New Roman" w:hAnsi="Times New Roman"/>
          <w:i w:val="0"/>
          <w:sz w:val="24"/>
          <w:szCs w:val="24"/>
        </w:rPr>
        <w:t xml:space="preserve"> (the approv</w:t>
      </w:r>
      <w:r w:rsidR="7C6F2617" w:rsidRPr="7DE5C41C">
        <w:rPr>
          <w:rFonts w:ascii="Times New Roman" w:hAnsi="Times New Roman"/>
          <w:i w:val="0"/>
          <w:sz w:val="24"/>
          <w:szCs w:val="24"/>
        </w:rPr>
        <w:t>ing</w:t>
      </w:r>
      <w:r w:rsidR="601B8371" w:rsidRPr="7DE5C41C">
        <w:rPr>
          <w:rFonts w:ascii="Times New Roman" w:hAnsi="Times New Roman"/>
          <w:i w:val="0"/>
          <w:sz w:val="24"/>
          <w:szCs w:val="24"/>
        </w:rPr>
        <w:t xml:space="preserve"> authority)</w:t>
      </w:r>
      <w:r w:rsidR="6E07A85A" w:rsidRPr="7DE5C41C">
        <w:rPr>
          <w:rFonts w:ascii="Times New Roman" w:hAnsi="Times New Roman"/>
          <w:i w:val="0"/>
          <w:sz w:val="24"/>
          <w:szCs w:val="24"/>
        </w:rPr>
        <w:t xml:space="preserve"> who are configured to have the permission to merge is also notified via email.</w:t>
      </w:r>
    </w:p>
    <w:p w14:paraId="519DB272" w14:textId="24F737A7" w:rsidR="00443F22" w:rsidRDefault="00443F22" w:rsidP="2DE5C534">
      <w:pPr>
        <w:pStyle w:val="level3text"/>
        <w:spacing w:before="120" w:line="240" w:lineRule="auto"/>
        <w:ind w:left="2348" w:hanging="994"/>
        <w:jc w:val="both"/>
        <w:rPr>
          <w:rFonts w:ascii="Times New Roman" w:hAnsi="Times New Roman"/>
          <w:i w:val="0"/>
          <w:sz w:val="24"/>
          <w:szCs w:val="24"/>
        </w:rPr>
      </w:pPr>
      <w:r w:rsidRPr="2DE5C534">
        <w:rPr>
          <w:rFonts w:ascii="Times New Roman" w:hAnsi="Times New Roman"/>
          <w:i w:val="0"/>
          <w:sz w:val="24"/>
          <w:szCs w:val="24"/>
        </w:rPr>
        <w:t>Stimulus:</w:t>
      </w:r>
      <w:r w:rsidR="02F775FA" w:rsidRPr="2DE5C534">
        <w:rPr>
          <w:rFonts w:ascii="Times New Roman" w:hAnsi="Times New Roman"/>
          <w:i w:val="0"/>
          <w:sz w:val="24"/>
          <w:szCs w:val="24"/>
        </w:rPr>
        <w:t xml:space="preserve"> </w:t>
      </w:r>
      <w:r w:rsidR="0C10D799" w:rsidRPr="2DE5C534">
        <w:rPr>
          <w:rFonts w:ascii="Times New Roman" w:hAnsi="Times New Roman"/>
          <w:i w:val="0"/>
          <w:sz w:val="24"/>
          <w:szCs w:val="24"/>
        </w:rPr>
        <w:t>The approv</w:t>
      </w:r>
      <w:r w:rsidR="003FF3DA" w:rsidRPr="2DE5C534">
        <w:rPr>
          <w:rFonts w:ascii="Times New Roman" w:hAnsi="Times New Roman"/>
          <w:i w:val="0"/>
          <w:sz w:val="24"/>
          <w:szCs w:val="24"/>
        </w:rPr>
        <w:t>ing</w:t>
      </w:r>
      <w:r w:rsidR="0C10D799" w:rsidRPr="2DE5C534">
        <w:rPr>
          <w:rFonts w:ascii="Times New Roman" w:hAnsi="Times New Roman"/>
          <w:i w:val="0"/>
          <w:sz w:val="24"/>
          <w:szCs w:val="24"/>
        </w:rPr>
        <w:t xml:space="preserve"> authority</w:t>
      </w:r>
      <w:r w:rsidR="02F775FA" w:rsidRPr="2DE5C534">
        <w:rPr>
          <w:rFonts w:ascii="Times New Roman" w:hAnsi="Times New Roman"/>
          <w:i w:val="0"/>
          <w:sz w:val="24"/>
          <w:szCs w:val="24"/>
        </w:rPr>
        <w:t xml:space="preserve"> </w:t>
      </w:r>
      <w:r w:rsidR="4D5A1AF3" w:rsidRPr="2DE5C534">
        <w:rPr>
          <w:rFonts w:ascii="Times New Roman" w:hAnsi="Times New Roman"/>
          <w:i w:val="0"/>
          <w:sz w:val="24"/>
          <w:szCs w:val="24"/>
        </w:rPr>
        <w:t>approves the merge.</w:t>
      </w:r>
    </w:p>
    <w:p w14:paraId="13F47594" w14:textId="72DE4302" w:rsidR="00443F22" w:rsidRPr="00BD5924" w:rsidRDefault="00443F22" w:rsidP="7DE5C41C">
      <w:pPr>
        <w:pStyle w:val="level3text"/>
        <w:spacing w:line="240" w:lineRule="auto"/>
        <w:ind w:left="2340" w:hanging="990"/>
        <w:jc w:val="both"/>
        <w:rPr>
          <w:rFonts w:ascii="Times New Roman" w:hAnsi="Times New Roman"/>
          <w:i w:val="0"/>
          <w:sz w:val="24"/>
          <w:szCs w:val="24"/>
        </w:rPr>
      </w:pPr>
      <w:r w:rsidRPr="7DE5C41C">
        <w:rPr>
          <w:rFonts w:ascii="Times New Roman" w:hAnsi="Times New Roman"/>
          <w:i w:val="0"/>
          <w:sz w:val="24"/>
          <w:szCs w:val="24"/>
        </w:rPr>
        <w:t>Response:</w:t>
      </w:r>
      <w:r w:rsidR="4CE421EB" w:rsidRPr="7DE5C41C">
        <w:rPr>
          <w:rFonts w:ascii="Times New Roman" w:hAnsi="Times New Roman"/>
          <w:i w:val="0"/>
          <w:sz w:val="24"/>
          <w:szCs w:val="24"/>
        </w:rPr>
        <w:t xml:space="preserve"> The system merges </w:t>
      </w:r>
      <w:r w:rsidR="00C46222">
        <w:rPr>
          <w:rFonts w:ascii="Times New Roman" w:hAnsi="Times New Roman"/>
          <w:i w:val="0"/>
          <w:sz w:val="24"/>
          <w:szCs w:val="24"/>
        </w:rPr>
        <w:t xml:space="preserve">new </w:t>
      </w:r>
      <w:r w:rsidR="4CE421EB" w:rsidRPr="7DE5C41C">
        <w:rPr>
          <w:rFonts w:ascii="Times New Roman" w:hAnsi="Times New Roman"/>
          <w:i w:val="0"/>
          <w:sz w:val="24"/>
          <w:szCs w:val="24"/>
        </w:rPr>
        <w:t>changes to the protected bran</w:t>
      </w:r>
      <w:r w:rsidR="39DFDC3E" w:rsidRPr="7DE5C41C">
        <w:rPr>
          <w:rFonts w:ascii="Times New Roman" w:hAnsi="Times New Roman"/>
          <w:i w:val="0"/>
          <w:sz w:val="24"/>
          <w:szCs w:val="24"/>
        </w:rPr>
        <w:t>ch</w:t>
      </w:r>
      <w:r w:rsidR="4CE421EB" w:rsidRPr="7DE5C41C">
        <w:rPr>
          <w:rFonts w:ascii="Times New Roman" w:hAnsi="Times New Roman"/>
          <w:i w:val="0"/>
          <w:sz w:val="24"/>
          <w:szCs w:val="24"/>
        </w:rPr>
        <w:t xml:space="preserve"> and track</w:t>
      </w:r>
      <w:r w:rsidR="4654B432" w:rsidRPr="7DE5C41C">
        <w:rPr>
          <w:rFonts w:ascii="Times New Roman" w:hAnsi="Times New Roman"/>
          <w:i w:val="0"/>
          <w:sz w:val="24"/>
          <w:szCs w:val="24"/>
        </w:rPr>
        <w:t>s</w:t>
      </w:r>
      <w:r w:rsidR="4CE421EB" w:rsidRPr="7DE5C41C">
        <w:rPr>
          <w:rFonts w:ascii="Times New Roman" w:hAnsi="Times New Roman"/>
          <w:i w:val="0"/>
          <w:sz w:val="24"/>
          <w:szCs w:val="24"/>
        </w:rPr>
        <w:t xml:space="preserve"> those</w:t>
      </w:r>
      <w:r w:rsidR="30D9F017" w:rsidRPr="7DE5C41C">
        <w:rPr>
          <w:rFonts w:ascii="Times New Roman" w:hAnsi="Times New Roman"/>
          <w:i w:val="0"/>
          <w:sz w:val="24"/>
          <w:szCs w:val="24"/>
        </w:rPr>
        <w:t xml:space="preserve"> </w:t>
      </w:r>
      <w:r w:rsidR="3979BA54" w:rsidRPr="7DE5C41C">
        <w:rPr>
          <w:rFonts w:ascii="Times New Roman" w:hAnsi="Times New Roman"/>
          <w:i w:val="0"/>
          <w:sz w:val="24"/>
          <w:szCs w:val="24"/>
        </w:rPr>
        <w:t>changes. The</w:t>
      </w:r>
      <w:r w:rsidR="51877D7E" w:rsidRPr="7DE5C41C">
        <w:rPr>
          <w:rFonts w:ascii="Times New Roman" w:hAnsi="Times New Roman"/>
          <w:i w:val="0"/>
          <w:sz w:val="24"/>
          <w:szCs w:val="24"/>
        </w:rPr>
        <w:t xml:space="preserve"> system also notifies the requester </w:t>
      </w:r>
      <w:r w:rsidR="00C46222">
        <w:rPr>
          <w:rFonts w:ascii="Times New Roman" w:hAnsi="Times New Roman"/>
          <w:i w:val="0"/>
          <w:sz w:val="24"/>
          <w:szCs w:val="24"/>
        </w:rPr>
        <w:t xml:space="preserve">for </w:t>
      </w:r>
      <w:r w:rsidR="25E1218A" w:rsidRPr="7DE5C41C">
        <w:rPr>
          <w:rFonts w:ascii="Times New Roman" w:hAnsi="Times New Roman"/>
          <w:i w:val="0"/>
          <w:sz w:val="24"/>
          <w:szCs w:val="24"/>
        </w:rPr>
        <w:t>the approv</w:t>
      </w:r>
      <w:r w:rsidR="3AFEA1D1" w:rsidRPr="7DE5C41C">
        <w:rPr>
          <w:rFonts w:ascii="Times New Roman" w:hAnsi="Times New Roman"/>
          <w:i w:val="0"/>
          <w:sz w:val="24"/>
          <w:szCs w:val="24"/>
        </w:rPr>
        <w:t>al</w:t>
      </w:r>
      <w:r w:rsidR="25E1218A" w:rsidRPr="7DE5C41C">
        <w:rPr>
          <w:rFonts w:ascii="Times New Roman" w:hAnsi="Times New Roman"/>
          <w:i w:val="0"/>
          <w:sz w:val="24"/>
          <w:szCs w:val="24"/>
        </w:rPr>
        <w:t xml:space="preserve"> or rejection.</w:t>
      </w:r>
    </w:p>
    <w:p w14:paraId="1C8BA779" w14:textId="62686D8E" w:rsidR="00443F22" w:rsidRPr="00BD5924" w:rsidRDefault="00443F22" w:rsidP="7DE5C41C">
      <w:pPr>
        <w:pStyle w:val="level4"/>
        <w:spacing w:after="220" w:line="240" w:lineRule="auto"/>
        <w:rPr>
          <w:rFonts w:ascii="Times New Roman" w:hAnsi="Times New Roman"/>
          <w:szCs w:val="24"/>
        </w:rPr>
      </w:pPr>
      <w:r w:rsidRPr="7DE5C41C">
        <w:rPr>
          <w:rFonts w:ascii="Times New Roman" w:hAnsi="Times New Roman"/>
          <w:szCs w:val="24"/>
        </w:rPr>
        <w:t>5.1.3</w:t>
      </w:r>
      <w:r>
        <w:tab/>
      </w:r>
      <w:r w:rsidRPr="7DE5C41C">
        <w:rPr>
          <w:rFonts w:ascii="Times New Roman" w:hAnsi="Times New Roman"/>
          <w:szCs w:val="24"/>
        </w:rPr>
        <w:t>Functional Requirements</w:t>
      </w:r>
    </w:p>
    <w:p w14:paraId="40A5A72A" w14:textId="07236D4D" w:rsidR="00443F22" w:rsidRPr="00BD5924" w:rsidRDefault="00443F22" w:rsidP="7DE5C41C">
      <w:pPr>
        <w:pStyle w:val="requirement"/>
        <w:spacing w:line="240" w:lineRule="auto"/>
        <w:jc w:val="both"/>
        <w:rPr>
          <w:szCs w:val="24"/>
        </w:rPr>
      </w:pPr>
      <w:r w:rsidRPr="7DE5C41C">
        <w:rPr>
          <w:szCs w:val="24"/>
        </w:rPr>
        <w:t>REQ-1.1:</w:t>
      </w:r>
      <w:r w:rsidR="71B80921" w:rsidRPr="7DE5C41C">
        <w:rPr>
          <w:szCs w:val="24"/>
        </w:rPr>
        <w:t xml:space="preserve"> Upon a developer requesting to merge to the projected br</w:t>
      </w:r>
      <w:r w:rsidR="2E23BA7A" w:rsidRPr="7DE5C41C">
        <w:rPr>
          <w:szCs w:val="24"/>
        </w:rPr>
        <w:t>anch, the system shall (a) display rules and information</w:t>
      </w:r>
      <w:r w:rsidR="1BF85B92" w:rsidRPr="7DE5C41C">
        <w:rPr>
          <w:szCs w:val="24"/>
        </w:rPr>
        <w:t xml:space="preserve"> of the approv</w:t>
      </w:r>
      <w:r w:rsidR="516E7AFC" w:rsidRPr="7DE5C41C">
        <w:rPr>
          <w:szCs w:val="24"/>
        </w:rPr>
        <w:t>ing</w:t>
      </w:r>
      <w:r w:rsidR="1BF85B92" w:rsidRPr="7DE5C41C">
        <w:rPr>
          <w:szCs w:val="24"/>
        </w:rPr>
        <w:t xml:space="preserve"> authority, and (b) send the merge request notification to the </w:t>
      </w:r>
      <w:r w:rsidR="1684BFFA" w:rsidRPr="7DE5C41C">
        <w:rPr>
          <w:szCs w:val="24"/>
        </w:rPr>
        <w:t xml:space="preserve">configured </w:t>
      </w:r>
      <w:r w:rsidR="1BF85B92" w:rsidRPr="7DE5C41C">
        <w:rPr>
          <w:szCs w:val="24"/>
        </w:rPr>
        <w:t>approv</w:t>
      </w:r>
      <w:r w:rsidR="1346F4A3" w:rsidRPr="7DE5C41C">
        <w:rPr>
          <w:szCs w:val="24"/>
        </w:rPr>
        <w:t>ing</w:t>
      </w:r>
      <w:r w:rsidR="1BF85B92" w:rsidRPr="7DE5C41C">
        <w:rPr>
          <w:szCs w:val="24"/>
        </w:rPr>
        <w:t xml:space="preserve"> a</w:t>
      </w:r>
      <w:r w:rsidR="51AE7FAC" w:rsidRPr="7DE5C41C">
        <w:rPr>
          <w:szCs w:val="24"/>
        </w:rPr>
        <w:t>uthority</w:t>
      </w:r>
      <w:r w:rsidR="5CF089DF" w:rsidRPr="7DE5C41C">
        <w:rPr>
          <w:szCs w:val="24"/>
        </w:rPr>
        <w:t>.</w:t>
      </w:r>
    </w:p>
    <w:p w14:paraId="1D0919A8" w14:textId="082400F8" w:rsidR="00443F22" w:rsidRPr="00BD5924" w:rsidRDefault="00443F22" w:rsidP="7DE5C41C">
      <w:pPr>
        <w:pStyle w:val="requirement"/>
        <w:spacing w:line="240" w:lineRule="auto"/>
        <w:jc w:val="both"/>
        <w:rPr>
          <w:szCs w:val="24"/>
        </w:rPr>
      </w:pPr>
      <w:r w:rsidRPr="7DE5C41C">
        <w:rPr>
          <w:szCs w:val="24"/>
        </w:rPr>
        <w:t>REQ-1.2:</w:t>
      </w:r>
      <w:r w:rsidR="603C6901" w:rsidRPr="7DE5C41C">
        <w:rPr>
          <w:szCs w:val="24"/>
        </w:rPr>
        <w:t xml:space="preserve"> Upon </w:t>
      </w:r>
      <w:r w:rsidR="5098210C" w:rsidRPr="7DE5C41C">
        <w:rPr>
          <w:szCs w:val="24"/>
        </w:rPr>
        <w:t xml:space="preserve">the </w:t>
      </w:r>
      <w:r w:rsidR="603C6901" w:rsidRPr="7DE5C41C">
        <w:rPr>
          <w:szCs w:val="24"/>
        </w:rPr>
        <w:t>approv</w:t>
      </w:r>
      <w:r w:rsidR="7C8D858B" w:rsidRPr="7DE5C41C">
        <w:rPr>
          <w:szCs w:val="24"/>
        </w:rPr>
        <w:t>ing</w:t>
      </w:r>
      <w:r w:rsidR="603C6901" w:rsidRPr="7DE5C41C">
        <w:rPr>
          <w:szCs w:val="24"/>
        </w:rPr>
        <w:t xml:space="preserve"> authority approv</w:t>
      </w:r>
      <w:r w:rsidR="0DAC57C2" w:rsidRPr="7DE5C41C">
        <w:rPr>
          <w:szCs w:val="24"/>
        </w:rPr>
        <w:t>ing</w:t>
      </w:r>
      <w:r w:rsidR="603C6901" w:rsidRPr="7DE5C41C">
        <w:rPr>
          <w:szCs w:val="24"/>
        </w:rPr>
        <w:t xml:space="preserve"> the merge requ</w:t>
      </w:r>
      <w:r w:rsidR="2E158160" w:rsidRPr="7DE5C41C">
        <w:rPr>
          <w:szCs w:val="24"/>
        </w:rPr>
        <w:t>est, the system shall (a) merge the changes to the pro</w:t>
      </w:r>
      <w:r w:rsidR="364381CE" w:rsidRPr="7DE5C41C">
        <w:rPr>
          <w:szCs w:val="24"/>
        </w:rPr>
        <w:t xml:space="preserve">tected </w:t>
      </w:r>
      <w:r w:rsidR="2E158160" w:rsidRPr="7DE5C41C">
        <w:rPr>
          <w:szCs w:val="24"/>
        </w:rPr>
        <w:t xml:space="preserve">branch, (b) track those changes, and (c) </w:t>
      </w:r>
      <w:r w:rsidR="347C17C4" w:rsidRPr="7DE5C41C">
        <w:rPr>
          <w:szCs w:val="24"/>
        </w:rPr>
        <w:t>notify the merge requestor.</w:t>
      </w:r>
    </w:p>
    <w:p w14:paraId="74E6D2EC" w14:textId="139C10CC" w:rsidR="00443F22" w:rsidRPr="00BD5924" w:rsidRDefault="20C0A644" w:rsidP="57E96DCD">
      <w:pPr>
        <w:pStyle w:val="Heading2"/>
        <w:spacing w:line="240" w:lineRule="auto"/>
        <w:rPr>
          <w:rFonts w:ascii="Times New Roman" w:hAnsi="Times New Roman"/>
          <w:color w:val="000000" w:themeColor="text1"/>
        </w:rPr>
      </w:pPr>
      <w:bookmarkStart w:id="145" w:name="_Toc63163637"/>
      <w:bookmarkStart w:id="146" w:name="_Toc65096135"/>
      <w:r w:rsidRPr="57E96DCD">
        <w:rPr>
          <w:rFonts w:ascii="Times New Roman" w:hAnsi="Times New Roman"/>
        </w:rPr>
        <w:t>Automated Application Build</w:t>
      </w:r>
      <w:bookmarkEnd w:id="145"/>
      <w:bookmarkEnd w:id="146"/>
    </w:p>
    <w:p w14:paraId="5DA214C8" w14:textId="16DE3CAE" w:rsidR="00443F22" w:rsidRPr="00BD5924" w:rsidRDefault="00443F22" w:rsidP="7DE5C41C">
      <w:pPr>
        <w:pStyle w:val="level4"/>
        <w:keepNext/>
        <w:keepLines/>
        <w:spacing w:line="240" w:lineRule="auto"/>
        <w:rPr>
          <w:rFonts w:ascii="Times New Roman" w:hAnsi="Times New Roman"/>
          <w:szCs w:val="24"/>
        </w:rPr>
      </w:pPr>
      <w:r w:rsidRPr="7DE5C41C">
        <w:rPr>
          <w:rFonts w:ascii="Times New Roman" w:hAnsi="Times New Roman"/>
          <w:szCs w:val="24"/>
        </w:rPr>
        <w:t>5.2.1</w:t>
      </w:r>
      <w:r>
        <w:tab/>
      </w:r>
      <w:r w:rsidRPr="7DE5C41C">
        <w:rPr>
          <w:rFonts w:ascii="Times New Roman" w:hAnsi="Times New Roman"/>
          <w:szCs w:val="24"/>
        </w:rPr>
        <w:t>Description</w:t>
      </w:r>
    </w:p>
    <w:p w14:paraId="786B2490" w14:textId="05D1260D" w:rsidR="00443F22" w:rsidRPr="00BD5924" w:rsidRDefault="001DD295" w:rsidP="7DE5C41C">
      <w:pPr>
        <w:pStyle w:val="level3text"/>
        <w:spacing w:line="240" w:lineRule="auto"/>
        <w:ind w:firstLine="0"/>
        <w:jc w:val="both"/>
        <w:rPr>
          <w:rFonts w:ascii="Times New Roman" w:hAnsi="Times New Roman"/>
          <w:i w:val="0"/>
          <w:sz w:val="24"/>
          <w:szCs w:val="24"/>
        </w:rPr>
      </w:pPr>
      <w:r w:rsidRPr="7DE5C41C">
        <w:rPr>
          <w:rFonts w:ascii="Times New Roman" w:hAnsi="Times New Roman"/>
          <w:i w:val="0"/>
          <w:sz w:val="24"/>
          <w:szCs w:val="24"/>
        </w:rPr>
        <w:t>After changes</w:t>
      </w:r>
      <w:r w:rsidR="63FC186E" w:rsidRPr="7DE5C41C">
        <w:rPr>
          <w:rFonts w:ascii="Times New Roman" w:hAnsi="Times New Roman"/>
          <w:i w:val="0"/>
          <w:sz w:val="24"/>
          <w:szCs w:val="24"/>
        </w:rPr>
        <w:t xml:space="preserve"> are</w:t>
      </w:r>
      <w:r w:rsidRPr="7DE5C41C">
        <w:rPr>
          <w:rFonts w:ascii="Times New Roman" w:hAnsi="Times New Roman"/>
          <w:i w:val="0"/>
          <w:sz w:val="24"/>
          <w:szCs w:val="24"/>
        </w:rPr>
        <w:t xml:space="preserve"> merged to the protected branch</w:t>
      </w:r>
      <w:r w:rsidR="075FDB73" w:rsidRPr="7DE5C41C">
        <w:rPr>
          <w:rFonts w:ascii="Times New Roman" w:hAnsi="Times New Roman"/>
          <w:i w:val="0"/>
          <w:sz w:val="24"/>
          <w:szCs w:val="24"/>
        </w:rPr>
        <w:t xml:space="preserve">, the </w:t>
      </w:r>
      <w:r w:rsidR="4C6B5708" w:rsidRPr="7DE5C41C">
        <w:rPr>
          <w:rFonts w:ascii="Times New Roman" w:hAnsi="Times New Roman"/>
          <w:i w:val="0"/>
          <w:sz w:val="24"/>
          <w:szCs w:val="24"/>
        </w:rPr>
        <w:t xml:space="preserve">DSO </w:t>
      </w:r>
      <w:r w:rsidR="075FDB73" w:rsidRPr="7DE5C41C">
        <w:rPr>
          <w:rFonts w:ascii="Times New Roman" w:hAnsi="Times New Roman"/>
          <w:i w:val="0"/>
          <w:sz w:val="24"/>
          <w:szCs w:val="24"/>
        </w:rPr>
        <w:t>pipeline</w:t>
      </w:r>
      <w:r w:rsidR="0CE95431" w:rsidRPr="7DE5C41C">
        <w:rPr>
          <w:rFonts w:ascii="Times New Roman" w:hAnsi="Times New Roman"/>
          <w:i w:val="0"/>
          <w:sz w:val="24"/>
          <w:szCs w:val="24"/>
        </w:rPr>
        <w:t>,</w:t>
      </w:r>
      <w:r w:rsidR="075FDB73" w:rsidRPr="7DE5C41C">
        <w:rPr>
          <w:rFonts w:ascii="Times New Roman" w:hAnsi="Times New Roman"/>
          <w:i w:val="0"/>
          <w:sz w:val="24"/>
          <w:szCs w:val="24"/>
        </w:rPr>
        <w:t xml:space="preserve"> which is integrated</w:t>
      </w:r>
      <w:r w:rsidR="03CEA742" w:rsidRPr="7DE5C41C">
        <w:rPr>
          <w:rFonts w:ascii="Times New Roman" w:hAnsi="Times New Roman"/>
          <w:i w:val="0"/>
          <w:sz w:val="24"/>
          <w:szCs w:val="24"/>
        </w:rPr>
        <w:t xml:space="preserve"> with the remote code repository</w:t>
      </w:r>
      <w:r w:rsidR="075FDB73" w:rsidRPr="7DE5C41C">
        <w:rPr>
          <w:rFonts w:ascii="Times New Roman" w:hAnsi="Times New Roman"/>
          <w:i w:val="0"/>
          <w:sz w:val="24"/>
          <w:szCs w:val="24"/>
        </w:rPr>
        <w:t xml:space="preserve"> </w:t>
      </w:r>
      <w:r w:rsidR="4604C0A4" w:rsidRPr="7DE5C41C">
        <w:rPr>
          <w:rFonts w:ascii="Times New Roman" w:hAnsi="Times New Roman"/>
          <w:i w:val="0"/>
          <w:sz w:val="24"/>
          <w:szCs w:val="24"/>
        </w:rPr>
        <w:t xml:space="preserve">and </w:t>
      </w:r>
      <w:r w:rsidR="3341FD73" w:rsidRPr="7DE5C41C">
        <w:rPr>
          <w:rFonts w:ascii="Times New Roman" w:hAnsi="Times New Roman"/>
          <w:i w:val="0"/>
          <w:sz w:val="24"/>
          <w:szCs w:val="24"/>
        </w:rPr>
        <w:t xml:space="preserve">is </w:t>
      </w:r>
      <w:r w:rsidR="4604C0A4" w:rsidRPr="7DE5C41C">
        <w:rPr>
          <w:rFonts w:ascii="Times New Roman" w:hAnsi="Times New Roman"/>
          <w:i w:val="0"/>
          <w:sz w:val="24"/>
          <w:szCs w:val="24"/>
        </w:rPr>
        <w:t>monitor</w:t>
      </w:r>
      <w:r w:rsidR="57A855B0" w:rsidRPr="7DE5C41C">
        <w:rPr>
          <w:rFonts w:ascii="Times New Roman" w:hAnsi="Times New Roman"/>
          <w:i w:val="0"/>
          <w:sz w:val="24"/>
          <w:szCs w:val="24"/>
        </w:rPr>
        <w:t>ing the protec</w:t>
      </w:r>
      <w:r w:rsidR="76277756" w:rsidRPr="7DE5C41C">
        <w:rPr>
          <w:rFonts w:ascii="Times New Roman" w:hAnsi="Times New Roman"/>
          <w:i w:val="0"/>
          <w:sz w:val="24"/>
          <w:szCs w:val="24"/>
        </w:rPr>
        <w:t>ted branch, is triggered by the new cha</w:t>
      </w:r>
      <w:r w:rsidR="28C74198" w:rsidRPr="7DE5C41C">
        <w:rPr>
          <w:rFonts w:ascii="Times New Roman" w:hAnsi="Times New Roman"/>
          <w:i w:val="0"/>
          <w:sz w:val="24"/>
          <w:szCs w:val="24"/>
        </w:rPr>
        <w:t xml:space="preserve">nges </w:t>
      </w:r>
      <w:r w:rsidR="76277756" w:rsidRPr="7DE5C41C">
        <w:rPr>
          <w:rFonts w:ascii="Times New Roman" w:hAnsi="Times New Roman"/>
          <w:i w:val="0"/>
          <w:sz w:val="24"/>
          <w:szCs w:val="24"/>
        </w:rPr>
        <w:t xml:space="preserve">from the merge. </w:t>
      </w:r>
      <w:r w:rsidR="5BE08053" w:rsidRPr="7DE5C41C">
        <w:rPr>
          <w:rFonts w:ascii="Times New Roman" w:hAnsi="Times New Roman"/>
          <w:i w:val="0"/>
          <w:sz w:val="24"/>
          <w:szCs w:val="24"/>
        </w:rPr>
        <w:t xml:space="preserve">The pipeline automatically runs the build process to </w:t>
      </w:r>
      <w:r w:rsidR="5BE08053" w:rsidRPr="7DE5C41C">
        <w:rPr>
          <w:rFonts w:ascii="Times New Roman" w:hAnsi="Times New Roman"/>
          <w:i w:val="0"/>
          <w:sz w:val="24"/>
          <w:szCs w:val="24"/>
        </w:rPr>
        <w:lastRenderedPageBreak/>
        <w:t xml:space="preserve">ensure </w:t>
      </w:r>
      <w:r w:rsidR="22A0FDA0" w:rsidRPr="7DE5C41C">
        <w:rPr>
          <w:rFonts w:ascii="Times New Roman" w:hAnsi="Times New Roman"/>
          <w:i w:val="0"/>
          <w:sz w:val="24"/>
          <w:szCs w:val="24"/>
        </w:rPr>
        <w:t xml:space="preserve">the solution/application </w:t>
      </w:r>
      <w:r w:rsidR="7884C16F" w:rsidRPr="7DE5C41C">
        <w:rPr>
          <w:rFonts w:ascii="Times New Roman" w:hAnsi="Times New Roman"/>
          <w:i w:val="0"/>
          <w:sz w:val="24"/>
          <w:szCs w:val="24"/>
        </w:rPr>
        <w:t xml:space="preserve">is </w:t>
      </w:r>
      <w:r w:rsidR="22A0FDA0" w:rsidRPr="7DE5C41C">
        <w:rPr>
          <w:rFonts w:ascii="Times New Roman" w:hAnsi="Times New Roman"/>
          <w:i w:val="0"/>
          <w:sz w:val="24"/>
          <w:szCs w:val="24"/>
        </w:rPr>
        <w:t>built successfully based on the spec</w:t>
      </w:r>
      <w:r w:rsidR="4B5A7621" w:rsidRPr="7DE5C41C">
        <w:rPr>
          <w:rFonts w:ascii="Times New Roman" w:hAnsi="Times New Roman"/>
          <w:i w:val="0"/>
          <w:sz w:val="24"/>
          <w:szCs w:val="24"/>
        </w:rPr>
        <w:t>ification</w:t>
      </w:r>
      <w:r w:rsidR="22A0FDA0" w:rsidRPr="7DE5C41C">
        <w:rPr>
          <w:rFonts w:ascii="Times New Roman" w:hAnsi="Times New Roman"/>
          <w:i w:val="0"/>
          <w:sz w:val="24"/>
          <w:szCs w:val="24"/>
        </w:rPr>
        <w:t xml:space="preserve">s of </w:t>
      </w:r>
      <w:r w:rsidR="4CE15010" w:rsidRPr="7DE5C41C">
        <w:rPr>
          <w:rFonts w:ascii="Times New Roman" w:hAnsi="Times New Roman"/>
          <w:i w:val="0"/>
          <w:sz w:val="24"/>
          <w:szCs w:val="24"/>
        </w:rPr>
        <w:t xml:space="preserve">the </w:t>
      </w:r>
      <w:r w:rsidR="22A0FDA0" w:rsidRPr="7DE5C41C">
        <w:rPr>
          <w:rFonts w:ascii="Times New Roman" w:hAnsi="Times New Roman"/>
          <w:i w:val="0"/>
          <w:sz w:val="24"/>
          <w:szCs w:val="24"/>
        </w:rPr>
        <w:t xml:space="preserve">chosen programming </w:t>
      </w:r>
      <w:r w:rsidR="2BAF9087" w:rsidRPr="7DE5C41C">
        <w:rPr>
          <w:rFonts w:ascii="Times New Roman" w:hAnsi="Times New Roman"/>
          <w:i w:val="0"/>
          <w:sz w:val="24"/>
          <w:szCs w:val="24"/>
        </w:rPr>
        <w:t>language</w:t>
      </w:r>
      <w:r w:rsidR="53864505" w:rsidRPr="7DE5C41C">
        <w:rPr>
          <w:rFonts w:ascii="Times New Roman" w:hAnsi="Times New Roman"/>
          <w:i w:val="0"/>
          <w:sz w:val="24"/>
          <w:szCs w:val="24"/>
        </w:rPr>
        <w:t>s</w:t>
      </w:r>
      <w:r w:rsidR="2BAF9087" w:rsidRPr="7DE5C41C">
        <w:rPr>
          <w:rFonts w:ascii="Times New Roman" w:hAnsi="Times New Roman"/>
          <w:i w:val="0"/>
          <w:sz w:val="24"/>
          <w:szCs w:val="24"/>
        </w:rPr>
        <w:t xml:space="preserve"> and tools.</w:t>
      </w:r>
      <w:r w:rsidR="7E0BAADD" w:rsidRPr="7DE5C41C">
        <w:rPr>
          <w:rFonts w:ascii="Times New Roman" w:hAnsi="Times New Roman"/>
          <w:i w:val="0"/>
          <w:sz w:val="24"/>
          <w:szCs w:val="24"/>
        </w:rPr>
        <w:t xml:space="preserve"> </w:t>
      </w:r>
    </w:p>
    <w:p w14:paraId="6DCCC245" w14:textId="77777777" w:rsidR="00443F22" w:rsidRPr="00BD5924" w:rsidRDefault="00443F22" w:rsidP="7DE5C41C">
      <w:pPr>
        <w:pStyle w:val="level4"/>
        <w:keepNext/>
        <w:keepLines/>
        <w:spacing w:line="240" w:lineRule="auto"/>
        <w:rPr>
          <w:rFonts w:ascii="Times New Roman" w:hAnsi="Times New Roman"/>
          <w:szCs w:val="24"/>
        </w:rPr>
      </w:pPr>
      <w:r w:rsidRPr="7DE5C41C">
        <w:rPr>
          <w:rFonts w:ascii="Times New Roman" w:hAnsi="Times New Roman"/>
          <w:szCs w:val="24"/>
        </w:rPr>
        <w:t>5.2.2</w:t>
      </w:r>
      <w:r>
        <w:tab/>
      </w:r>
      <w:r w:rsidRPr="7DE5C41C">
        <w:rPr>
          <w:rFonts w:ascii="Times New Roman" w:hAnsi="Times New Roman"/>
          <w:szCs w:val="24"/>
        </w:rPr>
        <w:t>Stimulus/Response Sequences</w:t>
      </w:r>
    </w:p>
    <w:p w14:paraId="407C4ADE" w14:textId="08D615CA" w:rsidR="00443F22" w:rsidRDefault="00443F22" w:rsidP="7DE5C41C">
      <w:pPr>
        <w:pStyle w:val="level3text"/>
        <w:spacing w:line="240" w:lineRule="auto"/>
        <w:ind w:left="2340" w:hanging="990"/>
        <w:jc w:val="both"/>
        <w:rPr>
          <w:rFonts w:ascii="Times New Roman" w:hAnsi="Times New Roman"/>
          <w:i w:val="0"/>
          <w:sz w:val="24"/>
          <w:szCs w:val="24"/>
        </w:rPr>
      </w:pPr>
      <w:r w:rsidRPr="7DE5C41C">
        <w:rPr>
          <w:rFonts w:ascii="Times New Roman" w:hAnsi="Times New Roman"/>
          <w:i w:val="0"/>
          <w:sz w:val="24"/>
          <w:szCs w:val="24"/>
        </w:rPr>
        <w:t>Stimulus:</w:t>
      </w:r>
      <w:r w:rsidR="02E66B05" w:rsidRPr="7DE5C41C">
        <w:rPr>
          <w:rFonts w:ascii="Times New Roman" w:hAnsi="Times New Roman"/>
          <w:i w:val="0"/>
          <w:sz w:val="24"/>
          <w:szCs w:val="24"/>
        </w:rPr>
        <w:t xml:space="preserve"> </w:t>
      </w:r>
      <w:r w:rsidR="5927D5C5" w:rsidRPr="7DE5C41C">
        <w:rPr>
          <w:rFonts w:ascii="Times New Roman" w:hAnsi="Times New Roman"/>
          <w:i w:val="0"/>
          <w:sz w:val="24"/>
          <w:szCs w:val="24"/>
        </w:rPr>
        <w:t xml:space="preserve">Changes are merged to the protected branch </w:t>
      </w:r>
      <w:r w:rsidR="2DB15FCC" w:rsidRPr="7DE5C41C">
        <w:rPr>
          <w:rFonts w:ascii="Times New Roman" w:hAnsi="Times New Roman"/>
          <w:i w:val="0"/>
          <w:sz w:val="24"/>
          <w:szCs w:val="24"/>
        </w:rPr>
        <w:t>approved by the approv</w:t>
      </w:r>
      <w:r w:rsidR="02D7C6CB" w:rsidRPr="7DE5C41C">
        <w:rPr>
          <w:rFonts w:ascii="Times New Roman" w:hAnsi="Times New Roman"/>
          <w:i w:val="0"/>
          <w:sz w:val="24"/>
          <w:szCs w:val="24"/>
        </w:rPr>
        <w:t>ing</w:t>
      </w:r>
      <w:r w:rsidR="2DB15FCC" w:rsidRPr="7DE5C41C">
        <w:rPr>
          <w:rFonts w:ascii="Times New Roman" w:hAnsi="Times New Roman"/>
          <w:i w:val="0"/>
          <w:sz w:val="24"/>
          <w:szCs w:val="24"/>
        </w:rPr>
        <w:t xml:space="preserve"> authority</w:t>
      </w:r>
      <w:r w:rsidR="2CA746C0" w:rsidRPr="7DE5C41C">
        <w:rPr>
          <w:rFonts w:ascii="Times New Roman" w:hAnsi="Times New Roman"/>
          <w:i w:val="0"/>
          <w:sz w:val="24"/>
          <w:szCs w:val="24"/>
        </w:rPr>
        <w:t>.</w:t>
      </w:r>
      <w:r w:rsidR="051D29ED" w:rsidRPr="7DE5C41C">
        <w:rPr>
          <w:rFonts w:ascii="Times New Roman" w:hAnsi="Times New Roman"/>
          <w:i w:val="0"/>
          <w:sz w:val="24"/>
          <w:szCs w:val="24"/>
        </w:rPr>
        <w:t xml:space="preserve"> </w:t>
      </w:r>
    </w:p>
    <w:p w14:paraId="531932A8" w14:textId="58DA117B" w:rsidR="00443F22" w:rsidRPr="00BD5924" w:rsidRDefault="00443F22" w:rsidP="7DE5C41C">
      <w:pPr>
        <w:pStyle w:val="level3text"/>
        <w:spacing w:line="240" w:lineRule="auto"/>
        <w:ind w:left="2340" w:hanging="990"/>
        <w:jc w:val="both"/>
        <w:rPr>
          <w:rFonts w:ascii="Times New Roman" w:hAnsi="Times New Roman"/>
          <w:i w:val="0"/>
          <w:sz w:val="24"/>
          <w:szCs w:val="24"/>
        </w:rPr>
      </w:pPr>
      <w:r w:rsidRPr="7DE5C41C">
        <w:rPr>
          <w:rFonts w:ascii="Times New Roman" w:hAnsi="Times New Roman"/>
          <w:i w:val="0"/>
          <w:sz w:val="24"/>
          <w:szCs w:val="24"/>
        </w:rPr>
        <w:t>Response:</w:t>
      </w:r>
      <w:r w:rsidR="0B83C051" w:rsidRPr="7DE5C41C">
        <w:rPr>
          <w:rFonts w:ascii="Times New Roman" w:hAnsi="Times New Roman"/>
          <w:i w:val="0"/>
          <w:sz w:val="24"/>
          <w:szCs w:val="24"/>
        </w:rPr>
        <w:t xml:space="preserve"> The pipeline </w:t>
      </w:r>
      <w:r w:rsidR="08495892" w:rsidRPr="7DE5C41C">
        <w:rPr>
          <w:rFonts w:ascii="Times New Roman" w:hAnsi="Times New Roman"/>
          <w:i w:val="0"/>
          <w:sz w:val="24"/>
          <w:szCs w:val="24"/>
        </w:rPr>
        <w:t xml:space="preserve">detects changes in the protected branch and triggers the </w:t>
      </w:r>
      <w:r w:rsidR="1B1C49BE" w:rsidRPr="7DE5C41C">
        <w:rPr>
          <w:rFonts w:ascii="Times New Roman" w:hAnsi="Times New Roman"/>
          <w:i w:val="0"/>
          <w:sz w:val="24"/>
          <w:szCs w:val="24"/>
        </w:rPr>
        <w:t>task</w:t>
      </w:r>
      <w:r w:rsidR="08495892" w:rsidRPr="7DE5C41C">
        <w:rPr>
          <w:rFonts w:ascii="Times New Roman" w:hAnsi="Times New Roman"/>
          <w:i w:val="0"/>
          <w:sz w:val="24"/>
          <w:szCs w:val="24"/>
        </w:rPr>
        <w:t xml:space="preserve"> to build the application</w:t>
      </w:r>
      <w:r w:rsidR="64202EAE" w:rsidRPr="7DE5C41C">
        <w:rPr>
          <w:rFonts w:ascii="Times New Roman" w:hAnsi="Times New Roman"/>
          <w:i w:val="0"/>
          <w:sz w:val="24"/>
          <w:szCs w:val="24"/>
        </w:rPr>
        <w:t>/solution</w:t>
      </w:r>
      <w:r w:rsidR="08495892" w:rsidRPr="7DE5C41C">
        <w:rPr>
          <w:rFonts w:ascii="Times New Roman" w:hAnsi="Times New Roman"/>
          <w:i w:val="0"/>
          <w:sz w:val="24"/>
          <w:szCs w:val="24"/>
        </w:rPr>
        <w:t xml:space="preserve">. </w:t>
      </w:r>
      <w:r w:rsidR="2FE1AE7F" w:rsidRPr="7DE5C41C">
        <w:rPr>
          <w:rFonts w:ascii="Times New Roman" w:hAnsi="Times New Roman"/>
          <w:i w:val="0"/>
          <w:sz w:val="24"/>
          <w:szCs w:val="24"/>
        </w:rPr>
        <w:t xml:space="preserve">The pipeline </w:t>
      </w:r>
      <w:r w:rsidR="3C5A4456" w:rsidRPr="7DE5C41C">
        <w:rPr>
          <w:rFonts w:ascii="Times New Roman" w:hAnsi="Times New Roman"/>
          <w:i w:val="0"/>
          <w:sz w:val="24"/>
          <w:szCs w:val="24"/>
        </w:rPr>
        <w:t xml:space="preserve">also </w:t>
      </w:r>
      <w:r w:rsidR="2FE1AE7F" w:rsidRPr="7DE5C41C">
        <w:rPr>
          <w:rFonts w:ascii="Times New Roman" w:hAnsi="Times New Roman"/>
          <w:i w:val="0"/>
          <w:sz w:val="24"/>
          <w:szCs w:val="24"/>
        </w:rPr>
        <w:t>notifies the approv</w:t>
      </w:r>
      <w:r w:rsidR="2BC9D499" w:rsidRPr="7DE5C41C">
        <w:rPr>
          <w:rFonts w:ascii="Times New Roman" w:hAnsi="Times New Roman"/>
          <w:i w:val="0"/>
          <w:sz w:val="24"/>
          <w:szCs w:val="24"/>
        </w:rPr>
        <w:t>ing</w:t>
      </w:r>
      <w:r w:rsidR="2FE1AE7F" w:rsidRPr="7DE5C41C">
        <w:rPr>
          <w:rFonts w:ascii="Times New Roman" w:hAnsi="Times New Roman"/>
          <w:i w:val="0"/>
          <w:sz w:val="24"/>
          <w:szCs w:val="24"/>
        </w:rPr>
        <w:t xml:space="preserve"> authority</w:t>
      </w:r>
      <w:r w:rsidR="1A7BE7D8" w:rsidRPr="7DE5C41C">
        <w:rPr>
          <w:rFonts w:ascii="Times New Roman" w:hAnsi="Times New Roman"/>
          <w:i w:val="0"/>
          <w:sz w:val="24"/>
          <w:szCs w:val="24"/>
        </w:rPr>
        <w:t xml:space="preserve"> and the merge requestor</w:t>
      </w:r>
      <w:r w:rsidR="2FE1AE7F" w:rsidRPr="7DE5C41C">
        <w:rPr>
          <w:rFonts w:ascii="Times New Roman" w:hAnsi="Times New Roman"/>
          <w:i w:val="0"/>
          <w:sz w:val="24"/>
          <w:szCs w:val="24"/>
        </w:rPr>
        <w:t xml:space="preserve"> </w:t>
      </w:r>
      <w:r w:rsidR="6372EED5" w:rsidRPr="7DE5C41C">
        <w:rPr>
          <w:rFonts w:ascii="Times New Roman" w:hAnsi="Times New Roman"/>
          <w:i w:val="0"/>
          <w:sz w:val="24"/>
          <w:szCs w:val="24"/>
        </w:rPr>
        <w:t xml:space="preserve">of </w:t>
      </w:r>
      <w:r w:rsidR="2FE1AE7F" w:rsidRPr="7DE5C41C">
        <w:rPr>
          <w:rFonts w:ascii="Times New Roman" w:hAnsi="Times New Roman"/>
          <w:i w:val="0"/>
          <w:sz w:val="24"/>
          <w:szCs w:val="24"/>
        </w:rPr>
        <w:t>the success or failure</w:t>
      </w:r>
      <w:r w:rsidR="50F6FBD4" w:rsidRPr="7DE5C41C">
        <w:rPr>
          <w:rFonts w:ascii="Times New Roman" w:hAnsi="Times New Roman"/>
          <w:i w:val="0"/>
          <w:sz w:val="24"/>
          <w:szCs w:val="24"/>
        </w:rPr>
        <w:t xml:space="preserve"> status</w:t>
      </w:r>
      <w:r w:rsidR="2FE1AE7F" w:rsidRPr="7DE5C41C">
        <w:rPr>
          <w:rFonts w:ascii="Times New Roman" w:hAnsi="Times New Roman"/>
          <w:i w:val="0"/>
          <w:sz w:val="24"/>
          <w:szCs w:val="24"/>
        </w:rPr>
        <w:t xml:space="preserve"> of the bu</w:t>
      </w:r>
      <w:r w:rsidR="4D54D427" w:rsidRPr="7DE5C41C">
        <w:rPr>
          <w:rFonts w:ascii="Times New Roman" w:hAnsi="Times New Roman"/>
          <w:i w:val="0"/>
          <w:sz w:val="24"/>
          <w:szCs w:val="24"/>
        </w:rPr>
        <w:t>ild.</w:t>
      </w:r>
    </w:p>
    <w:p w14:paraId="7F8F6E9D" w14:textId="0F108C66" w:rsidR="00443F22" w:rsidRPr="00BD5924" w:rsidRDefault="00443F22" w:rsidP="7DE5C41C">
      <w:pPr>
        <w:pStyle w:val="level4"/>
        <w:spacing w:after="220" w:line="240" w:lineRule="auto"/>
        <w:rPr>
          <w:rFonts w:ascii="Times New Roman" w:hAnsi="Times New Roman"/>
          <w:szCs w:val="24"/>
        </w:rPr>
      </w:pPr>
      <w:r w:rsidRPr="7DE5C41C">
        <w:rPr>
          <w:rFonts w:ascii="Times New Roman" w:hAnsi="Times New Roman"/>
          <w:szCs w:val="24"/>
        </w:rPr>
        <w:t>5.2.3</w:t>
      </w:r>
      <w:r>
        <w:tab/>
      </w:r>
      <w:r w:rsidRPr="7DE5C41C">
        <w:rPr>
          <w:rFonts w:ascii="Times New Roman" w:hAnsi="Times New Roman"/>
          <w:szCs w:val="24"/>
        </w:rPr>
        <w:t>Functional Requirements</w:t>
      </w:r>
    </w:p>
    <w:p w14:paraId="5B025588" w14:textId="4E81C7EA" w:rsidR="00443F22" w:rsidRPr="00BD5924" w:rsidRDefault="00443F22" w:rsidP="7DE5C41C">
      <w:pPr>
        <w:pStyle w:val="requirement"/>
        <w:spacing w:line="240" w:lineRule="auto"/>
        <w:jc w:val="both"/>
        <w:rPr>
          <w:szCs w:val="24"/>
        </w:rPr>
      </w:pPr>
      <w:r w:rsidRPr="7DE5C41C">
        <w:rPr>
          <w:szCs w:val="24"/>
        </w:rPr>
        <w:t>REQ-2.1:</w:t>
      </w:r>
      <w:r w:rsidR="363A0BC9" w:rsidRPr="7DE5C41C">
        <w:rPr>
          <w:szCs w:val="24"/>
        </w:rPr>
        <w:t xml:space="preserve"> </w:t>
      </w:r>
      <w:r w:rsidR="03DE213E" w:rsidRPr="7DE5C41C">
        <w:rPr>
          <w:szCs w:val="24"/>
        </w:rPr>
        <w:t xml:space="preserve">Upon changes merging to the protected branch, the pipeline shall (a) </w:t>
      </w:r>
      <w:r w:rsidR="54B9059A" w:rsidRPr="7DE5C41C">
        <w:rPr>
          <w:szCs w:val="24"/>
        </w:rPr>
        <w:t xml:space="preserve">be </w:t>
      </w:r>
      <w:r w:rsidR="22DEB61F" w:rsidRPr="7DE5C41C">
        <w:rPr>
          <w:szCs w:val="24"/>
        </w:rPr>
        <w:t>integrate</w:t>
      </w:r>
      <w:r w:rsidR="4CAEC9D6" w:rsidRPr="7DE5C41C">
        <w:rPr>
          <w:szCs w:val="24"/>
        </w:rPr>
        <w:t>d</w:t>
      </w:r>
      <w:r w:rsidR="22DEB61F" w:rsidRPr="7DE5C41C">
        <w:rPr>
          <w:szCs w:val="24"/>
        </w:rPr>
        <w:t xml:space="preserve"> with the remote code repository, (b) monitor changes in the protected branch, </w:t>
      </w:r>
      <w:r w:rsidR="0127EBA1" w:rsidRPr="7DE5C41C">
        <w:rPr>
          <w:szCs w:val="24"/>
        </w:rPr>
        <w:t xml:space="preserve">(c) trigger the build </w:t>
      </w:r>
      <w:r w:rsidR="0D1E4D61" w:rsidRPr="7DE5C41C">
        <w:rPr>
          <w:szCs w:val="24"/>
        </w:rPr>
        <w:t>task</w:t>
      </w:r>
      <w:r w:rsidR="0127EBA1" w:rsidRPr="7DE5C41C">
        <w:rPr>
          <w:szCs w:val="24"/>
        </w:rPr>
        <w:t xml:space="preserve"> of the application</w:t>
      </w:r>
      <w:r w:rsidR="731125D7" w:rsidRPr="7DE5C41C">
        <w:rPr>
          <w:szCs w:val="24"/>
        </w:rPr>
        <w:t>/solution</w:t>
      </w:r>
      <w:r w:rsidR="0127EBA1" w:rsidRPr="7DE5C41C">
        <w:rPr>
          <w:szCs w:val="24"/>
        </w:rPr>
        <w:t xml:space="preserve">, </w:t>
      </w:r>
      <w:r w:rsidR="3B9F6E47" w:rsidRPr="7DE5C41C">
        <w:rPr>
          <w:szCs w:val="24"/>
        </w:rPr>
        <w:t>and (d) notify the approv</w:t>
      </w:r>
      <w:r w:rsidR="3F47CE42" w:rsidRPr="7DE5C41C">
        <w:rPr>
          <w:szCs w:val="24"/>
        </w:rPr>
        <w:t>ing</w:t>
      </w:r>
      <w:r w:rsidR="3B9F6E47" w:rsidRPr="7DE5C41C">
        <w:rPr>
          <w:szCs w:val="24"/>
        </w:rPr>
        <w:t xml:space="preserve"> authority and the merge requestor </w:t>
      </w:r>
      <w:r w:rsidR="6D4BA2DC" w:rsidRPr="7DE5C41C">
        <w:rPr>
          <w:szCs w:val="24"/>
        </w:rPr>
        <w:t>of</w:t>
      </w:r>
      <w:r w:rsidR="3B9F6E47" w:rsidRPr="7DE5C41C">
        <w:rPr>
          <w:szCs w:val="24"/>
        </w:rPr>
        <w:t xml:space="preserve"> the success or failure </w:t>
      </w:r>
      <w:r w:rsidR="7410BAA1" w:rsidRPr="7DE5C41C">
        <w:rPr>
          <w:szCs w:val="24"/>
        </w:rPr>
        <w:t xml:space="preserve">status </w:t>
      </w:r>
      <w:r w:rsidR="3B9F6E47" w:rsidRPr="7DE5C41C">
        <w:rPr>
          <w:szCs w:val="24"/>
        </w:rPr>
        <w:t>of the build.</w:t>
      </w:r>
      <w:r w:rsidR="03DE213E" w:rsidRPr="7DE5C41C">
        <w:rPr>
          <w:szCs w:val="24"/>
        </w:rPr>
        <w:t xml:space="preserve"> </w:t>
      </w:r>
    </w:p>
    <w:p w14:paraId="774CBF2B" w14:textId="777B596C" w:rsidR="00443F22" w:rsidRPr="00BD5924" w:rsidRDefault="66EB197C" w:rsidP="57E96DCD">
      <w:pPr>
        <w:pStyle w:val="Heading2"/>
        <w:spacing w:line="240" w:lineRule="auto"/>
        <w:rPr>
          <w:rFonts w:ascii="Times New Roman" w:hAnsi="Times New Roman"/>
          <w:bCs/>
          <w:color w:val="000000" w:themeColor="text1"/>
        </w:rPr>
      </w:pPr>
      <w:bookmarkStart w:id="147" w:name="_Toc63163638"/>
      <w:bookmarkStart w:id="148" w:name="_Toc65096136"/>
      <w:r w:rsidRPr="57E96DCD">
        <w:rPr>
          <w:rFonts w:ascii="Times New Roman" w:hAnsi="Times New Roman"/>
          <w:bCs/>
        </w:rPr>
        <w:t>Automated Appl</w:t>
      </w:r>
      <w:r w:rsidR="0FD3B18C" w:rsidRPr="57E96DCD">
        <w:rPr>
          <w:rFonts w:ascii="Times New Roman" w:hAnsi="Times New Roman"/>
          <w:bCs/>
        </w:rPr>
        <w:t xml:space="preserve">ication </w:t>
      </w:r>
      <w:r w:rsidR="01D5B52F" w:rsidRPr="57E96DCD">
        <w:rPr>
          <w:rFonts w:ascii="Times New Roman" w:hAnsi="Times New Roman"/>
          <w:bCs/>
        </w:rPr>
        <w:t>Testing</w:t>
      </w:r>
      <w:bookmarkEnd w:id="147"/>
      <w:bookmarkEnd w:id="148"/>
    </w:p>
    <w:p w14:paraId="6BC19860" w14:textId="6D576648" w:rsidR="00443F22" w:rsidRPr="00BD5924" w:rsidRDefault="00443F22" w:rsidP="7DE5C41C">
      <w:pPr>
        <w:pStyle w:val="level4"/>
        <w:keepNext/>
        <w:keepLines/>
        <w:spacing w:line="240" w:lineRule="auto"/>
        <w:rPr>
          <w:rFonts w:ascii="Times New Roman" w:hAnsi="Times New Roman"/>
          <w:szCs w:val="24"/>
        </w:rPr>
      </w:pPr>
      <w:r w:rsidRPr="7DE5C41C">
        <w:rPr>
          <w:rFonts w:ascii="Times New Roman" w:hAnsi="Times New Roman"/>
          <w:szCs w:val="24"/>
        </w:rPr>
        <w:t>5.3.1</w:t>
      </w:r>
      <w:r>
        <w:tab/>
      </w:r>
      <w:r w:rsidRPr="7DE5C41C">
        <w:rPr>
          <w:rFonts w:ascii="Times New Roman" w:hAnsi="Times New Roman"/>
          <w:szCs w:val="24"/>
        </w:rPr>
        <w:t xml:space="preserve">Description </w:t>
      </w:r>
    </w:p>
    <w:p w14:paraId="39327799" w14:textId="2F5A1B6B" w:rsidR="2C486BF8" w:rsidRDefault="310A6FDB" w:rsidP="7DE5C41C">
      <w:pPr>
        <w:pStyle w:val="level3text"/>
        <w:spacing w:line="240" w:lineRule="auto"/>
        <w:ind w:firstLine="0"/>
        <w:jc w:val="both"/>
        <w:rPr>
          <w:rFonts w:ascii="Times New Roman" w:hAnsi="Times New Roman"/>
          <w:i w:val="0"/>
          <w:sz w:val="24"/>
          <w:szCs w:val="24"/>
        </w:rPr>
      </w:pPr>
      <w:r w:rsidRPr="7DE5C41C">
        <w:rPr>
          <w:rFonts w:ascii="Times New Roman" w:hAnsi="Times New Roman"/>
          <w:i w:val="0"/>
          <w:sz w:val="24"/>
          <w:szCs w:val="24"/>
        </w:rPr>
        <w:t>After the build</w:t>
      </w:r>
      <w:r w:rsidR="213E0FD3" w:rsidRPr="7DE5C41C">
        <w:rPr>
          <w:rFonts w:ascii="Times New Roman" w:hAnsi="Times New Roman"/>
          <w:i w:val="0"/>
          <w:sz w:val="24"/>
          <w:szCs w:val="24"/>
        </w:rPr>
        <w:t xml:space="preserve"> tas</w:t>
      </w:r>
      <w:r w:rsidR="61DFF219" w:rsidRPr="7DE5C41C">
        <w:rPr>
          <w:rFonts w:ascii="Times New Roman" w:hAnsi="Times New Roman"/>
          <w:i w:val="0"/>
          <w:sz w:val="24"/>
          <w:szCs w:val="24"/>
        </w:rPr>
        <w:t>k</w:t>
      </w:r>
      <w:r w:rsidRPr="7DE5C41C">
        <w:rPr>
          <w:rFonts w:ascii="Times New Roman" w:hAnsi="Times New Roman"/>
          <w:i w:val="0"/>
          <w:sz w:val="24"/>
          <w:szCs w:val="24"/>
        </w:rPr>
        <w:t xml:space="preserve"> is </w:t>
      </w:r>
      <w:r w:rsidR="44AFF338" w:rsidRPr="7DE5C41C">
        <w:rPr>
          <w:rFonts w:ascii="Times New Roman" w:hAnsi="Times New Roman"/>
          <w:i w:val="0"/>
          <w:sz w:val="24"/>
          <w:szCs w:val="24"/>
        </w:rPr>
        <w:t xml:space="preserve">run </w:t>
      </w:r>
      <w:r w:rsidRPr="7DE5C41C">
        <w:rPr>
          <w:rFonts w:ascii="Times New Roman" w:hAnsi="Times New Roman"/>
          <w:i w:val="0"/>
          <w:sz w:val="24"/>
          <w:szCs w:val="24"/>
        </w:rPr>
        <w:t>successfull</w:t>
      </w:r>
      <w:r w:rsidR="4378A94C" w:rsidRPr="7DE5C41C">
        <w:rPr>
          <w:rFonts w:ascii="Times New Roman" w:hAnsi="Times New Roman"/>
          <w:i w:val="0"/>
          <w:sz w:val="24"/>
          <w:szCs w:val="24"/>
        </w:rPr>
        <w:t>y</w:t>
      </w:r>
      <w:r w:rsidRPr="7DE5C41C">
        <w:rPr>
          <w:rFonts w:ascii="Times New Roman" w:hAnsi="Times New Roman"/>
          <w:i w:val="0"/>
          <w:sz w:val="24"/>
          <w:szCs w:val="24"/>
        </w:rPr>
        <w:t xml:space="preserve">, the DSO pipeline triggers </w:t>
      </w:r>
      <w:r w:rsidR="719DE585" w:rsidRPr="7DE5C41C">
        <w:rPr>
          <w:rFonts w:ascii="Times New Roman" w:hAnsi="Times New Roman"/>
          <w:i w:val="0"/>
          <w:sz w:val="24"/>
          <w:szCs w:val="24"/>
        </w:rPr>
        <w:t>selected</w:t>
      </w:r>
      <w:r w:rsidRPr="7DE5C41C">
        <w:rPr>
          <w:rFonts w:ascii="Times New Roman" w:hAnsi="Times New Roman"/>
          <w:i w:val="0"/>
          <w:sz w:val="24"/>
          <w:szCs w:val="24"/>
        </w:rPr>
        <w:t xml:space="preserve"> </w:t>
      </w:r>
      <w:r w:rsidR="44D149F0" w:rsidRPr="7DE5C41C">
        <w:rPr>
          <w:rFonts w:ascii="Times New Roman" w:hAnsi="Times New Roman"/>
          <w:i w:val="0"/>
          <w:sz w:val="24"/>
          <w:szCs w:val="24"/>
        </w:rPr>
        <w:t xml:space="preserve">functional </w:t>
      </w:r>
      <w:r w:rsidRPr="7DE5C41C">
        <w:rPr>
          <w:rFonts w:ascii="Times New Roman" w:hAnsi="Times New Roman"/>
          <w:i w:val="0"/>
          <w:sz w:val="24"/>
          <w:szCs w:val="24"/>
        </w:rPr>
        <w:t xml:space="preserve">testing </w:t>
      </w:r>
      <w:r w:rsidR="098B7DD5" w:rsidRPr="7DE5C41C">
        <w:rPr>
          <w:rFonts w:ascii="Times New Roman" w:hAnsi="Times New Roman"/>
          <w:i w:val="0"/>
          <w:sz w:val="24"/>
          <w:szCs w:val="24"/>
        </w:rPr>
        <w:t xml:space="preserve">task </w:t>
      </w:r>
      <w:r w:rsidRPr="7DE5C41C">
        <w:rPr>
          <w:rFonts w:ascii="Times New Roman" w:hAnsi="Times New Roman"/>
          <w:i w:val="0"/>
          <w:sz w:val="24"/>
          <w:szCs w:val="24"/>
        </w:rPr>
        <w:t>(Unit/Integration)</w:t>
      </w:r>
      <w:r w:rsidR="021D1797" w:rsidRPr="7DE5C41C">
        <w:rPr>
          <w:rFonts w:ascii="Times New Roman" w:hAnsi="Times New Roman"/>
          <w:i w:val="0"/>
          <w:sz w:val="24"/>
          <w:szCs w:val="24"/>
        </w:rPr>
        <w:t xml:space="preserve"> as agreed </w:t>
      </w:r>
      <w:r w:rsidR="00C46222">
        <w:rPr>
          <w:rFonts w:ascii="Times New Roman" w:hAnsi="Times New Roman"/>
          <w:i w:val="0"/>
          <w:sz w:val="24"/>
          <w:szCs w:val="24"/>
        </w:rPr>
        <w:t>upon by the team</w:t>
      </w:r>
      <w:r w:rsidR="021D1797" w:rsidRPr="7DE5C41C">
        <w:rPr>
          <w:rFonts w:ascii="Times New Roman" w:hAnsi="Times New Roman"/>
          <w:i w:val="0"/>
          <w:sz w:val="24"/>
          <w:szCs w:val="24"/>
        </w:rPr>
        <w:t>.</w:t>
      </w:r>
    </w:p>
    <w:p w14:paraId="4BF842CE" w14:textId="311DDE12" w:rsidR="0BBE5E69" w:rsidRDefault="0BBE5E69" w:rsidP="7DE5C41C">
      <w:pPr>
        <w:pStyle w:val="level3text"/>
        <w:spacing w:line="240" w:lineRule="auto"/>
        <w:ind w:left="0" w:firstLine="0"/>
        <w:jc w:val="both"/>
        <w:rPr>
          <w:rFonts w:ascii="Times New Roman" w:hAnsi="Times New Roman"/>
          <w:i w:val="0"/>
          <w:sz w:val="24"/>
          <w:szCs w:val="24"/>
        </w:rPr>
      </w:pPr>
    </w:p>
    <w:p w14:paraId="705515E9" w14:textId="77777777" w:rsidR="00443F22" w:rsidRPr="00BD5924" w:rsidRDefault="00443F22" w:rsidP="7DE5C41C">
      <w:pPr>
        <w:pStyle w:val="level4"/>
        <w:keepNext/>
        <w:keepLines/>
        <w:spacing w:line="240" w:lineRule="auto"/>
        <w:rPr>
          <w:rFonts w:ascii="Times New Roman" w:hAnsi="Times New Roman"/>
          <w:szCs w:val="24"/>
        </w:rPr>
      </w:pPr>
      <w:r w:rsidRPr="7DE5C41C">
        <w:rPr>
          <w:rFonts w:ascii="Times New Roman" w:hAnsi="Times New Roman"/>
          <w:szCs w:val="24"/>
        </w:rPr>
        <w:t>5.3.2</w:t>
      </w:r>
      <w:r>
        <w:tab/>
      </w:r>
      <w:r w:rsidRPr="7DE5C41C">
        <w:rPr>
          <w:rFonts w:ascii="Times New Roman" w:hAnsi="Times New Roman"/>
          <w:szCs w:val="24"/>
        </w:rPr>
        <w:t>Stimulus/Response Sequences</w:t>
      </w:r>
    </w:p>
    <w:p w14:paraId="13681B6A" w14:textId="24B60536" w:rsidR="00443F22" w:rsidRDefault="00443F22" w:rsidP="7DE5C41C">
      <w:pPr>
        <w:pStyle w:val="level3text"/>
        <w:spacing w:line="240" w:lineRule="auto"/>
        <w:ind w:left="2340" w:hanging="990"/>
        <w:jc w:val="both"/>
        <w:rPr>
          <w:rFonts w:ascii="Times New Roman" w:hAnsi="Times New Roman"/>
          <w:i w:val="0"/>
          <w:sz w:val="24"/>
          <w:szCs w:val="24"/>
        </w:rPr>
      </w:pPr>
      <w:r w:rsidRPr="7DE5C41C">
        <w:rPr>
          <w:rFonts w:ascii="Times New Roman" w:hAnsi="Times New Roman"/>
          <w:i w:val="0"/>
          <w:sz w:val="24"/>
          <w:szCs w:val="24"/>
        </w:rPr>
        <w:t>Stimulus:</w:t>
      </w:r>
      <w:r w:rsidR="545BCC71" w:rsidRPr="7DE5C41C">
        <w:rPr>
          <w:rFonts w:ascii="Times New Roman" w:hAnsi="Times New Roman"/>
          <w:i w:val="0"/>
          <w:sz w:val="24"/>
          <w:szCs w:val="24"/>
        </w:rPr>
        <w:t xml:space="preserve"> The </w:t>
      </w:r>
      <w:r w:rsidR="6C70BFF9" w:rsidRPr="7DE5C41C">
        <w:rPr>
          <w:rFonts w:ascii="Times New Roman" w:hAnsi="Times New Roman"/>
          <w:i w:val="0"/>
          <w:sz w:val="24"/>
          <w:szCs w:val="24"/>
        </w:rPr>
        <w:t>build task is successfully run</w:t>
      </w:r>
      <w:r w:rsidR="45E0CE50" w:rsidRPr="7DE5C41C">
        <w:rPr>
          <w:rFonts w:ascii="Times New Roman" w:hAnsi="Times New Roman"/>
          <w:i w:val="0"/>
          <w:sz w:val="24"/>
          <w:szCs w:val="24"/>
        </w:rPr>
        <w:t xml:space="preserve"> and triggers the selected </w:t>
      </w:r>
      <w:r w:rsidR="1307E201" w:rsidRPr="7DE5C41C">
        <w:rPr>
          <w:rFonts w:ascii="Times New Roman" w:hAnsi="Times New Roman"/>
          <w:i w:val="0"/>
          <w:sz w:val="24"/>
          <w:szCs w:val="24"/>
        </w:rPr>
        <w:t>functional</w:t>
      </w:r>
      <w:r w:rsidR="45E0CE50" w:rsidRPr="7DE5C41C">
        <w:rPr>
          <w:rFonts w:ascii="Times New Roman" w:hAnsi="Times New Roman"/>
          <w:i w:val="0"/>
          <w:sz w:val="24"/>
          <w:szCs w:val="24"/>
        </w:rPr>
        <w:t xml:space="preserve"> testing task.</w:t>
      </w:r>
    </w:p>
    <w:p w14:paraId="1D2D3402" w14:textId="6373DBD7" w:rsidR="00443F22" w:rsidRPr="00BD5924" w:rsidRDefault="00443F22" w:rsidP="2DE5C534">
      <w:pPr>
        <w:pStyle w:val="level3text"/>
        <w:spacing w:line="240" w:lineRule="auto"/>
        <w:ind w:left="2340" w:hanging="990"/>
        <w:jc w:val="both"/>
        <w:rPr>
          <w:rFonts w:ascii="Times New Roman" w:hAnsi="Times New Roman"/>
          <w:i w:val="0"/>
          <w:sz w:val="24"/>
          <w:szCs w:val="24"/>
        </w:rPr>
      </w:pPr>
      <w:r w:rsidRPr="2DE5C534">
        <w:rPr>
          <w:rFonts w:ascii="Times New Roman" w:hAnsi="Times New Roman"/>
          <w:i w:val="0"/>
          <w:sz w:val="24"/>
          <w:szCs w:val="24"/>
        </w:rPr>
        <w:t>Response:</w:t>
      </w:r>
      <w:r w:rsidR="18FA9B3B" w:rsidRPr="2DE5C534">
        <w:rPr>
          <w:rFonts w:ascii="Times New Roman" w:hAnsi="Times New Roman"/>
          <w:i w:val="0"/>
          <w:sz w:val="24"/>
          <w:szCs w:val="24"/>
        </w:rPr>
        <w:t xml:space="preserve"> The pipeline runs the selected functional</w:t>
      </w:r>
      <w:r w:rsidR="209C783B" w:rsidRPr="2DE5C534">
        <w:rPr>
          <w:rFonts w:ascii="Times New Roman" w:hAnsi="Times New Roman"/>
          <w:i w:val="0"/>
          <w:sz w:val="24"/>
          <w:szCs w:val="24"/>
        </w:rPr>
        <w:t xml:space="preserve"> testing</w:t>
      </w:r>
      <w:r w:rsidR="18FA9B3B" w:rsidRPr="2DE5C534">
        <w:rPr>
          <w:rFonts w:ascii="Times New Roman" w:hAnsi="Times New Roman"/>
          <w:i w:val="0"/>
          <w:sz w:val="24"/>
          <w:szCs w:val="24"/>
        </w:rPr>
        <w:t xml:space="preserve"> </w:t>
      </w:r>
      <w:r w:rsidR="028002F5" w:rsidRPr="2DE5C534">
        <w:rPr>
          <w:rFonts w:ascii="Times New Roman" w:hAnsi="Times New Roman"/>
          <w:i w:val="0"/>
          <w:sz w:val="24"/>
          <w:szCs w:val="24"/>
        </w:rPr>
        <w:t>task. The pipeline</w:t>
      </w:r>
      <w:r w:rsidR="5D07D1BD" w:rsidRPr="2DE5C534">
        <w:rPr>
          <w:rFonts w:ascii="Times New Roman" w:hAnsi="Times New Roman"/>
          <w:i w:val="0"/>
          <w:sz w:val="24"/>
          <w:szCs w:val="24"/>
        </w:rPr>
        <w:t xml:space="preserve"> also</w:t>
      </w:r>
      <w:r w:rsidR="028002F5" w:rsidRPr="2DE5C534">
        <w:rPr>
          <w:rFonts w:ascii="Times New Roman" w:hAnsi="Times New Roman"/>
          <w:i w:val="0"/>
          <w:sz w:val="24"/>
          <w:szCs w:val="24"/>
        </w:rPr>
        <w:t xml:space="preserve"> notifies the approv</w:t>
      </w:r>
      <w:r w:rsidR="4AF4486C" w:rsidRPr="2DE5C534">
        <w:rPr>
          <w:rFonts w:ascii="Times New Roman" w:hAnsi="Times New Roman"/>
          <w:i w:val="0"/>
          <w:sz w:val="24"/>
          <w:szCs w:val="24"/>
        </w:rPr>
        <w:t>ing</w:t>
      </w:r>
      <w:r w:rsidR="028002F5" w:rsidRPr="2DE5C534">
        <w:rPr>
          <w:rFonts w:ascii="Times New Roman" w:hAnsi="Times New Roman"/>
          <w:i w:val="0"/>
          <w:sz w:val="24"/>
          <w:szCs w:val="24"/>
        </w:rPr>
        <w:t xml:space="preserve"> authority and the merge requestor </w:t>
      </w:r>
      <w:r w:rsidR="7AD2768A" w:rsidRPr="2DE5C534">
        <w:rPr>
          <w:rFonts w:ascii="Times New Roman" w:hAnsi="Times New Roman"/>
          <w:i w:val="0"/>
          <w:sz w:val="24"/>
          <w:szCs w:val="24"/>
        </w:rPr>
        <w:t xml:space="preserve">of </w:t>
      </w:r>
      <w:r w:rsidR="028002F5" w:rsidRPr="2DE5C534">
        <w:rPr>
          <w:rFonts w:ascii="Times New Roman" w:hAnsi="Times New Roman"/>
          <w:i w:val="0"/>
          <w:sz w:val="24"/>
          <w:szCs w:val="24"/>
        </w:rPr>
        <w:t xml:space="preserve">the </w:t>
      </w:r>
      <w:r w:rsidR="67B9953C" w:rsidRPr="2DE5C534">
        <w:rPr>
          <w:rFonts w:ascii="Times New Roman" w:hAnsi="Times New Roman"/>
          <w:i w:val="0"/>
          <w:sz w:val="24"/>
          <w:szCs w:val="24"/>
        </w:rPr>
        <w:t xml:space="preserve">status and </w:t>
      </w:r>
      <w:r w:rsidR="1C10FFA7" w:rsidRPr="2DE5C534">
        <w:rPr>
          <w:rFonts w:ascii="Times New Roman" w:hAnsi="Times New Roman"/>
          <w:i w:val="0"/>
          <w:sz w:val="24"/>
          <w:szCs w:val="24"/>
        </w:rPr>
        <w:t>generate</w:t>
      </w:r>
      <w:r w:rsidR="48D803C5" w:rsidRPr="2DE5C534">
        <w:rPr>
          <w:rFonts w:ascii="Times New Roman" w:hAnsi="Times New Roman"/>
          <w:i w:val="0"/>
          <w:sz w:val="24"/>
          <w:szCs w:val="24"/>
        </w:rPr>
        <w:t>s a</w:t>
      </w:r>
      <w:r w:rsidR="1C10FFA7" w:rsidRPr="2DE5C534">
        <w:rPr>
          <w:rFonts w:ascii="Times New Roman" w:hAnsi="Times New Roman"/>
          <w:i w:val="0"/>
          <w:sz w:val="24"/>
          <w:szCs w:val="24"/>
        </w:rPr>
        <w:t xml:space="preserve"> </w:t>
      </w:r>
      <w:r w:rsidR="67B9953C" w:rsidRPr="2DE5C534">
        <w:rPr>
          <w:rFonts w:ascii="Times New Roman" w:hAnsi="Times New Roman"/>
          <w:i w:val="0"/>
          <w:sz w:val="24"/>
          <w:szCs w:val="24"/>
        </w:rPr>
        <w:t>report.</w:t>
      </w:r>
    </w:p>
    <w:p w14:paraId="0F0B3B6F" w14:textId="77777777" w:rsidR="00443F22" w:rsidRPr="00BD5924" w:rsidRDefault="00443F22" w:rsidP="7DE5C41C">
      <w:pPr>
        <w:pStyle w:val="level4"/>
        <w:keepNext/>
        <w:keepLines/>
        <w:spacing w:line="240" w:lineRule="auto"/>
        <w:rPr>
          <w:rFonts w:ascii="Times New Roman" w:hAnsi="Times New Roman"/>
          <w:szCs w:val="24"/>
        </w:rPr>
      </w:pPr>
      <w:r w:rsidRPr="7DE5C41C">
        <w:rPr>
          <w:rFonts w:ascii="Times New Roman" w:hAnsi="Times New Roman"/>
          <w:szCs w:val="24"/>
        </w:rPr>
        <w:t>5.3.3</w:t>
      </w:r>
      <w:r>
        <w:tab/>
      </w:r>
      <w:r w:rsidRPr="7DE5C41C">
        <w:rPr>
          <w:rFonts w:ascii="Times New Roman" w:hAnsi="Times New Roman"/>
          <w:szCs w:val="24"/>
        </w:rPr>
        <w:t>Functional Requirements</w:t>
      </w:r>
    </w:p>
    <w:p w14:paraId="20229353" w14:textId="419877E8" w:rsidR="00443F22" w:rsidRPr="00BD5924" w:rsidRDefault="00443F22" w:rsidP="7DE5C41C">
      <w:pPr>
        <w:pStyle w:val="requirement"/>
        <w:spacing w:line="240" w:lineRule="auto"/>
        <w:jc w:val="both"/>
        <w:rPr>
          <w:szCs w:val="24"/>
        </w:rPr>
      </w:pPr>
      <w:r w:rsidRPr="7DE5C41C">
        <w:rPr>
          <w:szCs w:val="24"/>
        </w:rPr>
        <w:t>REQ-3.1:</w:t>
      </w:r>
      <w:r w:rsidR="7C2C6117" w:rsidRPr="7DE5C41C">
        <w:rPr>
          <w:szCs w:val="24"/>
        </w:rPr>
        <w:t xml:space="preserve"> Upon the build task running successfully, the pipeline </w:t>
      </w:r>
      <w:r w:rsidR="495374C8" w:rsidRPr="7DE5C41C">
        <w:rPr>
          <w:szCs w:val="24"/>
        </w:rPr>
        <w:t xml:space="preserve">shall </w:t>
      </w:r>
      <w:r w:rsidR="648D6697" w:rsidRPr="7DE5C41C">
        <w:rPr>
          <w:szCs w:val="24"/>
        </w:rPr>
        <w:t>(a) trigger the selected test</w:t>
      </w:r>
      <w:r w:rsidR="15C1D147" w:rsidRPr="7DE5C41C">
        <w:rPr>
          <w:szCs w:val="24"/>
        </w:rPr>
        <w:t>ing</w:t>
      </w:r>
      <w:r w:rsidR="648D6697" w:rsidRPr="7DE5C41C">
        <w:rPr>
          <w:szCs w:val="24"/>
        </w:rPr>
        <w:t xml:space="preserve"> task (Unit/</w:t>
      </w:r>
      <w:r w:rsidR="2F7B466F" w:rsidRPr="7DE5C41C">
        <w:rPr>
          <w:szCs w:val="24"/>
        </w:rPr>
        <w:t xml:space="preserve">Integration), and (b) notify </w:t>
      </w:r>
      <w:r w:rsidR="641064D3" w:rsidRPr="7DE5C41C">
        <w:rPr>
          <w:szCs w:val="24"/>
        </w:rPr>
        <w:t>the approv</w:t>
      </w:r>
      <w:r w:rsidR="7F2C8C12" w:rsidRPr="7DE5C41C">
        <w:rPr>
          <w:szCs w:val="24"/>
        </w:rPr>
        <w:t>ing</w:t>
      </w:r>
      <w:r w:rsidR="641064D3" w:rsidRPr="7DE5C41C">
        <w:rPr>
          <w:szCs w:val="24"/>
        </w:rPr>
        <w:t xml:space="preserve"> authority and the merge requestor </w:t>
      </w:r>
      <w:r w:rsidR="07E174E8" w:rsidRPr="7DE5C41C">
        <w:rPr>
          <w:szCs w:val="24"/>
        </w:rPr>
        <w:t xml:space="preserve">of </w:t>
      </w:r>
      <w:r w:rsidR="641064D3" w:rsidRPr="7DE5C41C">
        <w:rPr>
          <w:szCs w:val="24"/>
        </w:rPr>
        <w:t xml:space="preserve">the status </w:t>
      </w:r>
      <w:r w:rsidR="00C46222">
        <w:rPr>
          <w:szCs w:val="24"/>
        </w:rPr>
        <w:t xml:space="preserve">with the </w:t>
      </w:r>
      <w:r w:rsidR="499F38DC" w:rsidRPr="7DE5C41C">
        <w:rPr>
          <w:szCs w:val="24"/>
        </w:rPr>
        <w:t xml:space="preserve">generated </w:t>
      </w:r>
      <w:r w:rsidR="641064D3" w:rsidRPr="7DE5C41C">
        <w:rPr>
          <w:szCs w:val="24"/>
        </w:rPr>
        <w:t>report.</w:t>
      </w:r>
    </w:p>
    <w:p w14:paraId="4D76D334" w14:textId="22092AD9" w:rsidR="00443F22" w:rsidRPr="00BD5924" w:rsidRDefault="4F6B9189" w:rsidP="57E96DCD">
      <w:pPr>
        <w:pStyle w:val="Heading2"/>
        <w:spacing w:line="240" w:lineRule="auto"/>
        <w:rPr>
          <w:rFonts w:ascii="Times New Roman" w:hAnsi="Times New Roman"/>
          <w:color w:val="000000" w:themeColor="text1"/>
        </w:rPr>
      </w:pPr>
      <w:bookmarkStart w:id="149" w:name="_Toc63163639"/>
      <w:bookmarkStart w:id="150" w:name="_Toc65096137"/>
      <w:r w:rsidRPr="57E96DCD">
        <w:rPr>
          <w:rFonts w:ascii="Times New Roman" w:hAnsi="Times New Roman"/>
        </w:rPr>
        <w:t>Automated Code Analysis</w:t>
      </w:r>
      <w:bookmarkEnd w:id="149"/>
      <w:bookmarkEnd w:id="150"/>
    </w:p>
    <w:p w14:paraId="1B35BAB3" w14:textId="1BED9AAA" w:rsidR="00443F22" w:rsidRPr="00BD5924" w:rsidRDefault="00443F22" w:rsidP="7DE5C41C">
      <w:pPr>
        <w:pStyle w:val="level4"/>
        <w:keepNext/>
        <w:keepLines/>
        <w:spacing w:line="240" w:lineRule="auto"/>
        <w:rPr>
          <w:rFonts w:ascii="Times New Roman" w:hAnsi="Times New Roman"/>
          <w:szCs w:val="24"/>
        </w:rPr>
      </w:pPr>
      <w:r w:rsidRPr="7DE5C41C">
        <w:rPr>
          <w:rFonts w:ascii="Times New Roman" w:hAnsi="Times New Roman"/>
          <w:szCs w:val="24"/>
        </w:rPr>
        <w:t>5.4.1</w:t>
      </w:r>
      <w:r>
        <w:tab/>
      </w:r>
      <w:r w:rsidRPr="7DE5C41C">
        <w:rPr>
          <w:rFonts w:ascii="Times New Roman" w:hAnsi="Times New Roman"/>
          <w:szCs w:val="24"/>
        </w:rPr>
        <w:t>Description</w:t>
      </w:r>
    </w:p>
    <w:p w14:paraId="229B3AD4" w14:textId="10190095" w:rsidR="00443F22" w:rsidRPr="00BD5924" w:rsidRDefault="3FF788F4" w:rsidP="7DE5C41C">
      <w:pPr>
        <w:pStyle w:val="level3text"/>
        <w:spacing w:line="240" w:lineRule="auto"/>
        <w:ind w:firstLine="0"/>
        <w:jc w:val="both"/>
        <w:rPr>
          <w:rFonts w:ascii="Times New Roman" w:hAnsi="Times New Roman"/>
          <w:i w:val="0"/>
          <w:sz w:val="24"/>
          <w:szCs w:val="24"/>
        </w:rPr>
      </w:pPr>
      <w:r w:rsidRPr="7DE5C41C">
        <w:rPr>
          <w:rFonts w:ascii="Times New Roman" w:hAnsi="Times New Roman"/>
          <w:i w:val="0"/>
          <w:sz w:val="24"/>
          <w:szCs w:val="24"/>
        </w:rPr>
        <w:t xml:space="preserve">After the </w:t>
      </w:r>
      <w:r w:rsidR="5A58A4DC" w:rsidRPr="7DE5C41C">
        <w:rPr>
          <w:rFonts w:ascii="Times New Roman" w:hAnsi="Times New Roman"/>
          <w:i w:val="0"/>
          <w:sz w:val="24"/>
          <w:szCs w:val="24"/>
        </w:rPr>
        <w:t>test</w:t>
      </w:r>
      <w:r w:rsidR="40BC6BAA" w:rsidRPr="7DE5C41C">
        <w:rPr>
          <w:rFonts w:ascii="Times New Roman" w:hAnsi="Times New Roman"/>
          <w:i w:val="0"/>
          <w:sz w:val="24"/>
          <w:szCs w:val="24"/>
        </w:rPr>
        <w:t>ing</w:t>
      </w:r>
      <w:r w:rsidR="2B28E8F6" w:rsidRPr="7DE5C41C">
        <w:rPr>
          <w:rFonts w:ascii="Times New Roman" w:hAnsi="Times New Roman"/>
          <w:i w:val="0"/>
          <w:sz w:val="24"/>
          <w:szCs w:val="24"/>
        </w:rPr>
        <w:t xml:space="preserve"> task is completed, the DSO pipeline triggers the code analysis tas</w:t>
      </w:r>
      <w:r w:rsidR="111BEFE2" w:rsidRPr="7DE5C41C">
        <w:rPr>
          <w:rFonts w:ascii="Times New Roman" w:hAnsi="Times New Roman"/>
          <w:i w:val="0"/>
          <w:sz w:val="24"/>
          <w:szCs w:val="24"/>
        </w:rPr>
        <w:t>k</w:t>
      </w:r>
      <w:r w:rsidR="2B28E8F6" w:rsidRPr="7DE5C41C">
        <w:rPr>
          <w:rFonts w:ascii="Times New Roman" w:hAnsi="Times New Roman"/>
          <w:i w:val="0"/>
          <w:sz w:val="24"/>
          <w:szCs w:val="24"/>
        </w:rPr>
        <w:t xml:space="preserve"> to check for </w:t>
      </w:r>
      <w:r w:rsidR="00C46222">
        <w:rPr>
          <w:rFonts w:ascii="Times New Roman" w:hAnsi="Times New Roman"/>
          <w:i w:val="0"/>
          <w:sz w:val="24"/>
          <w:szCs w:val="24"/>
        </w:rPr>
        <w:t xml:space="preserve">the </w:t>
      </w:r>
      <w:r w:rsidR="2B28E8F6" w:rsidRPr="7DE5C41C">
        <w:rPr>
          <w:rFonts w:ascii="Times New Roman" w:hAnsi="Times New Roman"/>
          <w:i w:val="0"/>
          <w:sz w:val="24"/>
          <w:szCs w:val="24"/>
        </w:rPr>
        <w:t>code quality and se</w:t>
      </w:r>
      <w:r w:rsidR="0CB48F68" w:rsidRPr="7DE5C41C">
        <w:rPr>
          <w:rFonts w:ascii="Times New Roman" w:hAnsi="Times New Roman"/>
          <w:i w:val="0"/>
          <w:sz w:val="24"/>
          <w:szCs w:val="24"/>
        </w:rPr>
        <w:t>curity</w:t>
      </w:r>
      <w:r w:rsidR="1CC15D15" w:rsidRPr="7DE5C41C">
        <w:rPr>
          <w:rFonts w:ascii="Times New Roman" w:hAnsi="Times New Roman"/>
          <w:i w:val="0"/>
          <w:sz w:val="24"/>
          <w:szCs w:val="24"/>
        </w:rPr>
        <w:t xml:space="preserve"> for remediation as needed.</w:t>
      </w:r>
    </w:p>
    <w:p w14:paraId="100D9F5E" w14:textId="77777777" w:rsidR="00443F22" w:rsidRPr="00BD5924" w:rsidRDefault="00443F22" w:rsidP="7DE5C41C">
      <w:pPr>
        <w:pStyle w:val="level4"/>
        <w:keepNext/>
        <w:keepLines/>
        <w:spacing w:line="240" w:lineRule="auto"/>
        <w:rPr>
          <w:rFonts w:ascii="Times New Roman" w:hAnsi="Times New Roman"/>
          <w:szCs w:val="24"/>
        </w:rPr>
      </w:pPr>
      <w:r w:rsidRPr="7DE5C41C">
        <w:rPr>
          <w:rFonts w:ascii="Times New Roman" w:hAnsi="Times New Roman"/>
          <w:szCs w:val="24"/>
        </w:rPr>
        <w:t>5.4.2</w:t>
      </w:r>
      <w:r>
        <w:tab/>
      </w:r>
      <w:r w:rsidRPr="7DE5C41C">
        <w:rPr>
          <w:rFonts w:ascii="Times New Roman" w:hAnsi="Times New Roman"/>
          <w:szCs w:val="24"/>
        </w:rPr>
        <w:t>Stimulus/Response Sequences</w:t>
      </w:r>
    </w:p>
    <w:p w14:paraId="06A54DA0" w14:textId="6207F0DC" w:rsidR="00443F22" w:rsidRDefault="00443F22" w:rsidP="7DE5C41C">
      <w:pPr>
        <w:pStyle w:val="level3text"/>
        <w:spacing w:line="240" w:lineRule="auto"/>
        <w:ind w:left="2340" w:hanging="990"/>
        <w:jc w:val="both"/>
        <w:rPr>
          <w:rFonts w:ascii="Times New Roman" w:hAnsi="Times New Roman"/>
          <w:i w:val="0"/>
          <w:sz w:val="24"/>
          <w:szCs w:val="24"/>
        </w:rPr>
      </w:pPr>
      <w:r w:rsidRPr="7DE5C41C">
        <w:rPr>
          <w:rFonts w:ascii="Times New Roman" w:hAnsi="Times New Roman"/>
          <w:i w:val="0"/>
          <w:sz w:val="24"/>
          <w:szCs w:val="24"/>
        </w:rPr>
        <w:t>Stimulus:</w:t>
      </w:r>
      <w:r w:rsidR="0D38C18A" w:rsidRPr="7DE5C41C">
        <w:rPr>
          <w:rFonts w:ascii="Times New Roman" w:hAnsi="Times New Roman"/>
          <w:i w:val="0"/>
          <w:sz w:val="24"/>
          <w:szCs w:val="24"/>
        </w:rPr>
        <w:t xml:space="preserve"> </w:t>
      </w:r>
      <w:r w:rsidR="0397C367" w:rsidRPr="7DE5C41C">
        <w:rPr>
          <w:rFonts w:ascii="Times New Roman" w:hAnsi="Times New Roman"/>
          <w:i w:val="0"/>
          <w:sz w:val="24"/>
          <w:szCs w:val="24"/>
        </w:rPr>
        <w:t>The test</w:t>
      </w:r>
      <w:r w:rsidR="51E696AC" w:rsidRPr="7DE5C41C">
        <w:rPr>
          <w:rFonts w:ascii="Times New Roman" w:hAnsi="Times New Roman"/>
          <w:i w:val="0"/>
          <w:sz w:val="24"/>
          <w:szCs w:val="24"/>
        </w:rPr>
        <w:t>ing</w:t>
      </w:r>
      <w:r w:rsidR="0397C367" w:rsidRPr="7DE5C41C">
        <w:rPr>
          <w:rFonts w:ascii="Times New Roman" w:hAnsi="Times New Roman"/>
          <w:i w:val="0"/>
          <w:sz w:val="24"/>
          <w:szCs w:val="24"/>
        </w:rPr>
        <w:t xml:space="preserve"> task is completed and triggers the code analysis task. </w:t>
      </w:r>
    </w:p>
    <w:p w14:paraId="6B905F25" w14:textId="3E3FDF76" w:rsidR="00443F22" w:rsidRPr="00BD5924" w:rsidRDefault="00443F22" w:rsidP="7DE5C41C">
      <w:pPr>
        <w:pStyle w:val="level3text"/>
        <w:spacing w:line="240" w:lineRule="auto"/>
        <w:ind w:left="2340" w:hanging="990"/>
        <w:jc w:val="both"/>
        <w:rPr>
          <w:rFonts w:ascii="Times New Roman" w:hAnsi="Times New Roman"/>
          <w:i w:val="0"/>
          <w:sz w:val="24"/>
          <w:szCs w:val="24"/>
        </w:rPr>
      </w:pPr>
      <w:r w:rsidRPr="7DE5C41C">
        <w:rPr>
          <w:rFonts w:ascii="Times New Roman" w:hAnsi="Times New Roman"/>
          <w:i w:val="0"/>
          <w:sz w:val="24"/>
          <w:szCs w:val="24"/>
        </w:rPr>
        <w:lastRenderedPageBreak/>
        <w:t>Response:</w:t>
      </w:r>
      <w:r w:rsidR="5D8DFFFA" w:rsidRPr="7DE5C41C">
        <w:rPr>
          <w:rFonts w:ascii="Times New Roman" w:hAnsi="Times New Roman"/>
          <w:i w:val="0"/>
          <w:sz w:val="24"/>
          <w:szCs w:val="24"/>
        </w:rPr>
        <w:t xml:space="preserve"> The pipeline runs the code analysis task. The pipeline also </w:t>
      </w:r>
      <w:r w:rsidR="2010E0F2" w:rsidRPr="7DE5C41C">
        <w:rPr>
          <w:rFonts w:ascii="Times New Roman" w:hAnsi="Times New Roman"/>
          <w:i w:val="0"/>
          <w:sz w:val="24"/>
          <w:szCs w:val="24"/>
        </w:rPr>
        <w:t>notifies the approving authority</w:t>
      </w:r>
      <w:r w:rsidR="45ED095F" w:rsidRPr="7DE5C41C">
        <w:rPr>
          <w:rFonts w:ascii="Times New Roman" w:hAnsi="Times New Roman"/>
          <w:i w:val="0"/>
          <w:sz w:val="24"/>
          <w:szCs w:val="24"/>
        </w:rPr>
        <w:t xml:space="preserve"> and the merge requestor </w:t>
      </w:r>
      <w:r w:rsidR="584EBB4F" w:rsidRPr="7DE5C41C">
        <w:rPr>
          <w:rFonts w:ascii="Times New Roman" w:hAnsi="Times New Roman"/>
          <w:i w:val="0"/>
          <w:sz w:val="24"/>
          <w:szCs w:val="24"/>
        </w:rPr>
        <w:t>of</w:t>
      </w:r>
      <w:r w:rsidR="45ED095F" w:rsidRPr="7DE5C41C">
        <w:rPr>
          <w:rFonts w:ascii="Times New Roman" w:hAnsi="Times New Roman"/>
          <w:i w:val="0"/>
          <w:sz w:val="24"/>
          <w:szCs w:val="24"/>
        </w:rPr>
        <w:t xml:space="preserve"> the status </w:t>
      </w:r>
      <w:r w:rsidR="00C46222">
        <w:rPr>
          <w:rFonts w:ascii="Times New Roman" w:hAnsi="Times New Roman"/>
          <w:i w:val="0"/>
          <w:sz w:val="24"/>
          <w:szCs w:val="24"/>
        </w:rPr>
        <w:t xml:space="preserve">with </w:t>
      </w:r>
      <w:r w:rsidR="642D1F78" w:rsidRPr="7DE5C41C">
        <w:rPr>
          <w:rFonts w:ascii="Times New Roman" w:hAnsi="Times New Roman"/>
          <w:i w:val="0"/>
          <w:sz w:val="24"/>
          <w:szCs w:val="24"/>
        </w:rPr>
        <w:t>generate</w:t>
      </w:r>
      <w:r w:rsidR="00C46222">
        <w:rPr>
          <w:rFonts w:ascii="Times New Roman" w:hAnsi="Times New Roman"/>
          <w:i w:val="0"/>
          <w:sz w:val="24"/>
          <w:szCs w:val="24"/>
        </w:rPr>
        <w:t>d</w:t>
      </w:r>
      <w:r w:rsidR="642D1F78" w:rsidRPr="7DE5C41C">
        <w:rPr>
          <w:rFonts w:ascii="Times New Roman" w:hAnsi="Times New Roman"/>
          <w:i w:val="0"/>
          <w:sz w:val="24"/>
          <w:szCs w:val="24"/>
        </w:rPr>
        <w:t xml:space="preserve"> </w:t>
      </w:r>
      <w:r w:rsidR="45ED095F" w:rsidRPr="7DE5C41C">
        <w:rPr>
          <w:rFonts w:ascii="Times New Roman" w:hAnsi="Times New Roman"/>
          <w:i w:val="0"/>
          <w:sz w:val="24"/>
          <w:szCs w:val="24"/>
        </w:rPr>
        <w:t>report.</w:t>
      </w:r>
    </w:p>
    <w:p w14:paraId="2CD6B743" w14:textId="2C9A24BD" w:rsidR="00443F22" w:rsidRPr="00BD5924" w:rsidRDefault="00443F22" w:rsidP="7DE5C41C">
      <w:pPr>
        <w:pStyle w:val="level4"/>
        <w:spacing w:after="220" w:line="240" w:lineRule="auto"/>
        <w:rPr>
          <w:rFonts w:ascii="Times New Roman" w:hAnsi="Times New Roman"/>
          <w:szCs w:val="24"/>
        </w:rPr>
      </w:pPr>
      <w:r w:rsidRPr="7DE5C41C">
        <w:rPr>
          <w:rFonts w:ascii="Times New Roman" w:hAnsi="Times New Roman"/>
          <w:szCs w:val="24"/>
        </w:rPr>
        <w:t>5.4.3</w:t>
      </w:r>
      <w:r>
        <w:tab/>
      </w:r>
      <w:r w:rsidRPr="7DE5C41C">
        <w:rPr>
          <w:rFonts w:ascii="Times New Roman" w:hAnsi="Times New Roman"/>
          <w:szCs w:val="24"/>
        </w:rPr>
        <w:t>Functional Requirements</w:t>
      </w:r>
    </w:p>
    <w:p w14:paraId="10C44600" w14:textId="5A68D502" w:rsidR="00443F22" w:rsidRPr="00BD5924" w:rsidRDefault="00443F22" w:rsidP="7DE5C41C">
      <w:pPr>
        <w:pStyle w:val="requirement"/>
        <w:spacing w:line="240" w:lineRule="auto"/>
        <w:jc w:val="both"/>
        <w:rPr>
          <w:szCs w:val="24"/>
        </w:rPr>
      </w:pPr>
      <w:r w:rsidRPr="7DE5C41C">
        <w:rPr>
          <w:szCs w:val="24"/>
        </w:rPr>
        <w:t>REQ-4.1:</w:t>
      </w:r>
      <w:r w:rsidR="54DE0088" w:rsidRPr="7DE5C41C">
        <w:rPr>
          <w:szCs w:val="24"/>
        </w:rPr>
        <w:t xml:space="preserve"> Upon the </w:t>
      </w:r>
      <w:r w:rsidR="5131B93C" w:rsidRPr="7DE5C41C">
        <w:rPr>
          <w:szCs w:val="24"/>
        </w:rPr>
        <w:t xml:space="preserve">testing </w:t>
      </w:r>
      <w:r w:rsidR="54DE0088" w:rsidRPr="7DE5C41C">
        <w:rPr>
          <w:szCs w:val="24"/>
        </w:rPr>
        <w:t>task completing</w:t>
      </w:r>
      <w:r w:rsidR="23E3D973" w:rsidRPr="7DE5C41C">
        <w:rPr>
          <w:szCs w:val="24"/>
        </w:rPr>
        <w:t>, the pipeline shall (a) trigger the code analysis task and (b) not</w:t>
      </w:r>
      <w:r w:rsidR="645329D3" w:rsidRPr="7DE5C41C">
        <w:rPr>
          <w:szCs w:val="24"/>
        </w:rPr>
        <w:t xml:space="preserve">ify the approving authority and the merge requestor </w:t>
      </w:r>
      <w:r w:rsidR="56726C53" w:rsidRPr="7DE5C41C">
        <w:rPr>
          <w:szCs w:val="24"/>
        </w:rPr>
        <w:t xml:space="preserve">of </w:t>
      </w:r>
      <w:r w:rsidR="645329D3" w:rsidRPr="7DE5C41C">
        <w:rPr>
          <w:szCs w:val="24"/>
        </w:rPr>
        <w:t xml:space="preserve">the status and </w:t>
      </w:r>
      <w:r w:rsidR="0596484D" w:rsidRPr="7DE5C41C">
        <w:rPr>
          <w:szCs w:val="24"/>
        </w:rPr>
        <w:t xml:space="preserve">generated </w:t>
      </w:r>
      <w:r w:rsidR="645329D3" w:rsidRPr="7DE5C41C">
        <w:rPr>
          <w:szCs w:val="24"/>
        </w:rPr>
        <w:t>report.</w:t>
      </w:r>
    </w:p>
    <w:p w14:paraId="4CD714FA" w14:textId="471D3A9D" w:rsidR="00443F22" w:rsidRPr="00BD5924" w:rsidRDefault="67808511" w:rsidP="57E96DCD">
      <w:pPr>
        <w:pStyle w:val="Heading2"/>
        <w:spacing w:line="240" w:lineRule="auto"/>
        <w:rPr>
          <w:rFonts w:ascii="Times New Roman" w:hAnsi="Times New Roman"/>
          <w:color w:val="000000" w:themeColor="text1"/>
        </w:rPr>
      </w:pPr>
      <w:bookmarkStart w:id="151" w:name="_Toc63163640"/>
      <w:bookmarkStart w:id="152" w:name="_Toc65096138"/>
      <w:r w:rsidRPr="57E96DCD">
        <w:rPr>
          <w:rFonts w:ascii="Times New Roman" w:hAnsi="Times New Roman"/>
        </w:rPr>
        <w:t>Automated Application Deployment</w:t>
      </w:r>
      <w:bookmarkEnd w:id="151"/>
      <w:bookmarkEnd w:id="152"/>
    </w:p>
    <w:p w14:paraId="762E3778" w14:textId="563FB751" w:rsidR="00443F22" w:rsidRPr="00BD5924" w:rsidRDefault="00443F22" w:rsidP="7DE5C41C">
      <w:pPr>
        <w:pStyle w:val="level4"/>
        <w:keepNext/>
        <w:keepLines/>
        <w:spacing w:line="240" w:lineRule="auto"/>
        <w:rPr>
          <w:rFonts w:ascii="Times New Roman" w:hAnsi="Times New Roman"/>
          <w:szCs w:val="24"/>
        </w:rPr>
      </w:pPr>
      <w:r w:rsidRPr="7DE5C41C">
        <w:rPr>
          <w:rFonts w:ascii="Times New Roman" w:hAnsi="Times New Roman"/>
          <w:szCs w:val="24"/>
        </w:rPr>
        <w:t>5.5.1</w:t>
      </w:r>
      <w:r>
        <w:tab/>
      </w:r>
      <w:r w:rsidRPr="7DE5C41C">
        <w:rPr>
          <w:rFonts w:ascii="Times New Roman" w:hAnsi="Times New Roman"/>
          <w:szCs w:val="24"/>
        </w:rPr>
        <w:t>Description</w:t>
      </w:r>
    </w:p>
    <w:p w14:paraId="2486B592" w14:textId="43A47932" w:rsidR="00443F22" w:rsidRPr="00BD5924" w:rsidRDefault="3EB632F6" w:rsidP="7DE5C41C">
      <w:pPr>
        <w:pStyle w:val="level3text"/>
        <w:spacing w:line="240" w:lineRule="auto"/>
        <w:ind w:firstLine="0"/>
        <w:jc w:val="both"/>
        <w:rPr>
          <w:rFonts w:ascii="Times New Roman" w:hAnsi="Times New Roman"/>
          <w:i w:val="0"/>
          <w:sz w:val="24"/>
          <w:szCs w:val="24"/>
        </w:rPr>
      </w:pPr>
      <w:r w:rsidRPr="7DE5C41C">
        <w:rPr>
          <w:rFonts w:ascii="Times New Roman" w:hAnsi="Times New Roman"/>
          <w:i w:val="0"/>
          <w:sz w:val="24"/>
          <w:szCs w:val="24"/>
        </w:rPr>
        <w:t xml:space="preserve">After the code analysis task is completed, the DSO pipeline triggers the deployment task to </w:t>
      </w:r>
      <w:r w:rsidR="612F9B44" w:rsidRPr="7DE5C41C">
        <w:rPr>
          <w:rFonts w:ascii="Times New Roman" w:hAnsi="Times New Roman"/>
          <w:i w:val="0"/>
          <w:sz w:val="24"/>
          <w:szCs w:val="24"/>
        </w:rPr>
        <w:t>configure and</w:t>
      </w:r>
      <w:r w:rsidRPr="7DE5C41C">
        <w:rPr>
          <w:rFonts w:ascii="Times New Roman" w:hAnsi="Times New Roman"/>
          <w:i w:val="0"/>
          <w:sz w:val="24"/>
          <w:szCs w:val="24"/>
        </w:rPr>
        <w:t xml:space="preserve"> </w:t>
      </w:r>
      <w:r w:rsidR="612F9B44" w:rsidRPr="7DE5C41C">
        <w:rPr>
          <w:rFonts w:ascii="Times New Roman" w:hAnsi="Times New Roman"/>
          <w:i w:val="0"/>
          <w:sz w:val="24"/>
          <w:szCs w:val="24"/>
        </w:rPr>
        <w:t xml:space="preserve">install the </w:t>
      </w:r>
      <w:r w:rsidR="4933B300" w:rsidRPr="7DE5C41C">
        <w:rPr>
          <w:rFonts w:ascii="Times New Roman" w:hAnsi="Times New Roman"/>
          <w:i w:val="0"/>
          <w:sz w:val="24"/>
          <w:szCs w:val="24"/>
        </w:rPr>
        <w:t>application</w:t>
      </w:r>
      <w:r w:rsidR="6A1D0973" w:rsidRPr="7DE5C41C">
        <w:rPr>
          <w:rFonts w:ascii="Times New Roman" w:hAnsi="Times New Roman"/>
          <w:i w:val="0"/>
          <w:sz w:val="24"/>
          <w:szCs w:val="24"/>
        </w:rPr>
        <w:t>/solution</w:t>
      </w:r>
      <w:r w:rsidR="4933B300" w:rsidRPr="7DE5C41C">
        <w:rPr>
          <w:rFonts w:ascii="Times New Roman" w:hAnsi="Times New Roman"/>
          <w:i w:val="0"/>
          <w:sz w:val="24"/>
          <w:szCs w:val="24"/>
        </w:rPr>
        <w:t xml:space="preserve"> to a selected environment.</w:t>
      </w:r>
    </w:p>
    <w:p w14:paraId="22B068A9" w14:textId="77777777" w:rsidR="00443F22" w:rsidRPr="00BD5924" w:rsidRDefault="00443F22" w:rsidP="7DE5C41C">
      <w:pPr>
        <w:pStyle w:val="level4"/>
        <w:keepNext/>
        <w:keepLines/>
        <w:spacing w:line="240" w:lineRule="auto"/>
        <w:rPr>
          <w:rFonts w:ascii="Times New Roman" w:hAnsi="Times New Roman"/>
          <w:szCs w:val="24"/>
        </w:rPr>
      </w:pPr>
      <w:r w:rsidRPr="7DE5C41C">
        <w:rPr>
          <w:rFonts w:ascii="Times New Roman" w:hAnsi="Times New Roman"/>
          <w:szCs w:val="24"/>
        </w:rPr>
        <w:t>5.5.2</w:t>
      </w:r>
      <w:r>
        <w:tab/>
      </w:r>
      <w:r w:rsidRPr="7DE5C41C">
        <w:rPr>
          <w:rFonts w:ascii="Times New Roman" w:hAnsi="Times New Roman"/>
          <w:szCs w:val="24"/>
        </w:rPr>
        <w:t>Stimulus/Response Sequences</w:t>
      </w:r>
    </w:p>
    <w:p w14:paraId="4BC434DF" w14:textId="02B55C01" w:rsidR="00443F22" w:rsidRDefault="00443F22" w:rsidP="7DE5C41C">
      <w:pPr>
        <w:pStyle w:val="level3text"/>
        <w:spacing w:line="240" w:lineRule="auto"/>
        <w:ind w:left="2340" w:hanging="990"/>
        <w:jc w:val="both"/>
        <w:rPr>
          <w:rFonts w:ascii="Times New Roman" w:hAnsi="Times New Roman"/>
          <w:i w:val="0"/>
          <w:sz w:val="24"/>
          <w:szCs w:val="24"/>
        </w:rPr>
      </w:pPr>
      <w:r w:rsidRPr="7DE5C41C">
        <w:rPr>
          <w:rFonts w:ascii="Times New Roman" w:hAnsi="Times New Roman"/>
          <w:i w:val="0"/>
          <w:sz w:val="24"/>
          <w:szCs w:val="24"/>
        </w:rPr>
        <w:t>Stimulus:</w:t>
      </w:r>
      <w:r w:rsidR="22A3C157" w:rsidRPr="7DE5C41C">
        <w:rPr>
          <w:rFonts w:ascii="Times New Roman" w:hAnsi="Times New Roman"/>
          <w:i w:val="0"/>
          <w:sz w:val="24"/>
          <w:szCs w:val="24"/>
        </w:rPr>
        <w:t xml:space="preserve"> </w:t>
      </w:r>
      <w:r w:rsidR="5738DFBB" w:rsidRPr="7DE5C41C">
        <w:rPr>
          <w:rFonts w:ascii="Times New Roman" w:hAnsi="Times New Roman"/>
          <w:i w:val="0"/>
          <w:sz w:val="24"/>
          <w:szCs w:val="24"/>
        </w:rPr>
        <w:t>The code analysis task is completed and triggers the deployment task.</w:t>
      </w:r>
    </w:p>
    <w:p w14:paraId="457FD51B" w14:textId="53EE2906" w:rsidR="00443F22" w:rsidRPr="00BD5924" w:rsidRDefault="00443F22" w:rsidP="7DE5C41C">
      <w:pPr>
        <w:pStyle w:val="level3text"/>
        <w:spacing w:line="240" w:lineRule="auto"/>
        <w:ind w:left="2340" w:hanging="990"/>
        <w:jc w:val="both"/>
        <w:rPr>
          <w:rFonts w:ascii="Times New Roman" w:hAnsi="Times New Roman"/>
          <w:i w:val="0"/>
          <w:sz w:val="24"/>
          <w:szCs w:val="24"/>
        </w:rPr>
      </w:pPr>
      <w:r w:rsidRPr="7DE5C41C">
        <w:rPr>
          <w:rFonts w:ascii="Times New Roman" w:hAnsi="Times New Roman"/>
          <w:i w:val="0"/>
          <w:sz w:val="24"/>
          <w:szCs w:val="24"/>
        </w:rPr>
        <w:t>Response:</w:t>
      </w:r>
      <w:r w:rsidR="42D44CFA" w:rsidRPr="7DE5C41C">
        <w:rPr>
          <w:rFonts w:ascii="Times New Roman" w:hAnsi="Times New Roman"/>
          <w:i w:val="0"/>
          <w:sz w:val="24"/>
          <w:szCs w:val="24"/>
        </w:rPr>
        <w:t xml:space="preserve"> The pipeline runs the deployment task</w:t>
      </w:r>
      <w:r w:rsidR="3CA53733" w:rsidRPr="7DE5C41C">
        <w:rPr>
          <w:rFonts w:ascii="Times New Roman" w:hAnsi="Times New Roman"/>
          <w:i w:val="0"/>
          <w:sz w:val="24"/>
          <w:szCs w:val="24"/>
        </w:rPr>
        <w:t>.</w:t>
      </w:r>
      <w:r w:rsidR="42D44CFA" w:rsidRPr="7DE5C41C">
        <w:rPr>
          <w:rFonts w:ascii="Times New Roman" w:hAnsi="Times New Roman"/>
          <w:i w:val="0"/>
          <w:sz w:val="24"/>
          <w:szCs w:val="24"/>
        </w:rPr>
        <w:t xml:space="preserve"> The pipeline also notifies the approving authority and the merge requestor </w:t>
      </w:r>
      <w:r w:rsidR="6CD5B202" w:rsidRPr="7DE5C41C">
        <w:rPr>
          <w:rFonts w:ascii="Times New Roman" w:hAnsi="Times New Roman"/>
          <w:i w:val="0"/>
          <w:sz w:val="24"/>
          <w:szCs w:val="24"/>
        </w:rPr>
        <w:t>of</w:t>
      </w:r>
      <w:r w:rsidR="42D44CFA" w:rsidRPr="7DE5C41C">
        <w:rPr>
          <w:rFonts w:ascii="Times New Roman" w:hAnsi="Times New Roman"/>
          <w:i w:val="0"/>
          <w:sz w:val="24"/>
          <w:szCs w:val="24"/>
        </w:rPr>
        <w:t xml:space="preserve"> the status</w:t>
      </w:r>
      <w:r w:rsidR="7327BBF0" w:rsidRPr="7DE5C41C">
        <w:rPr>
          <w:rFonts w:ascii="Times New Roman" w:hAnsi="Times New Roman"/>
          <w:i w:val="0"/>
          <w:sz w:val="24"/>
          <w:szCs w:val="24"/>
        </w:rPr>
        <w:t>.</w:t>
      </w:r>
    </w:p>
    <w:p w14:paraId="715BEA1A" w14:textId="49D1E1B0" w:rsidR="00443F22" w:rsidRPr="00BD5924" w:rsidRDefault="00443F22" w:rsidP="7DE5C41C">
      <w:pPr>
        <w:pStyle w:val="level4"/>
        <w:spacing w:after="220" w:line="240" w:lineRule="auto"/>
        <w:rPr>
          <w:rFonts w:ascii="Times New Roman" w:hAnsi="Times New Roman"/>
          <w:szCs w:val="24"/>
        </w:rPr>
      </w:pPr>
      <w:r w:rsidRPr="7DE5C41C">
        <w:rPr>
          <w:rFonts w:ascii="Times New Roman" w:hAnsi="Times New Roman"/>
          <w:szCs w:val="24"/>
        </w:rPr>
        <w:t>5.5.3</w:t>
      </w:r>
      <w:r>
        <w:tab/>
      </w:r>
      <w:r w:rsidRPr="7DE5C41C">
        <w:rPr>
          <w:rFonts w:ascii="Times New Roman" w:hAnsi="Times New Roman"/>
          <w:szCs w:val="24"/>
        </w:rPr>
        <w:t>Functional Requirements</w:t>
      </w:r>
    </w:p>
    <w:p w14:paraId="69BF1315" w14:textId="3B433FC7" w:rsidR="00443F22" w:rsidRPr="00BD5924" w:rsidRDefault="00443F22" w:rsidP="7DE5C41C">
      <w:pPr>
        <w:pStyle w:val="requirement"/>
        <w:spacing w:line="240" w:lineRule="auto"/>
        <w:jc w:val="both"/>
      </w:pPr>
      <w:r>
        <w:t>REQ-5.1:</w:t>
      </w:r>
      <w:r w:rsidR="66AE0906">
        <w:t xml:space="preserve"> Upon the code analysis task completing, the pipeline shall (a)</w:t>
      </w:r>
      <w:r w:rsidR="6A01DC54">
        <w:t xml:space="preserve"> be configured to deploy </w:t>
      </w:r>
      <w:r w:rsidR="6EF8448E">
        <w:t xml:space="preserve">to </w:t>
      </w:r>
      <w:r w:rsidR="0435ED3B">
        <w:t>a selected environment, (b) trigger</w:t>
      </w:r>
      <w:r w:rsidR="5761021D">
        <w:t xml:space="preserve"> the deployment task</w:t>
      </w:r>
      <w:r w:rsidR="7CBA586A">
        <w:t>,</w:t>
      </w:r>
      <w:r w:rsidR="5761021D">
        <w:t xml:space="preserve"> (c) </w:t>
      </w:r>
      <w:r w:rsidR="2F99505C">
        <w:t>notify</w:t>
      </w:r>
      <w:r w:rsidR="6A7B9197">
        <w:t xml:space="preserve"> the approving authority and the merge requestor </w:t>
      </w:r>
      <w:r w:rsidR="313179B3">
        <w:t>of</w:t>
      </w:r>
      <w:r w:rsidR="6A7B9197">
        <w:t xml:space="preserve"> the status</w:t>
      </w:r>
      <w:r w:rsidR="380D7562">
        <w:t xml:space="preserve">, and (d) </w:t>
      </w:r>
      <w:r w:rsidR="1E5AE09E">
        <w:t>utilize</w:t>
      </w:r>
      <w:r w:rsidR="380D7562">
        <w:t xml:space="preserve"> a container orchestration strategy</w:t>
      </w:r>
      <w:r w:rsidR="345D8BA0">
        <w:t xml:space="preserve"> and its associated tools</w:t>
      </w:r>
      <w:r w:rsidR="6A7B9197">
        <w:t>.</w:t>
      </w:r>
    </w:p>
    <w:p w14:paraId="7C554CB2" w14:textId="3ED19A5C" w:rsidR="00443F22" w:rsidRPr="00BD5924" w:rsidRDefault="00443F22" w:rsidP="57E96DCD">
      <w:pPr>
        <w:pStyle w:val="requirement"/>
        <w:spacing w:line="240" w:lineRule="auto"/>
        <w:jc w:val="both"/>
        <w:rPr>
          <w:sz w:val="22"/>
          <w:szCs w:val="22"/>
        </w:rPr>
      </w:pPr>
    </w:p>
    <w:p w14:paraId="7E543198" w14:textId="3384F31B" w:rsidR="10319A6B" w:rsidRDefault="10319A6B" w:rsidP="7393A22D">
      <w:pPr>
        <w:pStyle w:val="Heading2"/>
        <w:spacing w:line="240" w:lineRule="auto"/>
        <w:rPr>
          <w:rFonts w:ascii="Times New Roman" w:hAnsi="Times New Roman"/>
          <w:color w:val="000000" w:themeColor="text1"/>
        </w:rPr>
      </w:pPr>
      <w:bookmarkStart w:id="153" w:name="_Toc65096139"/>
      <w:r w:rsidRPr="7393A22D">
        <w:rPr>
          <w:rFonts w:ascii="Times New Roman" w:hAnsi="Times New Roman"/>
        </w:rPr>
        <w:t>Expansion of</w:t>
      </w:r>
      <w:r w:rsidR="77AA817C" w:rsidRPr="7393A22D">
        <w:rPr>
          <w:rFonts w:ascii="Times New Roman" w:hAnsi="Times New Roman"/>
        </w:rPr>
        <w:t xml:space="preserve"> ADF Framework</w:t>
      </w:r>
      <w:bookmarkEnd w:id="153"/>
    </w:p>
    <w:p w14:paraId="024B70AA" w14:textId="563FB751" w:rsidR="10319A6B" w:rsidRDefault="10319A6B" w:rsidP="7393A22D">
      <w:pPr>
        <w:pStyle w:val="level4"/>
        <w:spacing w:line="240" w:lineRule="auto"/>
        <w:rPr>
          <w:rFonts w:ascii="Times New Roman" w:hAnsi="Times New Roman"/>
        </w:rPr>
      </w:pPr>
      <w:r w:rsidRPr="7393A22D">
        <w:rPr>
          <w:rFonts w:ascii="Times New Roman" w:hAnsi="Times New Roman"/>
        </w:rPr>
        <w:t>5.5.1</w:t>
      </w:r>
      <w:r>
        <w:tab/>
      </w:r>
      <w:r w:rsidRPr="7393A22D">
        <w:rPr>
          <w:rFonts w:ascii="Times New Roman" w:hAnsi="Times New Roman"/>
        </w:rPr>
        <w:t>Description</w:t>
      </w:r>
    </w:p>
    <w:p w14:paraId="19870693" w14:textId="322CCB38" w:rsidR="10319A6B" w:rsidRDefault="10319A6B" w:rsidP="7393A22D">
      <w:pPr>
        <w:pStyle w:val="level3text"/>
        <w:spacing w:line="240" w:lineRule="auto"/>
        <w:ind w:firstLine="0"/>
        <w:jc w:val="both"/>
        <w:rPr>
          <w:rFonts w:ascii="Times New Roman" w:hAnsi="Times New Roman"/>
          <w:i w:val="0"/>
          <w:sz w:val="24"/>
          <w:szCs w:val="24"/>
        </w:rPr>
      </w:pPr>
      <w:r w:rsidRPr="7393A22D">
        <w:rPr>
          <w:rFonts w:ascii="Times New Roman" w:hAnsi="Times New Roman"/>
          <w:i w:val="0"/>
          <w:sz w:val="24"/>
          <w:szCs w:val="24"/>
        </w:rPr>
        <w:t>A</w:t>
      </w:r>
      <w:r w:rsidR="0C934660" w:rsidRPr="7393A22D">
        <w:rPr>
          <w:rFonts w:ascii="Times New Roman" w:hAnsi="Times New Roman"/>
          <w:i w:val="0"/>
          <w:sz w:val="24"/>
          <w:szCs w:val="24"/>
        </w:rPr>
        <w:t xml:space="preserve"> research and development effort has been elected to expand a previously-created </w:t>
      </w:r>
      <w:r w:rsidR="57812637" w:rsidRPr="7393A22D">
        <w:rPr>
          <w:rFonts w:ascii="Times New Roman" w:hAnsi="Times New Roman"/>
          <w:i w:val="0"/>
          <w:sz w:val="24"/>
          <w:szCs w:val="24"/>
        </w:rPr>
        <w:t xml:space="preserve">DSO </w:t>
      </w:r>
      <w:r w:rsidR="0C934660" w:rsidRPr="7393A22D">
        <w:rPr>
          <w:rFonts w:ascii="Times New Roman" w:hAnsi="Times New Roman"/>
          <w:i w:val="0"/>
          <w:sz w:val="24"/>
          <w:szCs w:val="24"/>
        </w:rPr>
        <w:t xml:space="preserve">framework </w:t>
      </w:r>
      <w:r w:rsidR="0A4E42FA" w:rsidRPr="7393A22D">
        <w:rPr>
          <w:rFonts w:ascii="Times New Roman" w:hAnsi="Times New Roman"/>
          <w:i w:val="0"/>
          <w:sz w:val="24"/>
          <w:szCs w:val="24"/>
        </w:rPr>
        <w:t>to include support for another development language that could theoretically be used by a FormBot development team.</w:t>
      </w:r>
    </w:p>
    <w:p w14:paraId="233AE8A1" w14:textId="77777777" w:rsidR="10319A6B" w:rsidRDefault="10319A6B" w:rsidP="7393A22D">
      <w:pPr>
        <w:pStyle w:val="level4"/>
        <w:spacing w:line="240" w:lineRule="auto"/>
        <w:rPr>
          <w:rFonts w:ascii="Times New Roman" w:hAnsi="Times New Roman"/>
        </w:rPr>
      </w:pPr>
      <w:r w:rsidRPr="7393A22D">
        <w:rPr>
          <w:rFonts w:ascii="Times New Roman" w:hAnsi="Times New Roman"/>
        </w:rPr>
        <w:t>5.5.2</w:t>
      </w:r>
      <w:r>
        <w:tab/>
      </w:r>
      <w:r w:rsidRPr="7393A22D">
        <w:rPr>
          <w:rFonts w:ascii="Times New Roman" w:hAnsi="Times New Roman"/>
        </w:rPr>
        <w:t>Stimulus/Response Sequences</w:t>
      </w:r>
    </w:p>
    <w:p w14:paraId="4593B860" w14:textId="7C7D6303" w:rsidR="10319A6B" w:rsidRDefault="10319A6B" w:rsidP="7393A22D">
      <w:pPr>
        <w:pStyle w:val="level3text"/>
        <w:spacing w:line="240" w:lineRule="auto"/>
        <w:ind w:left="2340" w:hanging="990"/>
        <w:jc w:val="both"/>
        <w:rPr>
          <w:rFonts w:ascii="Times New Roman" w:hAnsi="Times New Roman"/>
          <w:i w:val="0"/>
          <w:sz w:val="24"/>
          <w:szCs w:val="24"/>
        </w:rPr>
      </w:pPr>
      <w:r w:rsidRPr="7393A22D">
        <w:rPr>
          <w:rFonts w:ascii="Times New Roman" w:hAnsi="Times New Roman"/>
          <w:i w:val="0"/>
          <w:sz w:val="24"/>
          <w:szCs w:val="24"/>
        </w:rPr>
        <w:t xml:space="preserve">Stimulus: The </w:t>
      </w:r>
      <w:r w:rsidR="2B3FDEA7" w:rsidRPr="7393A22D">
        <w:rPr>
          <w:rFonts w:ascii="Times New Roman" w:hAnsi="Times New Roman"/>
          <w:i w:val="0"/>
          <w:sz w:val="24"/>
          <w:szCs w:val="24"/>
        </w:rPr>
        <w:t>user installs the new expansion for the ADF framework</w:t>
      </w:r>
      <w:r w:rsidRPr="7393A22D">
        <w:rPr>
          <w:rFonts w:ascii="Times New Roman" w:hAnsi="Times New Roman"/>
          <w:i w:val="0"/>
          <w:sz w:val="24"/>
          <w:szCs w:val="24"/>
        </w:rPr>
        <w:t>.</w:t>
      </w:r>
    </w:p>
    <w:p w14:paraId="45158815" w14:textId="3224CDF0" w:rsidR="10319A6B" w:rsidRDefault="10319A6B" w:rsidP="7393A22D">
      <w:pPr>
        <w:pStyle w:val="level3text"/>
        <w:spacing w:line="240" w:lineRule="auto"/>
        <w:ind w:left="2340" w:hanging="990"/>
        <w:jc w:val="both"/>
        <w:rPr>
          <w:rFonts w:ascii="Times New Roman" w:hAnsi="Times New Roman"/>
          <w:i w:val="0"/>
          <w:sz w:val="24"/>
          <w:szCs w:val="24"/>
        </w:rPr>
      </w:pPr>
      <w:r w:rsidRPr="7393A22D">
        <w:rPr>
          <w:rFonts w:ascii="Times New Roman" w:hAnsi="Times New Roman"/>
          <w:i w:val="0"/>
          <w:sz w:val="24"/>
          <w:szCs w:val="24"/>
        </w:rPr>
        <w:t xml:space="preserve">Response: The </w:t>
      </w:r>
      <w:r w:rsidR="4028A38A" w:rsidRPr="7393A22D">
        <w:rPr>
          <w:rFonts w:ascii="Times New Roman" w:hAnsi="Times New Roman"/>
          <w:i w:val="0"/>
          <w:sz w:val="24"/>
          <w:szCs w:val="24"/>
        </w:rPr>
        <w:t>framework installs pre-determined dependencies and development environment for the language the expansion supports</w:t>
      </w:r>
      <w:r w:rsidRPr="7393A22D">
        <w:rPr>
          <w:rFonts w:ascii="Times New Roman" w:hAnsi="Times New Roman"/>
          <w:i w:val="0"/>
          <w:sz w:val="24"/>
          <w:szCs w:val="24"/>
        </w:rPr>
        <w:t>.</w:t>
      </w:r>
    </w:p>
    <w:p w14:paraId="737FC04A" w14:textId="49D1E1B0" w:rsidR="10319A6B" w:rsidRDefault="10319A6B" w:rsidP="7393A22D">
      <w:pPr>
        <w:pStyle w:val="level4"/>
        <w:spacing w:after="220" w:line="240" w:lineRule="auto"/>
        <w:rPr>
          <w:rFonts w:ascii="Times New Roman" w:hAnsi="Times New Roman"/>
        </w:rPr>
      </w:pPr>
      <w:r w:rsidRPr="7393A22D">
        <w:rPr>
          <w:rFonts w:ascii="Times New Roman" w:hAnsi="Times New Roman"/>
        </w:rPr>
        <w:t>5.5.3</w:t>
      </w:r>
      <w:r>
        <w:tab/>
      </w:r>
      <w:r w:rsidRPr="7393A22D">
        <w:rPr>
          <w:rFonts w:ascii="Times New Roman" w:hAnsi="Times New Roman"/>
        </w:rPr>
        <w:t>Functional Requirements</w:t>
      </w:r>
    </w:p>
    <w:p w14:paraId="2EE18155" w14:textId="48B829BC" w:rsidR="10319A6B" w:rsidDel="001709C2" w:rsidRDefault="10319A6B" w:rsidP="7393A22D">
      <w:pPr>
        <w:pStyle w:val="requirement"/>
        <w:spacing w:line="240" w:lineRule="auto"/>
        <w:jc w:val="both"/>
        <w:rPr>
          <w:del w:id="154" w:author="Ivy Pham" w:date="2021-03-30T09:41:00Z"/>
        </w:rPr>
      </w:pPr>
      <w:r>
        <w:t xml:space="preserve">REQ-5.1: Upon the </w:t>
      </w:r>
      <w:r w:rsidR="2B4E17C1">
        <w:t>user cloning and running the ADF code, the appropriate development env</w:t>
      </w:r>
      <w:r w:rsidR="27A4E758">
        <w:t>ironment variables and dependencies are set up in order to</w:t>
      </w:r>
      <w:r w:rsidR="49456F8B">
        <w:t xml:space="preserve"> enable application builds via containerization and deployment to local machines</w:t>
      </w:r>
      <w:ins w:id="155" w:author="Ivy Pham" w:date="2021-03-30T09:41:00Z">
        <w:r w:rsidR="001709C2">
          <w:rPr>
            <w:szCs w:val="24"/>
          </w:rPr>
          <w:t>.</w:t>
        </w:r>
      </w:ins>
      <w:del w:id="156" w:author="Ivy Pham" w:date="2021-03-30T09:41:00Z">
        <w:r w:rsidDel="001709C2">
          <w:delText>.</w:delText>
        </w:r>
      </w:del>
    </w:p>
    <w:p w14:paraId="60C1B913" w14:textId="55BDAA79" w:rsidR="7393A22D" w:rsidRDefault="7393A22D" w:rsidP="001709C2">
      <w:pPr>
        <w:pStyle w:val="requirement"/>
        <w:spacing w:line="240" w:lineRule="auto"/>
        <w:jc w:val="both"/>
        <w:rPr>
          <w:szCs w:val="24"/>
        </w:rPr>
        <w:pPrChange w:id="157" w:author="Ivy Pham" w:date="2021-03-30T09:41:00Z">
          <w:pPr>
            <w:pStyle w:val="requirement"/>
            <w:spacing w:line="240" w:lineRule="auto"/>
            <w:jc w:val="both"/>
          </w:pPr>
        </w:pPrChange>
      </w:pPr>
    </w:p>
    <w:sectPr w:rsidR="7393A22D">
      <w:headerReference w:type="default" r:id="rId17"/>
      <w:pgSz w:w="12240" w:h="15840" w:code="1"/>
      <w:pgMar w:top="1440" w:right="1296" w:bottom="1440" w:left="1296" w:header="720" w:footer="72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6" w:author="Mir Assadullah" w:date="2021-02-07T21:11:00Z" w:initials="MA">
    <w:p w14:paraId="0767B483" w14:textId="77777777" w:rsidR="00413EA1" w:rsidRDefault="00413EA1">
      <w:pPr>
        <w:pStyle w:val="CommentText"/>
      </w:pPr>
      <w:r>
        <w:rPr>
          <w:rStyle w:val="CommentReference"/>
        </w:rPr>
        <w:annotationRef/>
      </w:r>
      <w:r>
        <w:t>This scope is minimal. I want you to expand the scope.</w:t>
      </w:r>
      <w:r>
        <w:rPr>
          <w:rStyle w:val="CommentReference"/>
        </w:rPr>
        <w:annotationRef/>
      </w:r>
    </w:p>
    <w:p w14:paraId="6D5B02C1" w14:textId="77777777" w:rsidR="00413EA1" w:rsidRDefault="00413EA1">
      <w:pPr>
        <w:pStyle w:val="CommentText"/>
      </w:pPr>
    </w:p>
    <w:p w14:paraId="258A9956" w14:textId="77777777" w:rsidR="00413EA1" w:rsidRDefault="00413EA1">
      <w:pPr>
        <w:pStyle w:val="CommentText"/>
      </w:pPr>
      <w:r>
        <w:t xml:space="preserve">I want you to create a switch in the DSO pipeline to deploy the application as a single deployment or deploy it on Kubernetes (GKE). Take the web and API components of the application, create Docker containers for them, then based on a switch either deploy them as a single container on a VM, or deploy them </w:t>
      </w:r>
      <w:r w:rsidR="005A204B">
        <w:t>as a service on GKE.</w:t>
      </w:r>
    </w:p>
    <w:p w14:paraId="3630E47A" w14:textId="77777777" w:rsidR="005A204B" w:rsidRDefault="005A204B">
      <w:pPr>
        <w:pStyle w:val="CommentText"/>
      </w:pPr>
    </w:p>
    <w:p w14:paraId="23F660FE" w14:textId="02A1ACCC" w:rsidR="005A204B" w:rsidRDefault="005A204B">
      <w:pPr>
        <w:pStyle w:val="CommentText"/>
      </w:pPr>
      <w:r>
        <w:t>The solution should be fully automated and reusable. The API will require interfacing with Dialogflow. That piece should be abstract so that in future some other service can be easily interfaced as well.</w:t>
      </w:r>
    </w:p>
  </w:comment>
  <w:comment w:id="51" w:author="Johnny Lockhart" w:date="2021-02-03T22:12:00Z" w:initials="JL">
    <w:p w14:paraId="6A980173" w14:textId="61289C1E" w:rsidR="08945357" w:rsidRDefault="08945357">
      <w:r>
        <w:t>Be careful of formatting changes -- some prargraphs appear to full justify vs left justifies</w:t>
      </w:r>
      <w:r>
        <w:annotationRef/>
      </w:r>
      <w:r>
        <w:annotationRef/>
      </w:r>
      <w:r>
        <w:annotationRef/>
      </w:r>
    </w:p>
  </w:comment>
  <w:comment w:id="75" w:author="Johnny Lockhart" w:date="2021-02-03T22:22:00Z" w:initials="JL">
    <w:p w14:paraId="166E2F90" w14:textId="0422C19F" w:rsidR="6B97358D" w:rsidRDefault="6B97358D">
      <w:r>
        <w:t>What role does the internal team's DSO fill?</w:t>
      </w:r>
      <w:r>
        <w:annotationRef/>
      </w:r>
      <w:r>
        <w:annotationRef/>
      </w:r>
    </w:p>
  </w:comment>
  <w:comment w:id="93" w:author="Johnny Lockhart" w:date="2021-02-03T22:24:00Z" w:initials="JL">
    <w:p w14:paraId="2A7DA1E9" w14:textId="59A9862F" w:rsidR="6B97358D" w:rsidRDefault="6B97358D">
      <w:r>
        <w:t>For the document overall...clean up spacing and be consistent</w:t>
      </w:r>
      <w:r>
        <w:annotationRef/>
      </w:r>
      <w:r>
        <w:annotationRef/>
      </w:r>
    </w:p>
  </w:comment>
  <w:comment w:id="110" w:author="Johnny Lockhart" w:date="2021-02-03T22:27:00Z" w:initials="JL">
    <w:p w14:paraId="49C6BCB0" w14:textId="1D16894A" w:rsidR="6B97358D" w:rsidRDefault="6B97358D">
      <w:r>
        <w:t>Again they are mentioned here but not in your user list.</w:t>
      </w:r>
      <w:r>
        <w:annotationRef/>
      </w:r>
      <w:r>
        <w:annotationRef/>
      </w:r>
    </w:p>
  </w:comment>
  <w:comment w:id="142" w:author="Mir Assadullah" w:date="2021-02-07T21:18:00Z" w:initials="MA">
    <w:p w14:paraId="7CA3EFDE" w14:textId="346F6DAD" w:rsidR="005A204B" w:rsidRDefault="005A204B">
      <w:pPr>
        <w:pStyle w:val="CommentText"/>
      </w:pPr>
      <w:r>
        <w:rPr>
          <w:rStyle w:val="CommentReference"/>
        </w:rPr>
        <w:annotationRef/>
      </w:r>
      <w:r>
        <w:t>Is it correct that most of these features are already implemented by prior teams?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F660FE" w15:done="1"/>
  <w15:commentEx w15:paraId="6A980173" w15:done="1"/>
  <w15:commentEx w15:paraId="166E2F90" w15:done="1"/>
  <w15:commentEx w15:paraId="2A7DA1E9" w15:done="1"/>
  <w15:commentEx w15:paraId="49C6BCB0" w15:done="1"/>
  <w15:commentEx w15:paraId="7CA3EFD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AD60A" w16cex:dateUtc="2021-02-08T02:11:00Z"/>
  <w16cex:commentExtensible w16cex:durableId="04A6A148" w16cex:dateUtc="2021-02-04T04:12:00Z"/>
  <w16cex:commentExtensible w16cex:durableId="5D29FA37" w16cex:dateUtc="2021-02-04T04:22:00Z"/>
  <w16cex:commentExtensible w16cex:durableId="64708245" w16cex:dateUtc="2021-02-04T04:24:00Z"/>
  <w16cex:commentExtensible w16cex:durableId="70341501" w16cex:dateUtc="2021-02-04T04:27:00Z"/>
  <w16cex:commentExtensible w16cex:durableId="23CAD7AA" w16cex:dateUtc="2021-02-08T0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F660FE" w16cid:durableId="23CAD60A"/>
  <w16cid:commentId w16cid:paraId="6A980173" w16cid:durableId="04A6A148"/>
  <w16cid:commentId w16cid:paraId="166E2F90" w16cid:durableId="5D29FA37"/>
  <w16cid:commentId w16cid:paraId="2A7DA1E9" w16cid:durableId="64708245"/>
  <w16cid:commentId w16cid:paraId="49C6BCB0" w16cid:durableId="70341501"/>
  <w16cid:commentId w16cid:paraId="7CA3EFDE" w16cid:durableId="23CAD7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320A5" w14:textId="77777777" w:rsidR="00A05440" w:rsidRDefault="00A05440">
      <w:r>
        <w:separator/>
      </w:r>
    </w:p>
  </w:endnote>
  <w:endnote w:type="continuationSeparator" w:id="0">
    <w:p w14:paraId="197746EE" w14:textId="77777777" w:rsidR="00A05440" w:rsidRDefault="00A05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6B9AB" w14:textId="77777777" w:rsidR="00443F22" w:rsidRDefault="00443F2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EC669" w14:textId="77777777" w:rsidR="00443F22" w:rsidRDefault="00443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2DF2C" w14:textId="77777777" w:rsidR="00A05440" w:rsidRDefault="00A05440">
      <w:r>
        <w:separator/>
      </w:r>
    </w:p>
  </w:footnote>
  <w:footnote w:type="continuationSeparator" w:id="0">
    <w:p w14:paraId="1D34D293" w14:textId="77777777" w:rsidR="00A05440" w:rsidRDefault="00A05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E3571" w14:textId="2F1F67E5" w:rsidR="00443F22" w:rsidRDefault="00443F22">
    <w:pPr>
      <w:pStyle w:val="Header"/>
    </w:pPr>
    <w:r>
      <w:t>Software</w:t>
    </w:r>
    <w:r>
      <w:rPr>
        <w:sz w:val="24"/>
      </w:rPr>
      <w:t xml:space="preserve"> </w:t>
    </w:r>
    <w:r>
      <w:t xml:space="preserve">Requirements and Design Specification for </w:t>
    </w:r>
    <w:r w:rsidR="0019333A">
      <w:t>FormBot DevSecOps</w:t>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A059F" w14:textId="2288ED84" w:rsidR="00443F22" w:rsidRDefault="00443F22">
    <w:pPr>
      <w:pStyle w:val="Header"/>
      <w:tabs>
        <w:tab w:val="clear" w:pos="9360"/>
        <w:tab w:val="right" w:pos="9630"/>
      </w:tabs>
    </w:pPr>
    <w:r>
      <w:t>Software</w:t>
    </w:r>
    <w:r>
      <w:rPr>
        <w:sz w:val="24"/>
      </w:rPr>
      <w:t xml:space="preserve"> </w:t>
    </w:r>
    <w:r>
      <w:t xml:space="preserve">Requirements and Design Specification for </w:t>
    </w:r>
    <w:r w:rsidR="0019333A">
      <w:t>Form</w:t>
    </w:r>
    <w:ins w:id="158" w:author="Ivy Pham" w:date="2021-03-30T09:33:00Z">
      <w:r w:rsidR="001709C2">
        <w:t xml:space="preserve"> Scriber</w:t>
      </w:r>
    </w:ins>
    <w:del w:id="159" w:author="Ivy Pham" w:date="2021-03-30T09:33:00Z">
      <w:r w:rsidR="0019333A" w:rsidDel="001709C2">
        <w:delText>Bot</w:delText>
      </w:r>
    </w:del>
    <w:r w:rsidR="0019333A">
      <w:t xml:space="preserve"> DevSecOps</w:t>
    </w:r>
    <w:r>
      <w:tab/>
      <w:t xml:space="preserve">Page </w:t>
    </w:r>
    <w:r>
      <w:fldChar w:fldCharType="begin"/>
    </w:r>
    <w:r>
      <w:instrText xml:space="preserve"> PAGE  \* MERGEFORMAT </w:instrText>
    </w:r>
    <w:r>
      <w:fldChar w:fldCharType="separate"/>
    </w:r>
    <w:r>
      <w:rPr>
        <w:noProof/>
      </w:rPr>
      <w:t>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408498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C0E5081"/>
    <w:multiLevelType w:val="hybridMultilevel"/>
    <w:tmpl w:val="791223B2"/>
    <w:lvl w:ilvl="0" w:tplc="EB826878">
      <w:start w:val="1"/>
      <w:numFmt w:val="bullet"/>
      <w:lvlText w:val=""/>
      <w:lvlJc w:val="left"/>
      <w:pPr>
        <w:ind w:left="720" w:hanging="360"/>
      </w:pPr>
      <w:rPr>
        <w:rFonts w:ascii="Symbol" w:hAnsi="Symbol" w:hint="default"/>
      </w:rPr>
    </w:lvl>
    <w:lvl w:ilvl="1" w:tplc="498E638E">
      <w:start w:val="1"/>
      <w:numFmt w:val="bullet"/>
      <w:lvlText w:val="o"/>
      <w:lvlJc w:val="left"/>
      <w:pPr>
        <w:ind w:left="1440" w:hanging="360"/>
      </w:pPr>
      <w:rPr>
        <w:rFonts w:ascii="Courier New" w:hAnsi="Courier New" w:hint="default"/>
      </w:rPr>
    </w:lvl>
    <w:lvl w:ilvl="2" w:tplc="D9262564">
      <w:start w:val="1"/>
      <w:numFmt w:val="bullet"/>
      <w:lvlText w:val=""/>
      <w:lvlJc w:val="left"/>
      <w:pPr>
        <w:ind w:left="2160" w:hanging="360"/>
      </w:pPr>
      <w:rPr>
        <w:rFonts w:ascii="Wingdings" w:hAnsi="Wingdings" w:hint="default"/>
      </w:rPr>
    </w:lvl>
    <w:lvl w:ilvl="3" w:tplc="C5120166">
      <w:start w:val="1"/>
      <w:numFmt w:val="bullet"/>
      <w:lvlText w:val=""/>
      <w:lvlJc w:val="left"/>
      <w:pPr>
        <w:ind w:left="2880" w:hanging="360"/>
      </w:pPr>
      <w:rPr>
        <w:rFonts w:ascii="Symbol" w:hAnsi="Symbol" w:hint="default"/>
      </w:rPr>
    </w:lvl>
    <w:lvl w:ilvl="4" w:tplc="22F8E268">
      <w:start w:val="1"/>
      <w:numFmt w:val="bullet"/>
      <w:lvlText w:val="o"/>
      <w:lvlJc w:val="left"/>
      <w:pPr>
        <w:ind w:left="3600" w:hanging="360"/>
      </w:pPr>
      <w:rPr>
        <w:rFonts w:ascii="Courier New" w:hAnsi="Courier New" w:hint="default"/>
      </w:rPr>
    </w:lvl>
    <w:lvl w:ilvl="5" w:tplc="5BC4FF0E">
      <w:start w:val="1"/>
      <w:numFmt w:val="bullet"/>
      <w:lvlText w:val=""/>
      <w:lvlJc w:val="left"/>
      <w:pPr>
        <w:ind w:left="4320" w:hanging="360"/>
      </w:pPr>
      <w:rPr>
        <w:rFonts w:ascii="Wingdings" w:hAnsi="Wingdings" w:hint="default"/>
      </w:rPr>
    </w:lvl>
    <w:lvl w:ilvl="6" w:tplc="590EFB6C">
      <w:start w:val="1"/>
      <w:numFmt w:val="bullet"/>
      <w:lvlText w:val=""/>
      <w:lvlJc w:val="left"/>
      <w:pPr>
        <w:ind w:left="5040" w:hanging="360"/>
      </w:pPr>
      <w:rPr>
        <w:rFonts w:ascii="Symbol" w:hAnsi="Symbol" w:hint="default"/>
      </w:rPr>
    </w:lvl>
    <w:lvl w:ilvl="7" w:tplc="E862B498">
      <w:start w:val="1"/>
      <w:numFmt w:val="bullet"/>
      <w:lvlText w:val="o"/>
      <w:lvlJc w:val="left"/>
      <w:pPr>
        <w:ind w:left="5760" w:hanging="360"/>
      </w:pPr>
      <w:rPr>
        <w:rFonts w:ascii="Courier New" w:hAnsi="Courier New" w:hint="default"/>
      </w:rPr>
    </w:lvl>
    <w:lvl w:ilvl="8" w:tplc="D046968A">
      <w:start w:val="1"/>
      <w:numFmt w:val="bullet"/>
      <w:lvlText w:val=""/>
      <w:lvlJc w:val="left"/>
      <w:pPr>
        <w:ind w:left="6480" w:hanging="360"/>
      </w:pPr>
      <w:rPr>
        <w:rFonts w:ascii="Wingdings" w:hAnsi="Wingdings" w:hint="default"/>
      </w:rPr>
    </w:lvl>
  </w:abstractNum>
  <w:abstractNum w:abstractNumId="2" w15:restartNumberingAfterBreak="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Symbol"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Symbol"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Symbol" w:hint="default"/>
      </w:rPr>
    </w:lvl>
    <w:lvl w:ilvl="8" w:tplc="04090005" w:tentative="1">
      <w:start w:val="1"/>
      <w:numFmt w:val="bullet"/>
      <w:lvlText w:val=""/>
      <w:lvlJc w:val="left"/>
      <w:pPr>
        <w:tabs>
          <w:tab w:val="num" w:pos="6360"/>
        </w:tabs>
        <w:ind w:left="636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vy Pham">
    <w15:presenceInfo w15:providerId="AD" w15:userId="S::ipham@student.umgc.edu::c18dae43-d152-4051-a9d6-5b03b503a2c8"/>
  </w15:person>
  <w15:person w15:author="Mir Assadullah">
    <w15:presenceInfo w15:providerId="None" w15:userId="Mir Assadullah"/>
  </w15:person>
  <w15:person w15:author="Johnny Lockhart">
    <w15:presenceInfo w15:providerId="AD" w15:userId="S::janthony@umgc.dev::afe75a34-02a9-4ed6-b498-aae227c36f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753C3"/>
    <w:rsid w:val="001501A5"/>
    <w:rsid w:val="001606C8"/>
    <w:rsid w:val="001709C2"/>
    <w:rsid w:val="0019333A"/>
    <w:rsid w:val="00195CEA"/>
    <w:rsid w:val="001DD295"/>
    <w:rsid w:val="003FF3DA"/>
    <w:rsid w:val="00413EA1"/>
    <w:rsid w:val="00443F22"/>
    <w:rsid w:val="0050644D"/>
    <w:rsid w:val="005A12FD"/>
    <w:rsid w:val="005A204B"/>
    <w:rsid w:val="005A8E6E"/>
    <w:rsid w:val="005DABFA"/>
    <w:rsid w:val="005F4945"/>
    <w:rsid w:val="006870C1"/>
    <w:rsid w:val="006C2221"/>
    <w:rsid w:val="006E7A73"/>
    <w:rsid w:val="009154DF"/>
    <w:rsid w:val="009E0624"/>
    <w:rsid w:val="00A05440"/>
    <w:rsid w:val="00A49DC8"/>
    <w:rsid w:val="00AD3F3A"/>
    <w:rsid w:val="00AF07D6"/>
    <w:rsid w:val="00BFA400"/>
    <w:rsid w:val="00C46222"/>
    <w:rsid w:val="00C496DD"/>
    <w:rsid w:val="00D1ABCA"/>
    <w:rsid w:val="00E298A7"/>
    <w:rsid w:val="00E72862"/>
    <w:rsid w:val="00E8A268"/>
    <w:rsid w:val="00EA07EC"/>
    <w:rsid w:val="00F3CAE8"/>
    <w:rsid w:val="00FA7BE9"/>
    <w:rsid w:val="010CF52E"/>
    <w:rsid w:val="01268BAB"/>
    <w:rsid w:val="0127EBA1"/>
    <w:rsid w:val="01455947"/>
    <w:rsid w:val="019860BB"/>
    <w:rsid w:val="01B4985A"/>
    <w:rsid w:val="01C4A696"/>
    <w:rsid w:val="01D5B52F"/>
    <w:rsid w:val="01DEE618"/>
    <w:rsid w:val="01F97C5B"/>
    <w:rsid w:val="021D1797"/>
    <w:rsid w:val="024823BD"/>
    <w:rsid w:val="024BF886"/>
    <w:rsid w:val="0271AD8F"/>
    <w:rsid w:val="028002F5"/>
    <w:rsid w:val="0281745B"/>
    <w:rsid w:val="02D7C6CB"/>
    <w:rsid w:val="02E66B05"/>
    <w:rsid w:val="02F775FA"/>
    <w:rsid w:val="02FF4E99"/>
    <w:rsid w:val="0301A3F4"/>
    <w:rsid w:val="030F3E26"/>
    <w:rsid w:val="031ACC51"/>
    <w:rsid w:val="031E7CC3"/>
    <w:rsid w:val="038CDFF0"/>
    <w:rsid w:val="0397C367"/>
    <w:rsid w:val="039C3481"/>
    <w:rsid w:val="03AA9E70"/>
    <w:rsid w:val="03AEB15D"/>
    <w:rsid w:val="03C91AE2"/>
    <w:rsid w:val="03C9B5F1"/>
    <w:rsid w:val="03CEA742"/>
    <w:rsid w:val="03DE213E"/>
    <w:rsid w:val="04097B4D"/>
    <w:rsid w:val="040A32BF"/>
    <w:rsid w:val="040EC74C"/>
    <w:rsid w:val="0435ED3B"/>
    <w:rsid w:val="04407B68"/>
    <w:rsid w:val="04A8A21A"/>
    <w:rsid w:val="04AF8C0E"/>
    <w:rsid w:val="04D0017D"/>
    <w:rsid w:val="04EA73D3"/>
    <w:rsid w:val="050AFEA4"/>
    <w:rsid w:val="0511ADDA"/>
    <w:rsid w:val="051C80BB"/>
    <w:rsid w:val="051C86D4"/>
    <w:rsid w:val="051D29ED"/>
    <w:rsid w:val="053515E3"/>
    <w:rsid w:val="054A0811"/>
    <w:rsid w:val="054BD332"/>
    <w:rsid w:val="0550CC3B"/>
    <w:rsid w:val="05839948"/>
    <w:rsid w:val="0596484D"/>
    <w:rsid w:val="05B99EA2"/>
    <w:rsid w:val="05CFDD3A"/>
    <w:rsid w:val="05FAD7CD"/>
    <w:rsid w:val="0628B379"/>
    <w:rsid w:val="0631BC5B"/>
    <w:rsid w:val="06483541"/>
    <w:rsid w:val="06526D13"/>
    <w:rsid w:val="06702F8B"/>
    <w:rsid w:val="06804706"/>
    <w:rsid w:val="0684FA3B"/>
    <w:rsid w:val="068EFDA4"/>
    <w:rsid w:val="06BF810B"/>
    <w:rsid w:val="06E6AD3A"/>
    <w:rsid w:val="06F7E5F3"/>
    <w:rsid w:val="073A5FA5"/>
    <w:rsid w:val="0742264F"/>
    <w:rsid w:val="075FDB73"/>
    <w:rsid w:val="077B1549"/>
    <w:rsid w:val="07AC30D0"/>
    <w:rsid w:val="07BC509D"/>
    <w:rsid w:val="07C65871"/>
    <w:rsid w:val="07E174E8"/>
    <w:rsid w:val="07F1DAE2"/>
    <w:rsid w:val="0807A62D"/>
    <w:rsid w:val="081E9254"/>
    <w:rsid w:val="0832FCBD"/>
    <w:rsid w:val="08341ADD"/>
    <w:rsid w:val="0842C800"/>
    <w:rsid w:val="08495892"/>
    <w:rsid w:val="085CD878"/>
    <w:rsid w:val="0868BDDF"/>
    <w:rsid w:val="0877EA70"/>
    <w:rsid w:val="08822280"/>
    <w:rsid w:val="08945357"/>
    <w:rsid w:val="08B2449B"/>
    <w:rsid w:val="090BE851"/>
    <w:rsid w:val="0911E50D"/>
    <w:rsid w:val="092E2C2C"/>
    <w:rsid w:val="094736E8"/>
    <w:rsid w:val="098B7DD5"/>
    <w:rsid w:val="09B60776"/>
    <w:rsid w:val="09CB27FC"/>
    <w:rsid w:val="09E05EC9"/>
    <w:rsid w:val="09F7F2BF"/>
    <w:rsid w:val="0A31FD64"/>
    <w:rsid w:val="0A354C88"/>
    <w:rsid w:val="0A4E42FA"/>
    <w:rsid w:val="0A639717"/>
    <w:rsid w:val="0A86426D"/>
    <w:rsid w:val="0A89316A"/>
    <w:rsid w:val="0AA98196"/>
    <w:rsid w:val="0AAE744C"/>
    <w:rsid w:val="0AB943F9"/>
    <w:rsid w:val="0ACE48F0"/>
    <w:rsid w:val="0AD1DFD3"/>
    <w:rsid w:val="0B687A38"/>
    <w:rsid w:val="0B83C051"/>
    <w:rsid w:val="0B8FCD50"/>
    <w:rsid w:val="0BB9C342"/>
    <w:rsid w:val="0BBE5E69"/>
    <w:rsid w:val="0BCCD17F"/>
    <w:rsid w:val="0BD91F86"/>
    <w:rsid w:val="0BE5A984"/>
    <w:rsid w:val="0BF07BE6"/>
    <w:rsid w:val="0C10D799"/>
    <w:rsid w:val="0C136BD7"/>
    <w:rsid w:val="0C23C454"/>
    <w:rsid w:val="0C4D36E0"/>
    <w:rsid w:val="0C505995"/>
    <w:rsid w:val="0C934660"/>
    <w:rsid w:val="0CB48F68"/>
    <w:rsid w:val="0CBA07D9"/>
    <w:rsid w:val="0CCDC74E"/>
    <w:rsid w:val="0CDB17F5"/>
    <w:rsid w:val="0CE95431"/>
    <w:rsid w:val="0CFF0980"/>
    <w:rsid w:val="0D0FAAA6"/>
    <w:rsid w:val="0D1E4D61"/>
    <w:rsid w:val="0D38C18A"/>
    <w:rsid w:val="0D568C1A"/>
    <w:rsid w:val="0D74831A"/>
    <w:rsid w:val="0DAC57C2"/>
    <w:rsid w:val="0DC4B087"/>
    <w:rsid w:val="0DC86495"/>
    <w:rsid w:val="0DE36753"/>
    <w:rsid w:val="0DE3CBA6"/>
    <w:rsid w:val="0DE64017"/>
    <w:rsid w:val="0E005083"/>
    <w:rsid w:val="0E021E20"/>
    <w:rsid w:val="0E074504"/>
    <w:rsid w:val="0E1269C4"/>
    <w:rsid w:val="0E238043"/>
    <w:rsid w:val="0E3F3CBA"/>
    <w:rsid w:val="0E4F285A"/>
    <w:rsid w:val="0E76EEA9"/>
    <w:rsid w:val="0E90387F"/>
    <w:rsid w:val="0EA2BADA"/>
    <w:rsid w:val="0EC39ACB"/>
    <w:rsid w:val="0ED8A81B"/>
    <w:rsid w:val="0EEC0A3B"/>
    <w:rsid w:val="0EF592E4"/>
    <w:rsid w:val="0F112A5E"/>
    <w:rsid w:val="0F424488"/>
    <w:rsid w:val="0F4B0C99"/>
    <w:rsid w:val="0F4F4611"/>
    <w:rsid w:val="0F4F6E4A"/>
    <w:rsid w:val="0F5C4774"/>
    <w:rsid w:val="0F844553"/>
    <w:rsid w:val="0F854E25"/>
    <w:rsid w:val="0F9596C5"/>
    <w:rsid w:val="0FC62242"/>
    <w:rsid w:val="0FCFC807"/>
    <w:rsid w:val="0FD3B18C"/>
    <w:rsid w:val="1005DBDB"/>
    <w:rsid w:val="100C9934"/>
    <w:rsid w:val="10247C3B"/>
    <w:rsid w:val="1029BD40"/>
    <w:rsid w:val="102EEE93"/>
    <w:rsid w:val="10319A6B"/>
    <w:rsid w:val="10356502"/>
    <w:rsid w:val="10401124"/>
    <w:rsid w:val="105EFDA9"/>
    <w:rsid w:val="1076ADB9"/>
    <w:rsid w:val="107F794F"/>
    <w:rsid w:val="1088168B"/>
    <w:rsid w:val="108F109C"/>
    <w:rsid w:val="1091CDFE"/>
    <w:rsid w:val="10A568DD"/>
    <w:rsid w:val="10D23D8C"/>
    <w:rsid w:val="10F2835A"/>
    <w:rsid w:val="10F83EB8"/>
    <w:rsid w:val="11150AB0"/>
    <w:rsid w:val="111BEFE2"/>
    <w:rsid w:val="1128C906"/>
    <w:rsid w:val="1136ED40"/>
    <w:rsid w:val="113D8A74"/>
    <w:rsid w:val="115DB82B"/>
    <w:rsid w:val="11807DAB"/>
    <w:rsid w:val="11AB882B"/>
    <w:rsid w:val="11BE2BB6"/>
    <w:rsid w:val="11C0CA52"/>
    <w:rsid w:val="11E472AD"/>
    <w:rsid w:val="11F0F5FF"/>
    <w:rsid w:val="1222C2AD"/>
    <w:rsid w:val="125691F3"/>
    <w:rsid w:val="126E0DED"/>
    <w:rsid w:val="128BDC79"/>
    <w:rsid w:val="129537E5"/>
    <w:rsid w:val="12BA9949"/>
    <w:rsid w:val="12C03278"/>
    <w:rsid w:val="12E2EC51"/>
    <w:rsid w:val="12E31908"/>
    <w:rsid w:val="12F12280"/>
    <w:rsid w:val="1307E201"/>
    <w:rsid w:val="131527ED"/>
    <w:rsid w:val="1335AEEC"/>
    <w:rsid w:val="1343BBE8"/>
    <w:rsid w:val="13447AB6"/>
    <w:rsid w:val="1346F4A3"/>
    <w:rsid w:val="13507A38"/>
    <w:rsid w:val="1376704E"/>
    <w:rsid w:val="13813CD4"/>
    <w:rsid w:val="1396F0FF"/>
    <w:rsid w:val="13995A0F"/>
    <w:rsid w:val="13A7CDB7"/>
    <w:rsid w:val="13C6CCB2"/>
    <w:rsid w:val="13C90407"/>
    <w:rsid w:val="13CCC2AD"/>
    <w:rsid w:val="13DCF7ED"/>
    <w:rsid w:val="1406729F"/>
    <w:rsid w:val="14084A5B"/>
    <w:rsid w:val="14183D94"/>
    <w:rsid w:val="141E7F79"/>
    <w:rsid w:val="14276C04"/>
    <w:rsid w:val="14318C9C"/>
    <w:rsid w:val="1445E427"/>
    <w:rsid w:val="14510D74"/>
    <w:rsid w:val="14596095"/>
    <w:rsid w:val="145F71B4"/>
    <w:rsid w:val="14770D1F"/>
    <w:rsid w:val="14820800"/>
    <w:rsid w:val="148B6E7B"/>
    <w:rsid w:val="1490FF8B"/>
    <w:rsid w:val="14B0D8F6"/>
    <w:rsid w:val="14B5BEBE"/>
    <w:rsid w:val="14E17E7B"/>
    <w:rsid w:val="14FB4527"/>
    <w:rsid w:val="15021C9B"/>
    <w:rsid w:val="150A48FC"/>
    <w:rsid w:val="156281BF"/>
    <w:rsid w:val="15634ED5"/>
    <w:rsid w:val="15677EF7"/>
    <w:rsid w:val="156CF3C4"/>
    <w:rsid w:val="157C02C0"/>
    <w:rsid w:val="1596C9D5"/>
    <w:rsid w:val="159A1D90"/>
    <w:rsid w:val="15C1D147"/>
    <w:rsid w:val="15C45CB4"/>
    <w:rsid w:val="15CF377D"/>
    <w:rsid w:val="15D29B05"/>
    <w:rsid w:val="15D7AFF2"/>
    <w:rsid w:val="15E1B4AE"/>
    <w:rsid w:val="16261003"/>
    <w:rsid w:val="16314309"/>
    <w:rsid w:val="16351083"/>
    <w:rsid w:val="164D94DF"/>
    <w:rsid w:val="165F0077"/>
    <w:rsid w:val="16699847"/>
    <w:rsid w:val="166DE020"/>
    <w:rsid w:val="167C193A"/>
    <w:rsid w:val="1684BFFA"/>
    <w:rsid w:val="16C3ED9F"/>
    <w:rsid w:val="16DF2574"/>
    <w:rsid w:val="16F7580F"/>
    <w:rsid w:val="1717C9F6"/>
    <w:rsid w:val="171A16A1"/>
    <w:rsid w:val="1732B88C"/>
    <w:rsid w:val="17756FB9"/>
    <w:rsid w:val="17B09FBD"/>
    <w:rsid w:val="17E77140"/>
    <w:rsid w:val="18182D6E"/>
    <w:rsid w:val="181DC609"/>
    <w:rsid w:val="18207374"/>
    <w:rsid w:val="1820EB3C"/>
    <w:rsid w:val="18501C09"/>
    <w:rsid w:val="187C2E23"/>
    <w:rsid w:val="18B8BCEF"/>
    <w:rsid w:val="18C37E1C"/>
    <w:rsid w:val="18C5D377"/>
    <w:rsid w:val="18FA890D"/>
    <w:rsid w:val="18FA9B3B"/>
    <w:rsid w:val="191C4A30"/>
    <w:rsid w:val="191DA1C6"/>
    <w:rsid w:val="193F53F7"/>
    <w:rsid w:val="196BFC03"/>
    <w:rsid w:val="1971BA8B"/>
    <w:rsid w:val="19795046"/>
    <w:rsid w:val="19E99DDA"/>
    <w:rsid w:val="19F1B759"/>
    <w:rsid w:val="19FCA9B1"/>
    <w:rsid w:val="1A673B4B"/>
    <w:rsid w:val="1A70C5AF"/>
    <w:rsid w:val="1A795F2C"/>
    <w:rsid w:val="1A7BE7D8"/>
    <w:rsid w:val="1A99B1EA"/>
    <w:rsid w:val="1AB69975"/>
    <w:rsid w:val="1ABC87CD"/>
    <w:rsid w:val="1AC00817"/>
    <w:rsid w:val="1AC69AC4"/>
    <w:rsid w:val="1ADDCF86"/>
    <w:rsid w:val="1AF6D0C1"/>
    <w:rsid w:val="1B0E74FD"/>
    <w:rsid w:val="1B1C49BE"/>
    <w:rsid w:val="1B5D5451"/>
    <w:rsid w:val="1B86A631"/>
    <w:rsid w:val="1B8D2A63"/>
    <w:rsid w:val="1BA22A08"/>
    <w:rsid w:val="1BBAAA58"/>
    <w:rsid w:val="1BD61AF3"/>
    <w:rsid w:val="1BDF33DB"/>
    <w:rsid w:val="1BEA50D2"/>
    <w:rsid w:val="1BF85B92"/>
    <w:rsid w:val="1BFEC8C1"/>
    <w:rsid w:val="1C10FFA7"/>
    <w:rsid w:val="1C1B9D9D"/>
    <w:rsid w:val="1C1CD7AB"/>
    <w:rsid w:val="1C3B4FE7"/>
    <w:rsid w:val="1C9B695D"/>
    <w:rsid w:val="1CBD67E6"/>
    <w:rsid w:val="1CC15D15"/>
    <w:rsid w:val="1CCE59E5"/>
    <w:rsid w:val="1D0AFD7F"/>
    <w:rsid w:val="1D45D2BA"/>
    <w:rsid w:val="1D5127A6"/>
    <w:rsid w:val="1D58A8A6"/>
    <w:rsid w:val="1D8A8A4A"/>
    <w:rsid w:val="1D8D1BF6"/>
    <w:rsid w:val="1D9EBC6F"/>
    <w:rsid w:val="1D9EDC0D"/>
    <w:rsid w:val="1DE16349"/>
    <w:rsid w:val="1DEDAAE5"/>
    <w:rsid w:val="1DF112E9"/>
    <w:rsid w:val="1E14CD09"/>
    <w:rsid w:val="1E30B782"/>
    <w:rsid w:val="1E3713F8"/>
    <w:rsid w:val="1E5AE09E"/>
    <w:rsid w:val="1E60BB88"/>
    <w:rsid w:val="1E691EE1"/>
    <w:rsid w:val="1E76EA99"/>
    <w:rsid w:val="1E781053"/>
    <w:rsid w:val="1E86C54D"/>
    <w:rsid w:val="1EA9CD58"/>
    <w:rsid w:val="1EAF21F0"/>
    <w:rsid w:val="1ED7A044"/>
    <w:rsid w:val="1EDFDD87"/>
    <w:rsid w:val="1EE8E78F"/>
    <w:rsid w:val="1EEC7744"/>
    <w:rsid w:val="1F0145B5"/>
    <w:rsid w:val="1F061A12"/>
    <w:rsid w:val="1F54786D"/>
    <w:rsid w:val="1F5E8DA9"/>
    <w:rsid w:val="1F8994C5"/>
    <w:rsid w:val="1F8B8BB4"/>
    <w:rsid w:val="1F9670E1"/>
    <w:rsid w:val="1FC1DCFE"/>
    <w:rsid w:val="1FC3F5D2"/>
    <w:rsid w:val="1FE1A8B7"/>
    <w:rsid w:val="1FE1E620"/>
    <w:rsid w:val="2010E0F2"/>
    <w:rsid w:val="20110419"/>
    <w:rsid w:val="20110C37"/>
    <w:rsid w:val="201B39EE"/>
    <w:rsid w:val="20316440"/>
    <w:rsid w:val="20349553"/>
    <w:rsid w:val="2042680E"/>
    <w:rsid w:val="20521C46"/>
    <w:rsid w:val="20689D0F"/>
    <w:rsid w:val="2069DCB6"/>
    <w:rsid w:val="206F6B66"/>
    <w:rsid w:val="2082E788"/>
    <w:rsid w:val="2091E114"/>
    <w:rsid w:val="20987704"/>
    <w:rsid w:val="209C783B"/>
    <w:rsid w:val="20B1C77F"/>
    <w:rsid w:val="20C0A644"/>
    <w:rsid w:val="20EAF8D3"/>
    <w:rsid w:val="20F7E349"/>
    <w:rsid w:val="212B0D17"/>
    <w:rsid w:val="213DE23E"/>
    <w:rsid w:val="213E0FD3"/>
    <w:rsid w:val="2159870A"/>
    <w:rsid w:val="215EE480"/>
    <w:rsid w:val="2167C67B"/>
    <w:rsid w:val="218141C0"/>
    <w:rsid w:val="219238DC"/>
    <w:rsid w:val="21923C99"/>
    <w:rsid w:val="21B3A84E"/>
    <w:rsid w:val="22061F16"/>
    <w:rsid w:val="22145830"/>
    <w:rsid w:val="221B1F08"/>
    <w:rsid w:val="2228AFA5"/>
    <w:rsid w:val="222EE66A"/>
    <w:rsid w:val="2288B7A9"/>
    <w:rsid w:val="228C192F"/>
    <w:rsid w:val="229FF789"/>
    <w:rsid w:val="22A0FDA0"/>
    <w:rsid w:val="22A3C157"/>
    <w:rsid w:val="22AAD837"/>
    <w:rsid w:val="22B908BA"/>
    <w:rsid w:val="22D77BA9"/>
    <w:rsid w:val="22D9F765"/>
    <w:rsid w:val="22DEB61F"/>
    <w:rsid w:val="22E5EAA3"/>
    <w:rsid w:val="231C25BA"/>
    <w:rsid w:val="232B0020"/>
    <w:rsid w:val="23474ECA"/>
    <w:rsid w:val="23529ED9"/>
    <w:rsid w:val="237DA2F5"/>
    <w:rsid w:val="239B1276"/>
    <w:rsid w:val="23B17DB9"/>
    <w:rsid w:val="23BDBC99"/>
    <w:rsid w:val="23E3D973"/>
    <w:rsid w:val="2409793F"/>
    <w:rsid w:val="240B3285"/>
    <w:rsid w:val="240ED3CA"/>
    <w:rsid w:val="241073A4"/>
    <w:rsid w:val="24275090"/>
    <w:rsid w:val="24356ECE"/>
    <w:rsid w:val="243FC117"/>
    <w:rsid w:val="2466E2AA"/>
    <w:rsid w:val="24807FFE"/>
    <w:rsid w:val="24DFB983"/>
    <w:rsid w:val="24E1D282"/>
    <w:rsid w:val="24FF1808"/>
    <w:rsid w:val="2507E23D"/>
    <w:rsid w:val="25130BE7"/>
    <w:rsid w:val="253A458A"/>
    <w:rsid w:val="2542DC89"/>
    <w:rsid w:val="2547B733"/>
    <w:rsid w:val="254E7128"/>
    <w:rsid w:val="257F11F3"/>
    <w:rsid w:val="25BDB03B"/>
    <w:rsid w:val="25CCD80F"/>
    <w:rsid w:val="25DB40DF"/>
    <w:rsid w:val="25DC98E5"/>
    <w:rsid w:val="25E1218A"/>
    <w:rsid w:val="25E8BDB6"/>
    <w:rsid w:val="25EC8F09"/>
    <w:rsid w:val="26086172"/>
    <w:rsid w:val="263A1526"/>
    <w:rsid w:val="26543042"/>
    <w:rsid w:val="26656E6B"/>
    <w:rsid w:val="266BA62F"/>
    <w:rsid w:val="266E6679"/>
    <w:rsid w:val="268A3F9B"/>
    <w:rsid w:val="268BF0CE"/>
    <w:rsid w:val="26915FB0"/>
    <w:rsid w:val="269B2BB7"/>
    <w:rsid w:val="26A30A86"/>
    <w:rsid w:val="26CF8EF2"/>
    <w:rsid w:val="26D6BF64"/>
    <w:rsid w:val="26DEACEA"/>
    <w:rsid w:val="26E4D786"/>
    <w:rsid w:val="26E7FA3B"/>
    <w:rsid w:val="26F24697"/>
    <w:rsid w:val="2715695F"/>
    <w:rsid w:val="27182297"/>
    <w:rsid w:val="2724A206"/>
    <w:rsid w:val="272FB3F6"/>
    <w:rsid w:val="2735E471"/>
    <w:rsid w:val="2746DDD6"/>
    <w:rsid w:val="2779BAAE"/>
    <w:rsid w:val="277E028E"/>
    <w:rsid w:val="279BFAE0"/>
    <w:rsid w:val="27A4E758"/>
    <w:rsid w:val="27A9C765"/>
    <w:rsid w:val="27AB2E0E"/>
    <w:rsid w:val="27BEB9FA"/>
    <w:rsid w:val="27DD3E4A"/>
    <w:rsid w:val="27E95096"/>
    <w:rsid w:val="28260FFC"/>
    <w:rsid w:val="284D1230"/>
    <w:rsid w:val="28500BFC"/>
    <w:rsid w:val="2884352A"/>
    <w:rsid w:val="2896ED24"/>
    <w:rsid w:val="28A3CD3A"/>
    <w:rsid w:val="28C74198"/>
    <w:rsid w:val="28F7A864"/>
    <w:rsid w:val="291131D4"/>
    <w:rsid w:val="2914B4E6"/>
    <w:rsid w:val="2919D2EF"/>
    <w:rsid w:val="29585F2C"/>
    <w:rsid w:val="295C3F39"/>
    <w:rsid w:val="296E1102"/>
    <w:rsid w:val="29A6F31C"/>
    <w:rsid w:val="29ED7E0F"/>
    <w:rsid w:val="2A06766B"/>
    <w:rsid w:val="2A1BE5F9"/>
    <w:rsid w:val="2A1F9AFD"/>
    <w:rsid w:val="2A3D2E7E"/>
    <w:rsid w:val="2A43A6BA"/>
    <w:rsid w:val="2A50F48A"/>
    <w:rsid w:val="2A536B4D"/>
    <w:rsid w:val="2A785DF5"/>
    <w:rsid w:val="2A7FB528"/>
    <w:rsid w:val="2A87878B"/>
    <w:rsid w:val="2A9C7AF3"/>
    <w:rsid w:val="2AA5E6DB"/>
    <w:rsid w:val="2AD62BE1"/>
    <w:rsid w:val="2B036038"/>
    <w:rsid w:val="2B1CD64C"/>
    <w:rsid w:val="2B2254CB"/>
    <w:rsid w:val="2B28E8F6"/>
    <w:rsid w:val="2B312347"/>
    <w:rsid w:val="2B3FDEA7"/>
    <w:rsid w:val="2B4E17C1"/>
    <w:rsid w:val="2B73781B"/>
    <w:rsid w:val="2B7516D7"/>
    <w:rsid w:val="2B7A48D3"/>
    <w:rsid w:val="2B96305C"/>
    <w:rsid w:val="2B9F16DA"/>
    <w:rsid w:val="2BAC3267"/>
    <w:rsid w:val="2BAF9087"/>
    <w:rsid w:val="2BB507D2"/>
    <w:rsid w:val="2BBE9CE9"/>
    <w:rsid w:val="2BC80B23"/>
    <w:rsid w:val="2BC9D499"/>
    <w:rsid w:val="2BCE8DE6"/>
    <w:rsid w:val="2BD5D4BB"/>
    <w:rsid w:val="2BDE99BC"/>
    <w:rsid w:val="2BE7B643"/>
    <w:rsid w:val="2BF3CCCB"/>
    <w:rsid w:val="2C097FB9"/>
    <w:rsid w:val="2C10BAE0"/>
    <w:rsid w:val="2C24469F"/>
    <w:rsid w:val="2C2F352A"/>
    <w:rsid w:val="2C2FF149"/>
    <w:rsid w:val="2C34A5D2"/>
    <w:rsid w:val="2C486BF8"/>
    <w:rsid w:val="2C85260E"/>
    <w:rsid w:val="2C8C068D"/>
    <w:rsid w:val="2CA54574"/>
    <w:rsid w:val="2CA746C0"/>
    <w:rsid w:val="2CBB8792"/>
    <w:rsid w:val="2CC11A02"/>
    <w:rsid w:val="2CD5F31C"/>
    <w:rsid w:val="2CD65EC4"/>
    <w:rsid w:val="2CE1BB4F"/>
    <w:rsid w:val="2D08BFF3"/>
    <w:rsid w:val="2D2E49A5"/>
    <w:rsid w:val="2D356A3D"/>
    <w:rsid w:val="2D4802C8"/>
    <w:rsid w:val="2D5C5093"/>
    <w:rsid w:val="2D93EAAC"/>
    <w:rsid w:val="2DB15FCC"/>
    <w:rsid w:val="2DB4685F"/>
    <w:rsid w:val="2DE5C534"/>
    <w:rsid w:val="2E158160"/>
    <w:rsid w:val="2E23BA7A"/>
    <w:rsid w:val="2E3BCC79"/>
    <w:rsid w:val="2E3E2CDF"/>
    <w:rsid w:val="2E4588F9"/>
    <w:rsid w:val="2E797CC7"/>
    <w:rsid w:val="2EBF2D43"/>
    <w:rsid w:val="2ECC3D3C"/>
    <w:rsid w:val="2ECF62D5"/>
    <w:rsid w:val="2EE1D149"/>
    <w:rsid w:val="2EEAA8BE"/>
    <w:rsid w:val="2EEDE2A3"/>
    <w:rsid w:val="2EEF571C"/>
    <w:rsid w:val="2EF820F4"/>
    <w:rsid w:val="2EFAF9A6"/>
    <w:rsid w:val="2F2A3671"/>
    <w:rsid w:val="2F4FBF13"/>
    <w:rsid w:val="2F61004F"/>
    <w:rsid w:val="2F62C329"/>
    <w:rsid w:val="2F70EA26"/>
    <w:rsid w:val="2F7B466F"/>
    <w:rsid w:val="2F99505C"/>
    <w:rsid w:val="2FBEF590"/>
    <w:rsid w:val="2FC28274"/>
    <w:rsid w:val="2FE1AE7F"/>
    <w:rsid w:val="2FE72A43"/>
    <w:rsid w:val="2FFFD019"/>
    <w:rsid w:val="300153AB"/>
    <w:rsid w:val="300AE2A4"/>
    <w:rsid w:val="305E8BA3"/>
    <w:rsid w:val="3064B363"/>
    <w:rsid w:val="307304A6"/>
    <w:rsid w:val="3089DAB1"/>
    <w:rsid w:val="30A1FF09"/>
    <w:rsid w:val="30AD50BB"/>
    <w:rsid w:val="30D9F017"/>
    <w:rsid w:val="30E2CE08"/>
    <w:rsid w:val="310A6FDB"/>
    <w:rsid w:val="310BF84E"/>
    <w:rsid w:val="31295022"/>
    <w:rsid w:val="312C3C17"/>
    <w:rsid w:val="313179B3"/>
    <w:rsid w:val="3137B3A7"/>
    <w:rsid w:val="3145B1B6"/>
    <w:rsid w:val="3150F840"/>
    <w:rsid w:val="31651743"/>
    <w:rsid w:val="316A5B84"/>
    <w:rsid w:val="3171649D"/>
    <w:rsid w:val="3174D996"/>
    <w:rsid w:val="31CA5951"/>
    <w:rsid w:val="31D6566D"/>
    <w:rsid w:val="31E1072E"/>
    <w:rsid w:val="31FADA61"/>
    <w:rsid w:val="31FDA410"/>
    <w:rsid w:val="320B710A"/>
    <w:rsid w:val="32329A68"/>
    <w:rsid w:val="326B26B0"/>
    <w:rsid w:val="3283264A"/>
    <w:rsid w:val="328AC70D"/>
    <w:rsid w:val="3291A3AC"/>
    <w:rsid w:val="32A79FDC"/>
    <w:rsid w:val="32AE99C0"/>
    <w:rsid w:val="32CBCBD5"/>
    <w:rsid w:val="32E89578"/>
    <w:rsid w:val="33232A9A"/>
    <w:rsid w:val="3337D476"/>
    <w:rsid w:val="3341FD73"/>
    <w:rsid w:val="3345B390"/>
    <w:rsid w:val="3352BF3A"/>
    <w:rsid w:val="335B1EC2"/>
    <w:rsid w:val="33679BD0"/>
    <w:rsid w:val="336C5A96"/>
    <w:rsid w:val="337CD78F"/>
    <w:rsid w:val="33907DAE"/>
    <w:rsid w:val="33936245"/>
    <w:rsid w:val="33A39450"/>
    <w:rsid w:val="33B4C98B"/>
    <w:rsid w:val="33C21F08"/>
    <w:rsid w:val="33CE6AC9"/>
    <w:rsid w:val="33D9CDF9"/>
    <w:rsid w:val="33E9ABA1"/>
    <w:rsid w:val="3402D4AC"/>
    <w:rsid w:val="340A07D9"/>
    <w:rsid w:val="3426976E"/>
    <w:rsid w:val="342D4E64"/>
    <w:rsid w:val="343005C6"/>
    <w:rsid w:val="34319FBA"/>
    <w:rsid w:val="343218BA"/>
    <w:rsid w:val="3440D237"/>
    <w:rsid w:val="345696B8"/>
    <w:rsid w:val="345D8BA0"/>
    <w:rsid w:val="347C17C4"/>
    <w:rsid w:val="34AC1F5D"/>
    <w:rsid w:val="34B87959"/>
    <w:rsid w:val="34D6371F"/>
    <w:rsid w:val="3510993A"/>
    <w:rsid w:val="351991D8"/>
    <w:rsid w:val="351B42B3"/>
    <w:rsid w:val="35395BE7"/>
    <w:rsid w:val="354328D8"/>
    <w:rsid w:val="35546139"/>
    <w:rsid w:val="3557B562"/>
    <w:rsid w:val="355C200D"/>
    <w:rsid w:val="356DA20F"/>
    <w:rsid w:val="35857C02"/>
    <w:rsid w:val="358ACCD4"/>
    <w:rsid w:val="363A0BC9"/>
    <w:rsid w:val="364381CE"/>
    <w:rsid w:val="3660CA17"/>
    <w:rsid w:val="3689008E"/>
    <w:rsid w:val="368D4BE2"/>
    <w:rsid w:val="3692BF84"/>
    <w:rsid w:val="36AC699B"/>
    <w:rsid w:val="36B6B79D"/>
    <w:rsid w:val="36C6B882"/>
    <w:rsid w:val="36D2F08D"/>
    <w:rsid w:val="36DA3166"/>
    <w:rsid w:val="36F45794"/>
    <w:rsid w:val="371A3BA1"/>
    <w:rsid w:val="3732DFDE"/>
    <w:rsid w:val="3766BABA"/>
    <w:rsid w:val="376C0D5F"/>
    <w:rsid w:val="377AFDFB"/>
    <w:rsid w:val="377FB977"/>
    <w:rsid w:val="37C97525"/>
    <w:rsid w:val="37DFA060"/>
    <w:rsid w:val="37E06670"/>
    <w:rsid w:val="37ECDF28"/>
    <w:rsid w:val="37FD1E8C"/>
    <w:rsid w:val="380ACBEC"/>
    <w:rsid w:val="380D7562"/>
    <w:rsid w:val="388D6E54"/>
    <w:rsid w:val="38B1591D"/>
    <w:rsid w:val="38B52F3E"/>
    <w:rsid w:val="38BB3A87"/>
    <w:rsid w:val="38E0A4A0"/>
    <w:rsid w:val="38F85C2E"/>
    <w:rsid w:val="390E2575"/>
    <w:rsid w:val="3916CE5C"/>
    <w:rsid w:val="392A5D71"/>
    <w:rsid w:val="392FF6B9"/>
    <w:rsid w:val="3944139D"/>
    <w:rsid w:val="3979BA54"/>
    <w:rsid w:val="397C7682"/>
    <w:rsid w:val="39A15ED3"/>
    <w:rsid w:val="39AB6671"/>
    <w:rsid w:val="39D29090"/>
    <w:rsid w:val="39D4A327"/>
    <w:rsid w:val="39DFDC3E"/>
    <w:rsid w:val="3A0214E2"/>
    <w:rsid w:val="3A09EDAD"/>
    <w:rsid w:val="3A2242FC"/>
    <w:rsid w:val="3A29A1E1"/>
    <w:rsid w:val="3A47DB1E"/>
    <w:rsid w:val="3A889DC9"/>
    <w:rsid w:val="3AEACE8F"/>
    <w:rsid w:val="3AFB43AF"/>
    <w:rsid w:val="3AFE18C5"/>
    <w:rsid w:val="3AFEA1D1"/>
    <w:rsid w:val="3B042949"/>
    <w:rsid w:val="3B291998"/>
    <w:rsid w:val="3B2B9A35"/>
    <w:rsid w:val="3B2E695F"/>
    <w:rsid w:val="3B3DC881"/>
    <w:rsid w:val="3B5487F4"/>
    <w:rsid w:val="3B559930"/>
    <w:rsid w:val="3B691B76"/>
    <w:rsid w:val="3B7FDABE"/>
    <w:rsid w:val="3B893B40"/>
    <w:rsid w:val="3B9F6E47"/>
    <w:rsid w:val="3BC2D7C2"/>
    <w:rsid w:val="3BCAC528"/>
    <w:rsid w:val="3C0C24D3"/>
    <w:rsid w:val="3C2FFCF0"/>
    <w:rsid w:val="3C32EAA8"/>
    <w:rsid w:val="3C5A4456"/>
    <w:rsid w:val="3C5D9D7D"/>
    <w:rsid w:val="3C61FE33"/>
    <w:rsid w:val="3C6911E4"/>
    <w:rsid w:val="3C6DD606"/>
    <w:rsid w:val="3C9465CF"/>
    <w:rsid w:val="3CA53733"/>
    <w:rsid w:val="3CA8869E"/>
    <w:rsid w:val="3CAEEB4B"/>
    <w:rsid w:val="3CB2E673"/>
    <w:rsid w:val="3CB61924"/>
    <w:rsid w:val="3CDDABEF"/>
    <w:rsid w:val="3CE29EF9"/>
    <w:rsid w:val="3CF03402"/>
    <w:rsid w:val="3CFBA4C2"/>
    <w:rsid w:val="3D423211"/>
    <w:rsid w:val="3D631C99"/>
    <w:rsid w:val="3D80303D"/>
    <w:rsid w:val="3DC61407"/>
    <w:rsid w:val="3DD279AF"/>
    <w:rsid w:val="3E0946F4"/>
    <w:rsid w:val="3E12818E"/>
    <w:rsid w:val="3E2434BE"/>
    <w:rsid w:val="3E522988"/>
    <w:rsid w:val="3E6CF944"/>
    <w:rsid w:val="3E798186"/>
    <w:rsid w:val="3E8AF448"/>
    <w:rsid w:val="3EA8144A"/>
    <w:rsid w:val="3EAE1999"/>
    <w:rsid w:val="3EB632F6"/>
    <w:rsid w:val="3ECB9CEC"/>
    <w:rsid w:val="3ECC5A80"/>
    <w:rsid w:val="3EE19968"/>
    <w:rsid w:val="3EE91912"/>
    <w:rsid w:val="3EFE8B03"/>
    <w:rsid w:val="3F21B1F2"/>
    <w:rsid w:val="3F2C5E48"/>
    <w:rsid w:val="3F3BBD12"/>
    <w:rsid w:val="3F47CE42"/>
    <w:rsid w:val="3F7B4523"/>
    <w:rsid w:val="3F912680"/>
    <w:rsid w:val="3FB00BE0"/>
    <w:rsid w:val="3FC4C154"/>
    <w:rsid w:val="3FF788F4"/>
    <w:rsid w:val="401A865E"/>
    <w:rsid w:val="401C8B65"/>
    <w:rsid w:val="4028A38A"/>
    <w:rsid w:val="404244D1"/>
    <w:rsid w:val="40525FE1"/>
    <w:rsid w:val="40652213"/>
    <w:rsid w:val="40784BE5"/>
    <w:rsid w:val="408BE28B"/>
    <w:rsid w:val="40A7B83E"/>
    <w:rsid w:val="40BA97FC"/>
    <w:rsid w:val="40BC6BAA"/>
    <w:rsid w:val="411CF88D"/>
    <w:rsid w:val="4124A361"/>
    <w:rsid w:val="41530AAA"/>
    <w:rsid w:val="4165049E"/>
    <w:rsid w:val="41783B98"/>
    <w:rsid w:val="419AD620"/>
    <w:rsid w:val="41A8D583"/>
    <w:rsid w:val="41B15DC5"/>
    <w:rsid w:val="41B40416"/>
    <w:rsid w:val="41B596EC"/>
    <w:rsid w:val="41C9A9AF"/>
    <w:rsid w:val="41D2C9D0"/>
    <w:rsid w:val="41F6941F"/>
    <w:rsid w:val="42281793"/>
    <w:rsid w:val="42495591"/>
    <w:rsid w:val="426222FD"/>
    <w:rsid w:val="42627DEE"/>
    <w:rsid w:val="4275E9B1"/>
    <w:rsid w:val="42A0EAD7"/>
    <w:rsid w:val="42C1A2F6"/>
    <w:rsid w:val="42D44CFA"/>
    <w:rsid w:val="42DDEA9E"/>
    <w:rsid w:val="42F8F594"/>
    <w:rsid w:val="430A63B1"/>
    <w:rsid w:val="432F18BC"/>
    <w:rsid w:val="434CF2A9"/>
    <w:rsid w:val="43643746"/>
    <w:rsid w:val="436D920F"/>
    <w:rsid w:val="4378A94C"/>
    <w:rsid w:val="43A87849"/>
    <w:rsid w:val="43B08F1D"/>
    <w:rsid w:val="43C73AF2"/>
    <w:rsid w:val="43E6C6A1"/>
    <w:rsid w:val="43F1EF00"/>
    <w:rsid w:val="44171BBB"/>
    <w:rsid w:val="445762F9"/>
    <w:rsid w:val="44612DF4"/>
    <w:rsid w:val="44989738"/>
    <w:rsid w:val="44AFF338"/>
    <w:rsid w:val="44CD6276"/>
    <w:rsid w:val="44D149F0"/>
    <w:rsid w:val="44DF02A2"/>
    <w:rsid w:val="44E364E4"/>
    <w:rsid w:val="44F9EC00"/>
    <w:rsid w:val="45150073"/>
    <w:rsid w:val="453B9A8E"/>
    <w:rsid w:val="4540F116"/>
    <w:rsid w:val="45489237"/>
    <w:rsid w:val="458D35E5"/>
    <w:rsid w:val="45A7E10A"/>
    <w:rsid w:val="45B2EC1C"/>
    <w:rsid w:val="45C61A32"/>
    <w:rsid w:val="45D88B99"/>
    <w:rsid w:val="45E0CE50"/>
    <w:rsid w:val="45ED095F"/>
    <w:rsid w:val="45FCFCC9"/>
    <w:rsid w:val="4604C0A4"/>
    <w:rsid w:val="4623A7C9"/>
    <w:rsid w:val="4623FC1C"/>
    <w:rsid w:val="462F1F65"/>
    <w:rsid w:val="46369256"/>
    <w:rsid w:val="46388315"/>
    <w:rsid w:val="4641D12D"/>
    <w:rsid w:val="4644CB70"/>
    <w:rsid w:val="46483753"/>
    <w:rsid w:val="4648B8F2"/>
    <w:rsid w:val="4654B432"/>
    <w:rsid w:val="46579186"/>
    <w:rsid w:val="46662E8C"/>
    <w:rsid w:val="4666B97E"/>
    <w:rsid w:val="46A2737C"/>
    <w:rsid w:val="46B53D76"/>
    <w:rsid w:val="46BAC478"/>
    <w:rsid w:val="46CA7AEB"/>
    <w:rsid w:val="47256813"/>
    <w:rsid w:val="47554A87"/>
    <w:rsid w:val="475EDD97"/>
    <w:rsid w:val="476E87C0"/>
    <w:rsid w:val="478996B7"/>
    <w:rsid w:val="479EFB9C"/>
    <w:rsid w:val="47B08960"/>
    <w:rsid w:val="47BB1DC5"/>
    <w:rsid w:val="47CD3A57"/>
    <w:rsid w:val="47DB61D4"/>
    <w:rsid w:val="47F40DB8"/>
    <w:rsid w:val="47FB84B0"/>
    <w:rsid w:val="47FD5FDB"/>
    <w:rsid w:val="480E74ED"/>
    <w:rsid w:val="48120AC3"/>
    <w:rsid w:val="481C4B89"/>
    <w:rsid w:val="48289166"/>
    <w:rsid w:val="482F0F87"/>
    <w:rsid w:val="4834A73F"/>
    <w:rsid w:val="4834BB82"/>
    <w:rsid w:val="48396034"/>
    <w:rsid w:val="4842CDEC"/>
    <w:rsid w:val="486D1FF4"/>
    <w:rsid w:val="487F4B70"/>
    <w:rsid w:val="4883F0D9"/>
    <w:rsid w:val="4893A6E1"/>
    <w:rsid w:val="489AAC15"/>
    <w:rsid w:val="48A0354F"/>
    <w:rsid w:val="48C4D0D8"/>
    <w:rsid w:val="48D80254"/>
    <w:rsid w:val="48D803C5"/>
    <w:rsid w:val="48F98AB5"/>
    <w:rsid w:val="4913AD93"/>
    <w:rsid w:val="4933B300"/>
    <w:rsid w:val="493FF64C"/>
    <w:rsid w:val="49456F8B"/>
    <w:rsid w:val="494B2AF3"/>
    <w:rsid w:val="49502AC1"/>
    <w:rsid w:val="495374C8"/>
    <w:rsid w:val="498059B4"/>
    <w:rsid w:val="498FC19A"/>
    <w:rsid w:val="499F38DC"/>
    <w:rsid w:val="499FC83D"/>
    <w:rsid w:val="49AB185F"/>
    <w:rsid w:val="49C3D7C1"/>
    <w:rsid w:val="49E71077"/>
    <w:rsid w:val="49F05E64"/>
    <w:rsid w:val="49FC1F7D"/>
    <w:rsid w:val="4A06E91A"/>
    <w:rsid w:val="4A164BC4"/>
    <w:rsid w:val="4A1B1BD1"/>
    <w:rsid w:val="4A685F55"/>
    <w:rsid w:val="4AB0E2D0"/>
    <w:rsid w:val="4AE6996F"/>
    <w:rsid w:val="4AF4486C"/>
    <w:rsid w:val="4B09DE2A"/>
    <w:rsid w:val="4B1867FF"/>
    <w:rsid w:val="4B2B4B43"/>
    <w:rsid w:val="4B33D1F0"/>
    <w:rsid w:val="4B453FCC"/>
    <w:rsid w:val="4B59405E"/>
    <w:rsid w:val="4B5A7621"/>
    <w:rsid w:val="4B6F9A27"/>
    <w:rsid w:val="4B8C8D56"/>
    <w:rsid w:val="4B8CE4FE"/>
    <w:rsid w:val="4BA0D2AA"/>
    <w:rsid w:val="4BA5FAC4"/>
    <w:rsid w:val="4BE59D18"/>
    <w:rsid w:val="4C0AE150"/>
    <w:rsid w:val="4C336877"/>
    <w:rsid w:val="4C43BDC3"/>
    <w:rsid w:val="4C493BA3"/>
    <w:rsid w:val="4C5CC3F9"/>
    <w:rsid w:val="4C5DF136"/>
    <w:rsid w:val="4C6B5708"/>
    <w:rsid w:val="4CAEC9D6"/>
    <w:rsid w:val="4CC056CD"/>
    <w:rsid w:val="4CDCF18D"/>
    <w:rsid w:val="4CE15010"/>
    <w:rsid w:val="4CE1E610"/>
    <w:rsid w:val="4CE421EB"/>
    <w:rsid w:val="4CEDB79D"/>
    <w:rsid w:val="4D0392EA"/>
    <w:rsid w:val="4D20BB50"/>
    <w:rsid w:val="4D40C452"/>
    <w:rsid w:val="4D54D427"/>
    <w:rsid w:val="4D5A1AF3"/>
    <w:rsid w:val="4D6B26CC"/>
    <w:rsid w:val="4D7A2B81"/>
    <w:rsid w:val="4D8B4144"/>
    <w:rsid w:val="4DA69079"/>
    <w:rsid w:val="4DE3BB33"/>
    <w:rsid w:val="4DF8945A"/>
    <w:rsid w:val="4E09AC57"/>
    <w:rsid w:val="4E2A5F49"/>
    <w:rsid w:val="4E469025"/>
    <w:rsid w:val="4E535017"/>
    <w:rsid w:val="4E53CAD7"/>
    <w:rsid w:val="4E69AC79"/>
    <w:rsid w:val="4E714071"/>
    <w:rsid w:val="4E7B7EC8"/>
    <w:rsid w:val="4EE68890"/>
    <w:rsid w:val="4F12B7DE"/>
    <w:rsid w:val="4F27D899"/>
    <w:rsid w:val="4F6B0939"/>
    <w:rsid w:val="4F6B9189"/>
    <w:rsid w:val="4FA2FDDD"/>
    <w:rsid w:val="4FA716A5"/>
    <w:rsid w:val="4FEFC3AB"/>
    <w:rsid w:val="4FF9F8E7"/>
    <w:rsid w:val="5003CF0F"/>
    <w:rsid w:val="5013AE06"/>
    <w:rsid w:val="5045A3CF"/>
    <w:rsid w:val="504BDCF4"/>
    <w:rsid w:val="506A012E"/>
    <w:rsid w:val="508C1B45"/>
    <w:rsid w:val="5098210C"/>
    <w:rsid w:val="50AE883F"/>
    <w:rsid w:val="50F6FBD4"/>
    <w:rsid w:val="51188FAB"/>
    <w:rsid w:val="5131B93C"/>
    <w:rsid w:val="51629740"/>
    <w:rsid w:val="5164E75E"/>
    <w:rsid w:val="516E7AFC"/>
    <w:rsid w:val="5177B652"/>
    <w:rsid w:val="51877D7E"/>
    <w:rsid w:val="51AE7FAC"/>
    <w:rsid w:val="51B028FD"/>
    <w:rsid w:val="51DCA729"/>
    <w:rsid w:val="51E696AC"/>
    <w:rsid w:val="51FAD9DD"/>
    <w:rsid w:val="52098A72"/>
    <w:rsid w:val="520D0559"/>
    <w:rsid w:val="522774CA"/>
    <w:rsid w:val="526115CB"/>
    <w:rsid w:val="529FF116"/>
    <w:rsid w:val="52A867C8"/>
    <w:rsid w:val="530F195E"/>
    <w:rsid w:val="532AA091"/>
    <w:rsid w:val="5352E15D"/>
    <w:rsid w:val="53745245"/>
    <w:rsid w:val="5379AB9D"/>
    <w:rsid w:val="5379B826"/>
    <w:rsid w:val="53864505"/>
    <w:rsid w:val="53A910CD"/>
    <w:rsid w:val="53B66F8C"/>
    <w:rsid w:val="53C60D07"/>
    <w:rsid w:val="53F637B3"/>
    <w:rsid w:val="54164BD9"/>
    <w:rsid w:val="5439DE2A"/>
    <w:rsid w:val="5442E580"/>
    <w:rsid w:val="54593A47"/>
    <w:rsid w:val="545BCC71"/>
    <w:rsid w:val="546C43CD"/>
    <w:rsid w:val="54712991"/>
    <w:rsid w:val="548C6628"/>
    <w:rsid w:val="5490C9BA"/>
    <w:rsid w:val="5494E8FE"/>
    <w:rsid w:val="54A630AD"/>
    <w:rsid w:val="54B1A75F"/>
    <w:rsid w:val="54B9059A"/>
    <w:rsid w:val="54DE0088"/>
    <w:rsid w:val="551C3EC1"/>
    <w:rsid w:val="55413D3D"/>
    <w:rsid w:val="55813A50"/>
    <w:rsid w:val="55826F35"/>
    <w:rsid w:val="559EACB2"/>
    <w:rsid w:val="559EE301"/>
    <w:rsid w:val="55AC5682"/>
    <w:rsid w:val="55B01279"/>
    <w:rsid w:val="55C12260"/>
    <w:rsid w:val="55DC7E8C"/>
    <w:rsid w:val="5600EDEC"/>
    <w:rsid w:val="561F9028"/>
    <w:rsid w:val="56202B37"/>
    <w:rsid w:val="564E853D"/>
    <w:rsid w:val="56531BD6"/>
    <w:rsid w:val="56726C53"/>
    <w:rsid w:val="5677B344"/>
    <w:rsid w:val="567C02FD"/>
    <w:rsid w:val="567C5256"/>
    <w:rsid w:val="568ADD10"/>
    <w:rsid w:val="56AA7A69"/>
    <w:rsid w:val="56CE4B00"/>
    <w:rsid w:val="570506D6"/>
    <w:rsid w:val="570E85DB"/>
    <w:rsid w:val="572EB4B6"/>
    <w:rsid w:val="57313551"/>
    <w:rsid w:val="5738DFBB"/>
    <w:rsid w:val="573AD949"/>
    <w:rsid w:val="57552005"/>
    <w:rsid w:val="5761021D"/>
    <w:rsid w:val="577FEF41"/>
    <w:rsid w:val="57812637"/>
    <w:rsid w:val="578938F8"/>
    <w:rsid w:val="57A855B0"/>
    <w:rsid w:val="57AADCF7"/>
    <w:rsid w:val="57ABD215"/>
    <w:rsid w:val="57B161FB"/>
    <w:rsid w:val="57BF9710"/>
    <w:rsid w:val="57E4EF7A"/>
    <w:rsid w:val="57E96DCD"/>
    <w:rsid w:val="57F71634"/>
    <w:rsid w:val="5801E621"/>
    <w:rsid w:val="581383A5"/>
    <w:rsid w:val="583C649D"/>
    <w:rsid w:val="584196F1"/>
    <w:rsid w:val="584EBB4F"/>
    <w:rsid w:val="584FF691"/>
    <w:rsid w:val="586663A5"/>
    <w:rsid w:val="5885DB69"/>
    <w:rsid w:val="58AA563C"/>
    <w:rsid w:val="58BA307F"/>
    <w:rsid w:val="58C50482"/>
    <w:rsid w:val="58C7177A"/>
    <w:rsid w:val="58CA8517"/>
    <w:rsid w:val="58D0F518"/>
    <w:rsid w:val="58EBA731"/>
    <w:rsid w:val="591B9967"/>
    <w:rsid w:val="591BCC44"/>
    <w:rsid w:val="591C52C1"/>
    <w:rsid w:val="5927D5C5"/>
    <w:rsid w:val="5976A128"/>
    <w:rsid w:val="597A3D5D"/>
    <w:rsid w:val="59B3AF11"/>
    <w:rsid w:val="59B83287"/>
    <w:rsid w:val="59C3FEEE"/>
    <w:rsid w:val="59DEF750"/>
    <w:rsid w:val="59DFE867"/>
    <w:rsid w:val="5A07C6ED"/>
    <w:rsid w:val="5A0E9433"/>
    <w:rsid w:val="5A20175D"/>
    <w:rsid w:val="5A58A4DC"/>
    <w:rsid w:val="5A60B5D4"/>
    <w:rsid w:val="5A6A3131"/>
    <w:rsid w:val="5A75D326"/>
    <w:rsid w:val="5A9FBE49"/>
    <w:rsid w:val="5AAE533F"/>
    <w:rsid w:val="5ABA4660"/>
    <w:rsid w:val="5ABEBBE4"/>
    <w:rsid w:val="5AD77171"/>
    <w:rsid w:val="5B1A2B43"/>
    <w:rsid w:val="5B648D90"/>
    <w:rsid w:val="5B68F594"/>
    <w:rsid w:val="5B733F85"/>
    <w:rsid w:val="5B7BB8C8"/>
    <w:rsid w:val="5B7E9447"/>
    <w:rsid w:val="5B8D4305"/>
    <w:rsid w:val="5BB034E1"/>
    <w:rsid w:val="5BB6FAAF"/>
    <w:rsid w:val="5BC9FB8D"/>
    <w:rsid w:val="5BE08053"/>
    <w:rsid w:val="5BEE0174"/>
    <w:rsid w:val="5BEFD224"/>
    <w:rsid w:val="5C0E4664"/>
    <w:rsid w:val="5C165176"/>
    <w:rsid w:val="5C27AFB8"/>
    <w:rsid w:val="5C2EE6FE"/>
    <w:rsid w:val="5C3D0C2F"/>
    <w:rsid w:val="5C8FA0DE"/>
    <w:rsid w:val="5C93AAA1"/>
    <w:rsid w:val="5CBCF659"/>
    <w:rsid w:val="5CBFB839"/>
    <w:rsid w:val="5CC7367B"/>
    <w:rsid w:val="5CDB5D08"/>
    <w:rsid w:val="5CEB2521"/>
    <w:rsid w:val="5CF089DF"/>
    <w:rsid w:val="5CF4A59F"/>
    <w:rsid w:val="5D0511CF"/>
    <w:rsid w:val="5D07D1BD"/>
    <w:rsid w:val="5D4B574A"/>
    <w:rsid w:val="5D68556E"/>
    <w:rsid w:val="5D6DC610"/>
    <w:rsid w:val="5D8DFFFA"/>
    <w:rsid w:val="5DA90DC9"/>
    <w:rsid w:val="5DAE2BEC"/>
    <w:rsid w:val="5DB521C7"/>
    <w:rsid w:val="5DD330B1"/>
    <w:rsid w:val="5DEF6F4C"/>
    <w:rsid w:val="5DFB411A"/>
    <w:rsid w:val="5E324256"/>
    <w:rsid w:val="5E482FC3"/>
    <w:rsid w:val="5E5D1CFD"/>
    <w:rsid w:val="5E623C98"/>
    <w:rsid w:val="5E6AF462"/>
    <w:rsid w:val="5E82A5E1"/>
    <w:rsid w:val="5E8946AA"/>
    <w:rsid w:val="5EAA5FA7"/>
    <w:rsid w:val="5EC6DF99"/>
    <w:rsid w:val="5EEA1099"/>
    <w:rsid w:val="5EF121A9"/>
    <w:rsid w:val="5F128946"/>
    <w:rsid w:val="5F1CBF5B"/>
    <w:rsid w:val="5F2665AD"/>
    <w:rsid w:val="5F3BE88F"/>
    <w:rsid w:val="5F3E80AA"/>
    <w:rsid w:val="5F5E0146"/>
    <w:rsid w:val="5F5E33E0"/>
    <w:rsid w:val="5F6A4C76"/>
    <w:rsid w:val="5F9E81AD"/>
    <w:rsid w:val="60039202"/>
    <w:rsid w:val="60174C48"/>
    <w:rsid w:val="601B8371"/>
    <w:rsid w:val="602D9956"/>
    <w:rsid w:val="603C6901"/>
    <w:rsid w:val="604CBD0E"/>
    <w:rsid w:val="6063CB58"/>
    <w:rsid w:val="60658503"/>
    <w:rsid w:val="607BEA04"/>
    <w:rsid w:val="60951B67"/>
    <w:rsid w:val="60B6CF56"/>
    <w:rsid w:val="60EAB747"/>
    <w:rsid w:val="60EB7DCE"/>
    <w:rsid w:val="60EEE926"/>
    <w:rsid w:val="60EF7CA4"/>
    <w:rsid w:val="612F9B44"/>
    <w:rsid w:val="613AF939"/>
    <w:rsid w:val="614AC6D5"/>
    <w:rsid w:val="61598513"/>
    <w:rsid w:val="615DAB3A"/>
    <w:rsid w:val="616BC886"/>
    <w:rsid w:val="618AE34B"/>
    <w:rsid w:val="61A29524"/>
    <w:rsid w:val="61A74FE9"/>
    <w:rsid w:val="61C5B670"/>
    <w:rsid w:val="61DFF219"/>
    <w:rsid w:val="6217E45A"/>
    <w:rsid w:val="621DA6CE"/>
    <w:rsid w:val="622FE3F4"/>
    <w:rsid w:val="623EF4FB"/>
    <w:rsid w:val="6262906C"/>
    <w:rsid w:val="628687A8"/>
    <w:rsid w:val="6290D923"/>
    <w:rsid w:val="62CA76FE"/>
    <w:rsid w:val="62D0FFB8"/>
    <w:rsid w:val="62DB5A77"/>
    <w:rsid w:val="62F2129B"/>
    <w:rsid w:val="62F55574"/>
    <w:rsid w:val="633E6585"/>
    <w:rsid w:val="636F38E4"/>
    <w:rsid w:val="636F72FE"/>
    <w:rsid w:val="6372EED5"/>
    <w:rsid w:val="63C3DF37"/>
    <w:rsid w:val="63E191FC"/>
    <w:rsid w:val="63EA13FD"/>
    <w:rsid w:val="63FC186E"/>
    <w:rsid w:val="640659F0"/>
    <w:rsid w:val="641064D3"/>
    <w:rsid w:val="6419001B"/>
    <w:rsid w:val="641F9DEE"/>
    <w:rsid w:val="64202EAE"/>
    <w:rsid w:val="64225809"/>
    <w:rsid w:val="642D1F78"/>
    <w:rsid w:val="64439F93"/>
    <w:rsid w:val="644FFF1E"/>
    <w:rsid w:val="645329D3"/>
    <w:rsid w:val="645D713C"/>
    <w:rsid w:val="6482F4C9"/>
    <w:rsid w:val="648D6697"/>
    <w:rsid w:val="6496241B"/>
    <w:rsid w:val="64BE2C15"/>
    <w:rsid w:val="64BEBEEB"/>
    <w:rsid w:val="64C62F96"/>
    <w:rsid w:val="64DEF0AB"/>
    <w:rsid w:val="64E68F27"/>
    <w:rsid w:val="64EC081C"/>
    <w:rsid w:val="65BD99E6"/>
    <w:rsid w:val="65FE56D5"/>
    <w:rsid w:val="662D98F0"/>
    <w:rsid w:val="662DA946"/>
    <w:rsid w:val="66478960"/>
    <w:rsid w:val="6650861D"/>
    <w:rsid w:val="6667B535"/>
    <w:rsid w:val="66AE0906"/>
    <w:rsid w:val="66B5AAE0"/>
    <w:rsid w:val="66D3CA5F"/>
    <w:rsid w:val="66EB197C"/>
    <w:rsid w:val="66F03352"/>
    <w:rsid w:val="66FB7FF9"/>
    <w:rsid w:val="670F37B4"/>
    <w:rsid w:val="671D65BA"/>
    <w:rsid w:val="67284971"/>
    <w:rsid w:val="672F2F2E"/>
    <w:rsid w:val="67443012"/>
    <w:rsid w:val="674C5D53"/>
    <w:rsid w:val="676C3F7F"/>
    <w:rsid w:val="67808511"/>
    <w:rsid w:val="67A7B79F"/>
    <w:rsid w:val="67AD0727"/>
    <w:rsid w:val="67B9953C"/>
    <w:rsid w:val="67DEBBAA"/>
    <w:rsid w:val="67F31572"/>
    <w:rsid w:val="6833B213"/>
    <w:rsid w:val="6857D358"/>
    <w:rsid w:val="685E16C7"/>
    <w:rsid w:val="6869A69D"/>
    <w:rsid w:val="68817F47"/>
    <w:rsid w:val="689EB8E3"/>
    <w:rsid w:val="68B09A43"/>
    <w:rsid w:val="68DECFF7"/>
    <w:rsid w:val="68E023E4"/>
    <w:rsid w:val="6932154A"/>
    <w:rsid w:val="6957DA2E"/>
    <w:rsid w:val="697A8C0B"/>
    <w:rsid w:val="697E007F"/>
    <w:rsid w:val="69862D9A"/>
    <w:rsid w:val="69B261CE"/>
    <w:rsid w:val="69B7DC6F"/>
    <w:rsid w:val="69C5BC21"/>
    <w:rsid w:val="69D46BD4"/>
    <w:rsid w:val="6A0061F9"/>
    <w:rsid w:val="6A01DC54"/>
    <w:rsid w:val="6A1D0973"/>
    <w:rsid w:val="6A2F8A50"/>
    <w:rsid w:val="6A4C6AA4"/>
    <w:rsid w:val="6A756C4D"/>
    <w:rsid w:val="6A7B9197"/>
    <w:rsid w:val="6A81EA4A"/>
    <w:rsid w:val="6ABFBC44"/>
    <w:rsid w:val="6AC407A0"/>
    <w:rsid w:val="6ACBA851"/>
    <w:rsid w:val="6AD9D546"/>
    <w:rsid w:val="6AF8854D"/>
    <w:rsid w:val="6B5B49A0"/>
    <w:rsid w:val="6B5F7B9E"/>
    <w:rsid w:val="6B760DBB"/>
    <w:rsid w:val="6B81F281"/>
    <w:rsid w:val="6B849482"/>
    <w:rsid w:val="6B97358D"/>
    <w:rsid w:val="6BA38F14"/>
    <w:rsid w:val="6BB2FC9B"/>
    <w:rsid w:val="6BC65760"/>
    <w:rsid w:val="6BD1F8EF"/>
    <w:rsid w:val="6BD26682"/>
    <w:rsid w:val="6BD79237"/>
    <w:rsid w:val="6BD8D8AA"/>
    <w:rsid w:val="6BEDCBB9"/>
    <w:rsid w:val="6C09E3E2"/>
    <w:rsid w:val="6C1C91BB"/>
    <w:rsid w:val="6C241200"/>
    <w:rsid w:val="6C70BFF9"/>
    <w:rsid w:val="6C7C3EA5"/>
    <w:rsid w:val="6C82DFC0"/>
    <w:rsid w:val="6CA0F75E"/>
    <w:rsid w:val="6CC0BB48"/>
    <w:rsid w:val="6CC1826A"/>
    <w:rsid w:val="6CD5B202"/>
    <w:rsid w:val="6CD6B26C"/>
    <w:rsid w:val="6CEA0290"/>
    <w:rsid w:val="6D4BA2DC"/>
    <w:rsid w:val="6D77AAB4"/>
    <w:rsid w:val="6D8A7EF4"/>
    <w:rsid w:val="6DAB2759"/>
    <w:rsid w:val="6DF55A75"/>
    <w:rsid w:val="6E07A85A"/>
    <w:rsid w:val="6E5D52CB"/>
    <w:rsid w:val="6E64BBB8"/>
    <w:rsid w:val="6E6E85BF"/>
    <w:rsid w:val="6E9EC410"/>
    <w:rsid w:val="6EA1852F"/>
    <w:rsid w:val="6EC79037"/>
    <w:rsid w:val="6ED7C0BD"/>
    <w:rsid w:val="6EDFFBC7"/>
    <w:rsid w:val="6EE156F4"/>
    <w:rsid w:val="6EF8448E"/>
    <w:rsid w:val="6EFC78F4"/>
    <w:rsid w:val="6F0538FB"/>
    <w:rsid w:val="6F0ED0FE"/>
    <w:rsid w:val="6F209EEB"/>
    <w:rsid w:val="6F3CDC14"/>
    <w:rsid w:val="6F6FF53E"/>
    <w:rsid w:val="6F727740"/>
    <w:rsid w:val="6F9F05C5"/>
    <w:rsid w:val="6FAA5646"/>
    <w:rsid w:val="6FC51A3E"/>
    <w:rsid w:val="7011DEA0"/>
    <w:rsid w:val="707BF164"/>
    <w:rsid w:val="70A93350"/>
    <w:rsid w:val="70E620A0"/>
    <w:rsid w:val="70E7B2B4"/>
    <w:rsid w:val="7102167E"/>
    <w:rsid w:val="7134CB6F"/>
    <w:rsid w:val="714E0FEE"/>
    <w:rsid w:val="7153E78D"/>
    <w:rsid w:val="715F4208"/>
    <w:rsid w:val="717FAFF0"/>
    <w:rsid w:val="717FB738"/>
    <w:rsid w:val="718DF65A"/>
    <w:rsid w:val="7190B490"/>
    <w:rsid w:val="71992D05"/>
    <w:rsid w:val="719A487F"/>
    <w:rsid w:val="719DE585"/>
    <w:rsid w:val="71AF0261"/>
    <w:rsid w:val="71B5E03C"/>
    <w:rsid w:val="71B80921"/>
    <w:rsid w:val="71DE55CA"/>
    <w:rsid w:val="71F96361"/>
    <w:rsid w:val="724372BB"/>
    <w:rsid w:val="7274A62F"/>
    <w:rsid w:val="7289F818"/>
    <w:rsid w:val="728EAEF8"/>
    <w:rsid w:val="72A0F7EE"/>
    <w:rsid w:val="72C221DC"/>
    <w:rsid w:val="72C713BF"/>
    <w:rsid w:val="72DCC16C"/>
    <w:rsid w:val="72E13D48"/>
    <w:rsid w:val="72E39453"/>
    <w:rsid w:val="72E405FD"/>
    <w:rsid w:val="72EF3E1F"/>
    <w:rsid w:val="72F54EF6"/>
    <w:rsid w:val="72FAE75F"/>
    <w:rsid w:val="72FCBB00"/>
    <w:rsid w:val="7302F615"/>
    <w:rsid w:val="731125D7"/>
    <w:rsid w:val="731DB2E5"/>
    <w:rsid w:val="7327BBF0"/>
    <w:rsid w:val="733B80D3"/>
    <w:rsid w:val="7346375E"/>
    <w:rsid w:val="735ABCF3"/>
    <w:rsid w:val="735B1F3F"/>
    <w:rsid w:val="735FF095"/>
    <w:rsid w:val="7361C5AF"/>
    <w:rsid w:val="736225BD"/>
    <w:rsid w:val="737786A9"/>
    <w:rsid w:val="7393A22D"/>
    <w:rsid w:val="7397FE73"/>
    <w:rsid w:val="73D8AA1E"/>
    <w:rsid w:val="73F75A92"/>
    <w:rsid w:val="7403A431"/>
    <w:rsid w:val="7410BAA1"/>
    <w:rsid w:val="7431A214"/>
    <w:rsid w:val="74471FFA"/>
    <w:rsid w:val="74483399"/>
    <w:rsid w:val="74488601"/>
    <w:rsid w:val="7450B40C"/>
    <w:rsid w:val="74606A1F"/>
    <w:rsid w:val="746CA9A1"/>
    <w:rsid w:val="74B5C16D"/>
    <w:rsid w:val="74B757FA"/>
    <w:rsid w:val="74BD51B6"/>
    <w:rsid w:val="74DDC743"/>
    <w:rsid w:val="74F733F1"/>
    <w:rsid w:val="74F74D1C"/>
    <w:rsid w:val="75027A7B"/>
    <w:rsid w:val="751B5717"/>
    <w:rsid w:val="75330627"/>
    <w:rsid w:val="7539F38F"/>
    <w:rsid w:val="75929C00"/>
    <w:rsid w:val="759646CE"/>
    <w:rsid w:val="75BB23D7"/>
    <w:rsid w:val="75CBBB58"/>
    <w:rsid w:val="76277756"/>
    <w:rsid w:val="76345BC2"/>
    <w:rsid w:val="7638824B"/>
    <w:rsid w:val="767997A4"/>
    <w:rsid w:val="767EDAB7"/>
    <w:rsid w:val="7686EB98"/>
    <w:rsid w:val="76C1CB63"/>
    <w:rsid w:val="76C205A5"/>
    <w:rsid w:val="76C20CF7"/>
    <w:rsid w:val="76D9B6AE"/>
    <w:rsid w:val="76F4844F"/>
    <w:rsid w:val="76F72283"/>
    <w:rsid w:val="771341C4"/>
    <w:rsid w:val="77244242"/>
    <w:rsid w:val="77264B14"/>
    <w:rsid w:val="77281EB5"/>
    <w:rsid w:val="772F4313"/>
    <w:rsid w:val="77519763"/>
    <w:rsid w:val="77567658"/>
    <w:rsid w:val="7760E302"/>
    <w:rsid w:val="776FC4C7"/>
    <w:rsid w:val="7780EF20"/>
    <w:rsid w:val="77AA817C"/>
    <w:rsid w:val="77BD5172"/>
    <w:rsid w:val="780AA6D1"/>
    <w:rsid w:val="780DA41C"/>
    <w:rsid w:val="781826B9"/>
    <w:rsid w:val="78254993"/>
    <w:rsid w:val="782D0F46"/>
    <w:rsid w:val="7835A775"/>
    <w:rsid w:val="78432F58"/>
    <w:rsid w:val="7849A6B9"/>
    <w:rsid w:val="7884C16F"/>
    <w:rsid w:val="7886DE0D"/>
    <w:rsid w:val="78CDE9E1"/>
    <w:rsid w:val="78E866EA"/>
    <w:rsid w:val="7918E4B3"/>
    <w:rsid w:val="7921AF89"/>
    <w:rsid w:val="79599AB9"/>
    <w:rsid w:val="797064C1"/>
    <w:rsid w:val="7972E336"/>
    <w:rsid w:val="798B168D"/>
    <w:rsid w:val="7991D7B9"/>
    <w:rsid w:val="79E892CE"/>
    <w:rsid w:val="79E9DA28"/>
    <w:rsid w:val="7A2DF398"/>
    <w:rsid w:val="7A32299A"/>
    <w:rsid w:val="7A44D77C"/>
    <w:rsid w:val="7A51320B"/>
    <w:rsid w:val="7A64D0D8"/>
    <w:rsid w:val="7A84374B"/>
    <w:rsid w:val="7AA65EC9"/>
    <w:rsid w:val="7AB10A04"/>
    <w:rsid w:val="7ACB8C1A"/>
    <w:rsid w:val="7AD2768A"/>
    <w:rsid w:val="7ADAD2E0"/>
    <w:rsid w:val="7AEC3D86"/>
    <w:rsid w:val="7AF6920E"/>
    <w:rsid w:val="7AF8BD07"/>
    <w:rsid w:val="7B149555"/>
    <w:rsid w:val="7B26E6EE"/>
    <w:rsid w:val="7B5BBEA6"/>
    <w:rsid w:val="7BA4ED28"/>
    <w:rsid w:val="7BE3A45C"/>
    <w:rsid w:val="7C236C43"/>
    <w:rsid w:val="7C272862"/>
    <w:rsid w:val="7C28FAF3"/>
    <w:rsid w:val="7C2C6117"/>
    <w:rsid w:val="7C3012FE"/>
    <w:rsid w:val="7C3B057F"/>
    <w:rsid w:val="7C4BA4D8"/>
    <w:rsid w:val="7C656DA5"/>
    <w:rsid w:val="7C684D86"/>
    <w:rsid w:val="7C6CC2C8"/>
    <w:rsid w:val="7C6F2617"/>
    <w:rsid w:val="7C80A7E8"/>
    <w:rsid w:val="7C8D858B"/>
    <w:rsid w:val="7C8FB87A"/>
    <w:rsid w:val="7CBA586A"/>
    <w:rsid w:val="7CC984A6"/>
    <w:rsid w:val="7CD967B0"/>
    <w:rsid w:val="7D13CA9F"/>
    <w:rsid w:val="7D15E38B"/>
    <w:rsid w:val="7D1C5CBD"/>
    <w:rsid w:val="7D1CBDE6"/>
    <w:rsid w:val="7D48F147"/>
    <w:rsid w:val="7D49D84D"/>
    <w:rsid w:val="7D4B805C"/>
    <w:rsid w:val="7D54D1EA"/>
    <w:rsid w:val="7DA535C9"/>
    <w:rsid w:val="7DAB3D5A"/>
    <w:rsid w:val="7DB240CA"/>
    <w:rsid w:val="7DE5C41C"/>
    <w:rsid w:val="7DF3E94D"/>
    <w:rsid w:val="7DF95D59"/>
    <w:rsid w:val="7E0A0619"/>
    <w:rsid w:val="7E0BAADD"/>
    <w:rsid w:val="7E362056"/>
    <w:rsid w:val="7E4AF89B"/>
    <w:rsid w:val="7E5E87B0"/>
    <w:rsid w:val="7E69A685"/>
    <w:rsid w:val="7E831A3D"/>
    <w:rsid w:val="7E9043EA"/>
    <w:rsid w:val="7E90DC0C"/>
    <w:rsid w:val="7E935C6D"/>
    <w:rsid w:val="7EB4E7D5"/>
    <w:rsid w:val="7ECBFDCF"/>
    <w:rsid w:val="7EF7764D"/>
    <w:rsid w:val="7F0A996E"/>
    <w:rsid w:val="7F114677"/>
    <w:rsid w:val="7F141BEC"/>
    <w:rsid w:val="7F2C8C12"/>
    <w:rsid w:val="7F2DBE91"/>
    <w:rsid w:val="7F30EFAC"/>
    <w:rsid w:val="7F471532"/>
    <w:rsid w:val="7F477358"/>
    <w:rsid w:val="7F4A5D1D"/>
    <w:rsid w:val="7F609BB5"/>
    <w:rsid w:val="7F761509"/>
    <w:rsid w:val="7F8CFEE8"/>
    <w:rsid w:val="7FA2A9EB"/>
    <w:rsid w:val="7FB7D33C"/>
    <w:rsid w:val="7FB7FEF8"/>
    <w:rsid w:val="7FE32B8E"/>
    <w:rsid w:val="7FE6C8FC"/>
    <w:rsid w:val="7FE6FF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E6AA7E"/>
  <w15:chartTrackingRefBased/>
  <w15:docId w15:val="{6CB3B896-E1FF-4C97-AEAC-B2486415F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2"/>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2"/>
      </w:numPr>
      <w:spacing w:before="280" w:after="280" w:line="240" w:lineRule="atLeast"/>
      <w:outlineLvl w:val="1"/>
    </w:pPr>
    <w:rPr>
      <w:b/>
      <w:sz w:val="28"/>
      <w:lang w:val="x-none" w:eastAsia="x-none"/>
    </w:rPr>
  </w:style>
  <w:style w:type="paragraph" w:styleId="Heading3">
    <w:name w:val="heading 3"/>
    <w:basedOn w:val="Normal"/>
    <w:next w:val="Normal"/>
    <w:qFormat/>
    <w:pPr>
      <w:numPr>
        <w:ilvl w:val="2"/>
        <w:numId w:val="2"/>
      </w:numPr>
      <w:spacing w:before="240" w:after="240"/>
      <w:outlineLvl w:val="2"/>
    </w:pPr>
    <w:rPr>
      <w:b/>
    </w:rPr>
  </w:style>
  <w:style w:type="paragraph" w:styleId="Heading4">
    <w:name w:val="heading 4"/>
    <w:basedOn w:val="Normal"/>
    <w:next w:val="Normal"/>
    <w:qFormat/>
    <w:pPr>
      <w:keepNext/>
      <w:numPr>
        <w:ilvl w:val="3"/>
        <w:numId w:val="2"/>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2"/>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2"/>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2"/>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2"/>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2"/>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eading2Char">
    <w:name w:val="Heading 2 Char"/>
    <w:link w:val="Heading2"/>
    <w:rsid w:val="007502EA"/>
    <w:rPr>
      <w:rFonts w:ascii="Times" w:hAnsi="Times"/>
      <w:b/>
      <w:sz w:val="28"/>
    </w:rPr>
  </w:style>
  <w:style w:type="paragraph" w:styleId="CommentText">
    <w:name w:val="annotation text"/>
    <w:basedOn w:val="Normal"/>
    <w:link w:val="CommentTextChar"/>
    <w:pPr>
      <w:spacing w:line="240" w:lineRule="auto"/>
    </w:pPr>
    <w:rPr>
      <w:sz w:val="20"/>
    </w:rPr>
  </w:style>
  <w:style w:type="character" w:customStyle="1" w:styleId="CommentTextChar">
    <w:name w:val="Comment Text Char"/>
    <w:basedOn w:val="DefaultParagraphFont"/>
    <w:link w:val="CommentText"/>
    <w:rPr>
      <w:rFonts w:ascii="Times" w:hAnsi="Times"/>
      <w:lang w:eastAsia="en-US"/>
    </w:rPr>
  </w:style>
  <w:style w:type="character" w:styleId="CommentReference">
    <w:name w:val="annotation reference"/>
    <w:basedOn w:val="DefaultParagraphFont"/>
    <w:rPr>
      <w:sz w:val="16"/>
      <w:szCs w:val="16"/>
    </w:rPr>
  </w:style>
  <w:style w:type="paragraph" w:styleId="CommentSubject">
    <w:name w:val="annotation subject"/>
    <w:basedOn w:val="CommentText"/>
    <w:next w:val="CommentText"/>
    <w:link w:val="CommentSubjectChar"/>
    <w:rsid w:val="00413EA1"/>
    <w:rPr>
      <w:b/>
      <w:bCs/>
    </w:rPr>
  </w:style>
  <w:style w:type="character" w:customStyle="1" w:styleId="CommentSubjectChar">
    <w:name w:val="Comment Subject Char"/>
    <w:basedOn w:val="CommentTextChar"/>
    <w:link w:val="CommentSubject"/>
    <w:rsid w:val="00413EA1"/>
    <w:rPr>
      <w:rFonts w:ascii="Times" w:hAnsi="Times"/>
      <w:b/>
      <w:bCs/>
      <w:lang w:eastAsia="en-US"/>
    </w:rPr>
  </w:style>
  <w:style w:type="paragraph" w:styleId="BalloonText">
    <w:name w:val="Balloon Text"/>
    <w:basedOn w:val="Normal"/>
    <w:link w:val="BalloonTextChar"/>
    <w:rsid w:val="009154D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9154DF"/>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16/09/relationships/commentsIds" Target="commentsIds.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EEFEF93E0BE6341A0FFABA42685776F" ma:contentTypeVersion="11" ma:contentTypeDescription="Create a new document." ma:contentTypeScope="" ma:versionID="17b8642d7a63d42b0b563c178369d837">
  <xsd:schema xmlns:xsd="http://www.w3.org/2001/XMLSchema" xmlns:xs="http://www.w3.org/2001/XMLSchema" xmlns:p="http://schemas.microsoft.com/office/2006/metadata/properties" xmlns:ns2="688ef63b-3f4b-4c3e-869d-af77c31ece37" xmlns:ns3="1952e52c-043b-4351-8dff-ac907042af2d" targetNamespace="http://schemas.microsoft.com/office/2006/metadata/properties" ma:root="true" ma:fieldsID="79bcc604e98595e8b4f19624f32ab171" ns2:_="" ns3:_="">
    <xsd:import namespace="688ef63b-3f4b-4c3e-869d-af77c31ece37"/>
    <xsd:import namespace="1952e52c-043b-4351-8dff-ac907042af2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8ef63b-3f4b-4c3e-869d-af77c31ece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52e52c-043b-4351-8dff-ac907042af2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4C49F6-39B9-4854-92D4-6772C2C01E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8EDB9D-DD88-4907-BA8A-DB690503C3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8ef63b-3f4b-4c3e-869d-af77c31ece37"/>
    <ds:schemaRef ds:uri="1952e52c-043b-4351-8dff-ac907042a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9010E5-19FB-4E6F-8D8F-D8FF8F5DFE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2929</Words>
  <Characters>16696</Characters>
  <Application>Microsoft Office Word</Application>
  <DocSecurity>0</DocSecurity>
  <Lines>139</Lines>
  <Paragraphs>39</Paragraphs>
  <ScaleCrop>false</ScaleCrop>
  <Company/>
  <LinksUpToDate>false</LinksUpToDate>
  <CharactersWithSpaces>19586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ModifiedBy>Ivy Pham</cp:lastModifiedBy>
  <cp:revision>2</cp:revision>
  <cp:lastPrinted>1900-01-01T08:00:00Z</cp:lastPrinted>
  <dcterms:created xsi:type="dcterms:W3CDTF">2021-02-25T05:54:00Z</dcterms:created>
  <dcterms:modified xsi:type="dcterms:W3CDTF">2021-03-30T13:42:00Z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0x0101000EEFEF93E0BE6341A0FFABA42685776F</vt:lpwstr>
  </property>
</Properties>
</file>
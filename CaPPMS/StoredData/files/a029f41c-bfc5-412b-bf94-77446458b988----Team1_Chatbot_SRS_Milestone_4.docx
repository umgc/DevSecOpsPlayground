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03CE7" w14:textId="5507CC10" w:rsidR="003E7DF1" w:rsidRDefault="006E006C">
      <w:pPr>
        <w:pStyle w:val="Title"/>
        <w:jc w:val="right"/>
      </w:pPr>
      <w:r>
        <w:t xml:space="preserve">Municipality </w:t>
      </w:r>
      <w:r w:rsidR="00DF4D1E">
        <w:t xml:space="preserve">Permit </w:t>
      </w:r>
      <w:r>
        <w:t>ChatBot</w:t>
      </w:r>
    </w:p>
    <w:p w14:paraId="25ED5EE2" w14:textId="66C65490" w:rsidR="003E7DF1" w:rsidRDefault="00321570">
      <w:pPr>
        <w:pStyle w:val="Title"/>
        <w:jc w:val="right"/>
      </w:pPr>
      <w:r>
        <w:fldChar w:fldCharType="begin"/>
      </w:r>
      <w:r>
        <w:instrText xml:space="preserve"> TITLE  \* MERGEFORMAT </w:instrText>
      </w:r>
      <w:r>
        <w:fldChar w:fldCharType="separate"/>
      </w:r>
      <w:r w:rsidR="00227770">
        <w:t>Software Requirements Specification</w:t>
      </w:r>
      <w:r>
        <w:fldChar w:fldCharType="end"/>
      </w:r>
      <w:r w:rsidR="00FF3B5C">
        <w:t xml:space="preserve"> (SRS)</w:t>
      </w:r>
    </w:p>
    <w:p w14:paraId="1E5DD7F3" w14:textId="528FC1B3" w:rsidR="003E7DF1" w:rsidRDefault="002C44BB">
      <w:pPr>
        <w:pStyle w:val="Title"/>
        <w:jc w:val="right"/>
      </w:pPr>
      <w:r>
        <w:t xml:space="preserve">For </w:t>
      </w:r>
      <w:r w:rsidR="006E006C">
        <w:t>UMGC City Application</w:t>
      </w:r>
    </w:p>
    <w:p w14:paraId="11324292" w14:textId="77777777" w:rsidR="003E7DF1" w:rsidRDefault="003E7DF1"/>
    <w:p w14:paraId="5030A4D8" w14:textId="77777777" w:rsidR="003E7DF1" w:rsidRDefault="003E7DF1"/>
    <w:p w14:paraId="7530C915" w14:textId="2565275E" w:rsidR="003E7DF1" w:rsidRDefault="002C44BB">
      <w:pPr>
        <w:pStyle w:val="Title"/>
        <w:jc w:val="right"/>
        <w:rPr>
          <w:sz w:val="28"/>
        </w:rPr>
      </w:pPr>
      <w:r>
        <w:rPr>
          <w:sz w:val="28"/>
        </w:rPr>
        <w:t>Version 1.</w:t>
      </w:r>
      <w:ins w:id="0" w:author="Subhash Gandhi Vallala" w:date="2020-07-23T01:41:00Z">
        <w:r w:rsidR="007223A0">
          <w:rPr>
            <w:sz w:val="28"/>
          </w:rPr>
          <w:t>2</w:t>
        </w:r>
      </w:ins>
      <w:del w:id="1" w:author="Subhash Gandhi Vallala" w:date="2020-07-23T01:41:00Z">
        <w:r w:rsidDel="007223A0">
          <w:rPr>
            <w:sz w:val="28"/>
          </w:rPr>
          <w:delText>0</w:delText>
        </w:r>
      </w:del>
    </w:p>
    <w:p w14:paraId="59A84928" w14:textId="280B7786" w:rsidR="008745A9" w:rsidRDefault="008745A9" w:rsidP="008745A9"/>
    <w:p w14:paraId="5AF50A0C" w14:textId="058F5B4F" w:rsidR="008745A9" w:rsidRDefault="008745A9" w:rsidP="008745A9"/>
    <w:p w14:paraId="67AE9D38" w14:textId="30D25E0A" w:rsidR="008745A9" w:rsidRDefault="008745A9" w:rsidP="008745A9"/>
    <w:p w14:paraId="116E604E" w14:textId="52714C6D" w:rsidR="008745A9" w:rsidRDefault="008745A9" w:rsidP="008745A9"/>
    <w:p w14:paraId="5F8DE55C" w14:textId="61A4EC9C" w:rsidR="008745A9" w:rsidRDefault="008745A9" w:rsidP="008745A9"/>
    <w:p w14:paraId="0F1615FC" w14:textId="5D561AF1" w:rsidR="008745A9" w:rsidRDefault="008745A9" w:rsidP="008745A9"/>
    <w:p w14:paraId="4B548ACF" w14:textId="055DF953" w:rsidR="008745A9" w:rsidRDefault="008745A9" w:rsidP="008745A9"/>
    <w:p w14:paraId="01329BA1" w14:textId="0D8924FE" w:rsidR="008745A9" w:rsidRDefault="008745A9" w:rsidP="008745A9"/>
    <w:p w14:paraId="615CCBE9" w14:textId="4007925B" w:rsidR="008745A9" w:rsidRDefault="008745A9" w:rsidP="008745A9"/>
    <w:p w14:paraId="7D869402" w14:textId="2EE90099" w:rsidR="008745A9" w:rsidRDefault="008745A9" w:rsidP="008745A9"/>
    <w:p w14:paraId="3BC8A867" w14:textId="1BF14173" w:rsidR="008745A9" w:rsidRDefault="008745A9" w:rsidP="008745A9"/>
    <w:p w14:paraId="11689DF0" w14:textId="757FCCC3" w:rsidR="008745A9" w:rsidRDefault="008745A9" w:rsidP="008745A9"/>
    <w:p w14:paraId="42DF471B" w14:textId="0AB7B0CD" w:rsidR="008745A9" w:rsidRDefault="008745A9" w:rsidP="008745A9"/>
    <w:p w14:paraId="440661B8" w14:textId="43DFA0FE" w:rsidR="008745A9" w:rsidRDefault="008745A9" w:rsidP="008745A9"/>
    <w:p w14:paraId="752FFF3F" w14:textId="4D5FFEF5" w:rsidR="008745A9" w:rsidRDefault="008745A9" w:rsidP="008745A9"/>
    <w:p w14:paraId="76C4EC92" w14:textId="7BB488A2" w:rsidR="008745A9" w:rsidRDefault="008745A9" w:rsidP="008745A9"/>
    <w:p w14:paraId="57EAA8C2" w14:textId="605908B2" w:rsidR="008745A9" w:rsidRDefault="008745A9" w:rsidP="008745A9"/>
    <w:p w14:paraId="52AF75EC" w14:textId="304BAFBC" w:rsidR="008745A9" w:rsidRDefault="008745A9" w:rsidP="008745A9"/>
    <w:p w14:paraId="62A18055" w14:textId="68C53031" w:rsidR="008745A9" w:rsidRDefault="008745A9" w:rsidP="008745A9"/>
    <w:p w14:paraId="6FD6B68B" w14:textId="1B25DE2C" w:rsidR="008745A9" w:rsidRDefault="008745A9" w:rsidP="008745A9"/>
    <w:p w14:paraId="16C8F236" w14:textId="3600CC3F" w:rsidR="008745A9" w:rsidRDefault="008745A9" w:rsidP="008745A9"/>
    <w:p w14:paraId="57A8636E" w14:textId="71FB44EE" w:rsidR="008745A9" w:rsidRDefault="008745A9" w:rsidP="008745A9"/>
    <w:p w14:paraId="4F9053B9" w14:textId="6EE8C462" w:rsidR="008745A9" w:rsidRDefault="008745A9" w:rsidP="008745A9"/>
    <w:p w14:paraId="72C2DE2E" w14:textId="38D29135" w:rsidR="008745A9" w:rsidRDefault="008745A9" w:rsidP="008745A9"/>
    <w:p w14:paraId="011979E5" w14:textId="77777777" w:rsidR="008745A9" w:rsidRPr="008745A9" w:rsidRDefault="008745A9" w:rsidP="008745A9"/>
    <w:p w14:paraId="3F3893C0" w14:textId="7888FAE6" w:rsidR="008745A9" w:rsidRDefault="008745A9" w:rsidP="008745A9"/>
    <w:p w14:paraId="3A0E34B4" w14:textId="78CAEDDF" w:rsidR="008745A9" w:rsidRPr="008745A9" w:rsidRDefault="008745A9" w:rsidP="008745A9">
      <w:pPr>
        <w:jc w:val="right"/>
        <w:rPr>
          <w:rFonts w:ascii="Arial" w:hAnsi="Arial" w:cs="Arial"/>
          <w:b/>
          <w:bCs/>
          <w:sz w:val="28"/>
          <w:szCs w:val="28"/>
        </w:rPr>
      </w:pPr>
      <w:r w:rsidRPr="008745A9">
        <w:rPr>
          <w:rFonts w:ascii="Arial" w:hAnsi="Arial" w:cs="Arial"/>
          <w:b/>
          <w:bCs/>
          <w:sz w:val="28"/>
          <w:szCs w:val="28"/>
        </w:rPr>
        <w:t>Prepared by UMGC ChatBot Team</w:t>
      </w:r>
    </w:p>
    <w:p w14:paraId="4631CFD3" w14:textId="77777777" w:rsidR="0007700A" w:rsidRDefault="0007700A" w:rsidP="0007700A">
      <w:pPr>
        <w:pStyle w:val="Title"/>
        <w:jc w:val="right"/>
        <w:rPr>
          <w:b w:val="0"/>
          <w:bCs/>
          <w:sz w:val="28"/>
        </w:rPr>
      </w:pPr>
      <w:r w:rsidRPr="0007700A">
        <w:rPr>
          <w:b w:val="0"/>
          <w:bCs/>
          <w:sz w:val="28"/>
        </w:rPr>
        <w:t>Rusty Baker</w:t>
      </w:r>
    </w:p>
    <w:p w14:paraId="4CAC83D2" w14:textId="77777777" w:rsidR="0007700A" w:rsidRDefault="0007700A" w:rsidP="0007700A">
      <w:pPr>
        <w:pStyle w:val="Title"/>
        <w:jc w:val="right"/>
        <w:rPr>
          <w:b w:val="0"/>
          <w:bCs/>
          <w:sz w:val="28"/>
        </w:rPr>
      </w:pPr>
      <w:r w:rsidRPr="0007700A">
        <w:rPr>
          <w:b w:val="0"/>
          <w:bCs/>
          <w:sz w:val="28"/>
        </w:rPr>
        <w:t xml:space="preserve">Nathaniel </w:t>
      </w:r>
      <w:proofErr w:type="spellStart"/>
      <w:r w:rsidRPr="0007700A">
        <w:rPr>
          <w:b w:val="0"/>
          <w:bCs/>
          <w:sz w:val="28"/>
        </w:rPr>
        <w:t>Muesing</w:t>
      </w:r>
      <w:proofErr w:type="spellEnd"/>
    </w:p>
    <w:p w14:paraId="70948776" w14:textId="77777777" w:rsidR="0007700A" w:rsidRDefault="0007700A" w:rsidP="0007700A">
      <w:pPr>
        <w:pStyle w:val="Title"/>
        <w:jc w:val="right"/>
        <w:rPr>
          <w:b w:val="0"/>
          <w:bCs/>
          <w:sz w:val="28"/>
        </w:rPr>
      </w:pPr>
      <w:r w:rsidRPr="0007700A">
        <w:rPr>
          <w:b w:val="0"/>
          <w:bCs/>
          <w:sz w:val="28"/>
        </w:rPr>
        <w:t>Joshua Piersol</w:t>
      </w:r>
    </w:p>
    <w:p w14:paraId="6B9F29EE" w14:textId="445925AC" w:rsidR="003E7DF1" w:rsidRPr="0007700A" w:rsidRDefault="0007700A" w:rsidP="0007700A">
      <w:pPr>
        <w:pStyle w:val="Title"/>
        <w:jc w:val="right"/>
        <w:rPr>
          <w:b w:val="0"/>
          <w:bCs/>
          <w:sz w:val="28"/>
        </w:rPr>
      </w:pPr>
      <w:r w:rsidRPr="0007700A">
        <w:rPr>
          <w:b w:val="0"/>
          <w:bCs/>
          <w:sz w:val="28"/>
        </w:rPr>
        <w:t xml:space="preserve">Matthew </w:t>
      </w:r>
      <w:proofErr w:type="spellStart"/>
      <w:r w:rsidRPr="0007700A">
        <w:rPr>
          <w:b w:val="0"/>
          <w:bCs/>
          <w:sz w:val="28"/>
        </w:rPr>
        <w:t>Slaymaker</w:t>
      </w:r>
      <w:proofErr w:type="spellEnd"/>
      <w:r w:rsidRPr="0007700A">
        <w:rPr>
          <w:b w:val="0"/>
          <w:bCs/>
          <w:sz w:val="28"/>
        </w:rPr>
        <w:br/>
      </w:r>
      <w:proofErr w:type="spellStart"/>
      <w:r w:rsidRPr="0007700A">
        <w:rPr>
          <w:b w:val="0"/>
          <w:bCs/>
          <w:sz w:val="28"/>
        </w:rPr>
        <w:t>Sepribo</w:t>
      </w:r>
      <w:proofErr w:type="spellEnd"/>
      <w:r w:rsidRPr="0007700A">
        <w:rPr>
          <w:b w:val="0"/>
          <w:bCs/>
          <w:sz w:val="28"/>
        </w:rPr>
        <w:t xml:space="preserve"> Taylor-Harry</w:t>
      </w:r>
      <w:r w:rsidRPr="0007700A">
        <w:rPr>
          <w:b w:val="0"/>
          <w:bCs/>
          <w:sz w:val="28"/>
        </w:rPr>
        <w:br/>
        <w:t>Subhash Gandhi Vallala</w:t>
      </w:r>
      <w:r w:rsidRPr="0007700A">
        <w:rPr>
          <w:b w:val="0"/>
          <w:bCs/>
          <w:sz w:val="28"/>
        </w:rPr>
        <w:br/>
      </w:r>
    </w:p>
    <w:p w14:paraId="541880AD" w14:textId="77777777" w:rsidR="003E7DF1" w:rsidRDefault="003E7DF1">
      <w:pPr>
        <w:jc w:val="right"/>
      </w:pPr>
    </w:p>
    <w:p w14:paraId="51C5FE95" w14:textId="77777777" w:rsidR="00057071" w:rsidRDefault="00057071">
      <w:pPr>
        <w:pStyle w:val="Title"/>
      </w:pPr>
    </w:p>
    <w:p w14:paraId="43EE0A0F" w14:textId="40FA326A" w:rsidR="008745A9" w:rsidRDefault="00057071" w:rsidP="008745A9">
      <w:pPr>
        <w:widowControl/>
        <w:spacing w:line="240" w:lineRule="auto"/>
        <w:jc w:val="right"/>
      </w:pPr>
      <w:r>
        <w:br w:type="page"/>
      </w:r>
    </w:p>
    <w:p w14:paraId="07E25F79" w14:textId="33C47F6F" w:rsidR="003E7DF1" w:rsidRDefault="002C44BB">
      <w:pPr>
        <w:pStyle w:val="Title"/>
      </w:pPr>
      <w:r>
        <w:lastRenderedPageBreak/>
        <w:t>Revision History</w:t>
      </w:r>
    </w:p>
    <w:tbl>
      <w:tblPr>
        <w:tblW w:w="10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32"/>
        <w:gridCol w:w="1530"/>
        <w:gridCol w:w="1350"/>
        <w:gridCol w:w="2160"/>
        <w:gridCol w:w="2970"/>
      </w:tblGrid>
      <w:tr w:rsidR="00E03BF4" w14:paraId="01C2D8D0" w14:textId="0D69CE83" w:rsidTr="00DC7CC9">
        <w:trPr>
          <w:trHeight w:val="409"/>
        </w:trPr>
        <w:tc>
          <w:tcPr>
            <w:tcW w:w="2332" w:type="dxa"/>
          </w:tcPr>
          <w:p w14:paraId="13951108" w14:textId="6B39F4A2" w:rsidR="00E03BF4" w:rsidRDefault="00E03BF4">
            <w:pPr>
              <w:pStyle w:val="Tabletext"/>
              <w:jc w:val="center"/>
              <w:rPr>
                <w:b/>
              </w:rPr>
            </w:pPr>
            <w:r>
              <w:rPr>
                <w:b/>
              </w:rPr>
              <w:t>Authors</w:t>
            </w:r>
          </w:p>
        </w:tc>
        <w:tc>
          <w:tcPr>
            <w:tcW w:w="1530" w:type="dxa"/>
          </w:tcPr>
          <w:p w14:paraId="127553DE" w14:textId="10EDF322" w:rsidR="00E03BF4" w:rsidRDefault="00E03BF4">
            <w:pPr>
              <w:pStyle w:val="Tabletext"/>
              <w:jc w:val="center"/>
              <w:rPr>
                <w:b/>
              </w:rPr>
            </w:pPr>
            <w:r>
              <w:rPr>
                <w:b/>
              </w:rPr>
              <w:t>Date</w:t>
            </w:r>
          </w:p>
        </w:tc>
        <w:tc>
          <w:tcPr>
            <w:tcW w:w="1350" w:type="dxa"/>
          </w:tcPr>
          <w:p w14:paraId="3A1F13E3" w14:textId="77777777" w:rsidR="00E03BF4" w:rsidRDefault="00E03BF4">
            <w:pPr>
              <w:pStyle w:val="Tabletext"/>
              <w:jc w:val="center"/>
              <w:rPr>
                <w:b/>
              </w:rPr>
            </w:pPr>
            <w:r>
              <w:rPr>
                <w:b/>
              </w:rPr>
              <w:t>Version</w:t>
            </w:r>
          </w:p>
        </w:tc>
        <w:tc>
          <w:tcPr>
            <w:tcW w:w="2160" w:type="dxa"/>
          </w:tcPr>
          <w:p w14:paraId="554AB3B2" w14:textId="77777777" w:rsidR="00E03BF4" w:rsidRDefault="00E03BF4">
            <w:pPr>
              <w:pStyle w:val="Tabletext"/>
              <w:jc w:val="center"/>
              <w:rPr>
                <w:b/>
              </w:rPr>
            </w:pPr>
            <w:r>
              <w:rPr>
                <w:b/>
              </w:rPr>
              <w:t>Description</w:t>
            </w:r>
          </w:p>
        </w:tc>
        <w:tc>
          <w:tcPr>
            <w:tcW w:w="2970" w:type="dxa"/>
          </w:tcPr>
          <w:p w14:paraId="2F2424C6" w14:textId="7D092CC1" w:rsidR="00E03BF4" w:rsidRDefault="00E03BF4">
            <w:pPr>
              <w:pStyle w:val="Tabletext"/>
              <w:jc w:val="center"/>
              <w:rPr>
                <w:b/>
              </w:rPr>
            </w:pPr>
            <w:r>
              <w:rPr>
                <w:b/>
              </w:rPr>
              <w:t>Authors</w:t>
            </w:r>
          </w:p>
        </w:tc>
      </w:tr>
      <w:tr w:rsidR="00E03BF4" w14:paraId="6802AE4E" w14:textId="18A387B7" w:rsidTr="00DC7CC9">
        <w:trPr>
          <w:trHeight w:val="396"/>
        </w:trPr>
        <w:tc>
          <w:tcPr>
            <w:tcW w:w="2332" w:type="dxa"/>
          </w:tcPr>
          <w:p w14:paraId="1D07C8EC" w14:textId="53779647" w:rsidR="00E03BF4" w:rsidRDefault="00E03BF4">
            <w:pPr>
              <w:pStyle w:val="Tabletext"/>
            </w:pPr>
            <w:r>
              <w:t>UMGC ChatBot Team</w:t>
            </w:r>
          </w:p>
        </w:tc>
        <w:tc>
          <w:tcPr>
            <w:tcW w:w="1530" w:type="dxa"/>
          </w:tcPr>
          <w:p w14:paraId="2B04667A" w14:textId="5460B4E0" w:rsidR="00E03BF4" w:rsidRDefault="00E03BF4">
            <w:pPr>
              <w:pStyle w:val="Tabletext"/>
            </w:pPr>
            <w:r>
              <w:t>06/12/2020</w:t>
            </w:r>
          </w:p>
        </w:tc>
        <w:tc>
          <w:tcPr>
            <w:tcW w:w="1350" w:type="dxa"/>
          </w:tcPr>
          <w:p w14:paraId="62DC11AA" w14:textId="19EB25DB" w:rsidR="00E03BF4" w:rsidRDefault="00E03BF4">
            <w:pPr>
              <w:pStyle w:val="Tabletext"/>
            </w:pPr>
            <w:r>
              <w:t>1.0</w:t>
            </w:r>
          </w:p>
        </w:tc>
        <w:tc>
          <w:tcPr>
            <w:tcW w:w="2160" w:type="dxa"/>
          </w:tcPr>
          <w:p w14:paraId="2F9E9235" w14:textId="1CC4ACFF" w:rsidR="00E03BF4" w:rsidRDefault="00E03BF4">
            <w:pPr>
              <w:pStyle w:val="Tabletext"/>
            </w:pPr>
            <w:commentRangeStart w:id="2"/>
            <w:r>
              <w:t>Initial Release</w:t>
            </w:r>
            <w:commentRangeEnd w:id="2"/>
            <w:r>
              <w:rPr>
                <w:rStyle w:val="CommentReference"/>
              </w:rPr>
              <w:commentReference w:id="2"/>
            </w:r>
          </w:p>
        </w:tc>
        <w:tc>
          <w:tcPr>
            <w:tcW w:w="2970" w:type="dxa"/>
          </w:tcPr>
          <w:p w14:paraId="549A2B68" w14:textId="764231A8" w:rsidR="00E03BF4" w:rsidRDefault="00E03BF4">
            <w:pPr>
              <w:pStyle w:val="Tabletext"/>
            </w:pPr>
            <w:r w:rsidRPr="00DA7C12">
              <w:t xml:space="preserve">Nathaniel </w:t>
            </w:r>
            <w:proofErr w:type="spellStart"/>
            <w:r w:rsidRPr="00DA7C12">
              <w:t>Muesing</w:t>
            </w:r>
            <w:proofErr w:type="spellEnd"/>
            <w:r>
              <w:t xml:space="preserve">, </w:t>
            </w:r>
            <w:r w:rsidRPr="00DA7C12">
              <w:t xml:space="preserve">Subhash Gandhi </w:t>
            </w:r>
            <w:proofErr w:type="spellStart"/>
            <w:r w:rsidRPr="00DA7C12">
              <w:t>Vallala</w:t>
            </w:r>
            <w:proofErr w:type="spellEnd"/>
          </w:p>
        </w:tc>
      </w:tr>
      <w:tr w:rsidR="00E03BF4" w14:paraId="6083ADE2" w14:textId="398009E7" w:rsidTr="00DC7CC9">
        <w:trPr>
          <w:trHeight w:val="409"/>
        </w:trPr>
        <w:tc>
          <w:tcPr>
            <w:tcW w:w="2332" w:type="dxa"/>
          </w:tcPr>
          <w:p w14:paraId="75ACF09A" w14:textId="2EDAE520" w:rsidR="00E03BF4" w:rsidRDefault="00E03BF4">
            <w:pPr>
              <w:pStyle w:val="Tabletext"/>
            </w:pPr>
            <w:r>
              <w:t>UMGC ChatBot Team</w:t>
            </w:r>
          </w:p>
        </w:tc>
        <w:tc>
          <w:tcPr>
            <w:tcW w:w="1530" w:type="dxa"/>
          </w:tcPr>
          <w:p w14:paraId="49E5E63D" w14:textId="02A1E23D" w:rsidR="00E03BF4" w:rsidRDefault="00E03BF4">
            <w:pPr>
              <w:pStyle w:val="Tabletext"/>
            </w:pPr>
            <w:r>
              <w:t>07/01/2020</w:t>
            </w:r>
          </w:p>
        </w:tc>
        <w:tc>
          <w:tcPr>
            <w:tcW w:w="1350" w:type="dxa"/>
          </w:tcPr>
          <w:p w14:paraId="13BE8E53" w14:textId="45A3F996" w:rsidR="00E03BF4" w:rsidRDefault="00E03BF4">
            <w:pPr>
              <w:pStyle w:val="Tabletext"/>
            </w:pPr>
            <w:r>
              <w:t>1.1</w:t>
            </w:r>
          </w:p>
        </w:tc>
        <w:tc>
          <w:tcPr>
            <w:tcW w:w="2160" w:type="dxa"/>
          </w:tcPr>
          <w:p w14:paraId="1066C9AA" w14:textId="699A906F" w:rsidR="00E03BF4" w:rsidRDefault="00E03BF4">
            <w:pPr>
              <w:pStyle w:val="Tabletext"/>
            </w:pPr>
            <w:r>
              <w:t>Style edits</w:t>
            </w:r>
          </w:p>
        </w:tc>
        <w:tc>
          <w:tcPr>
            <w:tcW w:w="2970" w:type="dxa"/>
          </w:tcPr>
          <w:p w14:paraId="0008A396" w14:textId="71D37DFD" w:rsidR="00E03BF4" w:rsidRDefault="00E03BF4">
            <w:pPr>
              <w:pStyle w:val="Tabletext"/>
            </w:pPr>
            <w:proofErr w:type="spellStart"/>
            <w:r w:rsidRPr="00DA7C12">
              <w:t>Sepribo</w:t>
            </w:r>
            <w:proofErr w:type="spellEnd"/>
            <w:r w:rsidRPr="00DA7C12">
              <w:t xml:space="preserve"> Taylor-Harry</w:t>
            </w:r>
            <w:r>
              <w:t xml:space="preserve">, Joshua </w:t>
            </w:r>
            <w:proofErr w:type="spellStart"/>
            <w:r>
              <w:t>Piersol</w:t>
            </w:r>
            <w:proofErr w:type="spellEnd"/>
          </w:p>
        </w:tc>
      </w:tr>
      <w:tr w:rsidR="007223A0" w14:paraId="2D00B0AF" w14:textId="77777777" w:rsidTr="00DC7CC9">
        <w:trPr>
          <w:trHeight w:val="409"/>
          <w:ins w:id="3" w:author="Subhash Gandhi Vallala" w:date="2020-07-23T01:41:00Z"/>
        </w:trPr>
        <w:tc>
          <w:tcPr>
            <w:tcW w:w="2332" w:type="dxa"/>
          </w:tcPr>
          <w:p w14:paraId="2D08EF83" w14:textId="786A8A82" w:rsidR="007223A0" w:rsidRDefault="007223A0" w:rsidP="007223A0">
            <w:pPr>
              <w:pStyle w:val="Tabletext"/>
              <w:rPr>
                <w:ins w:id="4" w:author="Subhash Gandhi Vallala" w:date="2020-07-23T01:41:00Z"/>
              </w:rPr>
            </w:pPr>
            <w:ins w:id="5" w:author="Subhash Gandhi Vallala" w:date="2020-07-23T01:42:00Z">
              <w:r>
                <w:t>UMGC ChatBot Team</w:t>
              </w:r>
            </w:ins>
          </w:p>
        </w:tc>
        <w:tc>
          <w:tcPr>
            <w:tcW w:w="1530" w:type="dxa"/>
          </w:tcPr>
          <w:p w14:paraId="4AD94A9B" w14:textId="06A0E68F" w:rsidR="007223A0" w:rsidRDefault="007223A0" w:rsidP="007223A0">
            <w:pPr>
              <w:pStyle w:val="Tabletext"/>
              <w:rPr>
                <w:ins w:id="6" w:author="Subhash Gandhi Vallala" w:date="2020-07-23T01:41:00Z"/>
              </w:rPr>
            </w:pPr>
            <w:ins w:id="7" w:author="Subhash Gandhi Vallala" w:date="2020-07-23T01:42:00Z">
              <w:r>
                <w:t>07/</w:t>
              </w:r>
            </w:ins>
            <w:ins w:id="8" w:author="Subhash Gandhi Vallala" w:date="2020-07-23T01:43:00Z">
              <w:r>
                <w:t>23</w:t>
              </w:r>
            </w:ins>
            <w:ins w:id="9" w:author="Subhash Gandhi Vallala" w:date="2020-07-23T01:42:00Z">
              <w:r>
                <w:t>/2020</w:t>
              </w:r>
            </w:ins>
          </w:p>
        </w:tc>
        <w:tc>
          <w:tcPr>
            <w:tcW w:w="1350" w:type="dxa"/>
          </w:tcPr>
          <w:p w14:paraId="0D100A3B" w14:textId="30F6311A" w:rsidR="007223A0" w:rsidRDefault="007223A0" w:rsidP="007223A0">
            <w:pPr>
              <w:pStyle w:val="Tabletext"/>
              <w:rPr>
                <w:ins w:id="10" w:author="Subhash Gandhi Vallala" w:date="2020-07-23T01:41:00Z"/>
              </w:rPr>
            </w:pPr>
            <w:ins w:id="11" w:author="Subhash Gandhi Vallala" w:date="2020-07-23T01:42:00Z">
              <w:r>
                <w:t>1.</w:t>
              </w:r>
            </w:ins>
            <w:ins w:id="12" w:author="Subhash Gandhi Vallala" w:date="2020-07-23T01:43:00Z">
              <w:r>
                <w:t>2</w:t>
              </w:r>
            </w:ins>
          </w:p>
        </w:tc>
        <w:tc>
          <w:tcPr>
            <w:tcW w:w="2160" w:type="dxa"/>
          </w:tcPr>
          <w:p w14:paraId="3B653ED1" w14:textId="033EEAA9" w:rsidR="007223A0" w:rsidRDefault="007223A0" w:rsidP="007223A0">
            <w:pPr>
              <w:pStyle w:val="Tabletext"/>
              <w:rPr>
                <w:ins w:id="13" w:author="Subhash Gandhi Vallala" w:date="2020-07-23T01:41:00Z"/>
              </w:rPr>
            </w:pPr>
            <w:ins w:id="14" w:author="Subhash Gandhi Vallala" w:date="2020-07-23T01:42:00Z">
              <w:r>
                <w:t xml:space="preserve">Use Case </w:t>
              </w:r>
            </w:ins>
            <w:ins w:id="15" w:author="Subhash Gandhi Vallala" w:date="2020-07-23T01:43:00Z">
              <w:r>
                <w:t>tables added</w:t>
              </w:r>
            </w:ins>
          </w:p>
        </w:tc>
        <w:tc>
          <w:tcPr>
            <w:tcW w:w="2970" w:type="dxa"/>
          </w:tcPr>
          <w:p w14:paraId="3627B969" w14:textId="4EE6E673" w:rsidR="007223A0" w:rsidRPr="00DA7C12" w:rsidRDefault="007223A0" w:rsidP="007223A0">
            <w:pPr>
              <w:pStyle w:val="Tabletext"/>
              <w:rPr>
                <w:ins w:id="16" w:author="Subhash Gandhi Vallala" w:date="2020-07-23T01:41:00Z"/>
              </w:rPr>
            </w:pPr>
            <w:ins w:id="17" w:author="Subhash Gandhi Vallala" w:date="2020-07-23T01:42:00Z">
              <w:r>
                <w:t xml:space="preserve">Subhash Gandhi </w:t>
              </w:r>
              <w:proofErr w:type="spellStart"/>
              <w:r>
                <w:t>Vallala</w:t>
              </w:r>
            </w:ins>
            <w:proofErr w:type="spellEnd"/>
            <w:ins w:id="18" w:author="Rusty Baker" w:date="2020-07-23T14:07:00Z">
              <w:r w:rsidR="00CA44A3">
                <w:t xml:space="preserve">, </w:t>
              </w:r>
            </w:ins>
            <w:ins w:id="19" w:author="Rusty Baker" w:date="2020-07-23T14:08:00Z">
              <w:r w:rsidR="00CA44A3">
                <w:t xml:space="preserve">Joshua </w:t>
              </w:r>
              <w:proofErr w:type="spellStart"/>
              <w:r w:rsidR="00CA44A3">
                <w:t>Piersol</w:t>
              </w:r>
              <w:proofErr w:type="spellEnd"/>
              <w:r w:rsidR="00CA44A3">
                <w:t>, Rusty Baker</w:t>
              </w:r>
            </w:ins>
          </w:p>
        </w:tc>
      </w:tr>
    </w:tbl>
    <w:p w14:paraId="57629E3C" w14:textId="451DAA64" w:rsidR="00986A8C" w:rsidRDefault="00986A8C"/>
    <w:p w14:paraId="1E1E9745" w14:textId="77777777" w:rsidR="00986A8C" w:rsidRDefault="00986A8C">
      <w:pPr>
        <w:widowControl/>
        <w:spacing w:line="240" w:lineRule="auto"/>
      </w:pPr>
      <w:r>
        <w:br w:type="page"/>
      </w:r>
    </w:p>
    <w:p w14:paraId="1BF29A7F" w14:textId="77777777" w:rsidR="003E7DF1" w:rsidRDefault="003E7DF1"/>
    <w:p w14:paraId="2ADD45F0" w14:textId="1C3393F8" w:rsidR="00986A8C" w:rsidRDefault="00986A8C" w:rsidP="00986A8C">
      <w:pPr>
        <w:pStyle w:val="Title"/>
      </w:pPr>
      <w:r w:rsidRPr="00986A8C">
        <w:t>Project Plan Approvals</w:t>
      </w:r>
    </w:p>
    <w:p w14:paraId="01C05967" w14:textId="77777777" w:rsidR="00986A8C" w:rsidRPr="00986A8C" w:rsidRDefault="00986A8C" w:rsidP="00986A8C"/>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818"/>
        <w:gridCol w:w="3263"/>
        <w:gridCol w:w="3263"/>
      </w:tblGrid>
      <w:tr w:rsidR="00986A8C" w:rsidRPr="00986A8C" w14:paraId="59B72CB9" w14:textId="77777777" w:rsidTr="004D3E5E">
        <w:tc>
          <w:tcPr>
            <w:tcW w:w="1508" w:type="pct"/>
            <w:vAlign w:val="center"/>
          </w:tcPr>
          <w:p w14:paraId="3537E909" w14:textId="77777777" w:rsidR="00986A8C" w:rsidRPr="00986A8C" w:rsidRDefault="00986A8C" w:rsidP="00986A8C">
            <w:pPr>
              <w:widowControl/>
              <w:spacing w:before="60" w:after="60" w:line="240" w:lineRule="auto"/>
              <w:jc w:val="center"/>
              <w:rPr>
                <w:rFonts w:eastAsia="Calibri"/>
                <w:b/>
                <w:szCs w:val="22"/>
              </w:rPr>
            </w:pPr>
            <w:r w:rsidRPr="00986A8C">
              <w:rPr>
                <w:rFonts w:eastAsia="Calibri"/>
                <w:b/>
                <w:szCs w:val="22"/>
              </w:rPr>
              <w:t>Name</w:t>
            </w:r>
          </w:p>
        </w:tc>
        <w:tc>
          <w:tcPr>
            <w:tcW w:w="1746" w:type="pct"/>
            <w:vAlign w:val="center"/>
          </w:tcPr>
          <w:p w14:paraId="3CF3C920" w14:textId="77777777" w:rsidR="00986A8C" w:rsidRPr="00986A8C" w:rsidRDefault="00986A8C" w:rsidP="00986A8C">
            <w:pPr>
              <w:widowControl/>
              <w:spacing w:before="60" w:after="60" w:line="240" w:lineRule="auto"/>
              <w:jc w:val="center"/>
              <w:rPr>
                <w:rFonts w:eastAsia="Calibri"/>
                <w:b/>
                <w:szCs w:val="22"/>
              </w:rPr>
            </w:pPr>
            <w:r w:rsidRPr="00986A8C">
              <w:rPr>
                <w:rFonts w:eastAsia="Calibri"/>
                <w:b/>
                <w:szCs w:val="22"/>
              </w:rPr>
              <w:t xml:space="preserve">Signature </w:t>
            </w:r>
          </w:p>
        </w:tc>
        <w:tc>
          <w:tcPr>
            <w:tcW w:w="1746" w:type="pct"/>
          </w:tcPr>
          <w:p w14:paraId="6F7795B5" w14:textId="77777777" w:rsidR="00986A8C" w:rsidRPr="00986A8C" w:rsidRDefault="00986A8C" w:rsidP="00986A8C">
            <w:pPr>
              <w:widowControl/>
              <w:spacing w:before="60" w:after="60" w:line="240" w:lineRule="auto"/>
              <w:jc w:val="center"/>
              <w:rPr>
                <w:rFonts w:eastAsia="Calibri"/>
                <w:b/>
                <w:szCs w:val="22"/>
              </w:rPr>
            </w:pPr>
            <w:r w:rsidRPr="00986A8C">
              <w:rPr>
                <w:rFonts w:eastAsia="Calibri"/>
                <w:b/>
                <w:szCs w:val="22"/>
              </w:rPr>
              <w:t>Date</w:t>
            </w:r>
          </w:p>
        </w:tc>
      </w:tr>
      <w:tr w:rsidR="00986A8C" w:rsidRPr="00986A8C" w14:paraId="4ABE81AC" w14:textId="77777777" w:rsidTr="004D3E5E">
        <w:tc>
          <w:tcPr>
            <w:tcW w:w="1508" w:type="pct"/>
            <w:vAlign w:val="center"/>
          </w:tcPr>
          <w:p w14:paraId="633BABAB" w14:textId="77777777" w:rsidR="00986A8C" w:rsidRPr="00986A8C" w:rsidRDefault="00986A8C" w:rsidP="00986A8C">
            <w:pPr>
              <w:widowControl/>
              <w:spacing w:before="60" w:after="60" w:line="240" w:lineRule="auto"/>
              <w:rPr>
                <w:rFonts w:eastAsia="Calibri"/>
                <w:szCs w:val="22"/>
              </w:rPr>
            </w:pPr>
            <w:r w:rsidRPr="00986A8C">
              <w:rPr>
                <w:rFonts w:eastAsia="Calibri"/>
                <w:szCs w:val="22"/>
              </w:rPr>
              <w:t>Approved by:</w:t>
            </w:r>
          </w:p>
          <w:p w14:paraId="03359FA2" w14:textId="77777777" w:rsidR="00986A8C" w:rsidRPr="00986A8C" w:rsidRDefault="00986A8C" w:rsidP="00986A8C">
            <w:pPr>
              <w:widowControl/>
              <w:spacing w:before="60" w:after="60" w:line="240" w:lineRule="auto"/>
              <w:rPr>
                <w:rFonts w:ascii="Tahoma" w:eastAsia="Calibri" w:hAnsi="Tahoma"/>
                <w:szCs w:val="22"/>
              </w:rPr>
            </w:pPr>
            <w:r w:rsidRPr="00986A8C">
              <w:rPr>
                <w:rFonts w:ascii="Tahoma" w:eastAsia="Calibri" w:hAnsi="Tahoma"/>
                <w:szCs w:val="22"/>
              </w:rPr>
              <w:t xml:space="preserve">Dr. Mir </w:t>
            </w:r>
            <w:proofErr w:type="spellStart"/>
            <w:r w:rsidRPr="00986A8C">
              <w:rPr>
                <w:rFonts w:ascii="Tahoma" w:eastAsia="Calibri" w:hAnsi="Tahoma"/>
                <w:szCs w:val="22"/>
              </w:rPr>
              <w:t>Assadullah</w:t>
            </w:r>
            <w:proofErr w:type="spellEnd"/>
          </w:p>
          <w:p w14:paraId="3B39BB88" w14:textId="1C084272" w:rsidR="00986A8C" w:rsidRPr="00986A8C" w:rsidRDefault="00FF3B5C" w:rsidP="00986A8C">
            <w:pPr>
              <w:widowControl/>
              <w:spacing w:before="60" w:after="60" w:line="240" w:lineRule="auto"/>
              <w:rPr>
                <w:rFonts w:eastAsia="Calibri"/>
                <w:szCs w:val="22"/>
              </w:rPr>
            </w:pPr>
            <w:r>
              <w:rPr>
                <w:rFonts w:eastAsia="Calibri"/>
                <w:szCs w:val="22"/>
              </w:rPr>
              <w:t>"</w:t>
            </w:r>
            <w:r w:rsidR="00986A8C" w:rsidRPr="00986A8C">
              <w:rPr>
                <w:rFonts w:eastAsia="Calibri"/>
                <w:szCs w:val="22"/>
              </w:rPr>
              <w:t>Stakeholder</w:t>
            </w:r>
            <w:r>
              <w:rPr>
                <w:rFonts w:eastAsia="Calibri"/>
                <w:szCs w:val="22"/>
              </w:rPr>
              <w:t>"</w:t>
            </w:r>
            <w:r w:rsidRPr="00986A8C">
              <w:rPr>
                <w:rFonts w:eastAsia="Calibri"/>
                <w:szCs w:val="22"/>
              </w:rPr>
              <w:t xml:space="preserve"> </w:t>
            </w:r>
          </w:p>
        </w:tc>
        <w:tc>
          <w:tcPr>
            <w:tcW w:w="1746" w:type="pct"/>
            <w:vAlign w:val="center"/>
          </w:tcPr>
          <w:p w14:paraId="30DC144B" w14:textId="77777777" w:rsidR="00986A8C" w:rsidRPr="00986A8C" w:rsidRDefault="00986A8C" w:rsidP="00986A8C">
            <w:pPr>
              <w:widowControl/>
              <w:spacing w:before="60" w:after="60" w:line="240" w:lineRule="auto"/>
              <w:jc w:val="center"/>
              <w:rPr>
                <w:rFonts w:eastAsia="Calibri"/>
                <w:szCs w:val="22"/>
              </w:rPr>
            </w:pPr>
          </w:p>
        </w:tc>
        <w:tc>
          <w:tcPr>
            <w:tcW w:w="1746" w:type="pct"/>
          </w:tcPr>
          <w:p w14:paraId="06036175" w14:textId="77777777" w:rsidR="00986A8C" w:rsidRPr="00986A8C" w:rsidRDefault="00986A8C" w:rsidP="00986A8C">
            <w:pPr>
              <w:widowControl/>
              <w:spacing w:before="60" w:after="60" w:line="240" w:lineRule="auto"/>
              <w:jc w:val="center"/>
              <w:rPr>
                <w:rFonts w:eastAsia="Calibri"/>
                <w:szCs w:val="22"/>
              </w:rPr>
            </w:pPr>
          </w:p>
        </w:tc>
      </w:tr>
      <w:tr w:rsidR="00986A8C" w:rsidRPr="00986A8C" w14:paraId="347A9A86" w14:textId="77777777" w:rsidTr="004D3E5E">
        <w:tc>
          <w:tcPr>
            <w:tcW w:w="1508" w:type="pct"/>
            <w:vAlign w:val="center"/>
          </w:tcPr>
          <w:p w14:paraId="098177DB" w14:textId="77777777" w:rsidR="00986A8C" w:rsidRPr="00986A8C" w:rsidRDefault="00986A8C" w:rsidP="00986A8C">
            <w:pPr>
              <w:widowControl/>
              <w:spacing w:before="60" w:after="60" w:line="240" w:lineRule="auto"/>
              <w:rPr>
                <w:rFonts w:eastAsia="Calibri"/>
                <w:szCs w:val="22"/>
              </w:rPr>
            </w:pPr>
            <w:r w:rsidRPr="00986A8C">
              <w:rPr>
                <w:rFonts w:eastAsia="Calibri"/>
                <w:szCs w:val="22"/>
              </w:rPr>
              <w:t>Approved by:</w:t>
            </w:r>
          </w:p>
          <w:p w14:paraId="46DFD444" w14:textId="3B9E42B7" w:rsidR="00986A8C" w:rsidRPr="00986A8C" w:rsidRDefault="00FF3B5C" w:rsidP="00986A8C">
            <w:pPr>
              <w:widowControl/>
              <w:spacing w:before="60" w:after="60" w:line="240" w:lineRule="auto"/>
              <w:rPr>
                <w:rFonts w:eastAsia="Calibri"/>
                <w:szCs w:val="22"/>
              </w:rPr>
            </w:pPr>
            <w:r>
              <w:rPr>
                <w:rFonts w:eastAsia="Calibri"/>
                <w:szCs w:val="22"/>
              </w:rPr>
              <w:t>"</w:t>
            </w:r>
            <w:r w:rsidR="00986A8C" w:rsidRPr="00986A8C">
              <w:rPr>
                <w:rFonts w:eastAsia="Calibri"/>
                <w:szCs w:val="22"/>
              </w:rPr>
              <w:t>Project Manager</w:t>
            </w:r>
            <w:r>
              <w:rPr>
                <w:rFonts w:eastAsia="Calibri"/>
                <w:szCs w:val="22"/>
              </w:rPr>
              <w:t>"</w:t>
            </w:r>
          </w:p>
        </w:tc>
        <w:tc>
          <w:tcPr>
            <w:tcW w:w="1746" w:type="pct"/>
            <w:vAlign w:val="center"/>
          </w:tcPr>
          <w:p w14:paraId="13DF0807" w14:textId="77777777" w:rsidR="00986A8C" w:rsidRPr="00986A8C" w:rsidRDefault="00986A8C" w:rsidP="00986A8C">
            <w:pPr>
              <w:widowControl/>
              <w:spacing w:before="60" w:after="60" w:line="240" w:lineRule="auto"/>
              <w:jc w:val="center"/>
              <w:rPr>
                <w:rFonts w:eastAsia="Calibri"/>
                <w:szCs w:val="22"/>
              </w:rPr>
            </w:pPr>
          </w:p>
        </w:tc>
        <w:tc>
          <w:tcPr>
            <w:tcW w:w="1746" w:type="pct"/>
          </w:tcPr>
          <w:p w14:paraId="6E43A76B" w14:textId="77777777" w:rsidR="00986A8C" w:rsidRPr="00986A8C" w:rsidRDefault="00986A8C" w:rsidP="00986A8C">
            <w:pPr>
              <w:widowControl/>
              <w:spacing w:before="60" w:after="60" w:line="240" w:lineRule="auto"/>
              <w:jc w:val="center"/>
              <w:rPr>
                <w:rFonts w:eastAsia="Calibri"/>
                <w:szCs w:val="22"/>
              </w:rPr>
            </w:pPr>
          </w:p>
        </w:tc>
      </w:tr>
    </w:tbl>
    <w:p w14:paraId="7D5D3BFC" w14:textId="77777777" w:rsidR="003E7DF1" w:rsidRDefault="002C44BB">
      <w:pPr>
        <w:pStyle w:val="Title"/>
      </w:pPr>
      <w:r>
        <w:br w:type="page"/>
      </w:r>
      <w:r>
        <w:lastRenderedPageBreak/>
        <w:t>Table of Contents</w:t>
      </w:r>
    </w:p>
    <w:p w14:paraId="0A102B61" w14:textId="0C2A4184" w:rsidR="00140261" w:rsidRDefault="002C44BB">
      <w:pPr>
        <w:pStyle w:val="TOC1"/>
        <w:tabs>
          <w:tab w:val="left" w:pos="432"/>
        </w:tabs>
        <w:rPr>
          <w:ins w:id="20" w:author="Subhash Gandhi Vallala" w:date="2020-07-23T03:32:00Z"/>
          <w:rFonts w:asciiTheme="minorHAnsi" w:eastAsiaTheme="minorEastAsia" w:hAnsiTheme="minorHAnsi" w:cstheme="minorBidi"/>
          <w:noProof/>
          <w:sz w:val="22"/>
          <w:szCs w:val="22"/>
        </w:rPr>
      </w:pPr>
      <w:r w:rsidRPr="00F167BB">
        <w:rPr>
          <w:noProof/>
        </w:rPr>
        <w:fldChar w:fldCharType="begin"/>
      </w:r>
      <w:r>
        <w:rPr>
          <w:noProof/>
        </w:rPr>
        <w:instrText xml:space="preserve"> TOC \o "1-3" </w:instrText>
      </w:r>
      <w:r w:rsidRPr="00F167BB">
        <w:rPr>
          <w:noProof/>
        </w:rPr>
        <w:fldChar w:fldCharType="separate"/>
      </w:r>
      <w:ins w:id="21" w:author="Subhash Gandhi Vallala" w:date="2020-07-23T03:32:00Z">
        <w:r w:rsidR="00140261">
          <w:rPr>
            <w:noProof/>
          </w:rPr>
          <w:t>1.</w:t>
        </w:r>
        <w:r w:rsidR="00140261">
          <w:rPr>
            <w:rFonts w:asciiTheme="minorHAnsi" w:eastAsiaTheme="minorEastAsia" w:hAnsiTheme="minorHAnsi" w:cstheme="minorBidi"/>
            <w:noProof/>
            <w:sz w:val="22"/>
            <w:szCs w:val="22"/>
          </w:rPr>
          <w:tab/>
        </w:r>
        <w:r w:rsidR="00140261">
          <w:rPr>
            <w:noProof/>
          </w:rPr>
          <w:t>Introduction</w:t>
        </w:r>
        <w:r w:rsidR="00140261">
          <w:rPr>
            <w:noProof/>
          </w:rPr>
          <w:tab/>
        </w:r>
        <w:r w:rsidR="00140261">
          <w:rPr>
            <w:noProof/>
          </w:rPr>
          <w:fldChar w:fldCharType="begin"/>
        </w:r>
        <w:r w:rsidR="00140261">
          <w:rPr>
            <w:noProof/>
          </w:rPr>
          <w:instrText xml:space="preserve"> PAGEREF _Toc46367565 \h </w:instrText>
        </w:r>
      </w:ins>
      <w:r w:rsidR="00140261">
        <w:rPr>
          <w:noProof/>
        </w:rPr>
      </w:r>
      <w:r w:rsidR="00140261">
        <w:rPr>
          <w:noProof/>
        </w:rPr>
        <w:fldChar w:fldCharType="separate"/>
      </w:r>
      <w:ins w:id="22" w:author="Subhash Gandhi Vallala" w:date="2020-07-23T03:32:00Z">
        <w:r w:rsidR="00140261">
          <w:rPr>
            <w:noProof/>
          </w:rPr>
          <w:t>5</w:t>
        </w:r>
        <w:r w:rsidR="00140261">
          <w:rPr>
            <w:noProof/>
          </w:rPr>
          <w:fldChar w:fldCharType="end"/>
        </w:r>
      </w:ins>
    </w:p>
    <w:p w14:paraId="295CE981" w14:textId="11A8AC9A" w:rsidR="00140261" w:rsidRDefault="00140261">
      <w:pPr>
        <w:pStyle w:val="TOC2"/>
        <w:tabs>
          <w:tab w:val="left" w:pos="1000"/>
        </w:tabs>
        <w:rPr>
          <w:ins w:id="23" w:author="Subhash Gandhi Vallala" w:date="2020-07-23T03:32:00Z"/>
          <w:rFonts w:asciiTheme="minorHAnsi" w:eastAsiaTheme="minorEastAsia" w:hAnsiTheme="minorHAnsi" w:cstheme="minorBidi"/>
          <w:noProof/>
          <w:sz w:val="22"/>
          <w:szCs w:val="22"/>
        </w:rPr>
      </w:pPr>
      <w:ins w:id="24" w:author="Subhash Gandhi Vallala" w:date="2020-07-23T03:32:00Z">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_Toc46367566 \h </w:instrText>
        </w:r>
      </w:ins>
      <w:r>
        <w:rPr>
          <w:noProof/>
        </w:rPr>
      </w:r>
      <w:r>
        <w:rPr>
          <w:noProof/>
        </w:rPr>
        <w:fldChar w:fldCharType="separate"/>
      </w:r>
      <w:ins w:id="25" w:author="Subhash Gandhi Vallala" w:date="2020-07-23T03:32:00Z">
        <w:r>
          <w:rPr>
            <w:noProof/>
          </w:rPr>
          <w:t>5</w:t>
        </w:r>
        <w:r>
          <w:rPr>
            <w:noProof/>
          </w:rPr>
          <w:fldChar w:fldCharType="end"/>
        </w:r>
      </w:ins>
    </w:p>
    <w:p w14:paraId="6C76B55B" w14:textId="16348C6E" w:rsidR="00140261" w:rsidRDefault="00140261">
      <w:pPr>
        <w:pStyle w:val="TOC2"/>
        <w:tabs>
          <w:tab w:val="left" w:pos="1000"/>
        </w:tabs>
        <w:rPr>
          <w:ins w:id="26" w:author="Subhash Gandhi Vallala" w:date="2020-07-23T03:32:00Z"/>
          <w:rFonts w:asciiTheme="minorHAnsi" w:eastAsiaTheme="minorEastAsia" w:hAnsiTheme="minorHAnsi" w:cstheme="minorBidi"/>
          <w:noProof/>
          <w:sz w:val="22"/>
          <w:szCs w:val="22"/>
        </w:rPr>
      </w:pPr>
      <w:ins w:id="27" w:author="Subhash Gandhi Vallala" w:date="2020-07-23T03:32:00Z">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_Toc46367567 \h </w:instrText>
        </w:r>
      </w:ins>
      <w:r>
        <w:rPr>
          <w:noProof/>
        </w:rPr>
      </w:r>
      <w:r>
        <w:rPr>
          <w:noProof/>
        </w:rPr>
        <w:fldChar w:fldCharType="separate"/>
      </w:r>
      <w:ins w:id="28" w:author="Subhash Gandhi Vallala" w:date="2020-07-23T03:32:00Z">
        <w:r>
          <w:rPr>
            <w:noProof/>
          </w:rPr>
          <w:t>6</w:t>
        </w:r>
        <w:r>
          <w:rPr>
            <w:noProof/>
          </w:rPr>
          <w:fldChar w:fldCharType="end"/>
        </w:r>
      </w:ins>
    </w:p>
    <w:p w14:paraId="21184671" w14:textId="0B7424BC" w:rsidR="00140261" w:rsidRDefault="00140261">
      <w:pPr>
        <w:pStyle w:val="TOC2"/>
        <w:tabs>
          <w:tab w:val="left" w:pos="1000"/>
        </w:tabs>
        <w:rPr>
          <w:ins w:id="29" w:author="Subhash Gandhi Vallala" w:date="2020-07-23T03:32:00Z"/>
          <w:rFonts w:asciiTheme="minorHAnsi" w:eastAsiaTheme="minorEastAsia" w:hAnsiTheme="minorHAnsi" w:cstheme="minorBidi"/>
          <w:noProof/>
          <w:sz w:val="22"/>
          <w:szCs w:val="22"/>
        </w:rPr>
      </w:pPr>
      <w:ins w:id="30" w:author="Subhash Gandhi Vallala" w:date="2020-07-23T03:32:00Z">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_Toc46367568 \h </w:instrText>
        </w:r>
      </w:ins>
      <w:r>
        <w:rPr>
          <w:noProof/>
        </w:rPr>
      </w:r>
      <w:r>
        <w:rPr>
          <w:noProof/>
        </w:rPr>
        <w:fldChar w:fldCharType="separate"/>
      </w:r>
      <w:ins w:id="31" w:author="Subhash Gandhi Vallala" w:date="2020-07-23T03:32:00Z">
        <w:r>
          <w:rPr>
            <w:noProof/>
          </w:rPr>
          <w:t>7</w:t>
        </w:r>
        <w:r>
          <w:rPr>
            <w:noProof/>
          </w:rPr>
          <w:fldChar w:fldCharType="end"/>
        </w:r>
      </w:ins>
    </w:p>
    <w:p w14:paraId="3B53238F" w14:textId="308DA3A7" w:rsidR="00140261" w:rsidRDefault="00140261">
      <w:pPr>
        <w:pStyle w:val="TOC2"/>
        <w:tabs>
          <w:tab w:val="left" w:pos="1000"/>
        </w:tabs>
        <w:rPr>
          <w:ins w:id="32" w:author="Subhash Gandhi Vallala" w:date="2020-07-23T03:32:00Z"/>
          <w:rFonts w:asciiTheme="minorHAnsi" w:eastAsiaTheme="minorEastAsia" w:hAnsiTheme="minorHAnsi" w:cstheme="minorBidi"/>
          <w:noProof/>
          <w:sz w:val="22"/>
          <w:szCs w:val="22"/>
        </w:rPr>
      </w:pPr>
      <w:ins w:id="33" w:author="Subhash Gandhi Vallala" w:date="2020-07-23T03:32:00Z">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_Toc46367569 \h </w:instrText>
        </w:r>
      </w:ins>
      <w:r>
        <w:rPr>
          <w:noProof/>
        </w:rPr>
      </w:r>
      <w:r>
        <w:rPr>
          <w:noProof/>
        </w:rPr>
        <w:fldChar w:fldCharType="separate"/>
      </w:r>
      <w:ins w:id="34" w:author="Subhash Gandhi Vallala" w:date="2020-07-23T03:32:00Z">
        <w:r>
          <w:rPr>
            <w:noProof/>
          </w:rPr>
          <w:t>8</w:t>
        </w:r>
        <w:r>
          <w:rPr>
            <w:noProof/>
          </w:rPr>
          <w:fldChar w:fldCharType="end"/>
        </w:r>
      </w:ins>
    </w:p>
    <w:p w14:paraId="7F87FBDD" w14:textId="07EA9EE2" w:rsidR="00140261" w:rsidRDefault="00140261">
      <w:pPr>
        <w:pStyle w:val="TOC2"/>
        <w:tabs>
          <w:tab w:val="left" w:pos="1000"/>
        </w:tabs>
        <w:rPr>
          <w:ins w:id="35" w:author="Subhash Gandhi Vallala" w:date="2020-07-23T03:32:00Z"/>
          <w:rFonts w:asciiTheme="minorHAnsi" w:eastAsiaTheme="minorEastAsia" w:hAnsiTheme="minorHAnsi" w:cstheme="minorBidi"/>
          <w:noProof/>
          <w:sz w:val="22"/>
          <w:szCs w:val="22"/>
        </w:rPr>
      </w:pPr>
      <w:ins w:id="36" w:author="Subhash Gandhi Vallala" w:date="2020-07-23T03:32:00Z">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_Toc46367570 \h </w:instrText>
        </w:r>
      </w:ins>
      <w:r>
        <w:rPr>
          <w:noProof/>
        </w:rPr>
      </w:r>
      <w:r>
        <w:rPr>
          <w:noProof/>
        </w:rPr>
        <w:fldChar w:fldCharType="separate"/>
      </w:r>
      <w:ins w:id="37" w:author="Subhash Gandhi Vallala" w:date="2020-07-23T03:32:00Z">
        <w:r>
          <w:rPr>
            <w:noProof/>
          </w:rPr>
          <w:t>8</w:t>
        </w:r>
        <w:r>
          <w:rPr>
            <w:noProof/>
          </w:rPr>
          <w:fldChar w:fldCharType="end"/>
        </w:r>
      </w:ins>
    </w:p>
    <w:p w14:paraId="1ED6421A" w14:textId="23FB0DB7" w:rsidR="00140261" w:rsidRDefault="00140261">
      <w:pPr>
        <w:pStyle w:val="TOC1"/>
        <w:tabs>
          <w:tab w:val="left" w:pos="432"/>
        </w:tabs>
        <w:rPr>
          <w:ins w:id="38" w:author="Subhash Gandhi Vallala" w:date="2020-07-23T03:32:00Z"/>
          <w:rFonts w:asciiTheme="minorHAnsi" w:eastAsiaTheme="minorEastAsia" w:hAnsiTheme="minorHAnsi" w:cstheme="minorBidi"/>
          <w:noProof/>
          <w:sz w:val="22"/>
          <w:szCs w:val="22"/>
        </w:rPr>
      </w:pPr>
      <w:ins w:id="39" w:author="Subhash Gandhi Vallala" w:date="2020-07-23T03:32:00Z">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_Toc46367571 \h </w:instrText>
        </w:r>
      </w:ins>
      <w:r>
        <w:rPr>
          <w:noProof/>
        </w:rPr>
      </w:r>
      <w:r>
        <w:rPr>
          <w:noProof/>
        </w:rPr>
        <w:fldChar w:fldCharType="separate"/>
      </w:r>
      <w:ins w:id="40" w:author="Subhash Gandhi Vallala" w:date="2020-07-23T03:32:00Z">
        <w:r>
          <w:rPr>
            <w:noProof/>
          </w:rPr>
          <w:t>8</w:t>
        </w:r>
        <w:r>
          <w:rPr>
            <w:noProof/>
          </w:rPr>
          <w:fldChar w:fldCharType="end"/>
        </w:r>
      </w:ins>
    </w:p>
    <w:p w14:paraId="1CB299D1" w14:textId="4C237966" w:rsidR="00140261" w:rsidRDefault="00140261">
      <w:pPr>
        <w:pStyle w:val="TOC2"/>
        <w:tabs>
          <w:tab w:val="left" w:pos="1000"/>
        </w:tabs>
        <w:rPr>
          <w:ins w:id="41" w:author="Subhash Gandhi Vallala" w:date="2020-07-23T03:32:00Z"/>
          <w:rFonts w:asciiTheme="minorHAnsi" w:eastAsiaTheme="minorEastAsia" w:hAnsiTheme="minorHAnsi" w:cstheme="minorBidi"/>
          <w:noProof/>
          <w:sz w:val="22"/>
          <w:szCs w:val="22"/>
        </w:rPr>
      </w:pPr>
      <w:ins w:id="42" w:author="Subhash Gandhi Vallala" w:date="2020-07-23T03:32:00Z">
        <w:r>
          <w:rPr>
            <w:noProof/>
          </w:rPr>
          <w:t>2.1</w:t>
        </w:r>
        <w:r>
          <w:rPr>
            <w:rFonts w:asciiTheme="minorHAnsi" w:eastAsiaTheme="minorEastAsia" w:hAnsiTheme="minorHAnsi" w:cstheme="minorBidi"/>
            <w:noProof/>
            <w:sz w:val="22"/>
            <w:szCs w:val="22"/>
          </w:rPr>
          <w:tab/>
        </w:r>
        <w:r>
          <w:rPr>
            <w:noProof/>
          </w:rPr>
          <w:t>Use-Cases</w:t>
        </w:r>
        <w:r>
          <w:rPr>
            <w:noProof/>
          </w:rPr>
          <w:tab/>
        </w:r>
        <w:r>
          <w:rPr>
            <w:noProof/>
          </w:rPr>
          <w:fldChar w:fldCharType="begin"/>
        </w:r>
        <w:r>
          <w:rPr>
            <w:noProof/>
          </w:rPr>
          <w:instrText xml:space="preserve"> PAGEREF _Toc46367572 \h </w:instrText>
        </w:r>
      </w:ins>
      <w:r>
        <w:rPr>
          <w:noProof/>
        </w:rPr>
      </w:r>
      <w:r>
        <w:rPr>
          <w:noProof/>
        </w:rPr>
        <w:fldChar w:fldCharType="separate"/>
      </w:r>
      <w:ins w:id="43" w:author="Subhash Gandhi Vallala" w:date="2020-07-23T03:32:00Z">
        <w:r>
          <w:rPr>
            <w:noProof/>
          </w:rPr>
          <w:t>9</w:t>
        </w:r>
        <w:r>
          <w:rPr>
            <w:noProof/>
          </w:rPr>
          <w:fldChar w:fldCharType="end"/>
        </w:r>
      </w:ins>
    </w:p>
    <w:p w14:paraId="0AC3AD83" w14:textId="3317FB6A" w:rsidR="00140261" w:rsidRDefault="00140261">
      <w:pPr>
        <w:pStyle w:val="TOC3"/>
        <w:rPr>
          <w:ins w:id="44" w:author="Subhash Gandhi Vallala" w:date="2020-07-23T03:32:00Z"/>
          <w:rFonts w:asciiTheme="minorHAnsi" w:eastAsiaTheme="minorEastAsia" w:hAnsiTheme="minorHAnsi" w:cstheme="minorBidi"/>
          <w:noProof/>
          <w:sz w:val="22"/>
          <w:szCs w:val="22"/>
        </w:rPr>
      </w:pPr>
      <w:ins w:id="45" w:author="Subhash Gandhi Vallala" w:date="2020-07-23T03:32:00Z">
        <w:r w:rsidRPr="001E35D7">
          <w:rPr>
            <w:b/>
            <w:bCs/>
            <w:iCs/>
            <w:noProof/>
          </w:rPr>
          <w:t>2.1.1</w:t>
        </w:r>
        <w:r>
          <w:rPr>
            <w:rFonts w:asciiTheme="minorHAnsi" w:eastAsiaTheme="minorEastAsia" w:hAnsiTheme="minorHAnsi" w:cstheme="minorBidi"/>
            <w:noProof/>
            <w:sz w:val="22"/>
            <w:szCs w:val="22"/>
          </w:rPr>
          <w:tab/>
        </w:r>
        <w:r w:rsidRPr="001E35D7">
          <w:rPr>
            <w:b/>
            <w:bCs/>
            <w:iCs/>
            <w:noProof/>
          </w:rPr>
          <w:t>Specify Zoning</w:t>
        </w:r>
        <w:r>
          <w:rPr>
            <w:noProof/>
          </w:rPr>
          <w:tab/>
        </w:r>
        <w:r>
          <w:rPr>
            <w:noProof/>
          </w:rPr>
          <w:fldChar w:fldCharType="begin"/>
        </w:r>
        <w:r>
          <w:rPr>
            <w:noProof/>
          </w:rPr>
          <w:instrText xml:space="preserve"> PAGEREF _Toc46367573 \h </w:instrText>
        </w:r>
      </w:ins>
      <w:r>
        <w:rPr>
          <w:noProof/>
        </w:rPr>
      </w:r>
      <w:r>
        <w:rPr>
          <w:noProof/>
        </w:rPr>
        <w:fldChar w:fldCharType="separate"/>
      </w:r>
      <w:ins w:id="46" w:author="Subhash Gandhi Vallala" w:date="2020-07-23T03:32:00Z">
        <w:r>
          <w:rPr>
            <w:noProof/>
          </w:rPr>
          <w:t>9</w:t>
        </w:r>
        <w:r>
          <w:rPr>
            <w:noProof/>
          </w:rPr>
          <w:fldChar w:fldCharType="end"/>
        </w:r>
      </w:ins>
    </w:p>
    <w:p w14:paraId="0FE4321D" w14:textId="3C9A2B5F" w:rsidR="00140261" w:rsidRDefault="00140261">
      <w:pPr>
        <w:pStyle w:val="TOC3"/>
        <w:rPr>
          <w:ins w:id="47" w:author="Subhash Gandhi Vallala" w:date="2020-07-23T03:32:00Z"/>
          <w:rFonts w:asciiTheme="minorHAnsi" w:eastAsiaTheme="minorEastAsia" w:hAnsiTheme="minorHAnsi" w:cstheme="minorBidi"/>
          <w:noProof/>
          <w:sz w:val="22"/>
          <w:szCs w:val="22"/>
        </w:rPr>
      </w:pPr>
      <w:ins w:id="48" w:author="Subhash Gandhi Vallala" w:date="2020-07-23T03:32:00Z">
        <w:r w:rsidRPr="001E35D7">
          <w:rPr>
            <w:b/>
            <w:bCs/>
            <w:iCs/>
            <w:noProof/>
          </w:rPr>
          <w:t>2.1.2</w:t>
        </w:r>
        <w:r>
          <w:rPr>
            <w:rFonts w:asciiTheme="minorHAnsi" w:eastAsiaTheme="minorEastAsia" w:hAnsiTheme="minorHAnsi" w:cstheme="minorBidi"/>
            <w:noProof/>
            <w:sz w:val="22"/>
            <w:szCs w:val="22"/>
          </w:rPr>
          <w:tab/>
        </w:r>
        <w:r w:rsidRPr="001E35D7">
          <w:rPr>
            <w:b/>
            <w:bCs/>
            <w:iCs/>
            <w:noProof/>
          </w:rPr>
          <w:t>Upload Zoning</w:t>
        </w:r>
        <w:r>
          <w:rPr>
            <w:noProof/>
          </w:rPr>
          <w:tab/>
        </w:r>
        <w:r>
          <w:rPr>
            <w:noProof/>
          </w:rPr>
          <w:fldChar w:fldCharType="begin"/>
        </w:r>
        <w:r>
          <w:rPr>
            <w:noProof/>
          </w:rPr>
          <w:instrText xml:space="preserve"> PAGEREF _Toc46367574 \h </w:instrText>
        </w:r>
      </w:ins>
      <w:r>
        <w:rPr>
          <w:noProof/>
        </w:rPr>
      </w:r>
      <w:r>
        <w:rPr>
          <w:noProof/>
        </w:rPr>
        <w:fldChar w:fldCharType="separate"/>
      </w:r>
      <w:ins w:id="49" w:author="Subhash Gandhi Vallala" w:date="2020-07-23T03:32:00Z">
        <w:r>
          <w:rPr>
            <w:noProof/>
          </w:rPr>
          <w:t>10</w:t>
        </w:r>
        <w:r>
          <w:rPr>
            <w:noProof/>
          </w:rPr>
          <w:fldChar w:fldCharType="end"/>
        </w:r>
      </w:ins>
    </w:p>
    <w:p w14:paraId="40634CDD" w14:textId="125578A0" w:rsidR="00140261" w:rsidRDefault="00140261">
      <w:pPr>
        <w:pStyle w:val="TOC3"/>
        <w:rPr>
          <w:ins w:id="50" w:author="Subhash Gandhi Vallala" w:date="2020-07-23T03:32:00Z"/>
          <w:rFonts w:asciiTheme="minorHAnsi" w:eastAsiaTheme="minorEastAsia" w:hAnsiTheme="minorHAnsi" w:cstheme="minorBidi"/>
          <w:noProof/>
          <w:sz w:val="22"/>
          <w:szCs w:val="22"/>
        </w:rPr>
      </w:pPr>
      <w:ins w:id="51" w:author="Subhash Gandhi Vallala" w:date="2020-07-23T03:32:00Z">
        <w:r w:rsidRPr="001E35D7">
          <w:rPr>
            <w:b/>
            <w:bCs/>
            <w:iCs/>
            <w:noProof/>
          </w:rPr>
          <w:t>2.1.3</w:t>
        </w:r>
        <w:r>
          <w:rPr>
            <w:rFonts w:asciiTheme="minorHAnsi" w:eastAsiaTheme="minorEastAsia" w:hAnsiTheme="minorHAnsi" w:cstheme="minorBidi"/>
            <w:noProof/>
            <w:sz w:val="22"/>
            <w:szCs w:val="22"/>
          </w:rPr>
          <w:tab/>
        </w:r>
        <w:r w:rsidRPr="001E35D7">
          <w:rPr>
            <w:b/>
            <w:bCs/>
            <w:iCs/>
            <w:noProof/>
          </w:rPr>
          <w:t>Add Permit Type</w:t>
        </w:r>
        <w:r>
          <w:rPr>
            <w:noProof/>
          </w:rPr>
          <w:tab/>
        </w:r>
        <w:r>
          <w:rPr>
            <w:noProof/>
          </w:rPr>
          <w:fldChar w:fldCharType="begin"/>
        </w:r>
        <w:r>
          <w:rPr>
            <w:noProof/>
          </w:rPr>
          <w:instrText xml:space="preserve"> PAGEREF _Toc46367575 \h </w:instrText>
        </w:r>
      </w:ins>
      <w:r>
        <w:rPr>
          <w:noProof/>
        </w:rPr>
      </w:r>
      <w:r>
        <w:rPr>
          <w:noProof/>
        </w:rPr>
        <w:fldChar w:fldCharType="separate"/>
      </w:r>
      <w:ins w:id="52" w:author="Subhash Gandhi Vallala" w:date="2020-07-23T03:32:00Z">
        <w:r>
          <w:rPr>
            <w:noProof/>
          </w:rPr>
          <w:t>10</w:t>
        </w:r>
        <w:r>
          <w:rPr>
            <w:noProof/>
          </w:rPr>
          <w:fldChar w:fldCharType="end"/>
        </w:r>
      </w:ins>
    </w:p>
    <w:p w14:paraId="3C889B51" w14:textId="13EA2171" w:rsidR="00140261" w:rsidRDefault="00140261">
      <w:pPr>
        <w:pStyle w:val="TOC3"/>
        <w:rPr>
          <w:ins w:id="53" w:author="Subhash Gandhi Vallala" w:date="2020-07-23T03:32:00Z"/>
          <w:rFonts w:asciiTheme="minorHAnsi" w:eastAsiaTheme="minorEastAsia" w:hAnsiTheme="minorHAnsi" w:cstheme="minorBidi"/>
          <w:noProof/>
          <w:sz w:val="22"/>
          <w:szCs w:val="22"/>
        </w:rPr>
      </w:pPr>
      <w:ins w:id="54" w:author="Subhash Gandhi Vallala" w:date="2020-07-23T03:32:00Z">
        <w:r w:rsidRPr="001E35D7">
          <w:rPr>
            <w:b/>
            <w:bCs/>
            <w:iCs/>
            <w:noProof/>
          </w:rPr>
          <w:t>2.1.4</w:t>
        </w:r>
        <w:r>
          <w:rPr>
            <w:rFonts w:asciiTheme="minorHAnsi" w:eastAsiaTheme="minorEastAsia" w:hAnsiTheme="minorHAnsi" w:cstheme="minorBidi"/>
            <w:noProof/>
            <w:sz w:val="22"/>
            <w:szCs w:val="22"/>
          </w:rPr>
          <w:tab/>
        </w:r>
        <w:r w:rsidRPr="001E35D7">
          <w:rPr>
            <w:b/>
            <w:bCs/>
            <w:iCs/>
            <w:noProof/>
          </w:rPr>
          <w:t>Add Permit URLs</w:t>
        </w:r>
        <w:r>
          <w:rPr>
            <w:noProof/>
          </w:rPr>
          <w:tab/>
        </w:r>
        <w:r>
          <w:rPr>
            <w:noProof/>
          </w:rPr>
          <w:fldChar w:fldCharType="begin"/>
        </w:r>
        <w:r>
          <w:rPr>
            <w:noProof/>
          </w:rPr>
          <w:instrText xml:space="preserve"> PAGEREF _Toc46367576 \h </w:instrText>
        </w:r>
      </w:ins>
      <w:r>
        <w:rPr>
          <w:noProof/>
        </w:rPr>
      </w:r>
      <w:r>
        <w:rPr>
          <w:noProof/>
        </w:rPr>
        <w:fldChar w:fldCharType="separate"/>
      </w:r>
      <w:ins w:id="55" w:author="Subhash Gandhi Vallala" w:date="2020-07-23T03:32:00Z">
        <w:r>
          <w:rPr>
            <w:noProof/>
          </w:rPr>
          <w:t>11</w:t>
        </w:r>
        <w:r>
          <w:rPr>
            <w:noProof/>
          </w:rPr>
          <w:fldChar w:fldCharType="end"/>
        </w:r>
      </w:ins>
    </w:p>
    <w:p w14:paraId="5FBB54E1" w14:textId="1BF9E3E1" w:rsidR="00140261" w:rsidRDefault="00140261">
      <w:pPr>
        <w:pStyle w:val="TOC3"/>
        <w:rPr>
          <w:ins w:id="56" w:author="Subhash Gandhi Vallala" w:date="2020-07-23T03:32:00Z"/>
          <w:rFonts w:asciiTheme="minorHAnsi" w:eastAsiaTheme="minorEastAsia" w:hAnsiTheme="minorHAnsi" w:cstheme="minorBidi"/>
          <w:noProof/>
          <w:sz w:val="22"/>
          <w:szCs w:val="22"/>
        </w:rPr>
      </w:pPr>
      <w:ins w:id="57" w:author="Subhash Gandhi Vallala" w:date="2020-07-23T03:32:00Z">
        <w:r w:rsidRPr="001E35D7">
          <w:rPr>
            <w:b/>
            <w:bCs/>
            <w:iCs/>
            <w:noProof/>
          </w:rPr>
          <w:t>2.1.5</w:t>
        </w:r>
        <w:r>
          <w:rPr>
            <w:rFonts w:asciiTheme="minorHAnsi" w:eastAsiaTheme="minorEastAsia" w:hAnsiTheme="minorHAnsi" w:cstheme="minorBidi"/>
            <w:noProof/>
            <w:sz w:val="22"/>
            <w:szCs w:val="22"/>
          </w:rPr>
          <w:tab/>
        </w:r>
        <w:r w:rsidRPr="001E35D7">
          <w:rPr>
            <w:b/>
            <w:bCs/>
            <w:iCs/>
            <w:noProof/>
          </w:rPr>
          <w:t>Add Regulation Type</w:t>
        </w:r>
        <w:r>
          <w:rPr>
            <w:noProof/>
          </w:rPr>
          <w:tab/>
        </w:r>
        <w:r>
          <w:rPr>
            <w:noProof/>
          </w:rPr>
          <w:fldChar w:fldCharType="begin"/>
        </w:r>
        <w:r>
          <w:rPr>
            <w:noProof/>
          </w:rPr>
          <w:instrText xml:space="preserve"> PAGEREF _Toc46367577 \h </w:instrText>
        </w:r>
      </w:ins>
      <w:r>
        <w:rPr>
          <w:noProof/>
        </w:rPr>
      </w:r>
      <w:r>
        <w:rPr>
          <w:noProof/>
        </w:rPr>
        <w:fldChar w:fldCharType="separate"/>
      </w:r>
      <w:ins w:id="58" w:author="Subhash Gandhi Vallala" w:date="2020-07-23T03:32:00Z">
        <w:r>
          <w:rPr>
            <w:noProof/>
          </w:rPr>
          <w:t>11</w:t>
        </w:r>
        <w:r>
          <w:rPr>
            <w:noProof/>
          </w:rPr>
          <w:fldChar w:fldCharType="end"/>
        </w:r>
      </w:ins>
    </w:p>
    <w:p w14:paraId="30B42F81" w14:textId="068E60EB" w:rsidR="00140261" w:rsidRDefault="00140261">
      <w:pPr>
        <w:pStyle w:val="TOC3"/>
        <w:rPr>
          <w:ins w:id="59" w:author="Subhash Gandhi Vallala" w:date="2020-07-23T03:32:00Z"/>
          <w:rFonts w:asciiTheme="minorHAnsi" w:eastAsiaTheme="minorEastAsia" w:hAnsiTheme="minorHAnsi" w:cstheme="minorBidi"/>
          <w:noProof/>
          <w:sz w:val="22"/>
          <w:szCs w:val="22"/>
        </w:rPr>
      </w:pPr>
      <w:ins w:id="60" w:author="Subhash Gandhi Vallala" w:date="2020-07-23T03:32:00Z">
        <w:r w:rsidRPr="001E35D7">
          <w:rPr>
            <w:b/>
            <w:bCs/>
            <w:iCs/>
            <w:noProof/>
          </w:rPr>
          <w:t>2.1.6</w:t>
        </w:r>
        <w:r>
          <w:rPr>
            <w:rFonts w:asciiTheme="minorHAnsi" w:eastAsiaTheme="minorEastAsia" w:hAnsiTheme="minorHAnsi" w:cstheme="minorBidi"/>
            <w:noProof/>
            <w:sz w:val="22"/>
            <w:szCs w:val="22"/>
          </w:rPr>
          <w:tab/>
        </w:r>
        <w:r w:rsidRPr="001E35D7">
          <w:rPr>
            <w:b/>
            <w:bCs/>
            <w:iCs/>
            <w:noProof/>
          </w:rPr>
          <w:t>Add Regulation URLs</w:t>
        </w:r>
        <w:r>
          <w:rPr>
            <w:noProof/>
          </w:rPr>
          <w:tab/>
        </w:r>
        <w:r>
          <w:rPr>
            <w:noProof/>
          </w:rPr>
          <w:fldChar w:fldCharType="begin"/>
        </w:r>
        <w:r>
          <w:rPr>
            <w:noProof/>
          </w:rPr>
          <w:instrText xml:space="preserve"> PAGEREF _Toc46367578 \h </w:instrText>
        </w:r>
      </w:ins>
      <w:r>
        <w:rPr>
          <w:noProof/>
        </w:rPr>
      </w:r>
      <w:r>
        <w:rPr>
          <w:noProof/>
        </w:rPr>
        <w:fldChar w:fldCharType="separate"/>
      </w:r>
      <w:ins w:id="61" w:author="Subhash Gandhi Vallala" w:date="2020-07-23T03:32:00Z">
        <w:r>
          <w:rPr>
            <w:noProof/>
          </w:rPr>
          <w:t>11</w:t>
        </w:r>
        <w:r>
          <w:rPr>
            <w:noProof/>
          </w:rPr>
          <w:fldChar w:fldCharType="end"/>
        </w:r>
      </w:ins>
    </w:p>
    <w:p w14:paraId="0B8F33B2" w14:textId="4CBB9C6A" w:rsidR="00140261" w:rsidRDefault="00140261">
      <w:pPr>
        <w:pStyle w:val="TOC3"/>
        <w:rPr>
          <w:ins w:id="62" w:author="Subhash Gandhi Vallala" w:date="2020-07-23T03:32:00Z"/>
          <w:rFonts w:asciiTheme="minorHAnsi" w:eastAsiaTheme="minorEastAsia" w:hAnsiTheme="minorHAnsi" w:cstheme="minorBidi"/>
          <w:noProof/>
          <w:sz w:val="22"/>
          <w:szCs w:val="22"/>
        </w:rPr>
      </w:pPr>
      <w:ins w:id="63" w:author="Subhash Gandhi Vallala" w:date="2020-07-23T03:32:00Z">
        <w:r w:rsidRPr="001E35D7">
          <w:rPr>
            <w:b/>
            <w:bCs/>
            <w:iCs/>
            <w:noProof/>
          </w:rPr>
          <w:t>2.1.7</w:t>
        </w:r>
        <w:r>
          <w:rPr>
            <w:rFonts w:asciiTheme="minorHAnsi" w:eastAsiaTheme="minorEastAsia" w:hAnsiTheme="minorHAnsi" w:cstheme="minorBidi"/>
            <w:noProof/>
            <w:sz w:val="22"/>
            <w:szCs w:val="22"/>
          </w:rPr>
          <w:tab/>
        </w:r>
        <w:r w:rsidRPr="001E35D7">
          <w:rPr>
            <w:b/>
            <w:bCs/>
            <w:iCs/>
            <w:noProof/>
          </w:rPr>
          <w:t>Upload Permit and Regulations</w:t>
        </w:r>
        <w:r>
          <w:rPr>
            <w:noProof/>
          </w:rPr>
          <w:tab/>
        </w:r>
        <w:r>
          <w:rPr>
            <w:noProof/>
          </w:rPr>
          <w:fldChar w:fldCharType="begin"/>
        </w:r>
        <w:r>
          <w:rPr>
            <w:noProof/>
          </w:rPr>
          <w:instrText xml:space="preserve"> PAGEREF _Toc46367579 \h </w:instrText>
        </w:r>
      </w:ins>
      <w:r>
        <w:rPr>
          <w:noProof/>
        </w:rPr>
      </w:r>
      <w:r>
        <w:rPr>
          <w:noProof/>
        </w:rPr>
        <w:fldChar w:fldCharType="separate"/>
      </w:r>
      <w:ins w:id="64" w:author="Subhash Gandhi Vallala" w:date="2020-07-23T03:32:00Z">
        <w:r>
          <w:rPr>
            <w:noProof/>
          </w:rPr>
          <w:t>12</w:t>
        </w:r>
        <w:r>
          <w:rPr>
            <w:noProof/>
          </w:rPr>
          <w:fldChar w:fldCharType="end"/>
        </w:r>
      </w:ins>
    </w:p>
    <w:p w14:paraId="0FBEE040" w14:textId="234D5994" w:rsidR="00140261" w:rsidRDefault="00140261">
      <w:pPr>
        <w:pStyle w:val="TOC3"/>
        <w:rPr>
          <w:ins w:id="65" w:author="Subhash Gandhi Vallala" w:date="2020-07-23T03:32:00Z"/>
          <w:rFonts w:asciiTheme="minorHAnsi" w:eastAsiaTheme="minorEastAsia" w:hAnsiTheme="minorHAnsi" w:cstheme="minorBidi"/>
          <w:noProof/>
          <w:sz w:val="22"/>
          <w:szCs w:val="22"/>
        </w:rPr>
      </w:pPr>
      <w:ins w:id="66" w:author="Subhash Gandhi Vallala" w:date="2020-07-23T03:32:00Z">
        <w:r w:rsidRPr="001E35D7">
          <w:rPr>
            <w:b/>
            <w:bCs/>
            <w:iCs/>
            <w:noProof/>
          </w:rPr>
          <w:t>2.1.8</w:t>
        </w:r>
        <w:r>
          <w:rPr>
            <w:rFonts w:asciiTheme="minorHAnsi" w:eastAsiaTheme="minorEastAsia" w:hAnsiTheme="minorHAnsi" w:cstheme="minorBidi"/>
            <w:noProof/>
            <w:sz w:val="22"/>
            <w:szCs w:val="22"/>
          </w:rPr>
          <w:tab/>
        </w:r>
        <w:r w:rsidRPr="001E35D7">
          <w:rPr>
            <w:b/>
            <w:bCs/>
            <w:iCs/>
            <w:noProof/>
          </w:rPr>
          <w:t>Delete Zone</w:t>
        </w:r>
        <w:r>
          <w:rPr>
            <w:noProof/>
          </w:rPr>
          <w:tab/>
        </w:r>
        <w:r>
          <w:rPr>
            <w:noProof/>
          </w:rPr>
          <w:fldChar w:fldCharType="begin"/>
        </w:r>
        <w:r>
          <w:rPr>
            <w:noProof/>
          </w:rPr>
          <w:instrText xml:space="preserve"> PAGEREF _Toc46367580 \h </w:instrText>
        </w:r>
      </w:ins>
      <w:r>
        <w:rPr>
          <w:noProof/>
        </w:rPr>
      </w:r>
      <w:r>
        <w:rPr>
          <w:noProof/>
        </w:rPr>
        <w:fldChar w:fldCharType="separate"/>
      </w:r>
      <w:ins w:id="67" w:author="Subhash Gandhi Vallala" w:date="2020-07-23T03:32:00Z">
        <w:r>
          <w:rPr>
            <w:noProof/>
          </w:rPr>
          <w:t>12</w:t>
        </w:r>
        <w:r>
          <w:rPr>
            <w:noProof/>
          </w:rPr>
          <w:fldChar w:fldCharType="end"/>
        </w:r>
      </w:ins>
    </w:p>
    <w:p w14:paraId="28ADADA6" w14:textId="36180D94" w:rsidR="00140261" w:rsidRDefault="00140261">
      <w:pPr>
        <w:pStyle w:val="TOC3"/>
        <w:rPr>
          <w:ins w:id="68" w:author="Subhash Gandhi Vallala" w:date="2020-07-23T03:32:00Z"/>
          <w:rFonts w:asciiTheme="minorHAnsi" w:eastAsiaTheme="minorEastAsia" w:hAnsiTheme="minorHAnsi" w:cstheme="minorBidi"/>
          <w:noProof/>
          <w:sz w:val="22"/>
          <w:szCs w:val="22"/>
        </w:rPr>
      </w:pPr>
      <w:ins w:id="69" w:author="Subhash Gandhi Vallala" w:date="2020-07-23T03:32:00Z">
        <w:r w:rsidRPr="001E35D7">
          <w:rPr>
            <w:b/>
            <w:bCs/>
            <w:iCs/>
            <w:noProof/>
          </w:rPr>
          <w:t>2.1.9</w:t>
        </w:r>
        <w:r>
          <w:rPr>
            <w:rFonts w:asciiTheme="minorHAnsi" w:eastAsiaTheme="minorEastAsia" w:hAnsiTheme="minorHAnsi" w:cstheme="minorBidi"/>
            <w:noProof/>
            <w:sz w:val="22"/>
            <w:szCs w:val="22"/>
          </w:rPr>
          <w:tab/>
        </w:r>
        <w:r w:rsidRPr="001E35D7">
          <w:rPr>
            <w:b/>
            <w:bCs/>
            <w:iCs/>
            <w:noProof/>
          </w:rPr>
          <w:t>Delete Permit</w:t>
        </w:r>
        <w:r>
          <w:rPr>
            <w:noProof/>
          </w:rPr>
          <w:tab/>
        </w:r>
        <w:r>
          <w:rPr>
            <w:noProof/>
          </w:rPr>
          <w:fldChar w:fldCharType="begin"/>
        </w:r>
        <w:r>
          <w:rPr>
            <w:noProof/>
          </w:rPr>
          <w:instrText xml:space="preserve"> PAGEREF _Toc46367581 \h </w:instrText>
        </w:r>
      </w:ins>
      <w:r>
        <w:rPr>
          <w:noProof/>
        </w:rPr>
      </w:r>
      <w:r>
        <w:rPr>
          <w:noProof/>
        </w:rPr>
        <w:fldChar w:fldCharType="separate"/>
      </w:r>
      <w:ins w:id="70" w:author="Subhash Gandhi Vallala" w:date="2020-07-23T03:32:00Z">
        <w:r>
          <w:rPr>
            <w:noProof/>
          </w:rPr>
          <w:t>12</w:t>
        </w:r>
        <w:r>
          <w:rPr>
            <w:noProof/>
          </w:rPr>
          <w:fldChar w:fldCharType="end"/>
        </w:r>
      </w:ins>
    </w:p>
    <w:p w14:paraId="29EB8E33" w14:textId="505C3C99" w:rsidR="00140261" w:rsidRDefault="00140261">
      <w:pPr>
        <w:pStyle w:val="TOC3"/>
        <w:rPr>
          <w:ins w:id="71" w:author="Subhash Gandhi Vallala" w:date="2020-07-23T03:32:00Z"/>
          <w:rFonts w:asciiTheme="minorHAnsi" w:eastAsiaTheme="minorEastAsia" w:hAnsiTheme="minorHAnsi" w:cstheme="minorBidi"/>
          <w:noProof/>
          <w:sz w:val="22"/>
          <w:szCs w:val="22"/>
        </w:rPr>
      </w:pPr>
      <w:ins w:id="72" w:author="Subhash Gandhi Vallala" w:date="2020-07-23T03:32:00Z">
        <w:r w:rsidRPr="001E35D7">
          <w:rPr>
            <w:b/>
            <w:bCs/>
            <w:iCs/>
            <w:noProof/>
          </w:rPr>
          <w:t>2.1.10</w:t>
        </w:r>
        <w:r>
          <w:rPr>
            <w:rFonts w:asciiTheme="minorHAnsi" w:eastAsiaTheme="minorEastAsia" w:hAnsiTheme="minorHAnsi" w:cstheme="minorBidi"/>
            <w:noProof/>
            <w:sz w:val="22"/>
            <w:szCs w:val="22"/>
          </w:rPr>
          <w:tab/>
        </w:r>
        <w:r w:rsidRPr="001E35D7">
          <w:rPr>
            <w:b/>
            <w:bCs/>
            <w:iCs/>
            <w:noProof/>
          </w:rPr>
          <w:t>Delete Regulation</w:t>
        </w:r>
        <w:r>
          <w:rPr>
            <w:noProof/>
          </w:rPr>
          <w:tab/>
        </w:r>
        <w:r>
          <w:rPr>
            <w:noProof/>
          </w:rPr>
          <w:fldChar w:fldCharType="begin"/>
        </w:r>
        <w:r>
          <w:rPr>
            <w:noProof/>
          </w:rPr>
          <w:instrText xml:space="preserve"> PAGEREF _Toc46367582 \h </w:instrText>
        </w:r>
      </w:ins>
      <w:r>
        <w:rPr>
          <w:noProof/>
        </w:rPr>
      </w:r>
      <w:r>
        <w:rPr>
          <w:noProof/>
        </w:rPr>
        <w:fldChar w:fldCharType="separate"/>
      </w:r>
      <w:ins w:id="73" w:author="Subhash Gandhi Vallala" w:date="2020-07-23T03:32:00Z">
        <w:r>
          <w:rPr>
            <w:noProof/>
          </w:rPr>
          <w:t>13</w:t>
        </w:r>
        <w:r>
          <w:rPr>
            <w:noProof/>
          </w:rPr>
          <w:fldChar w:fldCharType="end"/>
        </w:r>
      </w:ins>
    </w:p>
    <w:p w14:paraId="4CBB0CA6" w14:textId="1B219EDC" w:rsidR="00140261" w:rsidRDefault="00140261">
      <w:pPr>
        <w:pStyle w:val="TOC3"/>
        <w:rPr>
          <w:ins w:id="74" w:author="Subhash Gandhi Vallala" w:date="2020-07-23T03:32:00Z"/>
          <w:rFonts w:asciiTheme="minorHAnsi" w:eastAsiaTheme="minorEastAsia" w:hAnsiTheme="minorHAnsi" w:cstheme="minorBidi"/>
          <w:noProof/>
          <w:sz w:val="22"/>
          <w:szCs w:val="22"/>
        </w:rPr>
      </w:pPr>
      <w:ins w:id="75" w:author="Subhash Gandhi Vallala" w:date="2020-07-23T03:32:00Z">
        <w:r w:rsidRPr="001E35D7">
          <w:rPr>
            <w:b/>
            <w:bCs/>
            <w:iCs/>
            <w:noProof/>
          </w:rPr>
          <w:t>2.1.11</w:t>
        </w:r>
        <w:r>
          <w:rPr>
            <w:rFonts w:asciiTheme="minorHAnsi" w:eastAsiaTheme="minorEastAsia" w:hAnsiTheme="minorHAnsi" w:cstheme="minorBidi"/>
            <w:noProof/>
            <w:sz w:val="22"/>
            <w:szCs w:val="22"/>
          </w:rPr>
          <w:tab/>
        </w:r>
        <w:r w:rsidRPr="001E35D7">
          <w:rPr>
            <w:b/>
            <w:bCs/>
            <w:iCs/>
            <w:noProof/>
          </w:rPr>
          <w:t>Chatbot Greeting</w:t>
        </w:r>
        <w:r>
          <w:rPr>
            <w:noProof/>
          </w:rPr>
          <w:tab/>
        </w:r>
        <w:r>
          <w:rPr>
            <w:noProof/>
          </w:rPr>
          <w:fldChar w:fldCharType="begin"/>
        </w:r>
        <w:r>
          <w:rPr>
            <w:noProof/>
          </w:rPr>
          <w:instrText xml:space="preserve"> PAGEREF _Toc46367583 \h </w:instrText>
        </w:r>
      </w:ins>
      <w:r>
        <w:rPr>
          <w:noProof/>
        </w:rPr>
      </w:r>
      <w:r>
        <w:rPr>
          <w:noProof/>
        </w:rPr>
        <w:fldChar w:fldCharType="separate"/>
      </w:r>
      <w:ins w:id="76" w:author="Subhash Gandhi Vallala" w:date="2020-07-23T03:32:00Z">
        <w:r>
          <w:rPr>
            <w:noProof/>
          </w:rPr>
          <w:t>13</w:t>
        </w:r>
        <w:r>
          <w:rPr>
            <w:noProof/>
          </w:rPr>
          <w:fldChar w:fldCharType="end"/>
        </w:r>
      </w:ins>
    </w:p>
    <w:p w14:paraId="3EE11924" w14:textId="6BFECD5C" w:rsidR="00140261" w:rsidRDefault="00140261">
      <w:pPr>
        <w:pStyle w:val="TOC3"/>
        <w:rPr>
          <w:ins w:id="77" w:author="Subhash Gandhi Vallala" w:date="2020-07-23T03:32:00Z"/>
          <w:rFonts w:asciiTheme="minorHAnsi" w:eastAsiaTheme="minorEastAsia" w:hAnsiTheme="minorHAnsi" w:cstheme="minorBidi"/>
          <w:noProof/>
          <w:sz w:val="22"/>
          <w:szCs w:val="22"/>
        </w:rPr>
      </w:pPr>
      <w:ins w:id="78" w:author="Subhash Gandhi Vallala" w:date="2020-07-23T03:32:00Z">
        <w:r w:rsidRPr="001E35D7">
          <w:rPr>
            <w:b/>
            <w:bCs/>
            <w:iCs/>
            <w:noProof/>
          </w:rPr>
          <w:t>2.1.12</w:t>
        </w:r>
        <w:r>
          <w:rPr>
            <w:rFonts w:asciiTheme="minorHAnsi" w:eastAsiaTheme="minorEastAsia" w:hAnsiTheme="minorHAnsi" w:cstheme="minorBidi"/>
            <w:noProof/>
            <w:sz w:val="22"/>
            <w:szCs w:val="22"/>
          </w:rPr>
          <w:tab/>
        </w:r>
        <w:r w:rsidRPr="001E35D7">
          <w:rPr>
            <w:b/>
            <w:bCs/>
            <w:iCs/>
            <w:noProof/>
          </w:rPr>
          <w:t>Chatbot Create Zone Context</w:t>
        </w:r>
        <w:r>
          <w:rPr>
            <w:noProof/>
          </w:rPr>
          <w:tab/>
        </w:r>
        <w:r>
          <w:rPr>
            <w:noProof/>
          </w:rPr>
          <w:fldChar w:fldCharType="begin"/>
        </w:r>
        <w:r>
          <w:rPr>
            <w:noProof/>
          </w:rPr>
          <w:instrText xml:space="preserve"> PAGEREF _Toc46367584 \h </w:instrText>
        </w:r>
      </w:ins>
      <w:r>
        <w:rPr>
          <w:noProof/>
        </w:rPr>
      </w:r>
      <w:r>
        <w:rPr>
          <w:noProof/>
        </w:rPr>
        <w:fldChar w:fldCharType="separate"/>
      </w:r>
      <w:ins w:id="79" w:author="Subhash Gandhi Vallala" w:date="2020-07-23T03:32:00Z">
        <w:r>
          <w:rPr>
            <w:noProof/>
          </w:rPr>
          <w:t>13</w:t>
        </w:r>
        <w:r>
          <w:rPr>
            <w:noProof/>
          </w:rPr>
          <w:fldChar w:fldCharType="end"/>
        </w:r>
      </w:ins>
    </w:p>
    <w:p w14:paraId="5C8E55F0" w14:textId="130D85A6" w:rsidR="00140261" w:rsidRDefault="00140261">
      <w:pPr>
        <w:pStyle w:val="TOC3"/>
        <w:rPr>
          <w:ins w:id="80" w:author="Subhash Gandhi Vallala" w:date="2020-07-23T03:32:00Z"/>
          <w:rFonts w:asciiTheme="minorHAnsi" w:eastAsiaTheme="minorEastAsia" w:hAnsiTheme="minorHAnsi" w:cstheme="minorBidi"/>
          <w:noProof/>
          <w:sz w:val="22"/>
          <w:szCs w:val="22"/>
        </w:rPr>
      </w:pPr>
      <w:ins w:id="81" w:author="Subhash Gandhi Vallala" w:date="2020-07-23T03:32:00Z">
        <w:r w:rsidRPr="001E35D7">
          <w:rPr>
            <w:b/>
            <w:bCs/>
            <w:iCs/>
            <w:noProof/>
          </w:rPr>
          <w:t>2.1.13</w:t>
        </w:r>
        <w:r>
          <w:rPr>
            <w:rFonts w:asciiTheme="minorHAnsi" w:eastAsiaTheme="minorEastAsia" w:hAnsiTheme="minorHAnsi" w:cstheme="minorBidi"/>
            <w:noProof/>
            <w:sz w:val="22"/>
            <w:szCs w:val="22"/>
          </w:rPr>
          <w:tab/>
        </w:r>
        <w:r w:rsidRPr="001E35D7">
          <w:rPr>
            <w:b/>
            <w:bCs/>
            <w:iCs/>
            <w:noProof/>
          </w:rPr>
          <w:t>Zoning Request</w:t>
        </w:r>
        <w:r>
          <w:rPr>
            <w:noProof/>
          </w:rPr>
          <w:tab/>
        </w:r>
        <w:r>
          <w:rPr>
            <w:noProof/>
          </w:rPr>
          <w:fldChar w:fldCharType="begin"/>
        </w:r>
        <w:r>
          <w:rPr>
            <w:noProof/>
          </w:rPr>
          <w:instrText xml:space="preserve"> PAGEREF _Toc46367585 \h </w:instrText>
        </w:r>
      </w:ins>
      <w:r>
        <w:rPr>
          <w:noProof/>
        </w:rPr>
      </w:r>
      <w:r>
        <w:rPr>
          <w:noProof/>
        </w:rPr>
        <w:fldChar w:fldCharType="separate"/>
      </w:r>
      <w:ins w:id="82" w:author="Subhash Gandhi Vallala" w:date="2020-07-23T03:32:00Z">
        <w:r>
          <w:rPr>
            <w:noProof/>
          </w:rPr>
          <w:t>14</w:t>
        </w:r>
        <w:r>
          <w:rPr>
            <w:noProof/>
          </w:rPr>
          <w:fldChar w:fldCharType="end"/>
        </w:r>
      </w:ins>
    </w:p>
    <w:p w14:paraId="5B83CC8D" w14:textId="26181003" w:rsidR="00140261" w:rsidRDefault="00140261">
      <w:pPr>
        <w:pStyle w:val="TOC3"/>
        <w:rPr>
          <w:ins w:id="83" w:author="Subhash Gandhi Vallala" w:date="2020-07-23T03:32:00Z"/>
          <w:rFonts w:asciiTheme="minorHAnsi" w:eastAsiaTheme="minorEastAsia" w:hAnsiTheme="minorHAnsi" w:cstheme="minorBidi"/>
          <w:noProof/>
          <w:sz w:val="22"/>
          <w:szCs w:val="22"/>
        </w:rPr>
      </w:pPr>
      <w:ins w:id="84" w:author="Subhash Gandhi Vallala" w:date="2020-07-23T03:32:00Z">
        <w:r w:rsidRPr="001E35D7">
          <w:rPr>
            <w:b/>
            <w:bCs/>
            <w:iCs/>
            <w:noProof/>
          </w:rPr>
          <w:t>2.1.14</w:t>
        </w:r>
        <w:r>
          <w:rPr>
            <w:rFonts w:asciiTheme="minorHAnsi" w:eastAsiaTheme="minorEastAsia" w:hAnsiTheme="minorHAnsi" w:cstheme="minorBidi"/>
            <w:noProof/>
            <w:sz w:val="22"/>
            <w:szCs w:val="22"/>
          </w:rPr>
          <w:tab/>
        </w:r>
        <w:r w:rsidRPr="001E35D7">
          <w:rPr>
            <w:b/>
            <w:bCs/>
            <w:iCs/>
            <w:noProof/>
          </w:rPr>
          <w:t>Zone Displayed</w:t>
        </w:r>
        <w:r>
          <w:rPr>
            <w:noProof/>
          </w:rPr>
          <w:tab/>
        </w:r>
        <w:r>
          <w:rPr>
            <w:noProof/>
          </w:rPr>
          <w:fldChar w:fldCharType="begin"/>
        </w:r>
        <w:r>
          <w:rPr>
            <w:noProof/>
          </w:rPr>
          <w:instrText xml:space="preserve"> PAGEREF _Toc46367586 \h </w:instrText>
        </w:r>
      </w:ins>
      <w:r>
        <w:rPr>
          <w:noProof/>
        </w:rPr>
      </w:r>
      <w:r>
        <w:rPr>
          <w:noProof/>
        </w:rPr>
        <w:fldChar w:fldCharType="separate"/>
      </w:r>
      <w:ins w:id="85" w:author="Subhash Gandhi Vallala" w:date="2020-07-23T03:32:00Z">
        <w:r>
          <w:rPr>
            <w:noProof/>
          </w:rPr>
          <w:t>14</w:t>
        </w:r>
        <w:r>
          <w:rPr>
            <w:noProof/>
          </w:rPr>
          <w:fldChar w:fldCharType="end"/>
        </w:r>
      </w:ins>
    </w:p>
    <w:p w14:paraId="6A4B1A6E" w14:textId="6ED3A728" w:rsidR="00140261" w:rsidRDefault="00140261">
      <w:pPr>
        <w:pStyle w:val="TOC3"/>
        <w:rPr>
          <w:ins w:id="86" w:author="Subhash Gandhi Vallala" w:date="2020-07-23T03:32:00Z"/>
          <w:rFonts w:asciiTheme="minorHAnsi" w:eastAsiaTheme="minorEastAsia" w:hAnsiTheme="minorHAnsi" w:cstheme="minorBidi"/>
          <w:noProof/>
          <w:sz w:val="22"/>
          <w:szCs w:val="22"/>
        </w:rPr>
      </w:pPr>
      <w:ins w:id="87" w:author="Subhash Gandhi Vallala" w:date="2020-07-23T03:32:00Z">
        <w:r w:rsidRPr="001E35D7">
          <w:rPr>
            <w:b/>
            <w:bCs/>
            <w:iCs/>
            <w:noProof/>
          </w:rPr>
          <w:t>2.1.15</w:t>
        </w:r>
        <w:r>
          <w:rPr>
            <w:rFonts w:asciiTheme="minorHAnsi" w:eastAsiaTheme="minorEastAsia" w:hAnsiTheme="minorHAnsi" w:cstheme="minorBidi"/>
            <w:noProof/>
            <w:sz w:val="22"/>
            <w:szCs w:val="22"/>
          </w:rPr>
          <w:tab/>
        </w:r>
        <w:r w:rsidRPr="001E35D7">
          <w:rPr>
            <w:b/>
            <w:bCs/>
            <w:iCs/>
            <w:noProof/>
          </w:rPr>
          <w:t>Permit Request</w:t>
        </w:r>
        <w:r>
          <w:rPr>
            <w:noProof/>
          </w:rPr>
          <w:tab/>
        </w:r>
        <w:r>
          <w:rPr>
            <w:noProof/>
          </w:rPr>
          <w:fldChar w:fldCharType="begin"/>
        </w:r>
        <w:r>
          <w:rPr>
            <w:noProof/>
          </w:rPr>
          <w:instrText xml:space="preserve"> PAGEREF _Toc46367587 \h </w:instrText>
        </w:r>
      </w:ins>
      <w:r>
        <w:rPr>
          <w:noProof/>
        </w:rPr>
      </w:r>
      <w:r>
        <w:rPr>
          <w:noProof/>
        </w:rPr>
        <w:fldChar w:fldCharType="separate"/>
      </w:r>
      <w:ins w:id="88" w:author="Subhash Gandhi Vallala" w:date="2020-07-23T03:32:00Z">
        <w:r>
          <w:rPr>
            <w:noProof/>
          </w:rPr>
          <w:t>14</w:t>
        </w:r>
        <w:r>
          <w:rPr>
            <w:noProof/>
          </w:rPr>
          <w:fldChar w:fldCharType="end"/>
        </w:r>
      </w:ins>
    </w:p>
    <w:p w14:paraId="5E41ECAA" w14:textId="19F88B68" w:rsidR="00140261" w:rsidRDefault="00140261">
      <w:pPr>
        <w:pStyle w:val="TOC3"/>
        <w:rPr>
          <w:ins w:id="89" w:author="Subhash Gandhi Vallala" w:date="2020-07-23T03:32:00Z"/>
          <w:rFonts w:asciiTheme="minorHAnsi" w:eastAsiaTheme="minorEastAsia" w:hAnsiTheme="minorHAnsi" w:cstheme="minorBidi"/>
          <w:noProof/>
          <w:sz w:val="22"/>
          <w:szCs w:val="22"/>
        </w:rPr>
      </w:pPr>
      <w:ins w:id="90" w:author="Subhash Gandhi Vallala" w:date="2020-07-23T03:32:00Z">
        <w:r w:rsidRPr="001E35D7">
          <w:rPr>
            <w:b/>
            <w:bCs/>
            <w:iCs/>
            <w:noProof/>
          </w:rPr>
          <w:t>2.1.16</w:t>
        </w:r>
        <w:r>
          <w:rPr>
            <w:rFonts w:asciiTheme="minorHAnsi" w:eastAsiaTheme="minorEastAsia" w:hAnsiTheme="minorHAnsi" w:cstheme="minorBidi"/>
            <w:noProof/>
            <w:sz w:val="22"/>
            <w:szCs w:val="22"/>
          </w:rPr>
          <w:tab/>
        </w:r>
        <w:r w:rsidRPr="001E35D7">
          <w:rPr>
            <w:b/>
            <w:bCs/>
            <w:iCs/>
            <w:noProof/>
          </w:rPr>
          <w:t>Regulation Request</w:t>
        </w:r>
        <w:r>
          <w:rPr>
            <w:noProof/>
          </w:rPr>
          <w:tab/>
        </w:r>
        <w:r>
          <w:rPr>
            <w:noProof/>
          </w:rPr>
          <w:fldChar w:fldCharType="begin"/>
        </w:r>
        <w:r>
          <w:rPr>
            <w:noProof/>
          </w:rPr>
          <w:instrText xml:space="preserve"> PAGEREF _Toc46367588 \h </w:instrText>
        </w:r>
      </w:ins>
      <w:r>
        <w:rPr>
          <w:noProof/>
        </w:rPr>
      </w:r>
      <w:r>
        <w:rPr>
          <w:noProof/>
        </w:rPr>
        <w:fldChar w:fldCharType="separate"/>
      </w:r>
      <w:ins w:id="91" w:author="Subhash Gandhi Vallala" w:date="2020-07-23T03:32:00Z">
        <w:r>
          <w:rPr>
            <w:noProof/>
          </w:rPr>
          <w:t>15</w:t>
        </w:r>
        <w:r>
          <w:rPr>
            <w:noProof/>
          </w:rPr>
          <w:fldChar w:fldCharType="end"/>
        </w:r>
      </w:ins>
    </w:p>
    <w:p w14:paraId="22211585" w14:textId="69C50BFA" w:rsidR="00140261" w:rsidRDefault="00140261">
      <w:pPr>
        <w:pStyle w:val="TOC3"/>
        <w:rPr>
          <w:ins w:id="92" w:author="Subhash Gandhi Vallala" w:date="2020-07-23T03:32:00Z"/>
          <w:rFonts w:asciiTheme="minorHAnsi" w:eastAsiaTheme="minorEastAsia" w:hAnsiTheme="minorHAnsi" w:cstheme="minorBidi"/>
          <w:noProof/>
          <w:sz w:val="22"/>
          <w:szCs w:val="22"/>
        </w:rPr>
      </w:pPr>
      <w:ins w:id="93" w:author="Subhash Gandhi Vallala" w:date="2020-07-23T03:32:00Z">
        <w:r w:rsidRPr="001E35D7">
          <w:rPr>
            <w:b/>
            <w:bCs/>
            <w:iCs/>
            <w:noProof/>
          </w:rPr>
          <w:t>2.1.17</w:t>
        </w:r>
        <w:r>
          <w:rPr>
            <w:rFonts w:asciiTheme="minorHAnsi" w:eastAsiaTheme="minorEastAsia" w:hAnsiTheme="minorHAnsi" w:cstheme="minorBidi"/>
            <w:noProof/>
            <w:sz w:val="22"/>
            <w:szCs w:val="22"/>
          </w:rPr>
          <w:tab/>
        </w:r>
        <w:r w:rsidRPr="001E35D7">
          <w:rPr>
            <w:b/>
            <w:bCs/>
            <w:iCs/>
            <w:noProof/>
          </w:rPr>
          <w:t>URL Links Displayed</w:t>
        </w:r>
        <w:r>
          <w:rPr>
            <w:noProof/>
          </w:rPr>
          <w:tab/>
        </w:r>
        <w:r>
          <w:rPr>
            <w:noProof/>
          </w:rPr>
          <w:fldChar w:fldCharType="begin"/>
        </w:r>
        <w:r>
          <w:rPr>
            <w:noProof/>
          </w:rPr>
          <w:instrText xml:space="preserve"> PAGEREF _Toc46367589 \h </w:instrText>
        </w:r>
      </w:ins>
      <w:r>
        <w:rPr>
          <w:noProof/>
        </w:rPr>
      </w:r>
      <w:r>
        <w:rPr>
          <w:noProof/>
        </w:rPr>
        <w:fldChar w:fldCharType="separate"/>
      </w:r>
      <w:ins w:id="94" w:author="Subhash Gandhi Vallala" w:date="2020-07-23T03:32:00Z">
        <w:r>
          <w:rPr>
            <w:noProof/>
          </w:rPr>
          <w:t>15</w:t>
        </w:r>
        <w:r>
          <w:rPr>
            <w:noProof/>
          </w:rPr>
          <w:fldChar w:fldCharType="end"/>
        </w:r>
      </w:ins>
    </w:p>
    <w:p w14:paraId="6A434809" w14:textId="318F6EF0" w:rsidR="00140261" w:rsidRDefault="00140261">
      <w:pPr>
        <w:pStyle w:val="TOC3"/>
        <w:rPr>
          <w:ins w:id="95" w:author="Subhash Gandhi Vallala" w:date="2020-07-23T03:32:00Z"/>
          <w:rFonts w:asciiTheme="minorHAnsi" w:eastAsiaTheme="minorEastAsia" w:hAnsiTheme="minorHAnsi" w:cstheme="minorBidi"/>
          <w:noProof/>
          <w:sz w:val="22"/>
          <w:szCs w:val="22"/>
        </w:rPr>
      </w:pPr>
      <w:ins w:id="96" w:author="Subhash Gandhi Vallala" w:date="2020-07-23T03:32:00Z">
        <w:r w:rsidRPr="001E35D7">
          <w:rPr>
            <w:b/>
            <w:bCs/>
            <w:iCs/>
            <w:noProof/>
          </w:rPr>
          <w:t>2.1.18</w:t>
        </w:r>
        <w:r>
          <w:rPr>
            <w:rFonts w:asciiTheme="minorHAnsi" w:eastAsiaTheme="minorEastAsia" w:hAnsiTheme="minorHAnsi" w:cstheme="minorBidi"/>
            <w:noProof/>
            <w:sz w:val="22"/>
            <w:szCs w:val="22"/>
          </w:rPr>
          <w:tab/>
        </w:r>
        <w:r w:rsidRPr="001E35D7">
          <w:rPr>
            <w:b/>
            <w:bCs/>
            <w:iCs/>
            <w:noProof/>
          </w:rPr>
          <w:t>Chatbot Use Help</w:t>
        </w:r>
        <w:r>
          <w:rPr>
            <w:noProof/>
          </w:rPr>
          <w:tab/>
        </w:r>
        <w:r>
          <w:rPr>
            <w:noProof/>
          </w:rPr>
          <w:fldChar w:fldCharType="begin"/>
        </w:r>
        <w:r>
          <w:rPr>
            <w:noProof/>
          </w:rPr>
          <w:instrText xml:space="preserve"> PAGEREF _Toc46367590 \h </w:instrText>
        </w:r>
      </w:ins>
      <w:r>
        <w:rPr>
          <w:noProof/>
        </w:rPr>
      </w:r>
      <w:r>
        <w:rPr>
          <w:noProof/>
        </w:rPr>
        <w:fldChar w:fldCharType="separate"/>
      </w:r>
      <w:ins w:id="97" w:author="Subhash Gandhi Vallala" w:date="2020-07-23T03:32:00Z">
        <w:r>
          <w:rPr>
            <w:noProof/>
          </w:rPr>
          <w:t>15</w:t>
        </w:r>
        <w:r>
          <w:rPr>
            <w:noProof/>
          </w:rPr>
          <w:fldChar w:fldCharType="end"/>
        </w:r>
      </w:ins>
    </w:p>
    <w:p w14:paraId="322F6E5E" w14:textId="1C0A5E1F" w:rsidR="00140261" w:rsidRDefault="00140261">
      <w:pPr>
        <w:pStyle w:val="TOC3"/>
        <w:rPr>
          <w:ins w:id="98" w:author="Subhash Gandhi Vallala" w:date="2020-07-23T03:32:00Z"/>
          <w:rFonts w:asciiTheme="minorHAnsi" w:eastAsiaTheme="minorEastAsia" w:hAnsiTheme="minorHAnsi" w:cstheme="minorBidi"/>
          <w:noProof/>
          <w:sz w:val="22"/>
          <w:szCs w:val="22"/>
        </w:rPr>
      </w:pPr>
      <w:ins w:id="99" w:author="Subhash Gandhi Vallala" w:date="2020-07-23T03:32:00Z">
        <w:r w:rsidRPr="001E35D7">
          <w:rPr>
            <w:b/>
            <w:bCs/>
            <w:iCs/>
            <w:noProof/>
          </w:rPr>
          <w:t>2.1.19</w:t>
        </w:r>
        <w:r>
          <w:rPr>
            <w:rFonts w:asciiTheme="minorHAnsi" w:eastAsiaTheme="minorEastAsia" w:hAnsiTheme="minorHAnsi" w:cstheme="minorBidi"/>
            <w:noProof/>
            <w:sz w:val="22"/>
            <w:szCs w:val="22"/>
          </w:rPr>
          <w:tab/>
        </w:r>
        <w:r w:rsidRPr="001E35D7">
          <w:rPr>
            <w:b/>
            <w:bCs/>
            <w:iCs/>
            <w:noProof/>
          </w:rPr>
          <w:t>Additional Help</w:t>
        </w:r>
        <w:r>
          <w:rPr>
            <w:noProof/>
          </w:rPr>
          <w:tab/>
        </w:r>
        <w:r>
          <w:rPr>
            <w:noProof/>
          </w:rPr>
          <w:fldChar w:fldCharType="begin"/>
        </w:r>
        <w:r>
          <w:rPr>
            <w:noProof/>
          </w:rPr>
          <w:instrText xml:space="preserve"> PAGEREF _Toc46367591 \h </w:instrText>
        </w:r>
      </w:ins>
      <w:r>
        <w:rPr>
          <w:noProof/>
        </w:rPr>
      </w:r>
      <w:r>
        <w:rPr>
          <w:noProof/>
        </w:rPr>
        <w:fldChar w:fldCharType="separate"/>
      </w:r>
      <w:ins w:id="100" w:author="Subhash Gandhi Vallala" w:date="2020-07-23T03:32:00Z">
        <w:r>
          <w:rPr>
            <w:noProof/>
          </w:rPr>
          <w:t>16</w:t>
        </w:r>
        <w:r>
          <w:rPr>
            <w:noProof/>
          </w:rPr>
          <w:fldChar w:fldCharType="end"/>
        </w:r>
      </w:ins>
    </w:p>
    <w:p w14:paraId="60A9D19B" w14:textId="3CCE2BFC" w:rsidR="00140261" w:rsidRDefault="00140261">
      <w:pPr>
        <w:pStyle w:val="TOC2"/>
        <w:tabs>
          <w:tab w:val="left" w:pos="1000"/>
        </w:tabs>
        <w:rPr>
          <w:ins w:id="101" w:author="Subhash Gandhi Vallala" w:date="2020-07-23T03:32:00Z"/>
          <w:rFonts w:asciiTheme="minorHAnsi" w:eastAsiaTheme="minorEastAsia" w:hAnsiTheme="minorHAnsi" w:cstheme="minorBidi"/>
          <w:noProof/>
          <w:sz w:val="22"/>
          <w:szCs w:val="22"/>
        </w:rPr>
      </w:pPr>
      <w:ins w:id="102" w:author="Subhash Gandhi Vallala" w:date="2020-07-23T03:32:00Z">
        <w:r>
          <w:rPr>
            <w:noProof/>
          </w:rPr>
          <w:t>2.2</w:t>
        </w:r>
        <w:r>
          <w:rPr>
            <w:rFonts w:asciiTheme="minorHAnsi" w:eastAsiaTheme="minorEastAsia" w:hAnsiTheme="minorHAnsi" w:cstheme="minorBidi"/>
            <w:noProof/>
            <w:sz w:val="22"/>
            <w:szCs w:val="22"/>
          </w:rPr>
          <w:tab/>
        </w:r>
        <w:r>
          <w:rPr>
            <w:noProof/>
          </w:rPr>
          <w:t>Use-Case Diagram</w:t>
        </w:r>
        <w:r>
          <w:rPr>
            <w:noProof/>
          </w:rPr>
          <w:tab/>
        </w:r>
        <w:r>
          <w:rPr>
            <w:noProof/>
          </w:rPr>
          <w:fldChar w:fldCharType="begin"/>
        </w:r>
        <w:r>
          <w:rPr>
            <w:noProof/>
          </w:rPr>
          <w:instrText xml:space="preserve"> PAGEREF _Toc46367592 \h </w:instrText>
        </w:r>
      </w:ins>
      <w:r>
        <w:rPr>
          <w:noProof/>
        </w:rPr>
      </w:r>
      <w:r>
        <w:rPr>
          <w:noProof/>
        </w:rPr>
        <w:fldChar w:fldCharType="separate"/>
      </w:r>
      <w:ins w:id="103" w:author="Subhash Gandhi Vallala" w:date="2020-07-23T03:32:00Z">
        <w:r>
          <w:rPr>
            <w:noProof/>
          </w:rPr>
          <w:t>16</w:t>
        </w:r>
        <w:r>
          <w:rPr>
            <w:noProof/>
          </w:rPr>
          <w:fldChar w:fldCharType="end"/>
        </w:r>
      </w:ins>
    </w:p>
    <w:p w14:paraId="6DDB0FC2" w14:textId="4D157B10" w:rsidR="00140261" w:rsidRDefault="00140261">
      <w:pPr>
        <w:pStyle w:val="TOC2"/>
        <w:tabs>
          <w:tab w:val="left" w:pos="1000"/>
        </w:tabs>
        <w:rPr>
          <w:ins w:id="104" w:author="Subhash Gandhi Vallala" w:date="2020-07-23T03:32:00Z"/>
          <w:rFonts w:asciiTheme="minorHAnsi" w:eastAsiaTheme="minorEastAsia" w:hAnsiTheme="minorHAnsi" w:cstheme="minorBidi"/>
          <w:noProof/>
          <w:sz w:val="22"/>
          <w:szCs w:val="22"/>
        </w:rPr>
      </w:pPr>
      <w:ins w:id="105" w:author="Subhash Gandhi Vallala" w:date="2020-07-23T03:32:00Z">
        <w:r>
          <w:rPr>
            <w:noProof/>
          </w:rPr>
          <w:t>2.3</w:t>
        </w:r>
        <w:r>
          <w:rPr>
            <w:rFonts w:asciiTheme="minorHAnsi" w:eastAsiaTheme="minorEastAsia" w:hAnsiTheme="minorHAnsi" w:cstheme="minorBidi"/>
            <w:noProof/>
            <w:sz w:val="22"/>
            <w:szCs w:val="22"/>
          </w:rPr>
          <w:tab/>
        </w:r>
        <w:r>
          <w:rPr>
            <w:noProof/>
          </w:rPr>
          <w:t>Data Flow Diagram</w:t>
        </w:r>
        <w:r>
          <w:rPr>
            <w:noProof/>
          </w:rPr>
          <w:tab/>
        </w:r>
        <w:r>
          <w:rPr>
            <w:noProof/>
          </w:rPr>
          <w:fldChar w:fldCharType="begin"/>
        </w:r>
        <w:r>
          <w:rPr>
            <w:noProof/>
          </w:rPr>
          <w:instrText xml:space="preserve"> PAGEREF _Toc46367593 \h </w:instrText>
        </w:r>
      </w:ins>
      <w:r>
        <w:rPr>
          <w:noProof/>
        </w:rPr>
      </w:r>
      <w:r>
        <w:rPr>
          <w:noProof/>
        </w:rPr>
        <w:fldChar w:fldCharType="separate"/>
      </w:r>
      <w:ins w:id="106" w:author="Subhash Gandhi Vallala" w:date="2020-07-23T03:32:00Z">
        <w:r>
          <w:rPr>
            <w:noProof/>
          </w:rPr>
          <w:t>19</w:t>
        </w:r>
        <w:r>
          <w:rPr>
            <w:noProof/>
          </w:rPr>
          <w:fldChar w:fldCharType="end"/>
        </w:r>
      </w:ins>
    </w:p>
    <w:p w14:paraId="07F86743" w14:textId="12EC974A" w:rsidR="00140261" w:rsidRDefault="00140261">
      <w:pPr>
        <w:pStyle w:val="TOC2"/>
        <w:tabs>
          <w:tab w:val="left" w:pos="1000"/>
        </w:tabs>
        <w:rPr>
          <w:ins w:id="107" w:author="Subhash Gandhi Vallala" w:date="2020-07-23T03:32:00Z"/>
          <w:rFonts w:asciiTheme="minorHAnsi" w:eastAsiaTheme="minorEastAsia" w:hAnsiTheme="minorHAnsi" w:cstheme="minorBidi"/>
          <w:noProof/>
          <w:sz w:val="22"/>
          <w:szCs w:val="22"/>
        </w:rPr>
      </w:pPr>
      <w:ins w:id="108" w:author="Subhash Gandhi Vallala" w:date="2020-07-23T03:32:00Z">
        <w:r>
          <w:rPr>
            <w:noProof/>
          </w:rPr>
          <w:t>2.4</w:t>
        </w:r>
        <w:r>
          <w:rPr>
            <w:rFonts w:asciiTheme="minorHAnsi" w:eastAsiaTheme="minorEastAsia" w:hAnsiTheme="minorHAnsi" w:cstheme="minorBidi"/>
            <w:noProof/>
            <w:sz w:val="22"/>
            <w:szCs w:val="22"/>
          </w:rPr>
          <w:tab/>
        </w:r>
        <w:r>
          <w:rPr>
            <w:noProof/>
          </w:rPr>
          <w:t>Use-Case Model Survey</w:t>
        </w:r>
        <w:r>
          <w:rPr>
            <w:noProof/>
          </w:rPr>
          <w:tab/>
        </w:r>
        <w:r>
          <w:rPr>
            <w:noProof/>
          </w:rPr>
          <w:fldChar w:fldCharType="begin"/>
        </w:r>
        <w:r>
          <w:rPr>
            <w:noProof/>
          </w:rPr>
          <w:instrText xml:space="preserve"> PAGEREF _Toc46367594 \h </w:instrText>
        </w:r>
      </w:ins>
      <w:r>
        <w:rPr>
          <w:noProof/>
        </w:rPr>
      </w:r>
      <w:r>
        <w:rPr>
          <w:noProof/>
        </w:rPr>
        <w:fldChar w:fldCharType="separate"/>
      </w:r>
      <w:ins w:id="109" w:author="Subhash Gandhi Vallala" w:date="2020-07-23T03:32:00Z">
        <w:r>
          <w:rPr>
            <w:noProof/>
          </w:rPr>
          <w:t>20</w:t>
        </w:r>
        <w:r>
          <w:rPr>
            <w:noProof/>
          </w:rPr>
          <w:fldChar w:fldCharType="end"/>
        </w:r>
      </w:ins>
    </w:p>
    <w:p w14:paraId="5F9E2A76" w14:textId="063E988E" w:rsidR="00140261" w:rsidRDefault="00140261">
      <w:pPr>
        <w:pStyle w:val="TOC2"/>
        <w:tabs>
          <w:tab w:val="left" w:pos="1000"/>
        </w:tabs>
        <w:rPr>
          <w:ins w:id="110" w:author="Subhash Gandhi Vallala" w:date="2020-07-23T03:32:00Z"/>
          <w:rFonts w:asciiTheme="minorHAnsi" w:eastAsiaTheme="minorEastAsia" w:hAnsiTheme="minorHAnsi" w:cstheme="minorBidi"/>
          <w:noProof/>
          <w:sz w:val="22"/>
          <w:szCs w:val="22"/>
        </w:rPr>
      </w:pPr>
      <w:ins w:id="111" w:author="Subhash Gandhi Vallala" w:date="2020-07-23T03:32:00Z">
        <w:r>
          <w:rPr>
            <w:noProof/>
          </w:rPr>
          <w:t>2.5</w:t>
        </w:r>
        <w:r>
          <w:rPr>
            <w:rFonts w:asciiTheme="minorHAnsi" w:eastAsiaTheme="minorEastAsia" w:hAnsiTheme="minorHAnsi" w:cstheme="minorBidi"/>
            <w:noProof/>
            <w:sz w:val="22"/>
            <w:szCs w:val="22"/>
          </w:rPr>
          <w:tab/>
        </w:r>
        <w:r>
          <w:rPr>
            <w:noProof/>
          </w:rPr>
          <w:t>User Classes and Characteristics</w:t>
        </w:r>
        <w:r>
          <w:rPr>
            <w:noProof/>
          </w:rPr>
          <w:tab/>
        </w:r>
        <w:r>
          <w:rPr>
            <w:noProof/>
          </w:rPr>
          <w:fldChar w:fldCharType="begin"/>
        </w:r>
        <w:r>
          <w:rPr>
            <w:noProof/>
          </w:rPr>
          <w:instrText xml:space="preserve"> PAGEREF _Toc46367595 \h </w:instrText>
        </w:r>
      </w:ins>
      <w:r>
        <w:rPr>
          <w:noProof/>
        </w:rPr>
      </w:r>
      <w:r>
        <w:rPr>
          <w:noProof/>
        </w:rPr>
        <w:fldChar w:fldCharType="separate"/>
      </w:r>
      <w:ins w:id="112" w:author="Subhash Gandhi Vallala" w:date="2020-07-23T03:32:00Z">
        <w:r>
          <w:rPr>
            <w:noProof/>
          </w:rPr>
          <w:t>21</w:t>
        </w:r>
        <w:r>
          <w:rPr>
            <w:noProof/>
          </w:rPr>
          <w:fldChar w:fldCharType="end"/>
        </w:r>
      </w:ins>
    </w:p>
    <w:p w14:paraId="51CFE8C0" w14:textId="69D90393" w:rsidR="00140261" w:rsidRDefault="00140261">
      <w:pPr>
        <w:pStyle w:val="TOC2"/>
        <w:tabs>
          <w:tab w:val="left" w:pos="1000"/>
        </w:tabs>
        <w:rPr>
          <w:ins w:id="113" w:author="Subhash Gandhi Vallala" w:date="2020-07-23T03:32:00Z"/>
          <w:rFonts w:asciiTheme="minorHAnsi" w:eastAsiaTheme="minorEastAsia" w:hAnsiTheme="minorHAnsi" w:cstheme="minorBidi"/>
          <w:noProof/>
          <w:sz w:val="22"/>
          <w:szCs w:val="22"/>
        </w:rPr>
      </w:pPr>
      <w:ins w:id="114" w:author="Subhash Gandhi Vallala" w:date="2020-07-23T03:32:00Z">
        <w:r>
          <w:rPr>
            <w:noProof/>
          </w:rPr>
          <w:t>2.6</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_Toc46367596 \h </w:instrText>
        </w:r>
      </w:ins>
      <w:r>
        <w:rPr>
          <w:noProof/>
        </w:rPr>
      </w:r>
      <w:r>
        <w:rPr>
          <w:noProof/>
        </w:rPr>
        <w:fldChar w:fldCharType="separate"/>
      </w:r>
      <w:ins w:id="115" w:author="Subhash Gandhi Vallala" w:date="2020-07-23T03:32:00Z">
        <w:r>
          <w:rPr>
            <w:noProof/>
          </w:rPr>
          <w:t>21</w:t>
        </w:r>
        <w:r>
          <w:rPr>
            <w:noProof/>
          </w:rPr>
          <w:fldChar w:fldCharType="end"/>
        </w:r>
      </w:ins>
    </w:p>
    <w:p w14:paraId="3020FF91" w14:textId="49E7B237" w:rsidR="00140261" w:rsidRDefault="00140261">
      <w:pPr>
        <w:pStyle w:val="TOC1"/>
        <w:tabs>
          <w:tab w:val="left" w:pos="432"/>
        </w:tabs>
        <w:rPr>
          <w:ins w:id="116" w:author="Subhash Gandhi Vallala" w:date="2020-07-23T03:32:00Z"/>
          <w:rFonts w:asciiTheme="minorHAnsi" w:eastAsiaTheme="minorEastAsia" w:hAnsiTheme="minorHAnsi" w:cstheme="minorBidi"/>
          <w:noProof/>
          <w:sz w:val="22"/>
          <w:szCs w:val="22"/>
        </w:rPr>
      </w:pPr>
      <w:ins w:id="117" w:author="Subhash Gandhi Vallala" w:date="2020-07-23T03:32:00Z">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_Toc46367597 \h </w:instrText>
        </w:r>
      </w:ins>
      <w:r>
        <w:rPr>
          <w:noProof/>
        </w:rPr>
      </w:r>
      <w:r>
        <w:rPr>
          <w:noProof/>
        </w:rPr>
        <w:fldChar w:fldCharType="separate"/>
      </w:r>
      <w:ins w:id="118" w:author="Subhash Gandhi Vallala" w:date="2020-07-23T03:32:00Z">
        <w:r>
          <w:rPr>
            <w:noProof/>
          </w:rPr>
          <w:t>22</w:t>
        </w:r>
        <w:r>
          <w:rPr>
            <w:noProof/>
          </w:rPr>
          <w:fldChar w:fldCharType="end"/>
        </w:r>
      </w:ins>
    </w:p>
    <w:p w14:paraId="7CF93424" w14:textId="289130FE" w:rsidR="00140261" w:rsidRDefault="00140261">
      <w:pPr>
        <w:pStyle w:val="TOC2"/>
        <w:tabs>
          <w:tab w:val="left" w:pos="1000"/>
        </w:tabs>
        <w:rPr>
          <w:ins w:id="119" w:author="Subhash Gandhi Vallala" w:date="2020-07-23T03:32:00Z"/>
          <w:rFonts w:asciiTheme="minorHAnsi" w:eastAsiaTheme="minorEastAsia" w:hAnsiTheme="minorHAnsi" w:cstheme="minorBidi"/>
          <w:noProof/>
          <w:sz w:val="22"/>
          <w:szCs w:val="22"/>
        </w:rPr>
      </w:pPr>
      <w:ins w:id="120" w:author="Subhash Gandhi Vallala" w:date="2020-07-23T03:32:00Z">
        <w:r>
          <w:rPr>
            <w:noProof/>
          </w:rPr>
          <w:t>3.1</w:t>
        </w:r>
        <w:r>
          <w:rPr>
            <w:rFonts w:asciiTheme="minorHAnsi" w:eastAsiaTheme="minorEastAsia" w:hAnsiTheme="minorHAnsi" w:cstheme="minorBidi"/>
            <w:noProof/>
            <w:sz w:val="22"/>
            <w:szCs w:val="22"/>
          </w:rPr>
          <w:tab/>
        </w:r>
        <w:r>
          <w:rPr>
            <w:noProof/>
          </w:rPr>
          <w:t>System Features/Modules</w:t>
        </w:r>
        <w:r>
          <w:rPr>
            <w:noProof/>
          </w:rPr>
          <w:tab/>
        </w:r>
        <w:r>
          <w:rPr>
            <w:noProof/>
          </w:rPr>
          <w:fldChar w:fldCharType="begin"/>
        </w:r>
        <w:r>
          <w:rPr>
            <w:noProof/>
          </w:rPr>
          <w:instrText xml:space="preserve"> PAGEREF _Toc46367598 \h </w:instrText>
        </w:r>
      </w:ins>
      <w:r>
        <w:rPr>
          <w:noProof/>
        </w:rPr>
      </w:r>
      <w:r>
        <w:rPr>
          <w:noProof/>
        </w:rPr>
        <w:fldChar w:fldCharType="separate"/>
      </w:r>
      <w:ins w:id="121" w:author="Subhash Gandhi Vallala" w:date="2020-07-23T03:32:00Z">
        <w:r>
          <w:rPr>
            <w:noProof/>
          </w:rPr>
          <w:t>22</w:t>
        </w:r>
        <w:r>
          <w:rPr>
            <w:noProof/>
          </w:rPr>
          <w:fldChar w:fldCharType="end"/>
        </w:r>
      </w:ins>
    </w:p>
    <w:p w14:paraId="7F523A71" w14:textId="4398B6C0" w:rsidR="00140261" w:rsidRDefault="00140261">
      <w:pPr>
        <w:pStyle w:val="TOC3"/>
        <w:rPr>
          <w:ins w:id="122" w:author="Subhash Gandhi Vallala" w:date="2020-07-23T03:32:00Z"/>
          <w:rFonts w:asciiTheme="minorHAnsi" w:eastAsiaTheme="minorEastAsia" w:hAnsiTheme="minorHAnsi" w:cstheme="minorBidi"/>
          <w:noProof/>
          <w:sz w:val="22"/>
          <w:szCs w:val="22"/>
        </w:rPr>
      </w:pPr>
      <w:ins w:id="123" w:author="Subhash Gandhi Vallala" w:date="2020-07-23T03:32:00Z">
        <w:r w:rsidRPr="001E35D7">
          <w:rPr>
            <w:b/>
            <w:bCs/>
            <w:iCs/>
            <w:noProof/>
          </w:rPr>
          <w:t>3.1.1</w:t>
        </w:r>
        <w:r>
          <w:rPr>
            <w:rFonts w:asciiTheme="minorHAnsi" w:eastAsiaTheme="minorEastAsia" w:hAnsiTheme="minorHAnsi" w:cstheme="minorBidi"/>
            <w:noProof/>
            <w:sz w:val="22"/>
            <w:szCs w:val="22"/>
          </w:rPr>
          <w:tab/>
        </w:r>
        <w:r w:rsidRPr="001E35D7">
          <w:rPr>
            <w:b/>
            <w:bCs/>
            <w:iCs/>
            <w:noProof/>
          </w:rPr>
          <w:t>Chatbot</w:t>
        </w:r>
        <w:r>
          <w:rPr>
            <w:noProof/>
          </w:rPr>
          <w:tab/>
        </w:r>
        <w:r>
          <w:rPr>
            <w:noProof/>
          </w:rPr>
          <w:fldChar w:fldCharType="begin"/>
        </w:r>
        <w:r>
          <w:rPr>
            <w:noProof/>
          </w:rPr>
          <w:instrText xml:space="preserve"> PAGEREF _Toc46367599 \h </w:instrText>
        </w:r>
      </w:ins>
      <w:r>
        <w:rPr>
          <w:noProof/>
        </w:rPr>
      </w:r>
      <w:r>
        <w:rPr>
          <w:noProof/>
        </w:rPr>
        <w:fldChar w:fldCharType="separate"/>
      </w:r>
      <w:ins w:id="124" w:author="Subhash Gandhi Vallala" w:date="2020-07-23T03:32:00Z">
        <w:r>
          <w:rPr>
            <w:noProof/>
          </w:rPr>
          <w:t>23</w:t>
        </w:r>
        <w:r>
          <w:rPr>
            <w:noProof/>
          </w:rPr>
          <w:fldChar w:fldCharType="end"/>
        </w:r>
      </w:ins>
    </w:p>
    <w:p w14:paraId="1098FA83" w14:textId="598CAF04" w:rsidR="00140261" w:rsidRDefault="00140261">
      <w:pPr>
        <w:pStyle w:val="TOC3"/>
        <w:rPr>
          <w:ins w:id="125" w:author="Subhash Gandhi Vallala" w:date="2020-07-23T03:32:00Z"/>
          <w:rFonts w:asciiTheme="minorHAnsi" w:eastAsiaTheme="minorEastAsia" w:hAnsiTheme="minorHAnsi" w:cstheme="minorBidi"/>
          <w:noProof/>
          <w:sz w:val="22"/>
          <w:szCs w:val="22"/>
        </w:rPr>
      </w:pPr>
      <w:ins w:id="126" w:author="Subhash Gandhi Vallala" w:date="2020-07-23T03:32:00Z">
        <w:r w:rsidRPr="001E35D7">
          <w:rPr>
            <w:b/>
            <w:bCs/>
            <w:iCs/>
            <w:noProof/>
          </w:rPr>
          <w:t>3.1.2</w:t>
        </w:r>
        <w:r>
          <w:rPr>
            <w:rFonts w:asciiTheme="minorHAnsi" w:eastAsiaTheme="minorEastAsia" w:hAnsiTheme="minorHAnsi" w:cstheme="minorBidi"/>
            <w:noProof/>
            <w:sz w:val="22"/>
            <w:szCs w:val="22"/>
          </w:rPr>
          <w:tab/>
        </w:r>
        <w:r w:rsidRPr="001E35D7">
          <w:rPr>
            <w:b/>
            <w:bCs/>
            <w:iCs/>
            <w:noProof/>
          </w:rPr>
          <w:t>City Official Client</w:t>
        </w:r>
        <w:r>
          <w:rPr>
            <w:noProof/>
          </w:rPr>
          <w:tab/>
        </w:r>
        <w:r>
          <w:rPr>
            <w:noProof/>
          </w:rPr>
          <w:fldChar w:fldCharType="begin"/>
        </w:r>
        <w:r>
          <w:rPr>
            <w:noProof/>
          </w:rPr>
          <w:instrText xml:space="preserve"> PAGEREF _Toc46367600 \h </w:instrText>
        </w:r>
      </w:ins>
      <w:r>
        <w:rPr>
          <w:noProof/>
        </w:rPr>
      </w:r>
      <w:r>
        <w:rPr>
          <w:noProof/>
        </w:rPr>
        <w:fldChar w:fldCharType="separate"/>
      </w:r>
      <w:ins w:id="127" w:author="Subhash Gandhi Vallala" w:date="2020-07-23T03:32:00Z">
        <w:r>
          <w:rPr>
            <w:noProof/>
          </w:rPr>
          <w:t>25</w:t>
        </w:r>
        <w:r>
          <w:rPr>
            <w:noProof/>
          </w:rPr>
          <w:fldChar w:fldCharType="end"/>
        </w:r>
      </w:ins>
    </w:p>
    <w:p w14:paraId="10A66A74" w14:textId="6EFA0EA1" w:rsidR="007223A0" w:rsidDel="00140261" w:rsidRDefault="007223A0">
      <w:pPr>
        <w:pStyle w:val="TOC1"/>
        <w:tabs>
          <w:tab w:val="left" w:pos="432"/>
        </w:tabs>
        <w:rPr>
          <w:del w:id="128" w:author="Subhash Gandhi Vallala" w:date="2020-07-23T03:32:00Z"/>
          <w:rFonts w:asciiTheme="minorHAnsi" w:eastAsiaTheme="minorEastAsia" w:hAnsiTheme="minorHAnsi" w:cstheme="minorBidi"/>
          <w:noProof/>
          <w:sz w:val="22"/>
          <w:szCs w:val="22"/>
        </w:rPr>
      </w:pPr>
      <w:del w:id="129" w:author="Subhash Gandhi Vallala" w:date="2020-07-23T03:32:00Z">
        <w:r w:rsidDel="00140261">
          <w:rPr>
            <w:noProof/>
          </w:rPr>
          <w:delText>1.</w:delText>
        </w:r>
        <w:r w:rsidDel="00140261">
          <w:rPr>
            <w:rFonts w:asciiTheme="minorHAnsi" w:eastAsiaTheme="minorEastAsia" w:hAnsiTheme="minorHAnsi" w:cstheme="minorBidi"/>
            <w:noProof/>
            <w:sz w:val="22"/>
            <w:szCs w:val="22"/>
          </w:rPr>
          <w:tab/>
        </w:r>
        <w:r w:rsidDel="00140261">
          <w:rPr>
            <w:noProof/>
          </w:rPr>
          <w:delText>Introduction</w:delText>
        </w:r>
        <w:r w:rsidDel="00140261">
          <w:rPr>
            <w:noProof/>
          </w:rPr>
          <w:tab/>
        </w:r>
        <w:r w:rsidR="0077408E" w:rsidDel="00140261">
          <w:rPr>
            <w:noProof/>
          </w:rPr>
          <w:delText>5</w:delText>
        </w:r>
      </w:del>
    </w:p>
    <w:p w14:paraId="5B4EA98F" w14:textId="539B628B" w:rsidR="007223A0" w:rsidDel="00140261" w:rsidRDefault="007223A0">
      <w:pPr>
        <w:pStyle w:val="TOC2"/>
        <w:tabs>
          <w:tab w:val="left" w:pos="1000"/>
        </w:tabs>
        <w:rPr>
          <w:del w:id="130" w:author="Subhash Gandhi Vallala" w:date="2020-07-23T03:32:00Z"/>
          <w:rFonts w:asciiTheme="minorHAnsi" w:eastAsiaTheme="minorEastAsia" w:hAnsiTheme="minorHAnsi" w:cstheme="minorBidi"/>
          <w:noProof/>
          <w:sz w:val="22"/>
          <w:szCs w:val="22"/>
        </w:rPr>
      </w:pPr>
      <w:del w:id="131" w:author="Subhash Gandhi Vallala" w:date="2020-07-23T03:32:00Z">
        <w:r w:rsidDel="00140261">
          <w:rPr>
            <w:noProof/>
          </w:rPr>
          <w:delText>1.1</w:delText>
        </w:r>
        <w:r w:rsidDel="00140261">
          <w:rPr>
            <w:rFonts w:asciiTheme="minorHAnsi" w:eastAsiaTheme="minorEastAsia" w:hAnsiTheme="minorHAnsi" w:cstheme="minorBidi"/>
            <w:noProof/>
            <w:sz w:val="22"/>
            <w:szCs w:val="22"/>
          </w:rPr>
          <w:tab/>
        </w:r>
        <w:r w:rsidDel="00140261">
          <w:rPr>
            <w:noProof/>
          </w:rPr>
          <w:delText>Purpose</w:delText>
        </w:r>
        <w:r w:rsidDel="00140261">
          <w:rPr>
            <w:noProof/>
          </w:rPr>
          <w:tab/>
        </w:r>
        <w:r w:rsidR="0077408E" w:rsidDel="00140261">
          <w:rPr>
            <w:noProof/>
          </w:rPr>
          <w:delText>5</w:delText>
        </w:r>
      </w:del>
    </w:p>
    <w:p w14:paraId="73CBCB18" w14:textId="7428A333" w:rsidR="007223A0" w:rsidDel="00140261" w:rsidRDefault="007223A0">
      <w:pPr>
        <w:pStyle w:val="TOC2"/>
        <w:tabs>
          <w:tab w:val="left" w:pos="1000"/>
        </w:tabs>
        <w:rPr>
          <w:del w:id="132" w:author="Subhash Gandhi Vallala" w:date="2020-07-23T03:32:00Z"/>
          <w:rFonts w:asciiTheme="minorHAnsi" w:eastAsiaTheme="minorEastAsia" w:hAnsiTheme="minorHAnsi" w:cstheme="minorBidi"/>
          <w:noProof/>
          <w:sz w:val="22"/>
          <w:szCs w:val="22"/>
        </w:rPr>
      </w:pPr>
      <w:del w:id="133" w:author="Subhash Gandhi Vallala" w:date="2020-07-23T03:32:00Z">
        <w:r w:rsidDel="00140261">
          <w:rPr>
            <w:noProof/>
          </w:rPr>
          <w:delText>1.2</w:delText>
        </w:r>
        <w:r w:rsidDel="00140261">
          <w:rPr>
            <w:rFonts w:asciiTheme="minorHAnsi" w:eastAsiaTheme="minorEastAsia" w:hAnsiTheme="minorHAnsi" w:cstheme="minorBidi"/>
            <w:noProof/>
            <w:sz w:val="22"/>
            <w:szCs w:val="22"/>
          </w:rPr>
          <w:tab/>
        </w:r>
        <w:r w:rsidDel="00140261">
          <w:rPr>
            <w:noProof/>
          </w:rPr>
          <w:delText>Scope</w:delText>
        </w:r>
        <w:r w:rsidDel="00140261">
          <w:rPr>
            <w:noProof/>
          </w:rPr>
          <w:tab/>
        </w:r>
        <w:r w:rsidR="0077408E" w:rsidDel="00140261">
          <w:rPr>
            <w:noProof/>
          </w:rPr>
          <w:delText>6</w:delText>
        </w:r>
      </w:del>
    </w:p>
    <w:p w14:paraId="6C3B4EB4" w14:textId="0ACD3826" w:rsidR="007223A0" w:rsidDel="00140261" w:rsidRDefault="007223A0">
      <w:pPr>
        <w:pStyle w:val="TOC2"/>
        <w:tabs>
          <w:tab w:val="left" w:pos="1000"/>
        </w:tabs>
        <w:rPr>
          <w:del w:id="134" w:author="Subhash Gandhi Vallala" w:date="2020-07-23T03:32:00Z"/>
          <w:rFonts w:asciiTheme="minorHAnsi" w:eastAsiaTheme="minorEastAsia" w:hAnsiTheme="minorHAnsi" w:cstheme="minorBidi"/>
          <w:noProof/>
          <w:sz w:val="22"/>
          <w:szCs w:val="22"/>
        </w:rPr>
      </w:pPr>
      <w:del w:id="135" w:author="Subhash Gandhi Vallala" w:date="2020-07-23T03:32:00Z">
        <w:r w:rsidDel="00140261">
          <w:rPr>
            <w:noProof/>
          </w:rPr>
          <w:delText>1.3</w:delText>
        </w:r>
        <w:r w:rsidDel="00140261">
          <w:rPr>
            <w:rFonts w:asciiTheme="minorHAnsi" w:eastAsiaTheme="minorEastAsia" w:hAnsiTheme="minorHAnsi" w:cstheme="minorBidi"/>
            <w:noProof/>
            <w:sz w:val="22"/>
            <w:szCs w:val="22"/>
          </w:rPr>
          <w:tab/>
        </w:r>
        <w:r w:rsidDel="00140261">
          <w:rPr>
            <w:noProof/>
          </w:rPr>
          <w:delText>Definitions, Acronyms and Abbreviations</w:delText>
        </w:r>
        <w:r w:rsidDel="00140261">
          <w:rPr>
            <w:noProof/>
          </w:rPr>
          <w:tab/>
        </w:r>
        <w:r w:rsidR="0077408E" w:rsidDel="00140261">
          <w:rPr>
            <w:noProof/>
          </w:rPr>
          <w:delText>7</w:delText>
        </w:r>
      </w:del>
    </w:p>
    <w:p w14:paraId="3A473A50" w14:textId="58D0E249" w:rsidR="007223A0" w:rsidDel="00140261" w:rsidRDefault="007223A0">
      <w:pPr>
        <w:pStyle w:val="TOC2"/>
        <w:tabs>
          <w:tab w:val="left" w:pos="1000"/>
        </w:tabs>
        <w:rPr>
          <w:del w:id="136" w:author="Subhash Gandhi Vallala" w:date="2020-07-23T03:32:00Z"/>
          <w:rFonts w:asciiTheme="minorHAnsi" w:eastAsiaTheme="minorEastAsia" w:hAnsiTheme="minorHAnsi" w:cstheme="minorBidi"/>
          <w:noProof/>
          <w:sz w:val="22"/>
          <w:szCs w:val="22"/>
        </w:rPr>
      </w:pPr>
      <w:del w:id="137" w:author="Subhash Gandhi Vallala" w:date="2020-07-23T03:32:00Z">
        <w:r w:rsidDel="00140261">
          <w:rPr>
            <w:noProof/>
          </w:rPr>
          <w:delText>1.4</w:delText>
        </w:r>
        <w:r w:rsidDel="00140261">
          <w:rPr>
            <w:rFonts w:asciiTheme="minorHAnsi" w:eastAsiaTheme="minorEastAsia" w:hAnsiTheme="minorHAnsi" w:cstheme="minorBidi"/>
            <w:noProof/>
            <w:sz w:val="22"/>
            <w:szCs w:val="22"/>
          </w:rPr>
          <w:tab/>
        </w:r>
        <w:r w:rsidDel="00140261">
          <w:rPr>
            <w:noProof/>
          </w:rPr>
          <w:delText>References</w:delText>
        </w:r>
        <w:r w:rsidDel="00140261">
          <w:rPr>
            <w:noProof/>
          </w:rPr>
          <w:tab/>
        </w:r>
        <w:r w:rsidR="0077408E" w:rsidDel="00140261">
          <w:rPr>
            <w:noProof/>
          </w:rPr>
          <w:delText>8</w:delText>
        </w:r>
      </w:del>
    </w:p>
    <w:p w14:paraId="5994F0B1" w14:textId="5455956C" w:rsidR="007223A0" w:rsidDel="00140261" w:rsidRDefault="007223A0">
      <w:pPr>
        <w:pStyle w:val="TOC2"/>
        <w:tabs>
          <w:tab w:val="left" w:pos="1000"/>
        </w:tabs>
        <w:rPr>
          <w:del w:id="138" w:author="Subhash Gandhi Vallala" w:date="2020-07-23T03:32:00Z"/>
          <w:rFonts w:asciiTheme="minorHAnsi" w:eastAsiaTheme="minorEastAsia" w:hAnsiTheme="minorHAnsi" w:cstheme="minorBidi"/>
          <w:noProof/>
          <w:sz w:val="22"/>
          <w:szCs w:val="22"/>
        </w:rPr>
      </w:pPr>
      <w:del w:id="139" w:author="Subhash Gandhi Vallala" w:date="2020-07-23T03:32:00Z">
        <w:r w:rsidDel="00140261">
          <w:rPr>
            <w:noProof/>
          </w:rPr>
          <w:delText>1.5</w:delText>
        </w:r>
        <w:r w:rsidDel="00140261">
          <w:rPr>
            <w:rFonts w:asciiTheme="minorHAnsi" w:eastAsiaTheme="minorEastAsia" w:hAnsiTheme="minorHAnsi" w:cstheme="minorBidi"/>
            <w:noProof/>
            <w:sz w:val="22"/>
            <w:szCs w:val="22"/>
          </w:rPr>
          <w:tab/>
        </w:r>
        <w:r w:rsidDel="00140261">
          <w:rPr>
            <w:noProof/>
          </w:rPr>
          <w:delText>Overview</w:delText>
        </w:r>
        <w:r w:rsidDel="00140261">
          <w:rPr>
            <w:noProof/>
          </w:rPr>
          <w:tab/>
        </w:r>
        <w:r w:rsidR="0077408E" w:rsidDel="00140261">
          <w:rPr>
            <w:noProof/>
          </w:rPr>
          <w:delText>8</w:delText>
        </w:r>
      </w:del>
    </w:p>
    <w:p w14:paraId="41E2AA24" w14:textId="5C8672C9" w:rsidR="007223A0" w:rsidDel="00140261" w:rsidRDefault="007223A0">
      <w:pPr>
        <w:pStyle w:val="TOC1"/>
        <w:tabs>
          <w:tab w:val="left" w:pos="432"/>
        </w:tabs>
        <w:rPr>
          <w:del w:id="140" w:author="Subhash Gandhi Vallala" w:date="2020-07-23T03:32:00Z"/>
          <w:rFonts w:asciiTheme="minorHAnsi" w:eastAsiaTheme="minorEastAsia" w:hAnsiTheme="minorHAnsi" w:cstheme="minorBidi"/>
          <w:noProof/>
          <w:sz w:val="22"/>
          <w:szCs w:val="22"/>
        </w:rPr>
      </w:pPr>
      <w:del w:id="141" w:author="Subhash Gandhi Vallala" w:date="2020-07-23T03:32:00Z">
        <w:r w:rsidDel="00140261">
          <w:rPr>
            <w:noProof/>
          </w:rPr>
          <w:delText>2.</w:delText>
        </w:r>
        <w:r w:rsidDel="00140261">
          <w:rPr>
            <w:rFonts w:asciiTheme="minorHAnsi" w:eastAsiaTheme="minorEastAsia" w:hAnsiTheme="minorHAnsi" w:cstheme="minorBidi"/>
            <w:noProof/>
            <w:sz w:val="22"/>
            <w:szCs w:val="22"/>
          </w:rPr>
          <w:tab/>
        </w:r>
        <w:r w:rsidDel="00140261">
          <w:rPr>
            <w:noProof/>
          </w:rPr>
          <w:delText>Overall Description</w:delText>
        </w:r>
        <w:r w:rsidDel="00140261">
          <w:rPr>
            <w:noProof/>
          </w:rPr>
          <w:tab/>
        </w:r>
        <w:r w:rsidR="0077408E" w:rsidDel="00140261">
          <w:rPr>
            <w:noProof/>
          </w:rPr>
          <w:delText>8</w:delText>
        </w:r>
      </w:del>
    </w:p>
    <w:p w14:paraId="2FA5F9E0" w14:textId="69CD6399" w:rsidR="007223A0" w:rsidDel="00140261" w:rsidRDefault="007223A0">
      <w:pPr>
        <w:pStyle w:val="TOC2"/>
        <w:tabs>
          <w:tab w:val="left" w:pos="1000"/>
        </w:tabs>
        <w:rPr>
          <w:del w:id="142" w:author="Subhash Gandhi Vallala" w:date="2020-07-23T03:32:00Z"/>
          <w:rFonts w:asciiTheme="minorHAnsi" w:eastAsiaTheme="minorEastAsia" w:hAnsiTheme="minorHAnsi" w:cstheme="minorBidi"/>
          <w:noProof/>
          <w:sz w:val="22"/>
          <w:szCs w:val="22"/>
        </w:rPr>
      </w:pPr>
      <w:del w:id="143" w:author="Subhash Gandhi Vallala" w:date="2020-07-23T03:32:00Z">
        <w:r w:rsidDel="00140261">
          <w:rPr>
            <w:noProof/>
          </w:rPr>
          <w:delText>2.1</w:delText>
        </w:r>
        <w:r w:rsidDel="00140261">
          <w:rPr>
            <w:rFonts w:asciiTheme="minorHAnsi" w:eastAsiaTheme="minorEastAsia" w:hAnsiTheme="minorHAnsi" w:cstheme="minorBidi"/>
            <w:noProof/>
            <w:sz w:val="22"/>
            <w:szCs w:val="22"/>
          </w:rPr>
          <w:tab/>
        </w:r>
        <w:r w:rsidDel="00140261">
          <w:rPr>
            <w:noProof/>
          </w:rPr>
          <w:delText>Use-Case Diagram</w:delText>
        </w:r>
        <w:r w:rsidDel="00140261">
          <w:rPr>
            <w:noProof/>
          </w:rPr>
          <w:tab/>
        </w:r>
        <w:r w:rsidR="0077408E" w:rsidDel="00140261">
          <w:rPr>
            <w:noProof/>
          </w:rPr>
          <w:delText>11</w:delText>
        </w:r>
      </w:del>
    </w:p>
    <w:p w14:paraId="0D6FD534" w14:textId="1D586129" w:rsidR="007223A0" w:rsidDel="00140261" w:rsidRDefault="007223A0">
      <w:pPr>
        <w:pStyle w:val="TOC2"/>
        <w:tabs>
          <w:tab w:val="left" w:pos="1000"/>
        </w:tabs>
        <w:rPr>
          <w:del w:id="144" w:author="Subhash Gandhi Vallala" w:date="2020-07-23T03:32:00Z"/>
          <w:rFonts w:asciiTheme="minorHAnsi" w:eastAsiaTheme="minorEastAsia" w:hAnsiTheme="minorHAnsi" w:cstheme="minorBidi"/>
          <w:noProof/>
          <w:sz w:val="22"/>
          <w:szCs w:val="22"/>
        </w:rPr>
      </w:pPr>
      <w:del w:id="145" w:author="Subhash Gandhi Vallala" w:date="2020-07-23T03:32:00Z">
        <w:r w:rsidDel="00140261">
          <w:rPr>
            <w:noProof/>
          </w:rPr>
          <w:lastRenderedPageBreak/>
          <w:delText>2.2</w:delText>
        </w:r>
        <w:r w:rsidDel="00140261">
          <w:rPr>
            <w:rFonts w:asciiTheme="minorHAnsi" w:eastAsiaTheme="minorEastAsia" w:hAnsiTheme="minorHAnsi" w:cstheme="minorBidi"/>
            <w:noProof/>
            <w:sz w:val="22"/>
            <w:szCs w:val="22"/>
          </w:rPr>
          <w:tab/>
        </w:r>
        <w:r w:rsidDel="00140261">
          <w:rPr>
            <w:noProof/>
          </w:rPr>
          <w:delText>Data Flow Diagram</w:delText>
        </w:r>
        <w:r w:rsidDel="00140261">
          <w:rPr>
            <w:noProof/>
          </w:rPr>
          <w:tab/>
        </w:r>
        <w:r w:rsidR="0077408E" w:rsidDel="00140261">
          <w:rPr>
            <w:noProof/>
          </w:rPr>
          <w:delText>13</w:delText>
        </w:r>
      </w:del>
    </w:p>
    <w:p w14:paraId="1652E2AB" w14:textId="3BA59544" w:rsidR="007223A0" w:rsidDel="00140261" w:rsidRDefault="007223A0">
      <w:pPr>
        <w:pStyle w:val="TOC2"/>
        <w:tabs>
          <w:tab w:val="left" w:pos="1000"/>
        </w:tabs>
        <w:rPr>
          <w:del w:id="146" w:author="Subhash Gandhi Vallala" w:date="2020-07-23T03:32:00Z"/>
          <w:rFonts w:asciiTheme="minorHAnsi" w:eastAsiaTheme="minorEastAsia" w:hAnsiTheme="minorHAnsi" w:cstheme="minorBidi"/>
          <w:noProof/>
          <w:sz w:val="22"/>
          <w:szCs w:val="22"/>
        </w:rPr>
      </w:pPr>
      <w:del w:id="147" w:author="Subhash Gandhi Vallala" w:date="2020-07-23T03:32:00Z">
        <w:r w:rsidDel="00140261">
          <w:rPr>
            <w:noProof/>
          </w:rPr>
          <w:delText>2.3</w:delText>
        </w:r>
        <w:r w:rsidDel="00140261">
          <w:rPr>
            <w:rFonts w:asciiTheme="minorHAnsi" w:eastAsiaTheme="minorEastAsia" w:hAnsiTheme="minorHAnsi" w:cstheme="minorBidi"/>
            <w:noProof/>
            <w:sz w:val="22"/>
            <w:szCs w:val="22"/>
          </w:rPr>
          <w:tab/>
        </w:r>
        <w:r w:rsidDel="00140261">
          <w:rPr>
            <w:noProof/>
          </w:rPr>
          <w:delText>Use-Case Model Survey</w:delText>
        </w:r>
        <w:r w:rsidDel="00140261">
          <w:rPr>
            <w:noProof/>
          </w:rPr>
          <w:tab/>
        </w:r>
        <w:r w:rsidR="0077408E" w:rsidDel="00140261">
          <w:rPr>
            <w:noProof/>
          </w:rPr>
          <w:delText>14</w:delText>
        </w:r>
      </w:del>
    </w:p>
    <w:p w14:paraId="04CE6522" w14:textId="7EDBFE3C" w:rsidR="007223A0" w:rsidDel="00140261" w:rsidRDefault="007223A0">
      <w:pPr>
        <w:pStyle w:val="TOC2"/>
        <w:tabs>
          <w:tab w:val="left" w:pos="1000"/>
        </w:tabs>
        <w:rPr>
          <w:del w:id="148" w:author="Subhash Gandhi Vallala" w:date="2020-07-23T03:32:00Z"/>
          <w:rFonts w:asciiTheme="minorHAnsi" w:eastAsiaTheme="minorEastAsia" w:hAnsiTheme="minorHAnsi" w:cstheme="minorBidi"/>
          <w:noProof/>
          <w:sz w:val="22"/>
          <w:szCs w:val="22"/>
        </w:rPr>
      </w:pPr>
      <w:del w:id="149" w:author="Subhash Gandhi Vallala" w:date="2020-07-23T03:32:00Z">
        <w:r w:rsidDel="00140261">
          <w:rPr>
            <w:noProof/>
          </w:rPr>
          <w:delText>2.4</w:delText>
        </w:r>
        <w:r w:rsidDel="00140261">
          <w:rPr>
            <w:rFonts w:asciiTheme="minorHAnsi" w:eastAsiaTheme="minorEastAsia" w:hAnsiTheme="minorHAnsi" w:cstheme="minorBidi"/>
            <w:noProof/>
            <w:sz w:val="22"/>
            <w:szCs w:val="22"/>
          </w:rPr>
          <w:tab/>
        </w:r>
        <w:r w:rsidDel="00140261">
          <w:rPr>
            <w:noProof/>
          </w:rPr>
          <w:delText>User Classes and Characteristics</w:delText>
        </w:r>
        <w:r w:rsidDel="00140261">
          <w:rPr>
            <w:noProof/>
          </w:rPr>
          <w:tab/>
        </w:r>
        <w:r w:rsidR="0077408E" w:rsidDel="00140261">
          <w:rPr>
            <w:noProof/>
          </w:rPr>
          <w:delText>15</w:delText>
        </w:r>
      </w:del>
    </w:p>
    <w:p w14:paraId="7D0A86DD" w14:textId="6514A81F" w:rsidR="007223A0" w:rsidDel="00140261" w:rsidRDefault="007223A0">
      <w:pPr>
        <w:pStyle w:val="TOC2"/>
        <w:tabs>
          <w:tab w:val="left" w:pos="1000"/>
        </w:tabs>
        <w:rPr>
          <w:del w:id="150" w:author="Subhash Gandhi Vallala" w:date="2020-07-23T03:32:00Z"/>
          <w:rFonts w:asciiTheme="minorHAnsi" w:eastAsiaTheme="minorEastAsia" w:hAnsiTheme="minorHAnsi" w:cstheme="minorBidi"/>
          <w:noProof/>
          <w:sz w:val="22"/>
          <w:szCs w:val="22"/>
        </w:rPr>
      </w:pPr>
      <w:del w:id="151" w:author="Subhash Gandhi Vallala" w:date="2020-07-23T03:32:00Z">
        <w:r w:rsidDel="00140261">
          <w:rPr>
            <w:noProof/>
          </w:rPr>
          <w:delText>2.5</w:delText>
        </w:r>
        <w:r w:rsidDel="00140261">
          <w:rPr>
            <w:rFonts w:asciiTheme="minorHAnsi" w:eastAsiaTheme="minorEastAsia" w:hAnsiTheme="minorHAnsi" w:cstheme="minorBidi"/>
            <w:noProof/>
            <w:sz w:val="22"/>
            <w:szCs w:val="22"/>
          </w:rPr>
          <w:tab/>
        </w:r>
        <w:r w:rsidDel="00140261">
          <w:rPr>
            <w:noProof/>
          </w:rPr>
          <w:delText>Assumptions and Dependencies</w:delText>
        </w:r>
        <w:r w:rsidDel="00140261">
          <w:rPr>
            <w:noProof/>
          </w:rPr>
          <w:tab/>
        </w:r>
        <w:r w:rsidR="0077408E" w:rsidDel="00140261">
          <w:rPr>
            <w:noProof/>
          </w:rPr>
          <w:delText>16</w:delText>
        </w:r>
      </w:del>
    </w:p>
    <w:p w14:paraId="17E4D15C" w14:textId="2BC22F39" w:rsidR="007223A0" w:rsidDel="00140261" w:rsidRDefault="007223A0">
      <w:pPr>
        <w:pStyle w:val="TOC1"/>
        <w:tabs>
          <w:tab w:val="left" w:pos="432"/>
        </w:tabs>
        <w:rPr>
          <w:del w:id="152" w:author="Subhash Gandhi Vallala" w:date="2020-07-23T03:32:00Z"/>
          <w:rFonts w:asciiTheme="minorHAnsi" w:eastAsiaTheme="minorEastAsia" w:hAnsiTheme="minorHAnsi" w:cstheme="minorBidi"/>
          <w:noProof/>
          <w:sz w:val="22"/>
          <w:szCs w:val="22"/>
        </w:rPr>
      </w:pPr>
      <w:del w:id="153" w:author="Subhash Gandhi Vallala" w:date="2020-07-23T03:32:00Z">
        <w:r w:rsidDel="00140261">
          <w:rPr>
            <w:noProof/>
          </w:rPr>
          <w:delText>3.</w:delText>
        </w:r>
        <w:r w:rsidDel="00140261">
          <w:rPr>
            <w:rFonts w:asciiTheme="minorHAnsi" w:eastAsiaTheme="minorEastAsia" w:hAnsiTheme="minorHAnsi" w:cstheme="minorBidi"/>
            <w:noProof/>
            <w:sz w:val="22"/>
            <w:szCs w:val="22"/>
          </w:rPr>
          <w:tab/>
        </w:r>
        <w:r w:rsidDel="00140261">
          <w:rPr>
            <w:noProof/>
          </w:rPr>
          <w:delText>Specific Requirements</w:delText>
        </w:r>
        <w:r w:rsidDel="00140261">
          <w:rPr>
            <w:noProof/>
          </w:rPr>
          <w:tab/>
        </w:r>
        <w:r w:rsidR="0077408E" w:rsidDel="00140261">
          <w:rPr>
            <w:noProof/>
          </w:rPr>
          <w:delText>16</w:delText>
        </w:r>
      </w:del>
    </w:p>
    <w:p w14:paraId="404080AD" w14:textId="1D4D2E44" w:rsidR="007223A0" w:rsidDel="00140261" w:rsidRDefault="007223A0">
      <w:pPr>
        <w:pStyle w:val="TOC2"/>
        <w:tabs>
          <w:tab w:val="left" w:pos="1000"/>
        </w:tabs>
        <w:rPr>
          <w:del w:id="154" w:author="Subhash Gandhi Vallala" w:date="2020-07-23T03:32:00Z"/>
          <w:rFonts w:asciiTheme="minorHAnsi" w:eastAsiaTheme="minorEastAsia" w:hAnsiTheme="minorHAnsi" w:cstheme="minorBidi"/>
          <w:noProof/>
          <w:sz w:val="22"/>
          <w:szCs w:val="22"/>
        </w:rPr>
      </w:pPr>
      <w:del w:id="155" w:author="Subhash Gandhi Vallala" w:date="2020-07-23T03:32:00Z">
        <w:r w:rsidDel="00140261">
          <w:rPr>
            <w:noProof/>
          </w:rPr>
          <w:delText>3.1</w:delText>
        </w:r>
        <w:r w:rsidDel="00140261">
          <w:rPr>
            <w:rFonts w:asciiTheme="minorHAnsi" w:eastAsiaTheme="minorEastAsia" w:hAnsiTheme="minorHAnsi" w:cstheme="minorBidi"/>
            <w:noProof/>
            <w:sz w:val="22"/>
            <w:szCs w:val="22"/>
          </w:rPr>
          <w:tab/>
        </w:r>
        <w:r w:rsidDel="00140261">
          <w:rPr>
            <w:noProof/>
          </w:rPr>
          <w:delText>System Features/Modules</w:delText>
        </w:r>
        <w:r w:rsidDel="00140261">
          <w:rPr>
            <w:noProof/>
          </w:rPr>
          <w:tab/>
        </w:r>
        <w:r w:rsidR="0077408E" w:rsidDel="00140261">
          <w:rPr>
            <w:noProof/>
          </w:rPr>
          <w:delText>17</w:delText>
        </w:r>
      </w:del>
    </w:p>
    <w:p w14:paraId="059546EA" w14:textId="7A74F220" w:rsidR="007223A0" w:rsidDel="00140261" w:rsidRDefault="007223A0">
      <w:pPr>
        <w:pStyle w:val="TOC3"/>
        <w:rPr>
          <w:del w:id="156" w:author="Subhash Gandhi Vallala" w:date="2020-07-23T03:32:00Z"/>
          <w:rFonts w:asciiTheme="minorHAnsi" w:eastAsiaTheme="minorEastAsia" w:hAnsiTheme="minorHAnsi" w:cstheme="minorBidi"/>
          <w:noProof/>
          <w:sz w:val="22"/>
          <w:szCs w:val="22"/>
        </w:rPr>
      </w:pPr>
      <w:del w:id="157" w:author="Subhash Gandhi Vallala" w:date="2020-07-23T03:32:00Z">
        <w:r w:rsidRPr="00056E1C" w:rsidDel="00140261">
          <w:rPr>
            <w:b/>
            <w:bCs/>
            <w:iCs/>
            <w:noProof/>
          </w:rPr>
          <w:delText>3.1.1</w:delText>
        </w:r>
        <w:r w:rsidDel="00140261">
          <w:rPr>
            <w:rFonts w:asciiTheme="minorHAnsi" w:eastAsiaTheme="minorEastAsia" w:hAnsiTheme="minorHAnsi" w:cstheme="minorBidi"/>
            <w:noProof/>
            <w:sz w:val="22"/>
            <w:szCs w:val="22"/>
          </w:rPr>
          <w:tab/>
        </w:r>
        <w:r w:rsidRPr="00056E1C" w:rsidDel="00140261">
          <w:rPr>
            <w:b/>
            <w:bCs/>
            <w:iCs/>
            <w:noProof/>
          </w:rPr>
          <w:delText>Chatbot</w:delText>
        </w:r>
        <w:r w:rsidDel="00140261">
          <w:rPr>
            <w:noProof/>
          </w:rPr>
          <w:tab/>
        </w:r>
        <w:r w:rsidR="0077408E" w:rsidDel="00140261">
          <w:rPr>
            <w:noProof/>
          </w:rPr>
          <w:delText>17</w:delText>
        </w:r>
      </w:del>
    </w:p>
    <w:p w14:paraId="4ACE3F39" w14:textId="14FABA7D" w:rsidR="007223A0" w:rsidDel="00140261" w:rsidRDefault="007223A0">
      <w:pPr>
        <w:pStyle w:val="TOC3"/>
        <w:rPr>
          <w:del w:id="158" w:author="Subhash Gandhi Vallala" w:date="2020-07-23T03:32:00Z"/>
          <w:rFonts w:asciiTheme="minorHAnsi" w:eastAsiaTheme="minorEastAsia" w:hAnsiTheme="minorHAnsi" w:cstheme="minorBidi"/>
          <w:noProof/>
          <w:sz w:val="22"/>
          <w:szCs w:val="22"/>
        </w:rPr>
      </w:pPr>
      <w:del w:id="159" w:author="Subhash Gandhi Vallala" w:date="2020-07-23T03:32:00Z">
        <w:r w:rsidRPr="00056E1C" w:rsidDel="00140261">
          <w:rPr>
            <w:b/>
            <w:bCs/>
            <w:iCs/>
            <w:noProof/>
          </w:rPr>
          <w:delText>3.1.2</w:delText>
        </w:r>
        <w:r w:rsidDel="00140261">
          <w:rPr>
            <w:rFonts w:asciiTheme="minorHAnsi" w:eastAsiaTheme="minorEastAsia" w:hAnsiTheme="minorHAnsi" w:cstheme="minorBidi"/>
            <w:noProof/>
            <w:sz w:val="22"/>
            <w:szCs w:val="22"/>
          </w:rPr>
          <w:tab/>
        </w:r>
        <w:r w:rsidRPr="00056E1C" w:rsidDel="00140261">
          <w:rPr>
            <w:b/>
            <w:bCs/>
            <w:iCs/>
            <w:noProof/>
          </w:rPr>
          <w:delText>City Official Client</w:delText>
        </w:r>
        <w:r w:rsidDel="00140261">
          <w:rPr>
            <w:noProof/>
          </w:rPr>
          <w:tab/>
        </w:r>
        <w:r w:rsidR="0077408E" w:rsidDel="00140261">
          <w:rPr>
            <w:noProof/>
          </w:rPr>
          <w:delText>19</w:delText>
        </w:r>
      </w:del>
    </w:p>
    <w:p w14:paraId="6FB23B3D" w14:textId="49895865" w:rsidR="003E7DF1" w:rsidRDefault="002C44BB" w:rsidP="00F167BB">
      <w:pPr>
        <w:pStyle w:val="TableofFigures"/>
        <w:tabs>
          <w:tab w:val="right" w:leader="dot" w:pos="9350"/>
        </w:tabs>
      </w:pPr>
      <w:r w:rsidRPr="00F167BB">
        <w:rPr>
          <w:b/>
          <w:noProof/>
        </w:rPr>
        <w:fldChar w:fldCharType="end"/>
      </w:r>
      <w:r w:rsidR="00FF3B5C">
        <w:rPr>
          <w:b/>
          <w:noProof/>
        </w:rPr>
        <w:fldChar w:fldCharType="begin"/>
      </w:r>
      <w:r w:rsidR="00FF3B5C">
        <w:rPr>
          <w:b/>
          <w:noProof/>
        </w:rPr>
        <w:instrText xml:space="preserve"> TOC \h \z \c "Table" </w:instrText>
      </w:r>
      <w:r w:rsidR="00FF3B5C">
        <w:rPr>
          <w:b/>
          <w:noProof/>
        </w:rPr>
        <w:fldChar w:fldCharType="end"/>
      </w:r>
      <w:r>
        <w:br w:type="page"/>
      </w:r>
      <w:r w:rsidR="00321570">
        <w:lastRenderedPageBreak/>
        <w:fldChar w:fldCharType="begin"/>
      </w:r>
      <w:r w:rsidR="00321570">
        <w:instrText xml:space="preserve"> TITLE  \* MERGEFORMAT </w:instrText>
      </w:r>
      <w:r w:rsidR="00321570">
        <w:fldChar w:fldCharType="separate"/>
      </w:r>
      <w:r w:rsidR="00227770">
        <w:t>Software Requirements Specification</w:t>
      </w:r>
      <w:r w:rsidR="00321570">
        <w:fldChar w:fldCharType="end"/>
      </w:r>
      <w:r>
        <w:t xml:space="preserve"> </w:t>
      </w:r>
    </w:p>
    <w:p w14:paraId="2397807C" w14:textId="7B5CCC95" w:rsidR="003E7DF1" w:rsidRPr="00B97141" w:rsidRDefault="002C44BB">
      <w:pPr>
        <w:pStyle w:val="Heading1"/>
        <w:rPr>
          <w:sz w:val="28"/>
          <w:szCs w:val="28"/>
        </w:rPr>
      </w:pPr>
      <w:bookmarkStart w:id="160" w:name="_Toc46367565"/>
      <w:r w:rsidRPr="00B97141">
        <w:rPr>
          <w:sz w:val="28"/>
          <w:szCs w:val="28"/>
        </w:rPr>
        <w:t>Introduction</w:t>
      </w:r>
      <w:bookmarkEnd w:id="160"/>
    </w:p>
    <w:p w14:paraId="12BB9710" w14:textId="3FAD1296" w:rsidR="001C1A89" w:rsidRPr="00EA186E" w:rsidRDefault="001C1A89" w:rsidP="00EA186E">
      <w:pPr>
        <w:pStyle w:val="BodyText"/>
        <w:spacing w:after="0" w:line="480" w:lineRule="auto"/>
        <w:rPr>
          <w:sz w:val="24"/>
          <w:szCs w:val="24"/>
        </w:rPr>
      </w:pPr>
      <w:r w:rsidRPr="00EA186E">
        <w:rPr>
          <w:sz w:val="24"/>
          <w:szCs w:val="24"/>
        </w:rPr>
        <w:tab/>
        <w:t xml:space="preserve">The understanding of any given website can be unclear to users. While adhering to norms that have been established for website elements aids in use, one way to assist users is to provide a </w:t>
      </w:r>
      <w:r w:rsidR="000A0831">
        <w:rPr>
          <w:sz w:val="24"/>
          <w:szCs w:val="24"/>
        </w:rPr>
        <w:t>c</w:t>
      </w:r>
      <w:r w:rsidR="000A0831" w:rsidRPr="00EA186E">
        <w:rPr>
          <w:sz w:val="24"/>
          <w:szCs w:val="24"/>
        </w:rPr>
        <w:t xml:space="preserve">hatbot </w:t>
      </w:r>
      <w:r w:rsidRPr="00EA186E">
        <w:rPr>
          <w:sz w:val="24"/>
          <w:szCs w:val="24"/>
        </w:rPr>
        <w:t>service. Chatbot services provide a level of user support that is focused on many easy to solve problems</w:t>
      </w:r>
      <w:r w:rsidR="00FF3B5C">
        <w:rPr>
          <w:sz w:val="24"/>
          <w:szCs w:val="24"/>
        </w:rPr>
        <w:t xml:space="preserve"> or </w:t>
      </w:r>
      <w:r w:rsidRPr="00EA186E">
        <w:rPr>
          <w:sz w:val="24"/>
          <w:szCs w:val="24"/>
        </w:rPr>
        <w:t>requests that users may have. Providing a responsive help option resolves many issues that would otherwise require additional time and resources.</w:t>
      </w:r>
    </w:p>
    <w:p w14:paraId="339364E1" w14:textId="6DAEE526" w:rsidR="00840270" w:rsidRPr="00840270" w:rsidRDefault="001C1A89" w:rsidP="00EA186E">
      <w:pPr>
        <w:pStyle w:val="BodyText"/>
        <w:spacing w:after="0" w:line="480" w:lineRule="auto"/>
      </w:pPr>
      <w:r w:rsidRPr="00EA186E">
        <w:rPr>
          <w:sz w:val="24"/>
          <w:szCs w:val="24"/>
        </w:rPr>
        <w:tab/>
      </w:r>
      <w:r w:rsidR="00840270" w:rsidRPr="00EA186E">
        <w:rPr>
          <w:sz w:val="24"/>
          <w:szCs w:val="24"/>
        </w:rPr>
        <w:t xml:space="preserve">This software requirements specification document </w:t>
      </w:r>
      <w:r w:rsidR="009C5CBA" w:rsidRPr="00EA186E">
        <w:rPr>
          <w:sz w:val="24"/>
          <w:szCs w:val="24"/>
        </w:rPr>
        <w:t>details</w:t>
      </w:r>
      <w:r w:rsidR="00840270" w:rsidRPr="00EA186E">
        <w:rPr>
          <w:sz w:val="24"/>
          <w:szCs w:val="24"/>
        </w:rPr>
        <w:t xml:space="preserve"> the municipality permit chatbot</w:t>
      </w:r>
      <w:r w:rsidR="00FA7AC3" w:rsidRPr="00EA186E">
        <w:rPr>
          <w:sz w:val="24"/>
          <w:szCs w:val="24"/>
        </w:rPr>
        <w:t xml:space="preserve"> functionality and expected performance</w:t>
      </w:r>
      <w:r w:rsidR="00840270" w:rsidRPr="00EA186E">
        <w:rPr>
          <w:sz w:val="24"/>
          <w:szCs w:val="24"/>
        </w:rPr>
        <w:t>.</w:t>
      </w:r>
      <w:r w:rsidR="00FA7AC3" w:rsidRPr="00EA186E">
        <w:rPr>
          <w:sz w:val="24"/>
          <w:szCs w:val="24"/>
        </w:rPr>
        <w:t xml:space="preserve"> </w:t>
      </w:r>
      <w:r w:rsidR="00C406B4" w:rsidRPr="00EA186E">
        <w:rPr>
          <w:sz w:val="24"/>
          <w:szCs w:val="24"/>
        </w:rPr>
        <w:t>This chatbot application will be used by city residents facilitating city website navigation, distribution of city regulation knowledge, and permit application process. Part of this application includes a city official client to be used for modifying information offered through the</w:t>
      </w:r>
      <w:r w:rsidR="00C406B4">
        <w:t xml:space="preserve"> </w:t>
      </w:r>
      <w:r w:rsidR="000A0831" w:rsidRPr="00DC7CC9">
        <w:rPr>
          <w:sz w:val="24"/>
          <w:szCs w:val="24"/>
        </w:rPr>
        <w:t>chatbot</w:t>
      </w:r>
      <w:r w:rsidR="00C406B4">
        <w:t>.</w:t>
      </w:r>
    </w:p>
    <w:p w14:paraId="65B88D51" w14:textId="120B9B33" w:rsidR="003E7DF1" w:rsidRPr="00B97141" w:rsidRDefault="002C44BB">
      <w:pPr>
        <w:pStyle w:val="Heading2"/>
        <w:rPr>
          <w:sz w:val="24"/>
          <w:szCs w:val="24"/>
        </w:rPr>
      </w:pPr>
      <w:bookmarkStart w:id="161" w:name="_Toc46367566"/>
      <w:r w:rsidRPr="00B97141">
        <w:rPr>
          <w:sz w:val="24"/>
          <w:szCs w:val="24"/>
        </w:rPr>
        <w:t>Purpose</w:t>
      </w:r>
      <w:bookmarkEnd w:id="161"/>
    </w:p>
    <w:p w14:paraId="7470CE3C" w14:textId="4EECFE5C" w:rsidR="001A681B" w:rsidRPr="00EA186E" w:rsidRDefault="008444BA" w:rsidP="00EA186E">
      <w:pPr>
        <w:pStyle w:val="BodyText"/>
        <w:spacing w:after="0" w:line="480" w:lineRule="auto"/>
        <w:rPr>
          <w:sz w:val="24"/>
          <w:szCs w:val="24"/>
        </w:rPr>
      </w:pPr>
      <w:r w:rsidRPr="00EA186E">
        <w:rPr>
          <w:sz w:val="24"/>
          <w:szCs w:val="24"/>
        </w:rPr>
        <w:tab/>
      </w:r>
      <w:r w:rsidR="001A681B" w:rsidRPr="00EA186E">
        <w:rPr>
          <w:sz w:val="24"/>
          <w:szCs w:val="24"/>
        </w:rPr>
        <w:t xml:space="preserve">This SRS will serve as an outline for the permit chatbot functional requirements and goals. Requirements listed in this document are to be used to track progress and facilitate understanding between the chatbot team and stakeholders. The chatbot team should verify these requirements meet realistic stakeholder expectations. </w:t>
      </w:r>
      <w:r w:rsidR="005936C4" w:rsidRPr="00EA186E">
        <w:rPr>
          <w:sz w:val="24"/>
          <w:szCs w:val="24"/>
        </w:rPr>
        <w:t>Once development has been initiated</w:t>
      </w:r>
      <w:r w:rsidR="00FF3B5C">
        <w:rPr>
          <w:sz w:val="24"/>
          <w:szCs w:val="24"/>
        </w:rPr>
        <w:t>,</w:t>
      </w:r>
      <w:r w:rsidR="005936C4" w:rsidRPr="00EA186E">
        <w:rPr>
          <w:sz w:val="24"/>
          <w:szCs w:val="24"/>
        </w:rPr>
        <w:t xml:space="preserve"> any additional requirements levied on the chatbot team deemed not essential should be documented as optional </w:t>
      </w:r>
      <w:r w:rsidR="005A3447">
        <w:rPr>
          <w:sz w:val="24"/>
          <w:szCs w:val="24"/>
        </w:rPr>
        <w:t>not to</w:t>
      </w:r>
      <w:r w:rsidR="005936C4" w:rsidRPr="00EA186E">
        <w:rPr>
          <w:sz w:val="24"/>
          <w:szCs w:val="24"/>
        </w:rPr>
        <w:t xml:space="preserve"> impede a functional deliverable release</w:t>
      </w:r>
      <w:r w:rsidR="001A681B" w:rsidRPr="00EA186E">
        <w:rPr>
          <w:sz w:val="24"/>
          <w:szCs w:val="24"/>
        </w:rPr>
        <w:t>.</w:t>
      </w:r>
    </w:p>
    <w:p w14:paraId="2DAC28D4" w14:textId="1F8E5C49" w:rsidR="008444BA" w:rsidRPr="00EA186E" w:rsidRDefault="008444BA" w:rsidP="00EA186E">
      <w:pPr>
        <w:pStyle w:val="BodyText"/>
        <w:spacing w:after="0" w:line="480" w:lineRule="auto"/>
        <w:rPr>
          <w:sz w:val="24"/>
          <w:szCs w:val="24"/>
        </w:rPr>
      </w:pPr>
      <w:r w:rsidRPr="00EA186E">
        <w:rPr>
          <w:sz w:val="24"/>
          <w:szCs w:val="24"/>
        </w:rPr>
        <w:lastRenderedPageBreak/>
        <w:tab/>
        <w:t>Requirements listed in this SRS will be used to populate a Scrum product backlog. Modifications to requirements should be first edited in this document and formally signed off on. Then the product backlog can be altered to match these modified requirements. This process is stressed so that this document can serve as a control of what goes into the product backlog.</w:t>
      </w:r>
    </w:p>
    <w:p w14:paraId="7A7657D6" w14:textId="40DEACA1" w:rsidR="003E7DF1" w:rsidRPr="00B97141" w:rsidRDefault="002C44BB">
      <w:pPr>
        <w:pStyle w:val="Heading2"/>
        <w:rPr>
          <w:sz w:val="24"/>
          <w:szCs w:val="24"/>
        </w:rPr>
      </w:pPr>
      <w:bookmarkStart w:id="162" w:name="_Toc46367567"/>
      <w:r w:rsidRPr="00B97141">
        <w:rPr>
          <w:sz w:val="24"/>
          <w:szCs w:val="24"/>
        </w:rPr>
        <w:t>Scope</w:t>
      </w:r>
      <w:bookmarkEnd w:id="162"/>
    </w:p>
    <w:p w14:paraId="0DB14400" w14:textId="6999C8C8" w:rsidR="008D7127" w:rsidRPr="00EA186E" w:rsidRDefault="003E59DA" w:rsidP="00EA186E">
      <w:pPr>
        <w:pStyle w:val="BodyText"/>
        <w:spacing w:after="0" w:line="480" w:lineRule="auto"/>
        <w:rPr>
          <w:sz w:val="24"/>
          <w:szCs w:val="24"/>
        </w:rPr>
      </w:pPr>
      <w:r w:rsidRPr="00EA186E">
        <w:rPr>
          <w:sz w:val="24"/>
          <w:szCs w:val="24"/>
        </w:rPr>
        <w:tab/>
      </w:r>
      <w:r w:rsidR="00007A4B" w:rsidRPr="00EA186E">
        <w:rPr>
          <w:sz w:val="24"/>
          <w:szCs w:val="24"/>
        </w:rPr>
        <w:t>The outcome of this project is to deliver a chatbot application that city residents can interact with to explore, locate, and</w:t>
      </w:r>
      <w:r w:rsidR="00AB0ECC" w:rsidRPr="00EA186E">
        <w:rPr>
          <w:sz w:val="24"/>
          <w:szCs w:val="24"/>
        </w:rPr>
        <w:t xml:space="preserve"> assist with</w:t>
      </w:r>
      <w:r w:rsidR="00007A4B" w:rsidRPr="00EA186E">
        <w:rPr>
          <w:sz w:val="24"/>
          <w:szCs w:val="24"/>
        </w:rPr>
        <w:t xml:space="preserve"> download</w:t>
      </w:r>
      <w:r w:rsidR="00AB0ECC" w:rsidRPr="00EA186E">
        <w:rPr>
          <w:sz w:val="24"/>
          <w:szCs w:val="24"/>
        </w:rPr>
        <w:t>ing</w:t>
      </w:r>
      <w:r w:rsidR="00007A4B" w:rsidRPr="00EA186E">
        <w:rPr>
          <w:sz w:val="24"/>
          <w:szCs w:val="24"/>
        </w:rPr>
        <w:t xml:space="preserve"> permit applications. </w:t>
      </w:r>
      <w:r w:rsidRPr="00EA186E">
        <w:rPr>
          <w:sz w:val="24"/>
          <w:szCs w:val="24"/>
        </w:rPr>
        <w:t xml:space="preserve">Webpages related to zoning and city regulations will be provided to residents based on interactions with the </w:t>
      </w:r>
      <w:r w:rsidR="003362B4">
        <w:rPr>
          <w:sz w:val="24"/>
          <w:szCs w:val="24"/>
        </w:rPr>
        <w:t>C</w:t>
      </w:r>
      <w:r w:rsidR="003362B4" w:rsidRPr="00EA186E">
        <w:rPr>
          <w:sz w:val="24"/>
          <w:szCs w:val="24"/>
        </w:rPr>
        <w:t>hatbot</w:t>
      </w:r>
      <w:r w:rsidRPr="00EA186E">
        <w:rPr>
          <w:sz w:val="24"/>
          <w:szCs w:val="24"/>
        </w:rPr>
        <w:t xml:space="preserve">. </w:t>
      </w:r>
      <w:r w:rsidR="008D7127" w:rsidRPr="00EA186E">
        <w:rPr>
          <w:sz w:val="24"/>
          <w:szCs w:val="24"/>
        </w:rPr>
        <w:t xml:space="preserve">Interactions not covered will fall into a </w:t>
      </w:r>
      <w:r w:rsidR="004D3E5E" w:rsidRPr="00EA186E">
        <w:rPr>
          <w:sz w:val="24"/>
          <w:szCs w:val="24"/>
        </w:rPr>
        <w:t>catch</w:t>
      </w:r>
      <w:r w:rsidR="004D3E5E">
        <w:rPr>
          <w:sz w:val="24"/>
          <w:szCs w:val="24"/>
        </w:rPr>
        <w:t>-</w:t>
      </w:r>
      <w:r w:rsidR="008D7127" w:rsidRPr="00EA186E">
        <w:rPr>
          <w:sz w:val="24"/>
          <w:szCs w:val="24"/>
        </w:rPr>
        <w:t xml:space="preserve">all interaction. This catch </w:t>
      </w:r>
      <w:r w:rsidR="004D3E5E">
        <w:rPr>
          <w:sz w:val="24"/>
          <w:szCs w:val="24"/>
        </w:rPr>
        <w:t>will a</w:t>
      </w:r>
      <w:r w:rsidR="008D7127" w:rsidRPr="00EA186E">
        <w:rPr>
          <w:sz w:val="24"/>
          <w:szCs w:val="24"/>
        </w:rPr>
        <w:t>ll do some default behavior</w:t>
      </w:r>
      <w:r w:rsidR="004D3E5E">
        <w:rPr>
          <w:sz w:val="24"/>
          <w:szCs w:val="24"/>
        </w:rPr>
        <w:t>,</w:t>
      </w:r>
      <w:r w:rsidR="008D7127" w:rsidRPr="00EA186E">
        <w:rPr>
          <w:sz w:val="24"/>
          <w:szCs w:val="24"/>
        </w:rPr>
        <w:t xml:space="preserve"> such as suggesting the resident utilize the communication methods on the </w:t>
      </w:r>
      <w:r w:rsidR="00FF3B5C" w:rsidRPr="00EA186E">
        <w:rPr>
          <w:sz w:val="24"/>
          <w:szCs w:val="24"/>
        </w:rPr>
        <w:t>city</w:t>
      </w:r>
      <w:r w:rsidR="00FF3B5C">
        <w:rPr>
          <w:sz w:val="24"/>
          <w:szCs w:val="24"/>
        </w:rPr>
        <w:t>'</w:t>
      </w:r>
      <w:r w:rsidR="00FF3B5C" w:rsidRPr="00EA186E">
        <w:rPr>
          <w:sz w:val="24"/>
          <w:szCs w:val="24"/>
        </w:rPr>
        <w:t xml:space="preserve">s </w:t>
      </w:r>
      <w:r w:rsidR="008D7127" w:rsidRPr="00EA186E">
        <w:rPr>
          <w:sz w:val="24"/>
          <w:szCs w:val="24"/>
        </w:rPr>
        <w:t xml:space="preserve">contact web page. These interactions with residents will be handled using </w:t>
      </w:r>
      <w:r w:rsidR="00FF3B5C" w:rsidRPr="00EA186E">
        <w:rPr>
          <w:sz w:val="24"/>
          <w:szCs w:val="24"/>
        </w:rPr>
        <w:t>IBM</w:t>
      </w:r>
      <w:r w:rsidR="00FF3B5C">
        <w:rPr>
          <w:sz w:val="24"/>
          <w:szCs w:val="24"/>
        </w:rPr>
        <w:t>'</w:t>
      </w:r>
      <w:r w:rsidR="00FF3B5C" w:rsidRPr="00EA186E">
        <w:rPr>
          <w:sz w:val="24"/>
          <w:szCs w:val="24"/>
        </w:rPr>
        <w:t xml:space="preserve">s </w:t>
      </w:r>
      <w:r w:rsidR="008D7127" w:rsidRPr="00EA186E">
        <w:rPr>
          <w:sz w:val="24"/>
          <w:szCs w:val="24"/>
        </w:rPr>
        <w:t xml:space="preserve">Watson Assistant conversation AI platform. This PaaS allows a series of </w:t>
      </w:r>
      <w:r w:rsidR="004D3E5E" w:rsidRPr="00EA186E">
        <w:rPr>
          <w:sz w:val="24"/>
          <w:szCs w:val="24"/>
        </w:rPr>
        <w:t>condition</w:t>
      </w:r>
      <w:r w:rsidR="004D3E5E">
        <w:rPr>
          <w:sz w:val="24"/>
          <w:szCs w:val="24"/>
        </w:rPr>
        <w:t>ed</w:t>
      </w:r>
      <w:r w:rsidR="004D3E5E" w:rsidRPr="00EA186E">
        <w:rPr>
          <w:sz w:val="24"/>
          <w:szCs w:val="24"/>
        </w:rPr>
        <w:t xml:space="preserve"> </w:t>
      </w:r>
      <w:r w:rsidR="008D7127" w:rsidRPr="00EA186E">
        <w:rPr>
          <w:sz w:val="24"/>
          <w:szCs w:val="24"/>
        </w:rPr>
        <w:t xml:space="preserve">responses based on input. While the software utilized in this project is focused </w:t>
      </w:r>
      <w:r w:rsidR="004D3E5E">
        <w:rPr>
          <w:sz w:val="24"/>
          <w:szCs w:val="24"/>
        </w:rPr>
        <w:t>on being</w:t>
      </w:r>
      <w:r w:rsidR="008D7127" w:rsidRPr="00EA186E">
        <w:rPr>
          <w:sz w:val="24"/>
          <w:szCs w:val="24"/>
        </w:rPr>
        <w:t xml:space="preserve"> free and </w:t>
      </w:r>
      <w:r w:rsidR="00F167BB" w:rsidRPr="00EA186E">
        <w:rPr>
          <w:sz w:val="24"/>
          <w:szCs w:val="24"/>
        </w:rPr>
        <w:t>open</w:t>
      </w:r>
      <w:r w:rsidR="00F167BB">
        <w:rPr>
          <w:sz w:val="24"/>
          <w:szCs w:val="24"/>
        </w:rPr>
        <w:t>source</w:t>
      </w:r>
      <w:r w:rsidR="004D3E5E">
        <w:rPr>
          <w:sz w:val="24"/>
          <w:szCs w:val="24"/>
        </w:rPr>
        <w:t>,</w:t>
      </w:r>
      <w:r w:rsidR="008D7127" w:rsidRPr="00EA186E">
        <w:rPr>
          <w:sz w:val="24"/>
          <w:szCs w:val="24"/>
        </w:rPr>
        <w:t xml:space="preserve"> the Watson Assistant does offer additional functionality with tiered price categories. For </w:t>
      </w:r>
      <w:r w:rsidR="004D3E5E">
        <w:rPr>
          <w:sz w:val="24"/>
          <w:szCs w:val="24"/>
        </w:rPr>
        <w:t xml:space="preserve">the </w:t>
      </w:r>
      <w:r w:rsidR="008D7127" w:rsidRPr="00EA186E">
        <w:rPr>
          <w:sz w:val="24"/>
          <w:szCs w:val="24"/>
        </w:rPr>
        <w:t>development</w:t>
      </w:r>
      <w:r w:rsidR="0004556A" w:rsidRPr="00EA186E">
        <w:rPr>
          <w:sz w:val="24"/>
          <w:szCs w:val="24"/>
        </w:rPr>
        <w:t xml:space="preserve"> of this project</w:t>
      </w:r>
      <w:r w:rsidR="004D3E5E">
        <w:rPr>
          <w:sz w:val="24"/>
          <w:szCs w:val="24"/>
        </w:rPr>
        <w:t>,</w:t>
      </w:r>
      <w:r w:rsidR="008D7127" w:rsidRPr="00EA186E">
        <w:rPr>
          <w:sz w:val="24"/>
          <w:szCs w:val="24"/>
        </w:rPr>
        <w:t xml:space="preserve"> the free tier will be used that allows 10,000 messages a month.</w:t>
      </w:r>
    </w:p>
    <w:p w14:paraId="44D12798" w14:textId="08A0F514" w:rsidR="00007A4B" w:rsidRPr="00EA186E" w:rsidRDefault="008D7127" w:rsidP="00EA186E">
      <w:pPr>
        <w:pStyle w:val="BodyText"/>
        <w:spacing w:after="0" w:line="480" w:lineRule="auto"/>
        <w:rPr>
          <w:sz w:val="24"/>
          <w:szCs w:val="24"/>
        </w:rPr>
      </w:pPr>
      <w:r w:rsidRPr="00EA186E">
        <w:rPr>
          <w:sz w:val="24"/>
          <w:szCs w:val="24"/>
        </w:rPr>
        <w:lastRenderedPageBreak/>
        <w:tab/>
      </w:r>
      <w:r w:rsidR="003362B4">
        <w:rPr>
          <w:sz w:val="24"/>
          <w:szCs w:val="24"/>
        </w:rPr>
        <w:t>The s</w:t>
      </w:r>
      <w:r w:rsidR="003362B4" w:rsidRPr="00EA186E">
        <w:rPr>
          <w:sz w:val="24"/>
          <w:szCs w:val="24"/>
        </w:rPr>
        <w:t xml:space="preserve">cope </w:t>
      </w:r>
      <w:r w:rsidR="00007A4B" w:rsidRPr="00EA186E">
        <w:rPr>
          <w:sz w:val="24"/>
          <w:szCs w:val="24"/>
        </w:rPr>
        <w:t xml:space="preserve">also includes a downloadable component that allows city officials to customize the offerings of the </w:t>
      </w:r>
      <w:r w:rsidR="003362B4">
        <w:rPr>
          <w:sz w:val="24"/>
          <w:szCs w:val="24"/>
        </w:rPr>
        <w:t>C</w:t>
      </w:r>
      <w:r w:rsidR="003362B4" w:rsidRPr="00EA186E">
        <w:rPr>
          <w:sz w:val="24"/>
          <w:szCs w:val="24"/>
        </w:rPr>
        <w:t>hatbot</w:t>
      </w:r>
      <w:r w:rsidR="00007A4B" w:rsidRPr="00EA186E">
        <w:rPr>
          <w:sz w:val="24"/>
          <w:szCs w:val="24"/>
        </w:rPr>
        <w:t xml:space="preserve">. City officials will be able to modify </w:t>
      </w:r>
      <w:r w:rsidR="003E59DA" w:rsidRPr="00EA186E">
        <w:rPr>
          <w:sz w:val="24"/>
          <w:szCs w:val="24"/>
        </w:rPr>
        <w:t xml:space="preserve">what </w:t>
      </w:r>
      <w:r w:rsidR="00007A4B" w:rsidRPr="00EA186E">
        <w:rPr>
          <w:sz w:val="24"/>
          <w:szCs w:val="24"/>
        </w:rPr>
        <w:t>permit applications</w:t>
      </w:r>
      <w:r w:rsidR="003E59DA" w:rsidRPr="00EA186E">
        <w:rPr>
          <w:sz w:val="24"/>
          <w:szCs w:val="24"/>
        </w:rPr>
        <w:t xml:space="preserve"> and external links the </w:t>
      </w:r>
      <w:r w:rsidR="003362B4">
        <w:rPr>
          <w:sz w:val="24"/>
          <w:szCs w:val="24"/>
        </w:rPr>
        <w:t>C</w:t>
      </w:r>
      <w:r w:rsidR="003E59DA" w:rsidRPr="00EA186E">
        <w:rPr>
          <w:sz w:val="24"/>
          <w:szCs w:val="24"/>
        </w:rPr>
        <w:t xml:space="preserve">hatbot </w:t>
      </w:r>
      <w:r w:rsidR="003362B4">
        <w:rPr>
          <w:sz w:val="24"/>
          <w:szCs w:val="24"/>
        </w:rPr>
        <w:t>can</w:t>
      </w:r>
      <w:r w:rsidR="003E59DA" w:rsidRPr="00EA186E">
        <w:rPr>
          <w:sz w:val="24"/>
          <w:szCs w:val="24"/>
        </w:rPr>
        <w:t xml:space="preserve"> provide to residents.</w:t>
      </w:r>
      <w:r w:rsidR="0004556A" w:rsidRPr="00EA186E">
        <w:rPr>
          <w:sz w:val="24"/>
          <w:szCs w:val="24"/>
        </w:rPr>
        <w:t xml:space="preserve"> This client for city officials can alter available interactions through the Watson Assistant API. It is expected that the city official</w:t>
      </w:r>
      <w:r w:rsidR="00085927" w:rsidRPr="00EA186E">
        <w:rPr>
          <w:sz w:val="24"/>
          <w:szCs w:val="24"/>
        </w:rPr>
        <w:t>(s)</w:t>
      </w:r>
      <w:r w:rsidR="0004556A" w:rsidRPr="00EA186E">
        <w:rPr>
          <w:sz w:val="24"/>
          <w:szCs w:val="24"/>
        </w:rPr>
        <w:t xml:space="preserve"> will have a running instance of Watson Assistant running in </w:t>
      </w:r>
      <w:r w:rsidR="00FF3B5C" w:rsidRPr="00EA186E">
        <w:rPr>
          <w:sz w:val="24"/>
          <w:szCs w:val="24"/>
        </w:rPr>
        <w:t>IBM</w:t>
      </w:r>
      <w:r w:rsidR="00FF3B5C">
        <w:rPr>
          <w:sz w:val="24"/>
          <w:szCs w:val="24"/>
        </w:rPr>
        <w:t>'</w:t>
      </w:r>
      <w:r w:rsidR="00FF3B5C" w:rsidRPr="00EA186E">
        <w:rPr>
          <w:sz w:val="24"/>
          <w:szCs w:val="24"/>
        </w:rPr>
        <w:t xml:space="preserve">s </w:t>
      </w:r>
      <w:r w:rsidR="0004556A" w:rsidRPr="00EA186E">
        <w:rPr>
          <w:sz w:val="24"/>
          <w:szCs w:val="24"/>
        </w:rPr>
        <w:t>cloud environment before any API interactions can occur.</w:t>
      </w:r>
      <w:r w:rsidR="00085927" w:rsidRPr="00EA186E">
        <w:rPr>
          <w:sz w:val="24"/>
          <w:szCs w:val="24"/>
        </w:rPr>
        <w:t xml:space="preserve"> Any additions that are not related to zoning, regulations, or permit applications are out of scope for this project. This client should allow other municipalities to tailor the </w:t>
      </w:r>
      <w:r w:rsidR="003362B4">
        <w:rPr>
          <w:sz w:val="24"/>
          <w:szCs w:val="24"/>
        </w:rPr>
        <w:t>C</w:t>
      </w:r>
      <w:r w:rsidR="003362B4" w:rsidRPr="00EA186E">
        <w:rPr>
          <w:sz w:val="24"/>
          <w:szCs w:val="24"/>
        </w:rPr>
        <w:t xml:space="preserve">hatbot </w:t>
      </w:r>
      <w:r w:rsidR="00085927" w:rsidRPr="00EA186E">
        <w:rPr>
          <w:sz w:val="24"/>
          <w:szCs w:val="24"/>
        </w:rPr>
        <w:t>to their specific area.</w:t>
      </w:r>
    </w:p>
    <w:p w14:paraId="5F9D6E1A" w14:textId="26AF7287" w:rsidR="003E59DA" w:rsidRPr="00007A4B" w:rsidRDefault="003E59DA" w:rsidP="00007A4B">
      <w:pPr>
        <w:pStyle w:val="BodyText"/>
      </w:pPr>
      <w:r>
        <w:tab/>
      </w:r>
    </w:p>
    <w:p w14:paraId="18A61863" w14:textId="79C06F72" w:rsidR="003E7DF1" w:rsidRPr="00B97141" w:rsidRDefault="002C44BB">
      <w:pPr>
        <w:pStyle w:val="Heading2"/>
        <w:rPr>
          <w:sz w:val="24"/>
          <w:szCs w:val="24"/>
        </w:rPr>
      </w:pPr>
      <w:bookmarkStart w:id="163" w:name="_Toc46367568"/>
      <w:r w:rsidRPr="00B97141">
        <w:rPr>
          <w:sz w:val="24"/>
          <w:szCs w:val="24"/>
        </w:rPr>
        <w:t>Definitions, Acronyms and Abbreviations</w:t>
      </w:r>
      <w:bookmarkEnd w:id="163"/>
    </w:p>
    <w:p w14:paraId="37025E70" w14:textId="74E27FE3" w:rsidR="003E7DF1" w:rsidRDefault="003E7DF1">
      <w:pPr>
        <w:pStyle w:val="InfoBlue"/>
      </w:pPr>
      <w:commentRangeStart w:id="164"/>
    </w:p>
    <w:p w14:paraId="095AF46F" w14:textId="1D4FCFA7" w:rsidR="00C669A7" w:rsidRPr="00DC7CC9" w:rsidRDefault="00FF3B5C" w:rsidP="00C669A7">
      <w:pPr>
        <w:pStyle w:val="Caption"/>
        <w:keepNext/>
        <w:rPr>
          <w:b/>
          <w:bCs/>
          <w:color w:val="000000" w:themeColor="text1"/>
          <w:sz w:val="24"/>
          <w:szCs w:val="24"/>
        </w:rPr>
      </w:pPr>
      <w:bookmarkStart w:id="165" w:name="_Toc42886791"/>
      <w:r w:rsidRPr="00DC7CC9">
        <w:rPr>
          <w:b/>
          <w:bCs/>
          <w:i w:val="0"/>
          <w:iCs w:val="0"/>
          <w:color w:val="000000" w:themeColor="text1"/>
          <w:sz w:val="24"/>
          <w:szCs w:val="24"/>
        </w:rPr>
        <w:t xml:space="preserve">Table </w:t>
      </w:r>
      <w:r w:rsidRPr="00DC7CC9">
        <w:rPr>
          <w:b/>
          <w:bCs/>
          <w:i w:val="0"/>
          <w:iCs w:val="0"/>
          <w:color w:val="000000" w:themeColor="text1"/>
          <w:sz w:val="24"/>
          <w:szCs w:val="24"/>
        </w:rPr>
        <w:fldChar w:fldCharType="begin"/>
      </w:r>
      <w:r w:rsidRPr="00DC7CC9">
        <w:rPr>
          <w:b/>
          <w:bCs/>
          <w:i w:val="0"/>
          <w:iCs w:val="0"/>
          <w:color w:val="000000" w:themeColor="text1"/>
          <w:sz w:val="24"/>
          <w:szCs w:val="24"/>
        </w:rPr>
        <w:instrText xml:space="preserve"> SEQ Table \* ARABIC </w:instrText>
      </w:r>
      <w:r w:rsidRPr="00DC7CC9">
        <w:rPr>
          <w:b/>
          <w:bCs/>
          <w:i w:val="0"/>
          <w:iCs w:val="0"/>
          <w:color w:val="000000" w:themeColor="text1"/>
          <w:sz w:val="24"/>
          <w:szCs w:val="24"/>
        </w:rPr>
        <w:fldChar w:fldCharType="separate"/>
      </w:r>
      <w:r w:rsidR="0077408E">
        <w:rPr>
          <w:b/>
          <w:bCs/>
          <w:i w:val="0"/>
          <w:iCs w:val="0"/>
          <w:noProof/>
          <w:color w:val="000000" w:themeColor="text1"/>
          <w:sz w:val="24"/>
          <w:szCs w:val="24"/>
        </w:rPr>
        <w:t>1</w:t>
      </w:r>
      <w:r w:rsidRPr="00DC7CC9">
        <w:rPr>
          <w:b/>
          <w:bCs/>
          <w:i w:val="0"/>
          <w:iCs w:val="0"/>
          <w:color w:val="000000" w:themeColor="text1"/>
          <w:sz w:val="24"/>
          <w:szCs w:val="24"/>
        </w:rPr>
        <w:fldChar w:fldCharType="end"/>
      </w:r>
    </w:p>
    <w:p w14:paraId="2950FD5C" w14:textId="4BB882BD" w:rsidR="00FF3B5C" w:rsidRDefault="00FF3B5C" w:rsidP="00C669A7">
      <w:pPr>
        <w:pStyle w:val="Caption"/>
        <w:keepNext/>
        <w:rPr>
          <w:color w:val="000000" w:themeColor="text1"/>
          <w:sz w:val="24"/>
          <w:szCs w:val="24"/>
        </w:rPr>
      </w:pPr>
      <w:r w:rsidRPr="00DC7CC9">
        <w:rPr>
          <w:color w:val="000000" w:themeColor="text1"/>
          <w:sz w:val="24"/>
          <w:szCs w:val="24"/>
        </w:rPr>
        <w:t>Acronym and Abbreviations</w:t>
      </w:r>
      <w:bookmarkEnd w:id="165"/>
      <w:commentRangeEnd w:id="164"/>
      <w:r w:rsidR="000A0831" w:rsidRPr="00DC7CC9">
        <w:rPr>
          <w:rStyle w:val="CommentReference"/>
          <w:i w:val="0"/>
          <w:iCs w:val="0"/>
          <w:color w:val="auto"/>
          <w:sz w:val="24"/>
          <w:szCs w:val="24"/>
        </w:rPr>
        <w:commentReference w:id="164"/>
      </w:r>
    </w:p>
    <w:p w14:paraId="588F0FB2" w14:textId="77777777" w:rsidR="00C669A7" w:rsidRPr="00DC7CC9" w:rsidRDefault="00C669A7" w:rsidP="00DC7CC9"/>
    <w:tbl>
      <w:tblPr>
        <w:tblStyle w:val="TableGrid"/>
        <w:tblW w:w="0" w:type="auto"/>
        <w:tblInd w:w="720" w:type="dxa"/>
        <w:tblLook w:val="04A0" w:firstRow="1" w:lastRow="0" w:firstColumn="1" w:lastColumn="0" w:noHBand="0" w:noVBand="1"/>
      </w:tblPr>
      <w:tblGrid>
        <w:gridCol w:w="2456"/>
        <w:gridCol w:w="6184"/>
      </w:tblGrid>
      <w:tr w:rsidR="00C669A7" w14:paraId="0C14E060" w14:textId="77777777" w:rsidTr="00DC7CC9">
        <w:tc>
          <w:tcPr>
            <w:tcW w:w="2425" w:type="dxa"/>
            <w:tcBorders>
              <w:top w:val="single" w:sz="4" w:space="0" w:color="auto"/>
              <w:left w:val="nil"/>
              <w:bottom w:val="single" w:sz="4" w:space="0" w:color="auto"/>
              <w:right w:val="nil"/>
            </w:tcBorders>
          </w:tcPr>
          <w:p w14:paraId="2D54081C" w14:textId="1404CB08" w:rsidR="00C669A7" w:rsidRPr="00EA186E" w:rsidRDefault="00C669A7" w:rsidP="00085927">
            <w:pPr>
              <w:pStyle w:val="BodyText"/>
              <w:ind w:left="0"/>
              <w:jc w:val="right"/>
              <w:rPr>
                <w:sz w:val="24"/>
                <w:szCs w:val="24"/>
              </w:rPr>
            </w:pPr>
            <w:r>
              <w:rPr>
                <w:sz w:val="24"/>
                <w:szCs w:val="24"/>
              </w:rPr>
              <w:t>Acronym/Abbreviation</w:t>
            </w:r>
          </w:p>
        </w:tc>
        <w:tc>
          <w:tcPr>
            <w:tcW w:w="6205" w:type="dxa"/>
            <w:tcBorders>
              <w:top w:val="single" w:sz="4" w:space="0" w:color="auto"/>
              <w:left w:val="nil"/>
              <w:bottom w:val="single" w:sz="4" w:space="0" w:color="auto"/>
              <w:right w:val="nil"/>
            </w:tcBorders>
          </w:tcPr>
          <w:p w14:paraId="0BC7D3CC" w14:textId="6833935D" w:rsidR="00C669A7" w:rsidRPr="00EA186E" w:rsidRDefault="00C669A7" w:rsidP="00085927">
            <w:pPr>
              <w:pStyle w:val="BodyText"/>
              <w:ind w:left="0"/>
              <w:rPr>
                <w:sz w:val="24"/>
                <w:szCs w:val="24"/>
              </w:rPr>
            </w:pPr>
            <w:r>
              <w:rPr>
                <w:sz w:val="24"/>
                <w:szCs w:val="24"/>
              </w:rPr>
              <w:t>Definition</w:t>
            </w:r>
          </w:p>
        </w:tc>
      </w:tr>
      <w:tr w:rsidR="00085927" w14:paraId="296C708D" w14:textId="77777777" w:rsidTr="00DC7CC9">
        <w:tc>
          <w:tcPr>
            <w:tcW w:w="2425" w:type="dxa"/>
            <w:tcBorders>
              <w:top w:val="single" w:sz="4" w:space="0" w:color="auto"/>
              <w:left w:val="nil"/>
              <w:bottom w:val="nil"/>
              <w:right w:val="nil"/>
            </w:tcBorders>
          </w:tcPr>
          <w:p w14:paraId="3CA3466D" w14:textId="515CDFEB" w:rsidR="00085927" w:rsidRPr="00EA186E" w:rsidRDefault="00085927" w:rsidP="00085927">
            <w:pPr>
              <w:pStyle w:val="BodyText"/>
              <w:ind w:left="0"/>
              <w:jc w:val="right"/>
              <w:rPr>
                <w:sz w:val="24"/>
                <w:szCs w:val="24"/>
              </w:rPr>
            </w:pPr>
            <w:r w:rsidRPr="00EA186E">
              <w:rPr>
                <w:sz w:val="24"/>
                <w:szCs w:val="24"/>
              </w:rPr>
              <w:t>AI</w:t>
            </w:r>
          </w:p>
        </w:tc>
        <w:tc>
          <w:tcPr>
            <w:tcW w:w="6205" w:type="dxa"/>
            <w:tcBorders>
              <w:top w:val="single" w:sz="4" w:space="0" w:color="auto"/>
              <w:left w:val="nil"/>
              <w:bottom w:val="nil"/>
              <w:right w:val="nil"/>
            </w:tcBorders>
          </w:tcPr>
          <w:p w14:paraId="5ED195CB" w14:textId="19612808" w:rsidR="00085927" w:rsidRPr="00EA186E" w:rsidRDefault="00085927" w:rsidP="00085927">
            <w:pPr>
              <w:pStyle w:val="BodyText"/>
              <w:ind w:left="0"/>
              <w:rPr>
                <w:sz w:val="24"/>
                <w:szCs w:val="24"/>
              </w:rPr>
            </w:pPr>
            <w:r w:rsidRPr="00EA186E">
              <w:rPr>
                <w:sz w:val="24"/>
                <w:szCs w:val="24"/>
              </w:rPr>
              <w:t>Artificial Intelligence</w:t>
            </w:r>
          </w:p>
        </w:tc>
      </w:tr>
      <w:tr w:rsidR="00085927" w14:paraId="08E16D65" w14:textId="77777777" w:rsidTr="00DC7CC9">
        <w:tc>
          <w:tcPr>
            <w:tcW w:w="2425" w:type="dxa"/>
            <w:tcBorders>
              <w:top w:val="nil"/>
              <w:left w:val="nil"/>
              <w:bottom w:val="nil"/>
              <w:right w:val="nil"/>
            </w:tcBorders>
          </w:tcPr>
          <w:p w14:paraId="29050DE2" w14:textId="77777777" w:rsidR="00085927" w:rsidRPr="00EA186E" w:rsidRDefault="00085927" w:rsidP="00085927">
            <w:pPr>
              <w:pStyle w:val="BodyText"/>
              <w:ind w:left="0"/>
              <w:jc w:val="right"/>
              <w:rPr>
                <w:sz w:val="24"/>
                <w:szCs w:val="24"/>
              </w:rPr>
            </w:pPr>
            <w:r w:rsidRPr="00EA186E">
              <w:rPr>
                <w:sz w:val="24"/>
                <w:szCs w:val="24"/>
              </w:rPr>
              <w:t>API</w:t>
            </w:r>
          </w:p>
        </w:tc>
        <w:tc>
          <w:tcPr>
            <w:tcW w:w="6205" w:type="dxa"/>
            <w:tcBorders>
              <w:top w:val="nil"/>
              <w:left w:val="nil"/>
              <w:bottom w:val="nil"/>
              <w:right w:val="nil"/>
            </w:tcBorders>
          </w:tcPr>
          <w:p w14:paraId="41F25631" w14:textId="77777777" w:rsidR="00085927" w:rsidRPr="00EA186E" w:rsidRDefault="00085927" w:rsidP="00085927">
            <w:pPr>
              <w:pStyle w:val="BodyText"/>
              <w:ind w:left="0"/>
              <w:rPr>
                <w:sz w:val="24"/>
                <w:szCs w:val="24"/>
              </w:rPr>
            </w:pPr>
            <w:r w:rsidRPr="00EA186E">
              <w:rPr>
                <w:sz w:val="24"/>
                <w:szCs w:val="24"/>
              </w:rPr>
              <w:t>Application Programming Interface</w:t>
            </w:r>
          </w:p>
        </w:tc>
      </w:tr>
      <w:tr w:rsidR="00085927" w14:paraId="21B81780" w14:textId="77777777" w:rsidTr="00DC7CC9">
        <w:tc>
          <w:tcPr>
            <w:tcW w:w="2425" w:type="dxa"/>
            <w:tcBorders>
              <w:top w:val="nil"/>
              <w:left w:val="nil"/>
              <w:bottom w:val="nil"/>
              <w:right w:val="nil"/>
            </w:tcBorders>
          </w:tcPr>
          <w:p w14:paraId="4026A8F7" w14:textId="52D1D9BB" w:rsidR="00085927" w:rsidRPr="00EA186E" w:rsidRDefault="00085927" w:rsidP="00FF68D6">
            <w:pPr>
              <w:pStyle w:val="BodyText"/>
              <w:ind w:left="0"/>
              <w:jc w:val="right"/>
              <w:rPr>
                <w:sz w:val="24"/>
                <w:szCs w:val="24"/>
              </w:rPr>
            </w:pPr>
            <w:r w:rsidRPr="00EA186E">
              <w:rPr>
                <w:sz w:val="24"/>
                <w:szCs w:val="24"/>
              </w:rPr>
              <w:t>Chatbot</w:t>
            </w:r>
          </w:p>
        </w:tc>
        <w:tc>
          <w:tcPr>
            <w:tcW w:w="6205" w:type="dxa"/>
            <w:tcBorders>
              <w:top w:val="nil"/>
              <w:left w:val="nil"/>
              <w:bottom w:val="nil"/>
              <w:right w:val="nil"/>
            </w:tcBorders>
          </w:tcPr>
          <w:p w14:paraId="262CDA1B" w14:textId="2F9565E2" w:rsidR="00085927" w:rsidRPr="00EA186E" w:rsidRDefault="00085927" w:rsidP="00085927">
            <w:pPr>
              <w:pStyle w:val="BodyText"/>
              <w:ind w:left="0"/>
              <w:rPr>
                <w:sz w:val="24"/>
                <w:szCs w:val="24"/>
              </w:rPr>
            </w:pPr>
            <w:r w:rsidRPr="00EA186E">
              <w:rPr>
                <w:sz w:val="24"/>
                <w:szCs w:val="24"/>
              </w:rPr>
              <w:t xml:space="preserve">A language recognition application that responds to user input and requests </w:t>
            </w:r>
          </w:p>
        </w:tc>
      </w:tr>
      <w:tr w:rsidR="00FF68D6" w14:paraId="2C7C0749" w14:textId="77777777" w:rsidTr="00DC7CC9">
        <w:tc>
          <w:tcPr>
            <w:tcW w:w="2425" w:type="dxa"/>
            <w:tcBorders>
              <w:top w:val="nil"/>
              <w:left w:val="nil"/>
              <w:bottom w:val="nil"/>
              <w:right w:val="nil"/>
            </w:tcBorders>
          </w:tcPr>
          <w:p w14:paraId="53AC4BDE" w14:textId="77777777" w:rsidR="00FF68D6" w:rsidRPr="00EA186E" w:rsidRDefault="00FF68D6" w:rsidP="00085927">
            <w:pPr>
              <w:pStyle w:val="BodyText"/>
              <w:ind w:left="0"/>
              <w:jc w:val="right"/>
              <w:rPr>
                <w:sz w:val="24"/>
                <w:szCs w:val="24"/>
              </w:rPr>
            </w:pPr>
            <w:r w:rsidRPr="00EA186E">
              <w:rPr>
                <w:sz w:val="24"/>
                <w:szCs w:val="24"/>
              </w:rPr>
              <w:t>DevOps</w:t>
            </w:r>
          </w:p>
        </w:tc>
        <w:tc>
          <w:tcPr>
            <w:tcW w:w="6205" w:type="dxa"/>
            <w:tcBorders>
              <w:top w:val="nil"/>
              <w:left w:val="nil"/>
              <w:bottom w:val="nil"/>
              <w:right w:val="nil"/>
            </w:tcBorders>
          </w:tcPr>
          <w:p w14:paraId="13E75386" w14:textId="77777777" w:rsidR="00FF68D6" w:rsidRPr="00EA186E" w:rsidRDefault="00FF68D6" w:rsidP="00085927">
            <w:pPr>
              <w:pStyle w:val="BodyText"/>
              <w:ind w:left="0"/>
              <w:rPr>
                <w:sz w:val="24"/>
                <w:szCs w:val="24"/>
              </w:rPr>
            </w:pPr>
            <w:r w:rsidRPr="00EA186E">
              <w:rPr>
                <w:sz w:val="24"/>
                <w:szCs w:val="24"/>
              </w:rPr>
              <w:t>The combination of software development and information technology operations into a single process to enable continuous delivery</w:t>
            </w:r>
          </w:p>
        </w:tc>
      </w:tr>
      <w:tr w:rsidR="00FF68D6" w14:paraId="2409898F" w14:textId="77777777" w:rsidTr="00DC7CC9">
        <w:tc>
          <w:tcPr>
            <w:tcW w:w="2425" w:type="dxa"/>
            <w:tcBorders>
              <w:top w:val="nil"/>
              <w:left w:val="nil"/>
              <w:bottom w:val="nil"/>
              <w:right w:val="nil"/>
            </w:tcBorders>
          </w:tcPr>
          <w:p w14:paraId="7EB506BA" w14:textId="77777777" w:rsidR="00FF68D6" w:rsidRPr="00EA186E" w:rsidRDefault="00FF68D6" w:rsidP="00085927">
            <w:pPr>
              <w:pStyle w:val="BodyText"/>
              <w:ind w:left="0"/>
              <w:jc w:val="right"/>
              <w:rPr>
                <w:sz w:val="24"/>
                <w:szCs w:val="24"/>
              </w:rPr>
            </w:pPr>
            <w:r w:rsidRPr="00EA186E">
              <w:rPr>
                <w:sz w:val="24"/>
                <w:szCs w:val="24"/>
              </w:rPr>
              <w:t>HTTP</w:t>
            </w:r>
          </w:p>
        </w:tc>
        <w:tc>
          <w:tcPr>
            <w:tcW w:w="6205" w:type="dxa"/>
            <w:tcBorders>
              <w:top w:val="nil"/>
              <w:left w:val="nil"/>
              <w:bottom w:val="nil"/>
              <w:right w:val="nil"/>
            </w:tcBorders>
          </w:tcPr>
          <w:p w14:paraId="01D002D6" w14:textId="77777777" w:rsidR="00FF68D6" w:rsidRPr="00EA186E" w:rsidRDefault="00FF68D6" w:rsidP="00085927">
            <w:pPr>
              <w:pStyle w:val="BodyText"/>
              <w:ind w:left="0"/>
              <w:rPr>
                <w:sz w:val="24"/>
                <w:szCs w:val="24"/>
              </w:rPr>
            </w:pPr>
            <w:r w:rsidRPr="00EA186E">
              <w:rPr>
                <w:sz w:val="24"/>
                <w:szCs w:val="24"/>
              </w:rPr>
              <w:t>Hypertext Transfer Protocol</w:t>
            </w:r>
          </w:p>
        </w:tc>
      </w:tr>
      <w:tr w:rsidR="00FF68D6" w14:paraId="78C2F62D" w14:textId="77777777" w:rsidTr="00DC7CC9">
        <w:tc>
          <w:tcPr>
            <w:tcW w:w="2425" w:type="dxa"/>
            <w:tcBorders>
              <w:top w:val="nil"/>
              <w:left w:val="nil"/>
              <w:bottom w:val="nil"/>
              <w:right w:val="nil"/>
            </w:tcBorders>
          </w:tcPr>
          <w:p w14:paraId="1AF646C5" w14:textId="77777777" w:rsidR="00FF68D6" w:rsidRPr="00EA186E" w:rsidRDefault="00FF68D6" w:rsidP="00085927">
            <w:pPr>
              <w:pStyle w:val="BodyText"/>
              <w:ind w:left="0"/>
              <w:jc w:val="right"/>
              <w:rPr>
                <w:sz w:val="24"/>
                <w:szCs w:val="24"/>
              </w:rPr>
            </w:pPr>
            <w:r w:rsidRPr="00EA186E">
              <w:rPr>
                <w:sz w:val="24"/>
                <w:szCs w:val="24"/>
              </w:rPr>
              <w:t>PaaS</w:t>
            </w:r>
          </w:p>
        </w:tc>
        <w:tc>
          <w:tcPr>
            <w:tcW w:w="6205" w:type="dxa"/>
            <w:tcBorders>
              <w:top w:val="nil"/>
              <w:left w:val="nil"/>
              <w:bottom w:val="nil"/>
              <w:right w:val="nil"/>
            </w:tcBorders>
          </w:tcPr>
          <w:p w14:paraId="7505C0D1" w14:textId="010BB23B" w:rsidR="00FF68D6" w:rsidRPr="00EA186E" w:rsidRDefault="00FF68D6" w:rsidP="00085927">
            <w:pPr>
              <w:pStyle w:val="BodyText"/>
              <w:ind w:left="0"/>
              <w:rPr>
                <w:sz w:val="24"/>
                <w:szCs w:val="24"/>
              </w:rPr>
            </w:pPr>
            <w:r w:rsidRPr="00EA186E">
              <w:rPr>
                <w:sz w:val="24"/>
                <w:szCs w:val="24"/>
              </w:rPr>
              <w:t xml:space="preserve">A Platform as a service is a computing service offered in a cloud environment </w:t>
            </w:r>
            <w:r w:rsidR="003362B4">
              <w:rPr>
                <w:sz w:val="24"/>
                <w:szCs w:val="24"/>
              </w:rPr>
              <w:t>providing</w:t>
            </w:r>
            <w:r w:rsidRPr="00EA186E">
              <w:rPr>
                <w:sz w:val="24"/>
                <w:szCs w:val="24"/>
              </w:rPr>
              <w:t xml:space="preserve"> users </w:t>
            </w:r>
            <w:r w:rsidR="003362B4">
              <w:rPr>
                <w:sz w:val="24"/>
                <w:szCs w:val="24"/>
              </w:rPr>
              <w:t>with an environment for</w:t>
            </w:r>
            <w:r w:rsidRPr="00EA186E">
              <w:rPr>
                <w:sz w:val="24"/>
                <w:szCs w:val="24"/>
              </w:rPr>
              <w:t xml:space="preserve"> developing, managing, and running infrastructure without the need to </w:t>
            </w:r>
            <w:r w:rsidR="003362B4">
              <w:rPr>
                <w:sz w:val="24"/>
                <w:szCs w:val="24"/>
              </w:rPr>
              <w:t>own the physical hardware.</w:t>
            </w:r>
          </w:p>
        </w:tc>
      </w:tr>
      <w:tr w:rsidR="00FF68D6" w14:paraId="6EF10109" w14:textId="77777777" w:rsidTr="00DC7CC9">
        <w:tc>
          <w:tcPr>
            <w:tcW w:w="2425" w:type="dxa"/>
            <w:tcBorders>
              <w:top w:val="nil"/>
              <w:left w:val="nil"/>
              <w:bottom w:val="nil"/>
              <w:right w:val="nil"/>
            </w:tcBorders>
          </w:tcPr>
          <w:p w14:paraId="6D06A04C" w14:textId="77777777" w:rsidR="00FF68D6" w:rsidRPr="00EA186E" w:rsidRDefault="00FF68D6" w:rsidP="00085927">
            <w:pPr>
              <w:pStyle w:val="BodyText"/>
              <w:ind w:left="0"/>
              <w:jc w:val="right"/>
              <w:rPr>
                <w:sz w:val="24"/>
                <w:szCs w:val="24"/>
              </w:rPr>
            </w:pPr>
            <w:r w:rsidRPr="00EA186E">
              <w:rPr>
                <w:sz w:val="24"/>
                <w:szCs w:val="24"/>
              </w:rPr>
              <w:t>Scrum</w:t>
            </w:r>
          </w:p>
        </w:tc>
        <w:tc>
          <w:tcPr>
            <w:tcW w:w="6205" w:type="dxa"/>
            <w:tcBorders>
              <w:top w:val="nil"/>
              <w:left w:val="nil"/>
              <w:bottom w:val="nil"/>
              <w:right w:val="nil"/>
            </w:tcBorders>
          </w:tcPr>
          <w:p w14:paraId="32407C65" w14:textId="38C131C3" w:rsidR="00FF68D6" w:rsidRPr="00EA186E" w:rsidRDefault="00FF68D6" w:rsidP="00085927">
            <w:pPr>
              <w:pStyle w:val="BodyText"/>
              <w:ind w:left="0"/>
              <w:rPr>
                <w:sz w:val="24"/>
                <w:szCs w:val="24"/>
              </w:rPr>
            </w:pPr>
            <w:r w:rsidRPr="00EA186E">
              <w:rPr>
                <w:sz w:val="24"/>
                <w:szCs w:val="24"/>
              </w:rPr>
              <w:t xml:space="preserve">An Agile like software development methodology that </w:t>
            </w:r>
            <w:r w:rsidR="003362B4">
              <w:rPr>
                <w:sz w:val="24"/>
                <w:szCs w:val="24"/>
              </w:rPr>
              <w:t>emphasizes</w:t>
            </w:r>
            <w:r w:rsidRPr="00EA186E">
              <w:rPr>
                <w:sz w:val="24"/>
                <w:szCs w:val="24"/>
              </w:rPr>
              <w:t xml:space="preserve"> short progress tracking meetings, a backlog list of requirements, and cyclical development cycles</w:t>
            </w:r>
          </w:p>
        </w:tc>
      </w:tr>
      <w:tr w:rsidR="00085927" w14:paraId="2518B726" w14:textId="77777777" w:rsidTr="00DC7CC9">
        <w:tc>
          <w:tcPr>
            <w:tcW w:w="2425" w:type="dxa"/>
            <w:tcBorders>
              <w:top w:val="nil"/>
              <w:left w:val="nil"/>
              <w:bottom w:val="nil"/>
              <w:right w:val="nil"/>
            </w:tcBorders>
          </w:tcPr>
          <w:p w14:paraId="03A1B87D" w14:textId="77774CD1" w:rsidR="00085927" w:rsidRPr="00EA186E" w:rsidRDefault="00FF68D6" w:rsidP="00085927">
            <w:pPr>
              <w:pStyle w:val="BodyText"/>
              <w:ind w:left="0"/>
              <w:jc w:val="right"/>
              <w:rPr>
                <w:sz w:val="24"/>
                <w:szCs w:val="24"/>
              </w:rPr>
            </w:pPr>
            <w:r w:rsidRPr="00EA186E">
              <w:rPr>
                <w:sz w:val="24"/>
                <w:szCs w:val="24"/>
              </w:rPr>
              <w:t>SRS</w:t>
            </w:r>
          </w:p>
        </w:tc>
        <w:tc>
          <w:tcPr>
            <w:tcW w:w="6205" w:type="dxa"/>
            <w:tcBorders>
              <w:top w:val="nil"/>
              <w:left w:val="nil"/>
              <w:bottom w:val="nil"/>
              <w:right w:val="nil"/>
            </w:tcBorders>
          </w:tcPr>
          <w:p w14:paraId="6E2F3BDE" w14:textId="36CEE901" w:rsidR="00085927" w:rsidRPr="00EA186E" w:rsidRDefault="00FF68D6" w:rsidP="00085927">
            <w:pPr>
              <w:pStyle w:val="BodyText"/>
              <w:ind w:left="0"/>
              <w:rPr>
                <w:sz w:val="24"/>
                <w:szCs w:val="24"/>
              </w:rPr>
            </w:pPr>
            <w:r w:rsidRPr="00EA186E">
              <w:rPr>
                <w:sz w:val="24"/>
                <w:szCs w:val="24"/>
              </w:rPr>
              <w:t>Software Requirements Specification</w:t>
            </w:r>
          </w:p>
        </w:tc>
      </w:tr>
      <w:tr w:rsidR="002E41FD" w14:paraId="13EF045B" w14:textId="77777777" w:rsidTr="00DC7CC9">
        <w:tc>
          <w:tcPr>
            <w:tcW w:w="2425" w:type="dxa"/>
            <w:tcBorders>
              <w:top w:val="nil"/>
              <w:left w:val="nil"/>
              <w:bottom w:val="nil"/>
              <w:right w:val="nil"/>
            </w:tcBorders>
          </w:tcPr>
          <w:p w14:paraId="5FB4D298" w14:textId="2B62CD86" w:rsidR="002E41FD" w:rsidRPr="00EA186E" w:rsidRDefault="002E41FD" w:rsidP="00085927">
            <w:pPr>
              <w:pStyle w:val="BodyText"/>
              <w:ind w:left="0"/>
              <w:jc w:val="right"/>
              <w:rPr>
                <w:sz w:val="24"/>
                <w:szCs w:val="24"/>
              </w:rPr>
            </w:pPr>
            <w:r>
              <w:rPr>
                <w:sz w:val="24"/>
                <w:szCs w:val="24"/>
              </w:rPr>
              <w:lastRenderedPageBreak/>
              <w:t>URL</w:t>
            </w:r>
          </w:p>
        </w:tc>
        <w:tc>
          <w:tcPr>
            <w:tcW w:w="6205" w:type="dxa"/>
            <w:tcBorders>
              <w:top w:val="nil"/>
              <w:left w:val="nil"/>
              <w:bottom w:val="nil"/>
              <w:right w:val="nil"/>
            </w:tcBorders>
          </w:tcPr>
          <w:p w14:paraId="36FFF1E1" w14:textId="1CB425B4" w:rsidR="002E41FD" w:rsidRPr="00EA186E" w:rsidRDefault="002E41FD" w:rsidP="00085927">
            <w:pPr>
              <w:pStyle w:val="BodyText"/>
              <w:ind w:left="0"/>
              <w:rPr>
                <w:sz w:val="24"/>
                <w:szCs w:val="24"/>
              </w:rPr>
            </w:pPr>
            <w:r>
              <w:rPr>
                <w:sz w:val="24"/>
                <w:szCs w:val="24"/>
              </w:rPr>
              <w:t>Uniform Resource Locator also termed as a web address</w:t>
            </w:r>
          </w:p>
        </w:tc>
      </w:tr>
      <w:tr w:rsidR="00FF68D6" w14:paraId="31A2A388" w14:textId="77777777" w:rsidTr="00DC7CC9">
        <w:tc>
          <w:tcPr>
            <w:tcW w:w="2425" w:type="dxa"/>
            <w:tcBorders>
              <w:top w:val="nil"/>
              <w:left w:val="nil"/>
              <w:bottom w:val="single" w:sz="4" w:space="0" w:color="auto"/>
              <w:right w:val="nil"/>
            </w:tcBorders>
          </w:tcPr>
          <w:p w14:paraId="75CDDABC" w14:textId="77777777" w:rsidR="00FF68D6" w:rsidRPr="00EA186E" w:rsidRDefault="00FF68D6" w:rsidP="00085927">
            <w:pPr>
              <w:pStyle w:val="BodyText"/>
              <w:ind w:left="0"/>
              <w:jc w:val="right"/>
              <w:rPr>
                <w:sz w:val="24"/>
                <w:szCs w:val="24"/>
              </w:rPr>
            </w:pPr>
            <w:r w:rsidRPr="00EA186E">
              <w:rPr>
                <w:sz w:val="24"/>
                <w:szCs w:val="24"/>
              </w:rPr>
              <w:t>UI</w:t>
            </w:r>
          </w:p>
        </w:tc>
        <w:tc>
          <w:tcPr>
            <w:tcW w:w="6205" w:type="dxa"/>
            <w:tcBorders>
              <w:top w:val="nil"/>
              <w:left w:val="nil"/>
              <w:bottom w:val="single" w:sz="4" w:space="0" w:color="auto"/>
              <w:right w:val="nil"/>
            </w:tcBorders>
          </w:tcPr>
          <w:p w14:paraId="754D4D7D" w14:textId="77777777" w:rsidR="00FF68D6" w:rsidRPr="00EA186E" w:rsidRDefault="00FF68D6" w:rsidP="00085927">
            <w:pPr>
              <w:pStyle w:val="BodyText"/>
              <w:ind w:left="0"/>
              <w:rPr>
                <w:sz w:val="24"/>
                <w:szCs w:val="24"/>
              </w:rPr>
            </w:pPr>
            <w:r w:rsidRPr="00EA186E">
              <w:rPr>
                <w:sz w:val="24"/>
                <w:szCs w:val="24"/>
              </w:rPr>
              <w:t>User Interface</w:t>
            </w:r>
          </w:p>
        </w:tc>
      </w:tr>
    </w:tbl>
    <w:p w14:paraId="53EBA939" w14:textId="77777777" w:rsidR="00085927" w:rsidRPr="00085927" w:rsidRDefault="00085927" w:rsidP="00085927">
      <w:pPr>
        <w:pStyle w:val="BodyText"/>
      </w:pPr>
    </w:p>
    <w:p w14:paraId="70EDCBAC" w14:textId="3F7CBA1D" w:rsidR="003E7DF1" w:rsidRPr="00B97141" w:rsidRDefault="002C44BB">
      <w:pPr>
        <w:pStyle w:val="Heading2"/>
        <w:rPr>
          <w:sz w:val="24"/>
          <w:szCs w:val="24"/>
        </w:rPr>
      </w:pPr>
      <w:bookmarkStart w:id="166" w:name="_Toc46367569"/>
      <w:r w:rsidRPr="00B97141">
        <w:rPr>
          <w:sz w:val="24"/>
          <w:szCs w:val="24"/>
        </w:rPr>
        <w:t>References</w:t>
      </w:r>
      <w:bookmarkEnd w:id="166"/>
    </w:p>
    <w:p w14:paraId="7B8D9D47" w14:textId="175908FD" w:rsidR="006E5906" w:rsidRDefault="000A0831" w:rsidP="006E5906">
      <w:pPr>
        <w:pStyle w:val="BodyText"/>
        <w:spacing w:after="0" w:line="480" w:lineRule="auto"/>
        <w:rPr>
          <w:sz w:val="24"/>
          <w:szCs w:val="24"/>
        </w:rPr>
      </w:pPr>
      <w:r>
        <w:rPr>
          <w:sz w:val="24"/>
          <w:szCs w:val="24"/>
        </w:rPr>
        <w:t>ESRI</w:t>
      </w:r>
      <w:r w:rsidR="006E5906">
        <w:rPr>
          <w:sz w:val="24"/>
          <w:szCs w:val="24"/>
        </w:rPr>
        <w:t xml:space="preserve">. (n.d.). Make Maps. </w:t>
      </w:r>
      <w:r w:rsidR="006E5906" w:rsidRPr="006E5906">
        <w:rPr>
          <w:i/>
          <w:iCs/>
          <w:sz w:val="24"/>
          <w:szCs w:val="24"/>
        </w:rPr>
        <w:t>ArcGIS Online</w:t>
      </w:r>
      <w:r w:rsidR="006E5906">
        <w:rPr>
          <w:sz w:val="24"/>
          <w:szCs w:val="24"/>
        </w:rPr>
        <w:t xml:space="preserve">. </w:t>
      </w:r>
    </w:p>
    <w:p w14:paraId="02D7B8B0" w14:textId="54A0F1B4" w:rsidR="006E5906" w:rsidRPr="00EA186E" w:rsidRDefault="00157477" w:rsidP="006E5906">
      <w:pPr>
        <w:pStyle w:val="BodyText"/>
        <w:spacing w:after="0" w:line="480" w:lineRule="auto"/>
        <w:rPr>
          <w:sz w:val="24"/>
          <w:szCs w:val="24"/>
        </w:rPr>
      </w:pPr>
      <w:r>
        <w:rPr>
          <w:sz w:val="24"/>
          <w:szCs w:val="24"/>
        </w:rPr>
        <w:tab/>
      </w:r>
      <w:r w:rsidR="006E5906" w:rsidRPr="006E5906">
        <w:rPr>
          <w:sz w:val="24"/>
          <w:szCs w:val="24"/>
        </w:rPr>
        <w:t>https://www.esri.com/en-us/arcgis/products/arcgis-online/capabilities/make-maps</w:t>
      </w:r>
    </w:p>
    <w:p w14:paraId="1AE7E85B" w14:textId="1D432A74" w:rsidR="00057071" w:rsidRDefault="00057071" w:rsidP="00C26663">
      <w:pPr>
        <w:pStyle w:val="BodyText"/>
        <w:spacing w:after="0" w:line="480" w:lineRule="auto"/>
        <w:rPr>
          <w:sz w:val="24"/>
          <w:szCs w:val="24"/>
        </w:rPr>
      </w:pPr>
      <w:r w:rsidRPr="00EA186E">
        <w:rPr>
          <w:sz w:val="24"/>
          <w:szCs w:val="24"/>
        </w:rPr>
        <w:t xml:space="preserve">IBM. (2020, March 12). </w:t>
      </w:r>
      <w:r w:rsidRPr="00EA186E">
        <w:rPr>
          <w:i/>
          <w:iCs/>
          <w:sz w:val="24"/>
          <w:szCs w:val="24"/>
        </w:rPr>
        <w:t>Watson Assistant API overview</w:t>
      </w:r>
      <w:r w:rsidRPr="00EA186E">
        <w:rPr>
          <w:sz w:val="24"/>
          <w:szCs w:val="24"/>
        </w:rPr>
        <w:t xml:space="preserve">. IBM Cloud Docs. </w:t>
      </w:r>
      <w:r w:rsidR="00157477">
        <w:rPr>
          <w:sz w:val="24"/>
          <w:szCs w:val="24"/>
        </w:rPr>
        <w:tab/>
      </w:r>
      <w:r w:rsidR="00157477" w:rsidRPr="00157477">
        <w:rPr>
          <w:sz w:val="24"/>
          <w:szCs w:val="24"/>
        </w:rPr>
        <w:t>https://cloud.ibm.com/docs/assistant?topic=assistant-api-overview</w:t>
      </w:r>
    </w:p>
    <w:p w14:paraId="4997DD63" w14:textId="79CBA93E" w:rsidR="00157477" w:rsidRDefault="00A85B06" w:rsidP="00C26663">
      <w:pPr>
        <w:pStyle w:val="BodyText"/>
        <w:spacing w:after="0" w:line="480" w:lineRule="auto"/>
        <w:rPr>
          <w:sz w:val="24"/>
          <w:szCs w:val="24"/>
        </w:rPr>
      </w:pPr>
      <w:proofErr w:type="spellStart"/>
      <w:r w:rsidRPr="00A85B06">
        <w:rPr>
          <w:sz w:val="24"/>
          <w:szCs w:val="24"/>
        </w:rPr>
        <w:t>OpenLayers</w:t>
      </w:r>
      <w:proofErr w:type="spellEnd"/>
      <w:r w:rsidR="00157477">
        <w:rPr>
          <w:sz w:val="24"/>
          <w:szCs w:val="24"/>
        </w:rPr>
        <w:t>. (</w:t>
      </w:r>
      <w:r>
        <w:rPr>
          <w:sz w:val="24"/>
          <w:szCs w:val="24"/>
        </w:rPr>
        <w:t>n.d.</w:t>
      </w:r>
      <w:r w:rsidR="00157477">
        <w:rPr>
          <w:sz w:val="24"/>
          <w:szCs w:val="24"/>
        </w:rPr>
        <w:t xml:space="preserve">). </w:t>
      </w:r>
      <w:r w:rsidR="00F41ECA" w:rsidRPr="00F41ECA">
        <w:rPr>
          <w:sz w:val="24"/>
          <w:szCs w:val="24"/>
        </w:rPr>
        <w:t>Editable ArcGIS REST Feature Service</w:t>
      </w:r>
      <w:r w:rsidR="00157477">
        <w:rPr>
          <w:sz w:val="24"/>
          <w:szCs w:val="24"/>
        </w:rPr>
        <w:t>.</w:t>
      </w:r>
    </w:p>
    <w:p w14:paraId="0A485F62" w14:textId="3B7E7BE4" w:rsidR="00157477" w:rsidRDefault="00157477" w:rsidP="00C26663">
      <w:pPr>
        <w:pStyle w:val="BodyText"/>
        <w:spacing w:after="0" w:line="480" w:lineRule="auto"/>
        <w:rPr>
          <w:sz w:val="24"/>
          <w:szCs w:val="24"/>
        </w:rPr>
      </w:pPr>
      <w:r>
        <w:rPr>
          <w:sz w:val="24"/>
          <w:szCs w:val="24"/>
        </w:rPr>
        <w:tab/>
      </w:r>
      <w:r w:rsidR="00F41ECA" w:rsidRPr="00F41ECA">
        <w:rPr>
          <w:sz w:val="24"/>
          <w:szCs w:val="24"/>
        </w:rPr>
        <w:t>https://openlayers.org/en/latest/examples/vector-esri-edit.html?q=arcgis</w:t>
      </w:r>
    </w:p>
    <w:p w14:paraId="64D90947" w14:textId="05BC4523" w:rsidR="003E7DF1" w:rsidRPr="00B97141" w:rsidRDefault="002C44BB">
      <w:pPr>
        <w:pStyle w:val="Heading2"/>
        <w:rPr>
          <w:sz w:val="24"/>
          <w:szCs w:val="24"/>
        </w:rPr>
      </w:pPr>
      <w:bookmarkStart w:id="167" w:name="_Toc46367570"/>
      <w:r w:rsidRPr="00B97141">
        <w:rPr>
          <w:sz w:val="24"/>
          <w:szCs w:val="24"/>
        </w:rPr>
        <w:t>Overview</w:t>
      </w:r>
      <w:bookmarkEnd w:id="167"/>
    </w:p>
    <w:p w14:paraId="5042E74E" w14:textId="78E0C8DE" w:rsidR="00057071" w:rsidRPr="00C26663" w:rsidRDefault="00C26663" w:rsidP="00C26663">
      <w:pPr>
        <w:pStyle w:val="BodyText"/>
        <w:spacing w:after="0" w:line="480" w:lineRule="auto"/>
        <w:rPr>
          <w:sz w:val="24"/>
          <w:szCs w:val="24"/>
        </w:rPr>
      </w:pPr>
      <w:r w:rsidRPr="00C26663">
        <w:rPr>
          <w:sz w:val="24"/>
          <w:szCs w:val="24"/>
        </w:rPr>
        <w:tab/>
        <w:t xml:space="preserve">The rest of this SRS document covers the overall description and specific requirements for this project. The overall description is a </w:t>
      </w:r>
      <w:r w:rsidR="003362B4" w:rsidRPr="00C26663">
        <w:rPr>
          <w:sz w:val="24"/>
          <w:szCs w:val="24"/>
        </w:rPr>
        <w:t>top</w:t>
      </w:r>
      <w:r w:rsidR="003362B4">
        <w:rPr>
          <w:sz w:val="24"/>
          <w:szCs w:val="24"/>
        </w:rPr>
        <w:t>-</w:t>
      </w:r>
      <w:r w:rsidRPr="00C26663">
        <w:rPr>
          <w:sz w:val="24"/>
          <w:szCs w:val="24"/>
        </w:rPr>
        <w:t xml:space="preserve">down view of functional requirements. Specific requirements list in detail how the system is </w:t>
      </w:r>
      <w:r w:rsidR="003362B4">
        <w:rPr>
          <w:sz w:val="24"/>
          <w:szCs w:val="24"/>
        </w:rPr>
        <w:t>e</w:t>
      </w:r>
      <w:r w:rsidR="003362B4" w:rsidRPr="00C26663">
        <w:rPr>
          <w:sz w:val="24"/>
          <w:szCs w:val="24"/>
        </w:rPr>
        <w:t xml:space="preserve">xpected </w:t>
      </w:r>
      <w:r w:rsidRPr="00C26663">
        <w:rPr>
          <w:sz w:val="24"/>
          <w:szCs w:val="24"/>
        </w:rPr>
        <w:t>to function in relation to those requirements.</w:t>
      </w:r>
    </w:p>
    <w:p w14:paraId="10E98B49" w14:textId="64907638" w:rsidR="003E7DF1" w:rsidRPr="00B97141" w:rsidRDefault="002C44BB">
      <w:pPr>
        <w:pStyle w:val="Heading1"/>
        <w:rPr>
          <w:sz w:val="28"/>
          <w:szCs w:val="28"/>
        </w:rPr>
      </w:pPr>
      <w:bookmarkStart w:id="168" w:name="_Toc46367571"/>
      <w:r w:rsidRPr="00B97141">
        <w:rPr>
          <w:sz w:val="28"/>
          <w:szCs w:val="28"/>
        </w:rPr>
        <w:t>Overall Description</w:t>
      </w:r>
      <w:bookmarkEnd w:id="168"/>
    </w:p>
    <w:p w14:paraId="2FCBBF1C" w14:textId="0B23B275" w:rsidR="00CA2613" w:rsidRPr="00EA186E" w:rsidRDefault="00CA2613" w:rsidP="00EA186E">
      <w:pPr>
        <w:pStyle w:val="BodyText"/>
        <w:spacing w:after="0" w:line="480" w:lineRule="auto"/>
        <w:rPr>
          <w:sz w:val="24"/>
          <w:szCs w:val="24"/>
        </w:rPr>
      </w:pPr>
      <w:r w:rsidRPr="00EA186E">
        <w:rPr>
          <w:sz w:val="24"/>
          <w:szCs w:val="24"/>
        </w:rPr>
        <w:tab/>
        <w:t xml:space="preserve">A chatbot uses artificial intelligence algorithms to establish confidence parameters for categories that match </w:t>
      </w:r>
      <w:r w:rsidR="003362B4">
        <w:rPr>
          <w:sz w:val="24"/>
          <w:szCs w:val="24"/>
        </w:rPr>
        <w:t xml:space="preserve">the </w:t>
      </w:r>
      <w:r w:rsidRPr="00EA186E">
        <w:rPr>
          <w:sz w:val="24"/>
          <w:szCs w:val="24"/>
        </w:rPr>
        <w:t xml:space="preserve">given input. By specifying categories that responses fit into the </w:t>
      </w:r>
      <w:r w:rsidR="003362B4">
        <w:rPr>
          <w:sz w:val="24"/>
          <w:szCs w:val="24"/>
        </w:rPr>
        <w:t>C</w:t>
      </w:r>
      <w:r w:rsidR="003362B4" w:rsidRPr="00EA186E">
        <w:rPr>
          <w:sz w:val="24"/>
          <w:szCs w:val="24"/>
        </w:rPr>
        <w:t xml:space="preserve">hatbot </w:t>
      </w:r>
      <w:r w:rsidRPr="00EA186E">
        <w:rPr>
          <w:sz w:val="24"/>
          <w:szCs w:val="24"/>
        </w:rPr>
        <w:t xml:space="preserve">can be trained to respond in a reasonable manner to a request. This behavior </w:t>
      </w:r>
      <w:r w:rsidR="003362B4" w:rsidRPr="00EA186E">
        <w:rPr>
          <w:sz w:val="24"/>
          <w:szCs w:val="24"/>
        </w:rPr>
        <w:t>i</w:t>
      </w:r>
      <w:r w:rsidR="003362B4">
        <w:rPr>
          <w:sz w:val="24"/>
          <w:szCs w:val="24"/>
        </w:rPr>
        <w:t>s</w:t>
      </w:r>
      <w:r w:rsidR="003362B4" w:rsidRPr="00EA186E">
        <w:rPr>
          <w:sz w:val="24"/>
          <w:szCs w:val="24"/>
        </w:rPr>
        <w:t xml:space="preserve"> </w:t>
      </w:r>
      <w:r w:rsidRPr="00EA186E">
        <w:rPr>
          <w:sz w:val="24"/>
          <w:szCs w:val="24"/>
        </w:rPr>
        <w:t>typically modeled on what is expected to be a natural flow for</w:t>
      </w:r>
      <w:r w:rsidR="003362B4">
        <w:rPr>
          <w:sz w:val="24"/>
          <w:szCs w:val="24"/>
        </w:rPr>
        <w:t xml:space="preserve"> </w:t>
      </w:r>
      <w:r w:rsidRPr="00EA186E">
        <w:rPr>
          <w:sz w:val="24"/>
          <w:szCs w:val="24"/>
        </w:rPr>
        <w:t>person</w:t>
      </w:r>
      <w:r w:rsidR="003362B4">
        <w:rPr>
          <w:sz w:val="24"/>
          <w:szCs w:val="24"/>
        </w:rPr>
        <w:t>-</w:t>
      </w:r>
      <w:r w:rsidRPr="00EA186E">
        <w:rPr>
          <w:sz w:val="24"/>
          <w:szCs w:val="24"/>
        </w:rPr>
        <w:t>to</w:t>
      </w:r>
      <w:r w:rsidR="003362B4">
        <w:rPr>
          <w:sz w:val="24"/>
          <w:szCs w:val="24"/>
        </w:rPr>
        <w:t>-</w:t>
      </w:r>
      <w:r w:rsidRPr="00EA186E">
        <w:rPr>
          <w:sz w:val="24"/>
          <w:szCs w:val="24"/>
        </w:rPr>
        <w:t xml:space="preserve">person communication. Should the </w:t>
      </w:r>
      <w:r w:rsidR="003362B4">
        <w:rPr>
          <w:sz w:val="24"/>
          <w:szCs w:val="24"/>
        </w:rPr>
        <w:t>C</w:t>
      </w:r>
      <w:r w:rsidRPr="00EA186E">
        <w:rPr>
          <w:sz w:val="24"/>
          <w:szCs w:val="24"/>
        </w:rPr>
        <w:t>hatbot be unable to match a given input to a specific response category</w:t>
      </w:r>
      <w:r w:rsidR="003362B4">
        <w:rPr>
          <w:sz w:val="24"/>
          <w:szCs w:val="24"/>
        </w:rPr>
        <w:t>,</w:t>
      </w:r>
      <w:r w:rsidRPr="00EA186E">
        <w:rPr>
          <w:sz w:val="24"/>
          <w:szCs w:val="24"/>
        </w:rPr>
        <w:t xml:space="preserve"> a default response is supplied</w:t>
      </w:r>
      <w:ins w:id="169" w:author="Rusty Baker" w:date="2020-07-23T14:08:00Z">
        <w:r w:rsidR="00CA44A3">
          <w:rPr>
            <w:sz w:val="24"/>
            <w:szCs w:val="24"/>
          </w:rPr>
          <w:t>,</w:t>
        </w:r>
      </w:ins>
      <w:r w:rsidR="000A0831">
        <w:rPr>
          <w:sz w:val="24"/>
          <w:szCs w:val="24"/>
        </w:rPr>
        <w:t xml:space="preserve"> suggesting means to obtain further help</w:t>
      </w:r>
      <w:r w:rsidRPr="00EA186E">
        <w:rPr>
          <w:sz w:val="24"/>
          <w:szCs w:val="24"/>
        </w:rPr>
        <w:t xml:space="preserve">. </w:t>
      </w:r>
    </w:p>
    <w:p w14:paraId="6A08AE85" w14:textId="35A8861B" w:rsidR="00CA2613" w:rsidRPr="00EA186E" w:rsidRDefault="00CA2613" w:rsidP="00EA186E">
      <w:pPr>
        <w:pStyle w:val="BodyText"/>
        <w:spacing w:after="0" w:line="480" w:lineRule="auto"/>
        <w:rPr>
          <w:sz w:val="24"/>
          <w:szCs w:val="24"/>
        </w:rPr>
      </w:pPr>
      <w:r w:rsidRPr="00EA186E">
        <w:rPr>
          <w:sz w:val="24"/>
          <w:szCs w:val="24"/>
        </w:rPr>
        <w:lastRenderedPageBreak/>
        <w:tab/>
      </w:r>
      <w:r w:rsidR="00AA2CD8" w:rsidRPr="00EA186E">
        <w:rPr>
          <w:sz w:val="24"/>
          <w:szCs w:val="24"/>
        </w:rPr>
        <w:t>Responses are not expected to be thoroughly detailed. Instead</w:t>
      </w:r>
      <w:r w:rsidR="005A3447">
        <w:rPr>
          <w:sz w:val="24"/>
          <w:szCs w:val="24"/>
        </w:rPr>
        <w:t>,</w:t>
      </w:r>
      <w:r w:rsidR="00AA2CD8" w:rsidRPr="00EA186E">
        <w:rPr>
          <w:sz w:val="24"/>
          <w:szCs w:val="24"/>
        </w:rPr>
        <w:t xml:space="preserve"> any response that requires a large amount of information should display a web page link to that information. This allows the </w:t>
      </w:r>
      <w:r w:rsidR="000A0831">
        <w:rPr>
          <w:sz w:val="24"/>
          <w:szCs w:val="24"/>
        </w:rPr>
        <w:t>c</w:t>
      </w:r>
      <w:r w:rsidR="000A0831" w:rsidRPr="00EA186E">
        <w:rPr>
          <w:sz w:val="24"/>
          <w:szCs w:val="24"/>
        </w:rPr>
        <w:t xml:space="preserve">hatbot </w:t>
      </w:r>
      <w:r w:rsidR="00AA2CD8" w:rsidRPr="00EA186E">
        <w:rPr>
          <w:sz w:val="24"/>
          <w:szCs w:val="24"/>
        </w:rPr>
        <w:t>to be used with already created web pages detailing city regulations, zoning, and permits. As such</w:t>
      </w:r>
      <w:r w:rsidR="003362B4">
        <w:rPr>
          <w:sz w:val="24"/>
          <w:szCs w:val="24"/>
        </w:rPr>
        <w:t>,</w:t>
      </w:r>
      <w:r w:rsidR="00AA2CD8" w:rsidRPr="00EA186E">
        <w:rPr>
          <w:sz w:val="24"/>
          <w:szCs w:val="24"/>
        </w:rPr>
        <w:t xml:space="preserve"> the </w:t>
      </w:r>
      <w:r w:rsidR="000A0831">
        <w:rPr>
          <w:sz w:val="24"/>
          <w:szCs w:val="24"/>
        </w:rPr>
        <w:t>c</w:t>
      </w:r>
      <w:r w:rsidR="000A0831" w:rsidRPr="00EA186E">
        <w:rPr>
          <w:sz w:val="24"/>
          <w:szCs w:val="24"/>
        </w:rPr>
        <w:t xml:space="preserve">hatbot </w:t>
      </w:r>
      <w:r w:rsidR="00AA2CD8" w:rsidRPr="00EA186E">
        <w:rPr>
          <w:sz w:val="24"/>
          <w:szCs w:val="24"/>
        </w:rPr>
        <w:t xml:space="preserve">is not a replacement for currently existing informational pages but merely a helpful guide. For </w:t>
      </w:r>
      <w:r w:rsidR="00B47BB7" w:rsidRPr="00EA186E">
        <w:rPr>
          <w:sz w:val="24"/>
          <w:szCs w:val="24"/>
        </w:rPr>
        <w:t>example,</w:t>
      </w:r>
      <w:r w:rsidR="00AA2CD8" w:rsidRPr="00EA186E">
        <w:rPr>
          <w:sz w:val="24"/>
          <w:szCs w:val="24"/>
        </w:rPr>
        <w:t xml:space="preserve"> if a city resident wishes to view solar power permits for their residential zone will be prompted to provide</w:t>
      </w:r>
      <w:r w:rsidR="000A0831">
        <w:rPr>
          <w:sz w:val="24"/>
          <w:szCs w:val="24"/>
        </w:rPr>
        <w:t xml:space="preserve"> a</w:t>
      </w:r>
      <w:r w:rsidR="00AA2CD8" w:rsidRPr="00EA186E">
        <w:rPr>
          <w:sz w:val="24"/>
          <w:szCs w:val="24"/>
        </w:rPr>
        <w:t xml:space="preserve">n address and permit of interest. This submission will prompt the </w:t>
      </w:r>
      <w:r w:rsidR="000A0831">
        <w:rPr>
          <w:sz w:val="24"/>
          <w:szCs w:val="24"/>
        </w:rPr>
        <w:t>c</w:t>
      </w:r>
      <w:r w:rsidR="000A0831" w:rsidRPr="00EA186E">
        <w:rPr>
          <w:sz w:val="24"/>
          <w:szCs w:val="24"/>
        </w:rPr>
        <w:t xml:space="preserve">hatbot </w:t>
      </w:r>
      <w:r w:rsidR="00AA2CD8" w:rsidRPr="00EA186E">
        <w:rPr>
          <w:sz w:val="24"/>
          <w:szCs w:val="24"/>
        </w:rPr>
        <w:t>to display a web link to solar permits for that zone.</w:t>
      </w:r>
      <w:r w:rsidR="00B47BB7" w:rsidRPr="00EA186E">
        <w:rPr>
          <w:sz w:val="24"/>
          <w:szCs w:val="24"/>
        </w:rPr>
        <w:t xml:space="preserve"> Users of the </w:t>
      </w:r>
      <w:r w:rsidR="000A0831">
        <w:rPr>
          <w:sz w:val="24"/>
          <w:szCs w:val="24"/>
        </w:rPr>
        <w:t>c</w:t>
      </w:r>
      <w:r w:rsidR="000A0831" w:rsidRPr="00EA186E">
        <w:rPr>
          <w:sz w:val="24"/>
          <w:szCs w:val="24"/>
        </w:rPr>
        <w:t xml:space="preserve">hatbot </w:t>
      </w:r>
      <w:r w:rsidR="00B47BB7" w:rsidRPr="00EA186E">
        <w:rPr>
          <w:sz w:val="24"/>
          <w:szCs w:val="24"/>
        </w:rPr>
        <w:t>are expected to have some interest in zoning, permits, or related</w:t>
      </w:r>
      <w:r w:rsidR="00270530" w:rsidRPr="00EA186E">
        <w:rPr>
          <w:sz w:val="24"/>
          <w:szCs w:val="24"/>
        </w:rPr>
        <w:t xml:space="preserve"> city</w:t>
      </w:r>
      <w:r w:rsidR="00B47BB7" w:rsidRPr="00EA186E">
        <w:rPr>
          <w:sz w:val="24"/>
          <w:szCs w:val="24"/>
        </w:rPr>
        <w:t xml:space="preserve"> </w:t>
      </w:r>
      <w:r w:rsidR="00270530" w:rsidRPr="00EA186E">
        <w:rPr>
          <w:sz w:val="24"/>
          <w:szCs w:val="24"/>
        </w:rPr>
        <w:t>regulations.</w:t>
      </w:r>
    </w:p>
    <w:p w14:paraId="36420ACF" w14:textId="6980BD29" w:rsidR="00FF3B5C" w:rsidRDefault="00D80FCF" w:rsidP="00EA186E">
      <w:pPr>
        <w:pStyle w:val="BodyText"/>
        <w:spacing w:line="480" w:lineRule="auto"/>
        <w:rPr>
          <w:ins w:id="170" w:author="Subhash Gandhi Vallala" w:date="2020-07-23T01:45:00Z"/>
          <w:sz w:val="24"/>
          <w:szCs w:val="24"/>
        </w:rPr>
      </w:pPr>
      <w:r w:rsidRPr="00EA186E">
        <w:rPr>
          <w:sz w:val="24"/>
          <w:szCs w:val="24"/>
        </w:rPr>
        <w:tab/>
        <w:t xml:space="preserve">To initiate the </w:t>
      </w:r>
      <w:r w:rsidR="003362B4">
        <w:rPr>
          <w:sz w:val="24"/>
          <w:szCs w:val="24"/>
        </w:rPr>
        <w:t>C</w:t>
      </w:r>
      <w:r w:rsidR="003362B4" w:rsidRPr="00EA186E">
        <w:rPr>
          <w:sz w:val="24"/>
          <w:szCs w:val="24"/>
        </w:rPr>
        <w:t xml:space="preserve">hatbot </w:t>
      </w:r>
      <w:r w:rsidRPr="00EA186E">
        <w:rPr>
          <w:sz w:val="24"/>
          <w:szCs w:val="24"/>
        </w:rPr>
        <w:t>with available categories</w:t>
      </w:r>
      <w:r w:rsidR="003362B4">
        <w:rPr>
          <w:sz w:val="24"/>
          <w:szCs w:val="24"/>
        </w:rPr>
        <w:t>,</w:t>
      </w:r>
      <w:r w:rsidRPr="00EA186E">
        <w:rPr>
          <w:sz w:val="24"/>
          <w:szCs w:val="24"/>
        </w:rPr>
        <w:t xml:space="preserve"> the city official client will allow the input of zones and </w:t>
      </w:r>
      <w:r w:rsidR="003362B4">
        <w:rPr>
          <w:sz w:val="24"/>
          <w:szCs w:val="24"/>
        </w:rPr>
        <w:t>URL</w:t>
      </w:r>
      <w:r w:rsidR="003362B4" w:rsidRPr="00EA186E">
        <w:rPr>
          <w:sz w:val="24"/>
          <w:szCs w:val="24"/>
        </w:rPr>
        <w:t xml:space="preserve">s </w:t>
      </w:r>
      <w:r w:rsidRPr="00EA186E">
        <w:rPr>
          <w:sz w:val="24"/>
          <w:szCs w:val="24"/>
        </w:rPr>
        <w:t xml:space="preserve">to provided permits and city regulations. It should be noted that this can also be done by the maintainer of the IBM cloud environment for the instance of the Watson Assistant. This client will allow the response of s given </w:t>
      </w:r>
      <w:r w:rsidR="00F167BB" w:rsidRPr="00EA186E">
        <w:rPr>
          <w:sz w:val="24"/>
          <w:szCs w:val="24"/>
        </w:rPr>
        <w:t>URL</w:t>
      </w:r>
      <w:r w:rsidRPr="00EA186E">
        <w:rPr>
          <w:sz w:val="24"/>
          <w:szCs w:val="24"/>
        </w:rPr>
        <w:t xml:space="preserve"> to be </w:t>
      </w:r>
      <w:bookmarkStart w:id="171" w:name="_Hlk42886273"/>
      <w:r w:rsidRPr="00EA186E">
        <w:rPr>
          <w:sz w:val="24"/>
          <w:szCs w:val="24"/>
        </w:rPr>
        <w:t xml:space="preserve">mapped to the request for information. This request will be specific to the zone designated with it.  </w:t>
      </w:r>
      <w:bookmarkEnd w:id="171"/>
    </w:p>
    <w:p w14:paraId="318C916E" w14:textId="30E20163" w:rsidR="007223A0" w:rsidRDefault="007223A0" w:rsidP="007223A0">
      <w:pPr>
        <w:pStyle w:val="Heading2"/>
        <w:rPr>
          <w:ins w:id="172" w:author="Subhash Gandhi Vallala" w:date="2020-07-23T01:45:00Z"/>
          <w:sz w:val="24"/>
          <w:szCs w:val="24"/>
        </w:rPr>
      </w:pPr>
      <w:bookmarkStart w:id="173" w:name="_Toc46367572"/>
      <w:ins w:id="174" w:author="Subhash Gandhi Vallala" w:date="2020-07-23T01:45:00Z">
        <w:r w:rsidRPr="00B97141">
          <w:rPr>
            <w:sz w:val="24"/>
            <w:szCs w:val="24"/>
          </w:rPr>
          <w:t>Use-Case</w:t>
        </w:r>
        <w:r>
          <w:rPr>
            <w:sz w:val="24"/>
            <w:szCs w:val="24"/>
          </w:rPr>
          <w:t>s</w:t>
        </w:r>
        <w:bookmarkEnd w:id="173"/>
      </w:ins>
    </w:p>
    <w:p w14:paraId="16100B1B" w14:textId="2F8955B6" w:rsidR="0077408E" w:rsidRPr="00FF5A93" w:rsidRDefault="0077408E">
      <w:pPr>
        <w:spacing w:line="480" w:lineRule="auto"/>
        <w:ind w:firstLine="720"/>
        <w:rPr>
          <w:ins w:id="175" w:author="Subhash Gandhi Vallala" w:date="2020-07-23T01:51:00Z"/>
          <w:sz w:val="24"/>
          <w:szCs w:val="24"/>
        </w:rPr>
        <w:pPrChange w:id="176" w:author="Subhash Gandhi Vallala" w:date="2020-07-23T02:01:00Z">
          <w:pPr>
            <w:pStyle w:val="BodyText"/>
          </w:pPr>
        </w:pPrChange>
      </w:pPr>
      <w:ins w:id="177" w:author="Subhash Gandhi Vallala" w:date="2020-07-23T01:47:00Z">
        <w:r>
          <w:rPr>
            <w:sz w:val="24"/>
            <w:szCs w:val="24"/>
          </w:rPr>
          <w:t xml:space="preserve">The </w:t>
        </w:r>
      </w:ins>
      <w:ins w:id="178" w:author="Subhash Gandhi Vallala" w:date="2020-07-23T01:48:00Z">
        <w:r>
          <w:rPr>
            <w:sz w:val="24"/>
            <w:szCs w:val="24"/>
          </w:rPr>
          <w:t>chatbot system 19 use cases of which ten have the City Offici</w:t>
        </w:r>
      </w:ins>
      <w:ins w:id="179" w:author="Subhash Gandhi Vallala" w:date="2020-07-23T01:49:00Z">
        <w:r>
          <w:rPr>
            <w:sz w:val="24"/>
            <w:szCs w:val="24"/>
          </w:rPr>
          <w:t xml:space="preserve">als as the primary actor and nine have the City Residents as the primary actor. The use case tables below provide a </w:t>
        </w:r>
      </w:ins>
      <w:ins w:id="180" w:author="Subhash Gandhi Vallala" w:date="2020-07-23T01:50:00Z">
        <w:r>
          <w:rPr>
            <w:sz w:val="24"/>
            <w:szCs w:val="24"/>
          </w:rPr>
          <w:t xml:space="preserve">detailed documented </w:t>
        </w:r>
        <w:r w:rsidRPr="0077408E">
          <w:rPr>
            <w:sz w:val="24"/>
            <w:szCs w:val="24"/>
          </w:rPr>
          <w:t xml:space="preserve">model of </w:t>
        </w:r>
        <w:r>
          <w:rPr>
            <w:sz w:val="24"/>
            <w:szCs w:val="24"/>
          </w:rPr>
          <w:t>all the</w:t>
        </w:r>
        <w:r w:rsidRPr="0077408E">
          <w:rPr>
            <w:sz w:val="24"/>
            <w:szCs w:val="24"/>
          </w:rPr>
          <w:t xml:space="preserve"> features of the service</w:t>
        </w:r>
        <w:r>
          <w:rPr>
            <w:sz w:val="24"/>
            <w:szCs w:val="24"/>
          </w:rPr>
          <w:t>:</w:t>
        </w:r>
      </w:ins>
    </w:p>
    <w:p w14:paraId="2FC7EFF6" w14:textId="0E545586" w:rsidR="0077408E" w:rsidRDefault="0077408E" w:rsidP="0077408E">
      <w:pPr>
        <w:pStyle w:val="Heading3"/>
        <w:rPr>
          <w:ins w:id="181" w:author="Subhash Gandhi Vallala" w:date="2020-07-23T01:52:00Z"/>
          <w:b/>
          <w:bCs/>
          <w:i w:val="0"/>
          <w:iCs/>
          <w:sz w:val="24"/>
          <w:szCs w:val="24"/>
        </w:rPr>
      </w:pPr>
      <w:bookmarkStart w:id="182" w:name="_Toc46367573"/>
      <w:ins w:id="183" w:author="Subhash Gandhi Vallala" w:date="2020-07-23T01:52:00Z">
        <w:r>
          <w:rPr>
            <w:b/>
            <w:bCs/>
            <w:i w:val="0"/>
            <w:iCs/>
            <w:sz w:val="24"/>
            <w:szCs w:val="24"/>
          </w:rPr>
          <w:t>Specify Zoning</w:t>
        </w:r>
        <w:bookmarkEnd w:id="182"/>
      </w:ins>
    </w:p>
    <w:p w14:paraId="5461AA81" w14:textId="41D6F2E0" w:rsidR="0077408E" w:rsidRDefault="0077408E" w:rsidP="0077408E">
      <w:pPr>
        <w:rPr>
          <w:ins w:id="184" w:author="Subhash Gandhi Vallala" w:date="2020-07-23T01:52:00Z"/>
        </w:rPr>
      </w:pPr>
    </w:p>
    <w:tbl>
      <w:tblPr>
        <w:tblStyle w:val="TableGrid"/>
        <w:tblW w:w="0" w:type="auto"/>
        <w:tblLook w:val="04A0" w:firstRow="1" w:lastRow="0" w:firstColumn="1" w:lastColumn="0" w:noHBand="0" w:noVBand="1"/>
      </w:tblPr>
      <w:tblGrid>
        <w:gridCol w:w="2827"/>
        <w:gridCol w:w="6523"/>
      </w:tblGrid>
      <w:tr w:rsidR="00E352E1" w14:paraId="10F66F29" w14:textId="77777777" w:rsidTr="00E352E1">
        <w:trPr>
          <w:ins w:id="185" w:author="Subhash Gandhi Vallala" w:date="2020-07-23T01:52:00Z"/>
        </w:trPr>
        <w:tc>
          <w:tcPr>
            <w:tcW w:w="0" w:type="auto"/>
          </w:tcPr>
          <w:p w14:paraId="6E6EB285" w14:textId="0AC0BF17" w:rsidR="00E352E1" w:rsidRPr="00386925" w:rsidRDefault="00E352E1" w:rsidP="0077408E">
            <w:pPr>
              <w:rPr>
                <w:ins w:id="186" w:author="Subhash Gandhi Vallala" w:date="2020-07-23T01:52:00Z"/>
              </w:rPr>
            </w:pPr>
            <w:ins w:id="187" w:author="Subhash Gandhi Vallala" w:date="2020-07-23T01:52:00Z">
              <w:r w:rsidRPr="00386925">
                <w:t>Trigger:</w:t>
              </w:r>
            </w:ins>
          </w:p>
        </w:tc>
        <w:tc>
          <w:tcPr>
            <w:tcW w:w="0" w:type="auto"/>
          </w:tcPr>
          <w:p w14:paraId="27C3789A" w14:textId="665393F5" w:rsidR="00543FAC" w:rsidRPr="00386925" w:rsidRDefault="00E352E1" w:rsidP="00E352E1">
            <w:pPr>
              <w:rPr>
                <w:ins w:id="188" w:author="Subhash Gandhi Vallala" w:date="2020-07-23T01:52:00Z"/>
              </w:rPr>
            </w:pPr>
            <w:ins w:id="189" w:author="Subhash Gandhi Vallala" w:date="2020-07-23T01:54:00Z">
              <w:r w:rsidRPr="00386925">
                <w:t>The user wants to</w:t>
              </w:r>
            </w:ins>
            <w:ins w:id="190" w:author="Subhash Gandhi Vallala" w:date="2020-07-23T01:55:00Z">
              <w:r w:rsidRPr="00386925">
                <w:t xml:space="preserve"> </w:t>
              </w:r>
              <w:r w:rsidRPr="00386925">
                <w:rPr>
                  <w:rPrChange w:id="191" w:author="Subhash Gandhi Vallala" w:date="2020-07-23T02:08:00Z">
                    <w:rPr>
                      <w:sz w:val="18"/>
                      <w:szCs w:val="18"/>
                    </w:rPr>
                  </w:rPrChange>
                </w:rPr>
                <w:t xml:space="preserve">define a </w:t>
              </w:r>
            </w:ins>
            <w:ins w:id="192" w:author="Subhash Gandhi Vallala" w:date="2020-07-23T02:10:00Z">
              <w:r w:rsidR="001720E4">
                <w:t xml:space="preserve">new </w:t>
              </w:r>
            </w:ins>
            <w:ins w:id="193" w:author="Subhash Gandhi Vallala" w:date="2020-07-23T01:55:00Z">
              <w:r w:rsidRPr="00386925">
                <w:rPr>
                  <w:rPrChange w:id="194" w:author="Subhash Gandhi Vallala" w:date="2020-07-23T02:08:00Z">
                    <w:rPr>
                      <w:sz w:val="18"/>
                      <w:szCs w:val="18"/>
                    </w:rPr>
                  </w:rPrChange>
                </w:rPr>
                <w:t>city zone.</w:t>
              </w:r>
            </w:ins>
          </w:p>
        </w:tc>
      </w:tr>
      <w:tr w:rsidR="00E352E1" w14:paraId="1027434B" w14:textId="77777777" w:rsidTr="00E352E1">
        <w:trPr>
          <w:ins w:id="195" w:author="Subhash Gandhi Vallala" w:date="2020-07-23T01:52:00Z"/>
        </w:trPr>
        <w:tc>
          <w:tcPr>
            <w:tcW w:w="0" w:type="auto"/>
          </w:tcPr>
          <w:p w14:paraId="591328BF" w14:textId="19A8CF31" w:rsidR="00543FAC" w:rsidRPr="00386925" w:rsidRDefault="00E352E1" w:rsidP="0077408E">
            <w:pPr>
              <w:rPr>
                <w:ins w:id="196" w:author="Subhash Gandhi Vallala" w:date="2020-07-23T01:52:00Z"/>
              </w:rPr>
            </w:pPr>
            <w:ins w:id="197" w:author="Subhash Gandhi Vallala" w:date="2020-07-23T01:52:00Z">
              <w:r w:rsidRPr="00386925">
                <w:t>Primary Actor:</w:t>
              </w:r>
            </w:ins>
          </w:p>
        </w:tc>
        <w:tc>
          <w:tcPr>
            <w:tcW w:w="0" w:type="auto"/>
          </w:tcPr>
          <w:p w14:paraId="4F0F11B6" w14:textId="206DA4FE" w:rsidR="00543FAC" w:rsidRPr="001720E4" w:rsidRDefault="00E352E1" w:rsidP="0077408E">
            <w:pPr>
              <w:rPr>
                <w:ins w:id="198" w:author="Subhash Gandhi Vallala" w:date="2020-07-23T01:52:00Z"/>
              </w:rPr>
            </w:pPr>
            <w:ins w:id="199" w:author="Subhash Gandhi Vallala" w:date="2020-07-23T01:55:00Z">
              <w:r w:rsidRPr="001720E4">
                <w:t>City Official</w:t>
              </w:r>
            </w:ins>
          </w:p>
        </w:tc>
      </w:tr>
      <w:tr w:rsidR="00E352E1" w14:paraId="1B8BBA3B" w14:textId="77777777" w:rsidTr="00E352E1">
        <w:trPr>
          <w:ins w:id="200" w:author="Subhash Gandhi Vallala" w:date="2020-07-23T01:52:00Z"/>
        </w:trPr>
        <w:tc>
          <w:tcPr>
            <w:tcW w:w="0" w:type="auto"/>
          </w:tcPr>
          <w:p w14:paraId="4D4D555C" w14:textId="42F9EEE5" w:rsidR="00543FAC" w:rsidRPr="00386925" w:rsidRDefault="00E352E1" w:rsidP="0077408E">
            <w:pPr>
              <w:rPr>
                <w:ins w:id="201" w:author="Subhash Gandhi Vallala" w:date="2020-07-23T01:52:00Z"/>
              </w:rPr>
            </w:pPr>
            <w:ins w:id="202" w:author="Subhash Gandhi Vallala" w:date="2020-07-23T01:53:00Z">
              <w:r w:rsidRPr="00386925">
                <w:t>Supporting</w:t>
              </w:r>
            </w:ins>
            <w:ins w:id="203" w:author="Subhash Gandhi Vallala" w:date="2020-07-23T01:52:00Z">
              <w:r w:rsidRPr="00386925">
                <w:t xml:space="preserve"> Actors:</w:t>
              </w:r>
            </w:ins>
          </w:p>
        </w:tc>
        <w:tc>
          <w:tcPr>
            <w:tcW w:w="0" w:type="auto"/>
          </w:tcPr>
          <w:p w14:paraId="2AD07E58" w14:textId="1A8A6F68" w:rsidR="00543FAC" w:rsidRPr="001720E4" w:rsidRDefault="00E352E1" w:rsidP="0077408E">
            <w:pPr>
              <w:rPr>
                <w:ins w:id="204" w:author="Subhash Gandhi Vallala" w:date="2020-07-23T01:52:00Z"/>
              </w:rPr>
            </w:pPr>
            <w:ins w:id="205" w:author="Subhash Gandhi Vallala" w:date="2020-07-23T01:56:00Z">
              <w:r w:rsidRPr="001720E4">
                <w:t>Address Service</w:t>
              </w:r>
            </w:ins>
          </w:p>
        </w:tc>
      </w:tr>
      <w:tr w:rsidR="00E352E1" w14:paraId="6004C83F" w14:textId="77777777" w:rsidTr="00E352E1">
        <w:trPr>
          <w:ins w:id="206" w:author="Subhash Gandhi Vallala" w:date="2020-07-23T01:52:00Z"/>
        </w:trPr>
        <w:tc>
          <w:tcPr>
            <w:tcW w:w="0" w:type="auto"/>
          </w:tcPr>
          <w:p w14:paraId="5A742F1E" w14:textId="57F39047" w:rsidR="00543FAC" w:rsidRPr="00386925" w:rsidRDefault="00E352E1" w:rsidP="0077408E">
            <w:pPr>
              <w:rPr>
                <w:ins w:id="207" w:author="Subhash Gandhi Vallala" w:date="2020-07-23T01:52:00Z"/>
              </w:rPr>
            </w:pPr>
            <w:ins w:id="208" w:author="Subhash Gandhi Vallala" w:date="2020-07-23T01:53:00Z">
              <w:r w:rsidRPr="00386925">
                <w:t>Pre</w:t>
              </w:r>
            </w:ins>
            <w:ins w:id="209" w:author="Rusty Baker" w:date="2020-07-23T14:10:00Z">
              <w:r w:rsidR="00CA44A3">
                <w:t>-</w:t>
              </w:r>
            </w:ins>
            <w:ins w:id="210" w:author="Subhash Gandhi Vallala" w:date="2020-07-23T01:53:00Z">
              <w:r w:rsidRPr="00386925">
                <w:t>conditions</w:t>
              </w:r>
            </w:ins>
            <w:ins w:id="211" w:author="Subhash Gandhi Vallala" w:date="2020-07-23T01:52:00Z">
              <w:r w:rsidRPr="00386925">
                <w:t>:</w:t>
              </w:r>
            </w:ins>
          </w:p>
        </w:tc>
        <w:tc>
          <w:tcPr>
            <w:tcW w:w="0" w:type="auto"/>
          </w:tcPr>
          <w:p w14:paraId="364068E4" w14:textId="51338784" w:rsidR="00543FAC" w:rsidRPr="00386925" w:rsidRDefault="00E352E1" w:rsidP="0077408E">
            <w:pPr>
              <w:rPr>
                <w:ins w:id="212" w:author="Subhash Gandhi Vallala" w:date="2020-07-23T01:52:00Z"/>
              </w:rPr>
            </w:pPr>
            <w:ins w:id="213" w:author="Subhash Gandhi Vallala" w:date="2020-07-23T01:56:00Z">
              <w:r w:rsidRPr="00386925">
                <w:t>The user must have admin privileges.</w:t>
              </w:r>
            </w:ins>
          </w:p>
        </w:tc>
      </w:tr>
      <w:tr w:rsidR="00E352E1" w14:paraId="688556FA" w14:textId="77777777" w:rsidTr="00E352E1">
        <w:trPr>
          <w:ins w:id="214" w:author="Subhash Gandhi Vallala" w:date="2020-07-23T01:52:00Z"/>
        </w:trPr>
        <w:tc>
          <w:tcPr>
            <w:tcW w:w="0" w:type="auto"/>
          </w:tcPr>
          <w:p w14:paraId="3282F56D" w14:textId="5D9CBACE" w:rsidR="00543FAC" w:rsidRPr="00386925" w:rsidRDefault="00E352E1" w:rsidP="0077408E">
            <w:pPr>
              <w:rPr>
                <w:ins w:id="215" w:author="Subhash Gandhi Vallala" w:date="2020-07-23T01:52:00Z"/>
              </w:rPr>
            </w:pPr>
            <w:ins w:id="216" w:author="Subhash Gandhi Vallala" w:date="2020-07-23T01:52:00Z">
              <w:r w:rsidRPr="00386925">
                <w:t>Steps in the Process:</w:t>
              </w:r>
            </w:ins>
          </w:p>
        </w:tc>
        <w:tc>
          <w:tcPr>
            <w:tcW w:w="0" w:type="auto"/>
          </w:tcPr>
          <w:p w14:paraId="77AC8A1B" w14:textId="2544365A" w:rsidR="00543FAC" w:rsidRDefault="00E352E1" w:rsidP="00E352E1">
            <w:pPr>
              <w:pStyle w:val="ListParagraph"/>
              <w:numPr>
                <w:ilvl w:val="0"/>
                <w:numId w:val="32"/>
              </w:numPr>
              <w:rPr>
                <w:ins w:id="217" w:author="Subhash Gandhi Vallala" w:date="2020-07-23T02:31:00Z"/>
              </w:rPr>
            </w:pPr>
            <w:ins w:id="218" w:author="Subhash Gandhi Vallala" w:date="2020-07-23T01:57:00Z">
              <w:r w:rsidRPr="001720E4">
                <w:t>Launch the application.</w:t>
              </w:r>
            </w:ins>
          </w:p>
          <w:p w14:paraId="44E5E267" w14:textId="2EB8FF72" w:rsidR="00921531" w:rsidRPr="001720E4" w:rsidRDefault="00921531" w:rsidP="00E352E1">
            <w:pPr>
              <w:pStyle w:val="ListParagraph"/>
              <w:numPr>
                <w:ilvl w:val="0"/>
                <w:numId w:val="32"/>
              </w:numPr>
              <w:rPr>
                <w:ins w:id="219" w:author="Subhash Gandhi Vallala" w:date="2020-07-23T01:57:00Z"/>
              </w:rPr>
            </w:pPr>
            <w:ins w:id="220" w:author="Subhash Gandhi Vallala" w:date="2020-07-23T02:31:00Z">
              <w:r>
                <w:t>Click Specify Zoning.</w:t>
              </w:r>
            </w:ins>
          </w:p>
          <w:p w14:paraId="2C92E948" w14:textId="454A03CF" w:rsidR="00E352E1" w:rsidRPr="00595A74" w:rsidRDefault="00E352E1" w:rsidP="00E352E1">
            <w:pPr>
              <w:pStyle w:val="ListParagraph"/>
              <w:numPr>
                <w:ilvl w:val="0"/>
                <w:numId w:val="32"/>
              </w:numPr>
              <w:rPr>
                <w:ins w:id="221" w:author="Subhash Gandhi Vallala" w:date="2020-07-23T01:58:00Z"/>
              </w:rPr>
            </w:pPr>
            <w:ins w:id="222" w:author="Subhash Gandhi Vallala" w:date="2020-07-23T01:58:00Z">
              <w:r w:rsidRPr="00C10300">
                <w:lastRenderedPageBreak/>
                <w:t>S</w:t>
              </w:r>
              <w:r w:rsidRPr="00002378">
                <w:t>elect an area on the</w:t>
              </w:r>
              <w:r w:rsidRPr="00711F7B">
                <w:t xml:space="preserve"> representation of the city</w:t>
              </w:r>
              <w:r w:rsidRPr="00611EEA">
                <w:t xml:space="preserve"> map.</w:t>
              </w:r>
            </w:ins>
          </w:p>
          <w:p w14:paraId="650E1696" w14:textId="46D5D011" w:rsidR="00E352E1" w:rsidRPr="001720E4" w:rsidRDefault="00E352E1">
            <w:pPr>
              <w:pStyle w:val="ListParagraph"/>
              <w:numPr>
                <w:ilvl w:val="0"/>
                <w:numId w:val="32"/>
              </w:numPr>
              <w:rPr>
                <w:ins w:id="223" w:author="Subhash Gandhi Vallala" w:date="2020-07-23T01:52:00Z"/>
              </w:rPr>
              <w:pPrChange w:id="224" w:author="Subhash Gandhi Vallala" w:date="2020-07-23T01:56:00Z">
                <w:pPr/>
              </w:pPrChange>
            </w:pPr>
            <w:ins w:id="225" w:author="Subhash Gandhi Vallala" w:date="2020-07-23T01:58:00Z">
              <w:r w:rsidRPr="00595A74">
                <w:t xml:space="preserve">Click </w:t>
              </w:r>
            </w:ins>
            <w:ins w:id="226" w:author="Subhash Gandhi Vallala" w:date="2020-07-23T02:31:00Z">
              <w:r w:rsidR="00921531">
                <w:t>S</w:t>
              </w:r>
            </w:ins>
            <w:ins w:id="227" w:author="Subhash Gandhi Vallala" w:date="2020-07-23T01:58:00Z">
              <w:r w:rsidRPr="00595A74">
                <w:t>pecify</w:t>
              </w:r>
            </w:ins>
            <w:ins w:id="228" w:author="Subhash Gandhi Vallala" w:date="2020-07-23T02:10:00Z">
              <w:r w:rsidR="001720E4">
                <w:t xml:space="preserve"> </w:t>
              </w:r>
            </w:ins>
            <w:ins w:id="229" w:author="Subhash Gandhi Vallala" w:date="2020-07-23T02:31:00Z">
              <w:r w:rsidR="00921531">
                <w:t xml:space="preserve">selection </w:t>
              </w:r>
            </w:ins>
            <w:ins w:id="230" w:author="Subhash Gandhi Vallala" w:date="2020-07-23T02:10:00Z">
              <w:r w:rsidR="001720E4">
                <w:t>as</w:t>
              </w:r>
            </w:ins>
            <w:ins w:id="231" w:author="Subhash Gandhi Vallala" w:date="2020-07-23T02:31:00Z">
              <w:r w:rsidR="00FA4CD3">
                <w:t xml:space="preserve"> a</w:t>
              </w:r>
            </w:ins>
            <w:ins w:id="232" w:author="Subhash Gandhi Vallala" w:date="2020-07-23T01:58:00Z">
              <w:r w:rsidRPr="001720E4">
                <w:t xml:space="preserve"> </w:t>
              </w:r>
            </w:ins>
            <w:ins w:id="233" w:author="Subhash Gandhi Vallala" w:date="2020-07-23T02:31:00Z">
              <w:r w:rsidR="00921531">
                <w:t>Z</w:t>
              </w:r>
            </w:ins>
            <w:ins w:id="234" w:author="Subhash Gandhi Vallala" w:date="2020-07-23T01:58:00Z">
              <w:r w:rsidRPr="001720E4">
                <w:t>one.</w:t>
              </w:r>
            </w:ins>
          </w:p>
        </w:tc>
      </w:tr>
      <w:tr w:rsidR="00E352E1" w14:paraId="2DA4ABD5" w14:textId="77777777" w:rsidTr="00E352E1">
        <w:trPr>
          <w:ins w:id="235" w:author="Subhash Gandhi Vallala" w:date="2020-07-23T01:52:00Z"/>
        </w:trPr>
        <w:tc>
          <w:tcPr>
            <w:tcW w:w="0" w:type="auto"/>
          </w:tcPr>
          <w:p w14:paraId="5E669088" w14:textId="210D6031" w:rsidR="00543FAC" w:rsidRPr="00386925" w:rsidRDefault="00E352E1" w:rsidP="0077408E">
            <w:pPr>
              <w:rPr>
                <w:ins w:id="236" w:author="Subhash Gandhi Vallala" w:date="2020-07-23T01:52:00Z"/>
              </w:rPr>
            </w:pPr>
            <w:ins w:id="237" w:author="Subhash Gandhi Vallala" w:date="2020-07-23T01:52:00Z">
              <w:r w:rsidRPr="00386925">
                <w:lastRenderedPageBreak/>
                <w:t>Mi</w:t>
              </w:r>
            </w:ins>
            <w:ins w:id="238" w:author="Subhash Gandhi Vallala" w:date="2020-07-23T01:53:00Z">
              <w:r w:rsidRPr="00386925">
                <w:t>nimal Guarantees:</w:t>
              </w:r>
            </w:ins>
          </w:p>
        </w:tc>
        <w:tc>
          <w:tcPr>
            <w:tcW w:w="0" w:type="auto"/>
          </w:tcPr>
          <w:p w14:paraId="1FC397D6" w14:textId="78621233" w:rsidR="00543FAC" w:rsidRPr="001720E4" w:rsidRDefault="00E352E1" w:rsidP="0077408E">
            <w:pPr>
              <w:rPr>
                <w:ins w:id="239" w:author="Subhash Gandhi Vallala" w:date="2020-07-23T01:52:00Z"/>
              </w:rPr>
            </w:pPr>
            <w:ins w:id="240" w:author="Subhash Gandhi Vallala" w:date="2020-07-23T01:59:00Z">
              <w:r w:rsidRPr="001720E4">
                <w:t>The user will get a feedback.</w:t>
              </w:r>
            </w:ins>
          </w:p>
        </w:tc>
      </w:tr>
      <w:tr w:rsidR="00E352E1" w14:paraId="04ECAC20" w14:textId="77777777" w:rsidTr="00E352E1">
        <w:trPr>
          <w:ins w:id="241" w:author="Subhash Gandhi Vallala" w:date="2020-07-23T01:52:00Z"/>
        </w:trPr>
        <w:tc>
          <w:tcPr>
            <w:tcW w:w="0" w:type="auto"/>
          </w:tcPr>
          <w:p w14:paraId="2160E1F9" w14:textId="3A921EF7" w:rsidR="00543FAC" w:rsidRPr="00386925" w:rsidRDefault="00E352E1" w:rsidP="0077408E">
            <w:pPr>
              <w:rPr>
                <w:ins w:id="242" w:author="Subhash Gandhi Vallala" w:date="2020-07-23T01:52:00Z"/>
              </w:rPr>
            </w:pPr>
            <w:ins w:id="243" w:author="Subhash Gandhi Vallala" w:date="2020-07-23T01:53:00Z">
              <w:r w:rsidRPr="00386925">
                <w:t>Success Guarantees:</w:t>
              </w:r>
            </w:ins>
          </w:p>
        </w:tc>
        <w:tc>
          <w:tcPr>
            <w:tcW w:w="0" w:type="auto"/>
          </w:tcPr>
          <w:p w14:paraId="1CC9CDE6" w14:textId="08DE409F" w:rsidR="00543FAC" w:rsidRPr="00C10300" w:rsidRDefault="00E352E1" w:rsidP="0077408E">
            <w:pPr>
              <w:rPr>
                <w:ins w:id="244" w:author="Subhash Gandhi Vallala" w:date="2020-07-23T01:52:00Z"/>
              </w:rPr>
            </w:pPr>
            <w:ins w:id="245" w:author="Subhash Gandhi Vallala" w:date="2020-07-23T01:59:00Z">
              <w:r w:rsidRPr="001720E4">
                <w:t>The selected area on the representation of the city map will be defined as a city zone.</w:t>
              </w:r>
            </w:ins>
          </w:p>
        </w:tc>
      </w:tr>
      <w:tr w:rsidR="00E352E1" w14:paraId="45BC85A8" w14:textId="77777777" w:rsidTr="00E352E1">
        <w:trPr>
          <w:ins w:id="246" w:author="Subhash Gandhi Vallala" w:date="2020-07-23T01:52:00Z"/>
        </w:trPr>
        <w:tc>
          <w:tcPr>
            <w:tcW w:w="0" w:type="auto"/>
          </w:tcPr>
          <w:p w14:paraId="06940A9D" w14:textId="34C58348" w:rsidR="00543FAC" w:rsidRPr="00386925" w:rsidRDefault="00E352E1" w:rsidP="0077408E">
            <w:pPr>
              <w:rPr>
                <w:ins w:id="247" w:author="Subhash Gandhi Vallala" w:date="2020-07-23T01:52:00Z"/>
              </w:rPr>
            </w:pPr>
            <w:ins w:id="248" w:author="Subhash Gandhi Vallala" w:date="2020-07-23T01:53:00Z">
              <w:r w:rsidRPr="00386925">
                <w:t>Quality Requirements:</w:t>
              </w:r>
            </w:ins>
          </w:p>
        </w:tc>
        <w:tc>
          <w:tcPr>
            <w:tcW w:w="0" w:type="auto"/>
          </w:tcPr>
          <w:p w14:paraId="381F079F" w14:textId="77777777" w:rsidR="00543FAC" w:rsidRPr="001720E4" w:rsidRDefault="00E352E1" w:rsidP="00E352E1">
            <w:pPr>
              <w:pStyle w:val="ListParagraph"/>
              <w:numPr>
                <w:ilvl w:val="0"/>
                <w:numId w:val="33"/>
              </w:numPr>
              <w:rPr>
                <w:ins w:id="249" w:author="Subhash Gandhi Vallala" w:date="2020-07-23T02:00:00Z"/>
              </w:rPr>
            </w:pPr>
            <w:ins w:id="250" w:author="Subhash Gandhi Vallala" w:date="2020-07-23T01:59:00Z">
              <w:r w:rsidRPr="001720E4">
                <w:t>T</w:t>
              </w:r>
            </w:ins>
            <w:ins w:id="251" w:author="Subhash Gandhi Vallala" w:date="2020-07-23T02:00:00Z">
              <w:r w:rsidRPr="001720E4">
                <w:t>he feedback provided to the user must be clear.</w:t>
              </w:r>
            </w:ins>
          </w:p>
          <w:p w14:paraId="7867EB58" w14:textId="0D0B012C" w:rsidR="00E352E1" w:rsidRPr="001720E4" w:rsidRDefault="00E352E1">
            <w:pPr>
              <w:pStyle w:val="ListParagraph"/>
              <w:numPr>
                <w:ilvl w:val="0"/>
                <w:numId w:val="33"/>
              </w:numPr>
              <w:rPr>
                <w:ins w:id="252" w:author="Subhash Gandhi Vallala" w:date="2020-07-23T01:52:00Z"/>
              </w:rPr>
              <w:pPrChange w:id="253" w:author="Subhash Gandhi Vallala" w:date="2020-07-23T01:59:00Z">
                <w:pPr/>
              </w:pPrChange>
            </w:pPr>
            <w:ins w:id="254" w:author="Subhash Gandhi Vallala" w:date="2020-07-23T02:00:00Z">
              <w:r w:rsidRPr="001720E4">
                <w:t>Minimum and success guarantees must be included.</w:t>
              </w:r>
            </w:ins>
          </w:p>
        </w:tc>
      </w:tr>
      <w:tr w:rsidR="00E352E1" w14:paraId="2460E592" w14:textId="77777777" w:rsidTr="00E352E1">
        <w:trPr>
          <w:ins w:id="255" w:author="Subhash Gandhi Vallala" w:date="2020-07-23T01:54:00Z"/>
        </w:trPr>
        <w:tc>
          <w:tcPr>
            <w:tcW w:w="0" w:type="auto"/>
          </w:tcPr>
          <w:p w14:paraId="48CAD67A" w14:textId="6DC0C6B0" w:rsidR="00E352E1" w:rsidRPr="00386925" w:rsidRDefault="00E352E1" w:rsidP="0077408E">
            <w:pPr>
              <w:rPr>
                <w:ins w:id="256" w:author="Subhash Gandhi Vallala" w:date="2020-07-23T01:54:00Z"/>
              </w:rPr>
            </w:pPr>
            <w:ins w:id="257" w:author="Subhash Gandhi Vallala" w:date="2020-07-23T01:54:00Z">
              <w:r w:rsidRPr="00386925">
                <w:t>Alternative Flows and Exceptions:</w:t>
              </w:r>
            </w:ins>
          </w:p>
        </w:tc>
        <w:tc>
          <w:tcPr>
            <w:tcW w:w="0" w:type="auto"/>
          </w:tcPr>
          <w:p w14:paraId="2892D778" w14:textId="27CAD198" w:rsidR="00E352E1" w:rsidRPr="001720E4" w:rsidRDefault="00E352E1" w:rsidP="0077408E">
            <w:pPr>
              <w:rPr>
                <w:ins w:id="258" w:author="Subhash Gandhi Vallala" w:date="2020-07-23T01:54:00Z"/>
              </w:rPr>
            </w:pPr>
            <w:ins w:id="259" w:author="Subhash Gandhi Vallala" w:date="2020-07-23T02:00:00Z">
              <w:r w:rsidRPr="001720E4">
                <w:t>None</w:t>
              </w:r>
            </w:ins>
          </w:p>
        </w:tc>
      </w:tr>
    </w:tbl>
    <w:p w14:paraId="6E30574F" w14:textId="589ED7F6" w:rsidR="0077408E" w:rsidRDefault="0077408E" w:rsidP="0077408E">
      <w:pPr>
        <w:rPr>
          <w:ins w:id="260" w:author="Subhash Gandhi Vallala" w:date="2020-07-23T02:03:00Z"/>
        </w:rPr>
      </w:pPr>
    </w:p>
    <w:p w14:paraId="1F38F302" w14:textId="0E601EAF" w:rsidR="0053341E" w:rsidRDefault="00386925" w:rsidP="0053341E">
      <w:pPr>
        <w:pStyle w:val="Heading3"/>
        <w:rPr>
          <w:ins w:id="261" w:author="Subhash Gandhi Vallala" w:date="2020-07-23T02:03:00Z"/>
          <w:b/>
          <w:bCs/>
          <w:i w:val="0"/>
          <w:iCs/>
          <w:sz w:val="24"/>
          <w:szCs w:val="24"/>
        </w:rPr>
      </w:pPr>
      <w:bookmarkStart w:id="262" w:name="_Toc46367574"/>
      <w:ins w:id="263" w:author="Subhash Gandhi Vallala" w:date="2020-07-23T02:04:00Z">
        <w:r>
          <w:rPr>
            <w:b/>
            <w:bCs/>
            <w:i w:val="0"/>
            <w:iCs/>
            <w:sz w:val="24"/>
            <w:szCs w:val="24"/>
          </w:rPr>
          <w:t>Upload</w:t>
        </w:r>
      </w:ins>
      <w:ins w:id="264" w:author="Subhash Gandhi Vallala" w:date="2020-07-23T02:03:00Z">
        <w:r w:rsidR="0053341E">
          <w:rPr>
            <w:b/>
            <w:bCs/>
            <w:i w:val="0"/>
            <w:iCs/>
            <w:sz w:val="24"/>
            <w:szCs w:val="24"/>
          </w:rPr>
          <w:t xml:space="preserve"> Zoning</w:t>
        </w:r>
        <w:bookmarkEnd w:id="262"/>
      </w:ins>
    </w:p>
    <w:p w14:paraId="66CF48A0" w14:textId="77777777" w:rsidR="0053341E" w:rsidRDefault="0053341E" w:rsidP="0053341E">
      <w:pPr>
        <w:rPr>
          <w:ins w:id="265" w:author="Subhash Gandhi Vallala" w:date="2020-07-23T02:03:00Z"/>
        </w:rPr>
      </w:pPr>
    </w:p>
    <w:tbl>
      <w:tblPr>
        <w:tblStyle w:val="TableGrid"/>
        <w:tblW w:w="0" w:type="auto"/>
        <w:tblLook w:val="04A0" w:firstRow="1" w:lastRow="0" w:firstColumn="1" w:lastColumn="0" w:noHBand="0" w:noVBand="1"/>
      </w:tblPr>
      <w:tblGrid>
        <w:gridCol w:w="2952"/>
        <w:gridCol w:w="6398"/>
      </w:tblGrid>
      <w:tr w:rsidR="0053341E" w14:paraId="26603378" w14:textId="77777777" w:rsidTr="00002378">
        <w:trPr>
          <w:ins w:id="266" w:author="Subhash Gandhi Vallala" w:date="2020-07-23T02:03:00Z"/>
        </w:trPr>
        <w:tc>
          <w:tcPr>
            <w:tcW w:w="0" w:type="auto"/>
          </w:tcPr>
          <w:p w14:paraId="3922051B" w14:textId="77777777" w:rsidR="0053341E" w:rsidRPr="00386925" w:rsidRDefault="0053341E" w:rsidP="00002378">
            <w:pPr>
              <w:rPr>
                <w:ins w:id="267" w:author="Subhash Gandhi Vallala" w:date="2020-07-23T02:03:00Z"/>
              </w:rPr>
            </w:pPr>
            <w:ins w:id="268" w:author="Subhash Gandhi Vallala" w:date="2020-07-23T02:03:00Z">
              <w:r w:rsidRPr="00386925">
                <w:t>Trigger:</w:t>
              </w:r>
            </w:ins>
          </w:p>
        </w:tc>
        <w:tc>
          <w:tcPr>
            <w:tcW w:w="0" w:type="auto"/>
          </w:tcPr>
          <w:p w14:paraId="692AB49F" w14:textId="6CEAD019" w:rsidR="0053341E" w:rsidRPr="00386925" w:rsidRDefault="0053341E" w:rsidP="00002378">
            <w:pPr>
              <w:rPr>
                <w:ins w:id="269" w:author="Subhash Gandhi Vallala" w:date="2020-07-23T02:03:00Z"/>
              </w:rPr>
            </w:pPr>
            <w:ins w:id="270" w:author="Subhash Gandhi Vallala" w:date="2020-07-23T02:03:00Z">
              <w:r w:rsidRPr="00386925">
                <w:t xml:space="preserve">The user wants to </w:t>
              </w:r>
            </w:ins>
            <w:ins w:id="271" w:author="Subhash Gandhi Vallala" w:date="2020-07-23T02:05:00Z">
              <w:r w:rsidR="00386925" w:rsidRPr="00386925">
                <w:rPr>
                  <w:rPrChange w:id="272" w:author="Subhash Gandhi Vallala" w:date="2020-07-23T02:08:00Z">
                    <w:rPr>
                      <w:sz w:val="18"/>
                      <w:szCs w:val="18"/>
                    </w:rPr>
                  </w:rPrChange>
                </w:rPr>
                <w:t>upload</w:t>
              </w:r>
            </w:ins>
            <w:ins w:id="273" w:author="Subhash Gandhi Vallala" w:date="2020-07-23T02:03:00Z">
              <w:r w:rsidRPr="00386925">
                <w:rPr>
                  <w:rPrChange w:id="274" w:author="Subhash Gandhi Vallala" w:date="2020-07-23T02:08:00Z">
                    <w:rPr>
                      <w:sz w:val="18"/>
                      <w:szCs w:val="18"/>
                    </w:rPr>
                  </w:rPrChange>
                </w:rPr>
                <w:t xml:space="preserve"> a city zone</w:t>
              </w:r>
            </w:ins>
            <w:ins w:id="275" w:author="Subhash Gandhi Vallala" w:date="2020-07-23T02:05:00Z">
              <w:r w:rsidR="00386925" w:rsidRPr="00386925">
                <w:rPr>
                  <w:rPrChange w:id="276" w:author="Subhash Gandhi Vallala" w:date="2020-07-23T02:08:00Z">
                    <w:rPr>
                      <w:sz w:val="18"/>
                      <w:szCs w:val="18"/>
                    </w:rPr>
                  </w:rPrChange>
                </w:rPr>
                <w:t xml:space="preserve"> to Watson Assistant</w:t>
              </w:r>
            </w:ins>
            <w:ins w:id="277" w:author="Subhash Gandhi Vallala" w:date="2020-07-23T02:08:00Z">
              <w:r w:rsidR="00386925">
                <w:t xml:space="preserve"> as a category</w:t>
              </w:r>
            </w:ins>
            <w:ins w:id="278" w:author="Subhash Gandhi Vallala" w:date="2020-07-23T02:03:00Z">
              <w:r w:rsidRPr="00386925">
                <w:rPr>
                  <w:rPrChange w:id="279" w:author="Subhash Gandhi Vallala" w:date="2020-07-23T02:08:00Z">
                    <w:rPr>
                      <w:sz w:val="18"/>
                      <w:szCs w:val="18"/>
                    </w:rPr>
                  </w:rPrChange>
                </w:rPr>
                <w:t>.</w:t>
              </w:r>
            </w:ins>
          </w:p>
        </w:tc>
      </w:tr>
      <w:tr w:rsidR="0053341E" w14:paraId="30797F42" w14:textId="77777777" w:rsidTr="00002378">
        <w:trPr>
          <w:ins w:id="280" w:author="Subhash Gandhi Vallala" w:date="2020-07-23T02:03:00Z"/>
        </w:trPr>
        <w:tc>
          <w:tcPr>
            <w:tcW w:w="0" w:type="auto"/>
          </w:tcPr>
          <w:p w14:paraId="53A35829" w14:textId="77777777" w:rsidR="0053341E" w:rsidRPr="00386925" w:rsidRDefault="0053341E" w:rsidP="00002378">
            <w:pPr>
              <w:rPr>
                <w:ins w:id="281" w:author="Subhash Gandhi Vallala" w:date="2020-07-23T02:03:00Z"/>
              </w:rPr>
            </w:pPr>
            <w:ins w:id="282" w:author="Subhash Gandhi Vallala" w:date="2020-07-23T02:03:00Z">
              <w:r w:rsidRPr="00386925">
                <w:t>Primary Actor:</w:t>
              </w:r>
            </w:ins>
          </w:p>
        </w:tc>
        <w:tc>
          <w:tcPr>
            <w:tcW w:w="0" w:type="auto"/>
          </w:tcPr>
          <w:p w14:paraId="3C7A075E" w14:textId="77777777" w:rsidR="0053341E" w:rsidRPr="001720E4" w:rsidRDefault="0053341E" w:rsidP="00002378">
            <w:pPr>
              <w:rPr>
                <w:ins w:id="283" w:author="Subhash Gandhi Vallala" w:date="2020-07-23T02:03:00Z"/>
              </w:rPr>
            </w:pPr>
            <w:ins w:id="284" w:author="Subhash Gandhi Vallala" w:date="2020-07-23T02:03:00Z">
              <w:r w:rsidRPr="001720E4">
                <w:t>City Official</w:t>
              </w:r>
            </w:ins>
          </w:p>
        </w:tc>
      </w:tr>
      <w:tr w:rsidR="0053341E" w14:paraId="2727261A" w14:textId="77777777" w:rsidTr="00002378">
        <w:trPr>
          <w:ins w:id="285" w:author="Subhash Gandhi Vallala" w:date="2020-07-23T02:03:00Z"/>
        </w:trPr>
        <w:tc>
          <w:tcPr>
            <w:tcW w:w="0" w:type="auto"/>
          </w:tcPr>
          <w:p w14:paraId="4013E636" w14:textId="77777777" w:rsidR="0053341E" w:rsidRPr="00386925" w:rsidRDefault="0053341E" w:rsidP="00002378">
            <w:pPr>
              <w:rPr>
                <w:ins w:id="286" w:author="Subhash Gandhi Vallala" w:date="2020-07-23T02:03:00Z"/>
              </w:rPr>
            </w:pPr>
            <w:ins w:id="287" w:author="Subhash Gandhi Vallala" w:date="2020-07-23T02:03:00Z">
              <w:r w:rsidRPr="00386925">
                <w:t>Supporting Actors:</w:t>
              </w:r>
            </w:ins>
          </w:p>
        </w:tc>
        <w:tc>
          <w:tcPr>
            <w:tcW w:w="0" w:type="auto"/>
          </w:tcPr>
          <w:p w14:paraId="56737A49" w14:textId="77777777" w:rsidR="0053341E" w:rsidRPr="001720E4" w:rsidRDefault="0053341E" w:rsidP="00002378">
            <w:pPr>
              <w:rPr>
                <w:ins w:id="288" w:author="Subhash Gandhi Vallala" w:date="2020-07-23T02:03:00Z"/>
              </w:rPr>
            </w:pPr>
            <w:ins w:id="289" w:author="Subhash Gandhi Vallala" w:date="2020-07-23T02:03:00Z">
              <w:r w:rsidRPr="001720E4">
                <w:t>Address Service</w:t>
              </w:r>
            </w:ins>
          </w:p>
        </w:tc>
      </w:tr>
      <w:tr w:rsidR="0053341E" w14:paraId="04AD63C3" w14:textId="77777777" w:rsidTr="00002378">
        <w:trPr>
          <w:ins w:id="290" w:author="Subhash Gandhi Vallala" w:date="2020-07-23T02:03:00Z"/>
        </w:trPr>
        <w:tc>
          <w:tcPr>
            <w:tcW w:w="0" w:type="auto"/>
          </w:tcPr>
          <w:p w14:paraId="23ED7649" w14:textId="35F2E5E9" w:rsidR="0053341E" w:rsidRPr="00386925" w:rsidRDefault="0053341E" w:rsidP="00002378">
            <w:pPr>
              <w:rPr>
                <w:ins w:id="291" w:author="Subhash Gandhi Vallala" w:date="2020-07-23T02:03:00Z"/>
              </w:rPr>
            </w:pPr>
            <w:ins w:id="292" w:author="Subhash Gandhi Vallala" w:date="2020-07-23T02:03:00Z">
              <w:r w:rsidRPr="00386925">
                <w:t>Pre</w:t>
              </w:r>
            </w:ins>
            <w:ins w:id="293" w:author="Rusty Baker" w:date="2020-07-23T14:10:00Z">
              <w:r w:rsidR="00CA44A3">
                <w:t>-</w:t>
              </w:r>
            </w:ins>
            <w:ins w:id="294" w:author="Subhash Gandhi Vallala" w:date="2020-07-23T02:03:00Z">
              <w:r w:rsidRPr="00386925">
                <w:t>conditions:</w:t>
              </w:r>
            </w:ins>
          </w:p>
        </w:tc>
        <w:tc>
          <w:tcPr>
            <w:tcW w:w="0" w:type="auto"/>
          </w:tcPr>
          <w:p w14:paraId="67DF82E4" w14:textId="77777777" w:rsidR="0053341E" w:rsidRPr="001720E4" w:rsidRDefault="0053341E" w:rsidP="00002378">
            <w:pPr>
              <w:rPr>
                <w:ins w:id="295" w:author="Subhash Gandhi Vallala" w:date="2020-07-23T02:03:00Z"/>
              </w:rPr>
            </w:pPr>
            <w:ins w:id="296" w:author="Subhash Gandhi Vallala" w:date="2020-07-23T02:03:00Z">
              <w:r w:rsidRPr="001720E4">
                <w:t>The user must have admin privileges.</w:t>
              </w:r>
            </w:ins>
          </w:p>
        </w:tc>
      </w:tr>
      <w:tr w:rsidR="0053341E" w14:paraId="6CB9EC00" w14:textId="77777777" w:rsidTr="00002378">
        <w:trPr>
          <w:ins w:id="297" w:author="Subhash Gandhi Vallala" w:date="2020-07-23T02:03:00Z"/>
        </w:trPr>
        <w:tc>
          <w:tcPr>
            <w:tcW w:w="0" w:type="auto"/>
          </w:tcPr>
          <w:p w14:paraId="0AD8D7C8" w14:textId="77777777" w:rsidR="0053341E" w:rsidRPr="00386925" w:rsidRDefault="0053341E" w:rsidP="00002378">
            <w:pPr>
              <w:rPr>
                <w:ins w:id="298" w:author="Subhash Gandhi Vallala" w:date="2020-07-23T02:03:00Z"/>
              </w:rPr>
            </w:pPr>
            <w:ins w:id="299" w:author="Subhash Gandhi Vallala" w:date="2020-07-23T02:03:00Z">
              <w:r w:rsidRPr="00386925">
                <w:t>Steps in the Process:</w:t>
              </w:r>
            </w:ins>
          </w:p>
        </w:tc>
        <w:tc>
          <w:tcPr>
            <w:tcW w:w="0" w:type="auto"/>
          </w:tcPr>
          <w:p w14:paraId="3BDAC004" w14:textId="0BAF694F" w:rsidR="0053341E" w:rsidRDefault="0053341E" w:rsidP="00386925">
            <w:pPr>
              <w:pStyle w:val="ListParagraph"/>
              <w:numPr>
                <w:ilvl w:val="0"/>
                <w:numId w:val="34"/>
              </w:numPr>
              <w:rPr>
                <w:ins w:id="300" w:author="Subhash Gandhi Vallala" w:date="2020-07-23T02:32:00Z"/>
              </w:rPr>
            </w:pPr>
            <w:ins w:id="301" w:author="Subhash Gandhi Vallala" w:date="2020-07-23T02:03:00Z">
              <w:r w:rsidRPr="00386925">
                <w:t>Launch the application.</w:t>
              </w:r>
            </w:ins>
          </w:p>
          <w:p w14:paraId="6367B611" w14:textId="45BDD3B5" w:rsidR="00E069F1" w:rsidRPr="00386925" w:rsidRDefault="00E069F1">
            <w:pPr>
              <w:pStyle w:val="ListParagraph"/>
              <w:numPr>
                <w:ilvl w:val="0"/>
                <w:numId w:val="34"/>
              </w:numPr>
              <w:rPr>
                <w:ins w:id="302" w:author="Subhash Gandhi Vallala" w:date="2020-07-23T02:03:00Z"/>
              </w:rPr>
              <w:pPrChange w:id="303" w:author="Subhash Gandhi Vallala" w:date="2020-07-23T02:05:00Z">
                <w:pPr>
                  <w:pStyle w:val="ListParagraph"/>
                  <w:numPr>
                    <w:numId w:val="32"/>
                  </w:numPr>
                  <w:ind w:hanging="360"/>
                </w:pPr>
              </w:pPrChange>
            </w:pPr>
            <w:ins w:id="304" w:author="Subhash Gandhi Vallala" w:date="2020-07-23T02:32:00Z">
              <w:r>
                <w:t>Click Upload Zoning.</w:t>
              </w:r>
            </w:ins>
          </w:p>
          <w:p w14:paraId="5205214F" w14:textId="7AAB1D05" w:rsidR="0053341E" w:rsidRPr="001720E4" w:rsidRDefault="0053341E">
            <w:pPr>
              <w:pStyle w:val="ListParagraph"/>
              <w:numPr>
                <w:ilvl w:val="0"/>
                <w:numId w:val="34"/>
              </w:numPr>
              <w:rPr>
                <w:ins w:id="305" w:author="Subhash Gandhi Vallala" w:date="2020-07-23T02:03:00Z"/>
              </w:rPr>
              <w:pPrChange w:id="306" w:author="Subhash Gandhi Vallala" w:date="2020-07-23T02:05:00Z">
                <w:pPr>
                  <w:pStyle w:val="ListParagraph"/>
                  <w:numPr>
                    <w:numId w:val="32"/>
                  </w:numPr>
                  <w:ind w:hanging="360"/>
                </w:pPr>
              </w:pPrChange>
            </w:pPr>
            <w:ins w:id="307" w:author="Subhash Gandhi Vallala" w:date="2020-07-23T02:03:00Z">
              <w:r w:rsidRPr="001720E4">
                <w:t xml:space="preserve">Select </w:t>
              </w:r>
            </w:ins>
            <w:ins w:id="308" w:author="Subhash Gandhi Vallala" w:date="2020-07-23T02:33:00Z">
              <w:r w:rsidR="003E2265">
                <w:t>the zone file</w:t>
              </w:r>
            </w:ins>
            <w:ins w:id="309" w:author="Subhash Gandhi Vallala" w:date="2020-07-23T02:03:00Z">
              <w:r w:rsidRPr="001720E4">
                <w:t>.</w:t>
              </w:r>
            </w:ins>
          </w:p>
          <w:p w14:paraId="29DBB4F5" w14:textId="6ECC31FD" w:rsidR="0053341E" w:rsidRPr="001720E4" w:rsidRDefault="0053341E">
            <w:pPr>
              <w:pStyle w:val="ListParagraph"/>
              <w:numPr>
                <w:ilvl w:val="0"/>
                <w:numId w:val="34"/>
              </w:numPr>
              <w:rPr>
                <w:ins w:id="310" w:author="Subhash Gandhi Vallala" w:date="2020-07-23T02:03:00Z"/>
              </w:rPr>
              <w:pPrChange w:id="311" w:author="Subhash Gandhi Vallala" w:date="2020-07-23T02:05:00Z">
                <w:pPr>
                  <w:pStyle w:val="ListParagraph"/>
                  <w:numPr>
                    <w:numId w:val="32"/>
                  </w:numPr>
                  <w:ind w:hanging="360"/>
                </w:pPr>
              </w:pPrChange>
            </w:pPr>
            <w:ins w:id="312" w:author="Subhash Gandhi Vallala" w:date="2020-07-23T02:03:00Z">
              <w:r w:rsidRPr="001720E4">
                <w:t xml:space="preserve">Click </w:t>
              </w:r>
            </w:ins>
            <w:ins w:id="313" w:author="Subhash Gandhi Vallala" w:date="2020-07-23T02:33:00Z">
              <w:r w:rsidR="003E2265">
                <w:t>Upload Zone</w:t>
              </w:r>
            </w:ins>
            <w:ins w:id="314" w:author="Subhash Gandhi Vallala" w:date="2020-07-23T02:03:00Z">
              <w:r w:rsidRPr="001720E4">
                <w:t>.</w:t>
              </w:r>
            </w:ins>
          </w:p>
        </w:tc>
      </w:tr>
      <w:tr w:rsidR="0053341E" w14:paraId="25F2CBE5" w14:textId="77777777" w:rsidTr="00002378">
        <w:trPr>
          <w:ins w:id="315" w:author="Subhash Gandhi Vallala" w:date="2020-07-23T02:03:00Z"/>
        </w:trPr>
        <w:tc>
          <w:tcPr>
            <w:tcW w:w="0" w:type="auto"/>
          </w:tcPr>
          <w:p w14:paraId="339FA367" w14:textId="77777777" w:rsidR="0053341E" w:rsidRPr="00386925" w:rsidRDefault="0053341E" w:rsidP="00002378">
            <w:pPr>
              <w:rPr>
                <w:ins w:id="316" w:author="Subhash Gandhi Vallala" w:date="2020-07-23T02:03:00Z"/>
              </w:rPr>
            </w:pPr>
            <w:ins w:id="317" w:author="Subhash Gandhi Vallala" w:date="2020-07-23T02:03:00Z">
              <w:r w:rsidRPr="00386925">
                <w:t>Minimal Guarantees:</w:t>
              </w:r>
            </w:ins>
          </w:p>
        </w:tc>
        <w:tc>
          <w:tcPr>
            <w:tcW w:w="0" w:type="auto"/>
          </w:tcPr>
          <w:p w14:paraId="0E4C735F" w14:textId="77777777" w:rsidR="0053341E" w:rsidRPr="001720E4" w:rsidRDefault="0053341E" w:rsidP="00002378">
            <w:pPr>
              <w:rPr>
                <w:ins w:id="318" w:author="Subhash Gandhi Vallala" w:date="2020-07-23T02:03:00Z"/>
              </w:rPr>
            </w:pPr>
            <w:ins w:id="319" w:author="Subhash Gandhi Vallala" w:date="2020-07-23T02:03:00Z">
              <w:r w:rsidRPr="001720E4">
                <w:t>The user will get a feedback.</w:t>
              </w:r>
            </w:ins>
          </w:p>
        </w:tc>
      </w:tr>
      <w:tr w:rsidR="0053341E" w14:paraId="7992DF1C" w14:textId="77777777" w:rsidTr="00002378">
        <w:trPr>
          <w:ins w:id="320" w:author="Subhash Gandhi Vallala" w:date="2020-07-23T02:03:00Z"/>
        </w:trPr>
        <w:tc>
          <w:tcPr>
            <w:tcW w:w="0" w:type="auto"/>
          </w:tcPr>
          <w:p w14:paraId="6E84D57F" w14:textId="77777777" w:rsidR="0053341E" w:rsidRPr="00386925" w:rsidRDefault="0053341E" w:rsidP="00002378">
            <w:pPr>
              <w:rPr>
                <w:ins w:id="321" w:author="Subhash Gandhi Vallala" w:date="2020-07-23T02:03:00Z"/>
              </w:rPr>
            </w:pPr>
            <w:ins w:id="322" w:author="Subhash Gandhi Vallala" w:date="2020-07-23T02:03:00Z">
              <w:r w:rsidRPr="00386925">
                <w:t>Success Guarantees:</w:t>
              </w:r>
            </w:ins>
          </w:p>
        </w:tc>
        <w:tc>
          <w:tcPr>
            <w:tcW w:w="0" w:type="auto"/>
          </w:tcPr>
          <w:p w14:paraId="78FF6A03" w14:textId="0F5E90FF" w:rsidR="0053341E" w:rsidRPr="001720E4" w:rsidRDefault="0053341E" w:rsidP="00002378">
            <w:pPr>
              <w:rPr>
                <w:ins w:id="323" w:author="Subhash Gandhi Vallala" w:date="2020-07-23T02:03:00Z"/>
              </w:rPr>
            </w:pPr>
            <w:ins w:id="324" w:author="Subhash Gandhi Vallala" w:date="2020-07-23T02:03:00Z">
              <w:r w:rsidRPr="001720E4">
                <w:t xml:space="preserve">The selected </w:t>
              </w:r>
            </w:ins>
            <w:ins w:id="325" w:author="Subhash Gandhi Vallala" w:date="2020-07-23T02:33:00Z">
              <w:r w:rsidR="00733FC8">
                <w:t>f</w:t>
              </w:r>
            </w:ins>
            <w:ins w:id="326" w:author="Subhash Gandhi Vallala" w:date="2020-07-23T02:34:00Z">
              <w:r w:rsidR="00733FC8">
                <w:t xml:space="preserve">ile will be </w:t>
              </w:r>
              <w:r w:rsidR="00D44FE3">
                <w:t>processed,</w:t>
              </w:r>
              <w:r w:rsidR="00733FC8">
                <w:t xml:space="preserve"> and the zone will be added to the database</w:t>
              </w:r>
            </w:ins>
            <w:ins w:id="327" w:author="Subhash Gandhi Vallala" w:date="2020-07-23T02:03:00Z">
              <w:r w:rsidRPr="001720E4">
                <w:t>.</w:t>
              </w:r>
            </w:ins>
          </w:p>
        </w:tc>
      </w:tr>
      <w:tr w:rsidR="0053341E" w14:paraId="207972CD" w14:textId="77777777" w:rsidTr="00002378">
        <w:trPr>
          <w:ins w:id="328" w:author="Subhash Gandhi Vallala" w:date="2020-07-23T02:03:00Z"/>
        </w:trPr>
        <w:tc>
          <w:tcPr>
            <w:tcW w:w="0" w:type="auto"/>
          </w:tcPr>
          <w:p w14:paraId="12863647" w14:textId="77777777" w:rsidR="0053341E" w:rsidRPr="00386925" w:rsidRDefault="0053341E" w:rsidP="00002378">
            <w:pPr>
              <w:rPr>
                <w:ins w:id="329" w:author="Subhash Gandhi Vallala" w:date="2020-07-23T02:03:00Z"/>
              </w:rPr>
            </w:pPr>
            <w:ins w:id="330" w:author="Subhash Gandhi Vallala" w:date="2020-07-23T02:03:00Z">
              <w:r w:rsidRPr="00386925">
                <w:t>Quality Requirements:</w:t>
              </w:r>
            </w:ins>
          </w:p>
        </w:tc>
        <w:tc>
          <w:tcPr>
            <w:tcW w:w="0" w:type="auto"/>
          </w:tcPr>
          <w:p w14:paraId="41DCF412" w14:textId="77777777" w:rsidR="0053341E" w:rsidRPr="00386925" w:rsidRDefault="0053341E">
            <w:pPr>
              <w:pStyle w:val="ListParagraph"/>
              <w:numPr>
                <w:ilvl w:val="0"/>
                <w:numId w:val="35"/>
              </w:numPr>
              <w:rPr>
                <w:ins w:id="331" w:author="Subhash Gandhi Vallala" w:date="2020-07-23T02:03:00Z"/>
              </w:rPr>
              <w:pPrChange w:id="332" w:author="Subhash Gandhi Vallala" w:date="2020-07-23T02:05:00Z">
                <w:pPr>
                  <w:pStyle w:val="ListParagraph"/>
                  <w:numPr>
                    <w:numId w:val="33"/>
                  </w:numPr>
                  <w:ind w:hanging="360"/>
                </w:pPr>
              </w:pPrChange>
            </w:pPr>
            <w:ins w:id="333" w:author="Subhash Gandhi Vallala" w:date="2020-07-23T02:03:00Z">
              <w:r w:rsidRPr="00386925">
                <w:t>The feedback provided to the user must be clear.</w:t>
              </w:r>
            </w:ins>
          </w:p>
          <w:p w14:paraId="548C2BCE" w14:textId="77777777" w:rsidR="0053341E" w:rsidRPr="001720E4" w:rsidRDefault="0053341E">
            <w:pPr>
              <w:pStyle w:val="ListParagraph"/>
              <w:numPr>
                <w:ilvl w:val="0"/>
                <w:numId w:val="35"/>
              </w:numPr>
              <w:rPr>
                <w:ins w:id="334" w:author="Subhash Gandhi Vallala" w:date="2020-07-23T02:03:00Z"/>
              </w:rPr>
              <w:pPrChange w:id="335" w:author="Subhash Gandhi Vallala" w:date="2020-07-23T02:05:00Z">
                <w:pPr>
                  <w:pStyle w:val="ListParagraph"/>
                  <w:numPr>
                    <w:numId w:val="33"/>
                  </w:numPr>
                  <w:ind w:hanging="360"/>
                </w:pPr>
              </w:pPrChange>
            </w:pPr>
            <w:ins w:id="336" w:author="Subhash Gandhi Vallala" w:date="2020-07-23T02:03:00Z">
              <w:r w:rsidRPr="001720E4">
                <w:t>Minimum and success guarantees must be included.</w:t>
              </w:r>
            </w:ins>
          </w:p>
        </w:tc>
      </w:tr>
      <w:tr w:rsidR="0053341E" w14:paraId="4E8B8374" w14:textId="77777777" w:rsidTr="00002378">
        <w:trPr>
          <w:ins w:id="337" w:author="Subhash Gandhi Vallala" w:date="2020-07-23T02:03:00Z"/>
        </w:trPr>
        <w:tc>
          <w:tcPr>
            <w:tcW w:w="0" w:type="auto"/>
          </w:tcPr>
          <w:p w14:paraId="6E35EAB3" w14:textId="77777777" w:rsidR="0053341E" w:rsidRPr="00386925" w:rsidRDefault="0053341E" w:rsidP="00002378">
            <w:pPr>
              <w:rPr>
                <w:ins w:id="338" w:author="Subhash Gandhi Vallala" w:date="2020-07-23T02:03:00Z"/>
              </w:rPr>
            </w:pPr>
            <w:ins w:id="339" w:author="Subhash Gandhi Vallala" w:date="2020-07-23T02:03:00Z">
              <w:r w:rsidRPr="00386925">
                <w:t>Alternative Flows and Exceptions:</w:t>
              </w:r>
            </w:ins>
          </w:p>
        </w:tc>
        <w:tc>
          <w:tcPr>
            <w:tcW w:w="0" w:type="auto"/>
          </w:tcPr>
          <w:p w14:paraId="04E8466E" w14:textId="77777777" w:rsidR="00E94313" w:rsidRDefault="00D44FE3" w:rsidP="00E94313">
            <w:pPr>
              <w:pStyle w:val="ListParagraph"/>
              <w:numPr>
                <w:ilvl w:val="0"/>
                <w:numId w:val="44"/>
              </w:numPr>
              <w:rPr>
                <w:ins w:id="340" w:author="Subhash Gandhi Vallala" w:date="2020-07-23T02:35:00Z"/>
              </w:rPr>
            </w:pPr>
            <w:ins w:id="341" w:author="Subhash Gandhi Vallala" w:date="2020-07-23T02:34:00Z">
              <w:r>
                <w:t>The</w:t>
              </w:r>
              <w:r w:rsidR="00E94313">
                <w:t xml:space="preserve"> uploaded f</w:t>
              </w:r>
            </w:ins>
            <w:ins w:id="342" w:author="Subhash Gandhi Vallala" w:date="2020-07-23T02:35:00Z">
              <w:r w:rsidR="00E94313">
                <w:t>ile is not of the correct format.</w:t>
              </w:r>
            </w:ins>
          </w:p>
          <w:p w14:paraId="2579D921" w14:textId="7D1A926F" w:rsidR="00E94313" w:rsidRPr="001720E4" w:rsidRDefault="00E94313">
            <w:pPr>
              <w:pStyle w:val="ListParagraph"/>
              <w:numPr>
                <w:ilvl w:val="0"/>
                <w:numId w:val="44"/>
              </w:numPr>
              <w:rPr>
                <w:ins w:id="343" w:author="Subhash Gandhi Vallala" w:date="2020-07-23T02:03:00Z"/>
              </w:rPr>
              <w:pPrChange w:id="344" w:author="Subhash Gandhi Vallala" w:date="2020-07-23T02:35:00Z">
                <w:pPr/>
              </w:pPrChange>
            </w:pPr>
            <w:ins w:id="345" w:author="Subhash Gandhi Vallala" w:date="2020-07-23T02:35:00Z">
              <w:r>
                <w:t>The contents of the file uploaded</w:t>
              </w:r>
            </w:ins>
            <w:ins w:id="346" w:author="Subhash Gandhi Vallala" w:date="2020-07-23T02:36:00Z">
              <w:r>
                <w:t xml:space="preserve"> are corrupt.</w:t>
              </w:r>
            </w:ins>
          </w:p>
        </w:tc>
      </w:tr>
    </w:tbl>
    <w:p w14:paraId="60CFCEAF" w14:textId="666E3041" w:rsidR="0053341E" w:rsidRDefault="0053341E" w:rsidP="0077408E">
      <w:pPr>
        <w:rPr>
          <w:ins w:id="347" w:author="Subhash Gandhi Vallala" w:date="2020-07-23T02:03:00Z"/>
        </w:rPr>
      </w:pPr>
    </w:p>
    <w:p w14:paraId="663D15F2" w14:textId="1165D4B7" w:rsidR="0053341E" w:rsidRDefault="00386925" w:rsidP="0053341E">
      <w:pPr>
        <w:pStyle w:val="Heading3"/>
        <w:rPr>
          <w:ins w:id="348" w:author="Subhash Gandhi Vallala" w:date="2020-07-23T02:03:00Z"/>
          <w:b/>
          <w:bCs/>
          <w:i w:val="0"/>
          <w:iCs/>
          <w:sz w:val="24"/>
          <w:szCs w:val="24"/>
        </w:rPr>
      </w:pPr>
      <w:bookmarkStart w:id="349" w:name="_Toc46367575"/>
      <w:ins w:id="350" w:author="Subhash Gandhi Vallala" w:date="2020-07-23T02:08:00Z">
        <w:r>
          <w:rPr>
            <w:b/>
            <w:bCs/>
            <w:i w:val="0"/>
            <w:iCs/>
            <w:sz w:val="24"/>
            <w:szCs w:val="24"/>
          </w:rPr>
          <w:t>Add Permit Type</w:t>
        </w:r>
      </w:ins>
      <w:bookmarkEnd w:id="349"/>
    </w:p>
    <w:p w14:paraId="507FC067" w14:textId="77777777" w:rsidR="0053341E" w:rsidRDefault="0053341E" w:rsidP="0053341E">
      <w:pPr>
        <w:rPr>
          <w:ins w:id="351" w:author="Subhash Gandhi Vallala" w:date="2020-07-23T02:03:00Z"/>
        </w:rPr>
      </w:pPr>
    </w:p>
    <w:tbl>
      <w:tblPr>
        <w:tblStyle w:val="TableGrid"/>
        <w:tblW w:w="0" w:type="auto"/>
        <w:tblLook w:val="04A0" w:firstRow="1" w:lastRow="0" w:firstColumn="1" w:lastColumn="0" w:noHBand="0" w:noVBand="1"/>
      </w:tblPr>
      <w:tblGrid>
        <w:gridCol w:w="2916"/>
        <w:gridCol w:w="6434"/>
      </w:tblGrid>
      <w:tr w:rsidR="0053341E" w14:paraId="4354A1D5" w14:textId="77777777" w:rsidTr="00002378">
        <w:trPr>
          <w:ins w:id="352" w:author="Subhash Gandhi Vallala" w:date="2020-07-23T02:03:00Z"/>
        </w:trPr>
        <w:tc>
          <w:tcPr>
            <w:tcW w:w="0" w:type="auto"/>
          </w:tcPr>
          <w:p w14:paraId="500500F0" w14:textId="77777777" w:rsidR="0053341E" w:rsidRPr="001720E4" w:rsidRDefault="0053341E" w:rsidP="00002378">
            <w:pPr>
              <w:rPr>
                <w:ins w:id="353" w:author="Subhash Gandhi Vallala" w:date="2020-07-23T02:03:00Z"/>
              </w:rPr>
            </w:pPr>
            <w:ins w:id="354" w:author="Subhash Gandhi Vallala" w:date="2020-07-23T02:03:00Z">
              <w:r w:rsidRPr="001720E4">
                <w:t>Trigger:</w:t>
              </w:r>
            </w:ins>
          </w:p>
        </w:tc>
        <w:tc>
          <w:tcPr>
            <w:tcW w:w="0" w:type="auto"/>
          </w:tcPr>
          <w:p w14:paraId="6B01E900" w14:textId="7C168126" w:rsidR="0053341E" w:rsidRPr="001720E4" w:rsidRDefault="0053341E" w:rsidP="00002378">
            <w:pPr>
              <w:rPr>
                <w:ins w:id="355" w:author="Subhash Gandhi Vallala" w:date="2020-07-23T02:03:00Z"/>
              </w:rPr>
            </w:pPr>
            <w:ins w:id="356" w:author="Subhash Gandhi Vallala" w:date="2020-07-23T02:03:00Z">
              <w:r w:rsidRPr="001720E4">
                <w:t xml:space="preserve">The user wants to </w:t>
              </w:r>
            </w:ins>
            <w:ins w:id="357" w:author="Subhash Gandhi Vallala" w:date="2020-07-23T02:09:00Z">
              <w:r w:rsidR="001720E4">
                <w:t>add a new permit type</w:t>
              </w:r>
            </w:ins>
            <w:ins w:id="358" w:author="Subhash Gandhi Vallala" w:date="2020-07-23T02:03:00Z">
              <w:r w:rsidRPr="001720E4">
                <w:rPr>
                  <w:rPrChange w:id="359" w:author="Subhash Gandhi Vallala" w:date="2020-07-23T02:09:00Z">
                    <w:rPr>
                      <w:sz w:val="18"/>
                      <w:szCs w:val="18"/>
                    </w:rPr>
                  </w:rPrChange>
                </w:rPr>
                <w:t>.</w:t>
              </w:r>
            </w:ins>
          </w:p>
        </w:tc>
      </w:tr>
      <w:tr w:rsidR="0053341E" w14:paraId="29E3D046" w14:textId="77777777" w:rsidTr="00002378">
        <w:trPr>
          <w:ins w:id="360" w:author="Subhash Gandhi Vallala" w:date="2020-07-23T02:03:00Z"/>
        </w:trPr>
        <w:tc>
          <w:tcPr>
            <w:tcW w:w="0" w:type="auto"/>
          </w:tcPr>
          <w:p w14:paraId="20D13389" w14:textId="77777777" w:rsidR="0053341E" w:rsidRPr="001720E4" w:rsidRDefault="0053341E" w:rsidP="00002378">
            <w:pPr>
              <w:rPr>
                <w:ins w:id="361" w:author="Subhash Gandhi Vallala" w:date="2020-07-23T02:03:00Z"/>
              </w:rPr>
            </w:pPr>
            <w:ins w:id="362" w:author="Subhash Gandhi Vallala" w:date="2020-07-23T02:03:00Z">
              <w:r w:rsidRPr="001720E4">
                <w:t>Primary Actor:</w:t>
              </w:r>
            </w:ins>
          </w:p>
        </w:tc>
        <w:tc>
          <w:tcPr>
            <w:tcW w:w="0" w:type="auto"/>
          </w:tcPr>
          <w:p w14:paraId="14B2C95E" w14:textId="77777777" w:rsidR="0053341E" w:rsidRPr="00002378" w:rsidRDefault="0053341E" w:rsidP="00002378">
            <w:pPr>
              <w:rPr>
                <w:ins w:id="363" w:author="Subhash Gandhi Vallala" w:date="2020-07-23T02:03:00Z"/>
              </w:rPr>
            </w:pPr>
            <w:ins w:id="364" w:author="Subhash Gandhi Vallala" w:date="2020-07-23T02:03:00Z">
              <w:r w:rsidRPr="00C10300">
                <w:t>City Official</w:t>
              </w:r>
            </w:ins>
          </w:p>
        </w:tc>
      </w:tr>
      <w:tr w:rsidR="0053341E" w14:paraId="377C2930" w14:textId="77777777" w:rsidTr="00002378">
        <w:trPr>
          <w:ins w:id="365" w:author="Subhash Gandhi Vallala" w:date="2020-07-23T02:03:00Z"/>
        </w:trPr>
        <w:tc>
          <w:tcPr>
            <w:tcW w:w="0" w:type="auto"/>
          </w:tcPr>
          <w:p w14:paraId="23B9DEF4" w14:textId="77777777" w:rsidR="0053341E" w:rsidRPr="001720E4" w:rsidRDefault="0053341E" w:rsidP="00002378">
            <w:pPr>
              <w:rPr>
                <w:ins w:id="366" w:author="Subhash Gandhi Vallala" w:date="2020-07-23T02:03:00Z"/>
              </w:rPr>
            </w:pPr>
            <w:ins w:id="367" w:author="Subhash Gandhi Vallala" w:date="2020-07-23T02:03:00Z">
              <w:r w:rsidRPr="001720E4">
                <w:t>Supporting Actors:</w:t>
              </w:r>
            </w:ins>
          </w:p>
        </w:tc>
        <w:tc>
          <w:tcPr>
            <w:tcW w:w="0" w:type="auto"/>
          </w:tcPr>
          <w:p w14:paraId="52012D01" w14:textId="77777777" w:rsidR="0053341E" w:rsidRDefault="0053341E" w:rsidP="00595A74">
            <w:pPr>
              <w:pStyle w:val="ListParagraph"/>
              <w:numPr>
                <w:ilvl w:val="0"/>
                <w:numId w:val="38"/>
              </w:numPr>
              <w:rPr>
                <w:ins w:id="368" w:author="Subhash Gandhi Vallala" w:date="2020-07-23T02:27:00Z"/>
              </w:rPr>
            </w:pPr>
            <w:ins w:id="369" w:author="Subhash Gandhi Vallala" w:date="2020-07-23T02:03:00Z">
              <w:r w:rsidRPr="00C10300">
                <w:t>Address Service</w:t>
              </w:r>
            </w:ins>
          </w:p>
          <w:p w14:paraId="2CAB0218" w14:textId="1BA150BD" w:rsidR="00595A74" w:rsidRPr="00002378" w:rsidRDefault="00595A74">
            <w:pPr>
              <w:pStyle w:val="ListParagraph"/>
              <w:numPr>
                <w:ilvl w:val="0"/>
                <w:numId w:val="38"/>
              </w:numPr>
              <w:rPr>
                <w:ins w:id="370" w:author="Subhash Gandhi Vallala" w:date="2020-07-23T02:03:00Z"/>
              </w:rPr>
              <w:pPrChange w:id="371" w:author="Subhash Gandhi Vallala" w:date="2020-07-23T02:27:00Z">
                <w:pPr/>
              </w:pPrChange>
            </w:pPr>
            <w:ins w:id="372" w:author="Subhash Gandhi Vallala" w:date="2020-07-23T02:27:00Z">
              <w:r>
                <w:t>Document Service</w:t>
              </w:r>
            </w:ins>
          </w:p>
        </w:tc>
      </w:tr>
      <w:tr w:rsidR="0053341E" w14:paraId="47DCB945" w14:textId="77777777" w:rsidTr="00002378">
        <w:trPr>
          <w:ins w:id="373" w:author="Subhash Gandhi Vallala" w:date="2020-07-23T02:03:00Z"/>
        </w:trPr>
        <w:tc>
          <w:tcPr>
            <w:tcW w:w="0" w:type="auto"/>
          </w:tcPr>
          <w:p w14:paraId="3144E171" w14:textId="426AE79F" w:rsidR="0053341E" w:rsidRPr="001720E4" w:rsidRDefault="0053341E" w:rsidP="00002378">
            <w:pPr>
              <w:rPr>
                <w:ins w:id="374" w:author="Subhash Gandhi Vallala" w:date="2020-07-23T02:03:00Z"/>
              </w:rPr>
            </w:pPr>
            <w:ins w:id="375" w:author="Subhash Gandhi Vallala" w:date="2020-07-23T02:03:00Z">
              <w:r w:rsidRPr="001720E4">
                <w:t>Pre</w:t>
              </w:r>
            </w:ins>
            <w:ins w:id="376" w:author="Rusty Baker" w:date="2020-07-23T14:10:00Z">
              <w:r w:rsidR="00CA44A3">
                <w:t>-</w:t>
              </w:r>
            </w:ins>
            <w:ins w:id="377" w:author="Subhash Gandhi Vallala" w:date="2020-07-23T02:03:00Z">
              <w:r w:rsidRPr="001720E4">
                <w:t>conditions:</w:t>
              </w:r>
            </w:ins>
          </w:p>
        </w:tc>
        <w:tc>
          <w:tcPr>
            <w:tcW w:w="0" w:type="auto"/>
          </w:tcPr>
          <w:p w14:paraId="3A897F12" w14:textId="77777777" w:rsidR="0053341E" w:rsidRPr="00711F7B" w:rsidRDefault="0053341E" w:rsidP="00002378">
            <w:pPr>
              <w:rPr>
                <w:ins w:id="378" w:author="Subhash Gandhi Vallala" w:date="2020-07-23T02:03:00Z"/>
              </w:rPr>
            </w:pPr>
            <w:ins w:id="379" w:author="Subhash Gandhi Vallala" w:date="2020-07-23T02:03:00Z">
              <w:r w:rsidRPr="00C10300">
                <w:t xml:space="preserve">The user must have admin </w:t>
              </w:r>
              <w:r w:rsidRPr="00002378">
                <w:t>privileges.</w:t>
              </w:r>
            </w:ins>
          </w:p>
        </w:tc>
      </w:tr>
      <w:tr w:rsidR="0053341E" w14:paraId="0D64775A" w14:textId="77777777" w:rsidTr="00002378">
        <w:trPr>
          <w:ins w:id="380" w:author="Subhash Gandhi Vallala" w:date="2020-07-23T02:03:00Z"/>
        </w:trPr>
        <w:tc>
          <w:tcPr>
            <w:tcW w:w="0" w:type="auto"/>
          </w:tcPr>
          <w:p w14:paraId="79BC5CD6" w14:textId="77777777" w:rsidR="0053341E" w:rsidRPr="001720E4" w:rsidRDefault="0053341E" w:rsidP="00002378">
            <w:pPr>
              <w:rPr>
                <w:ins w:id="381" w:author="Subhash Gandhi Vallala" w:date="2020-07-23T02:03:00Z"/>
              </w:rPr>
            </w:pPr>
            <w:ins w:id="382" w:author="Subhash Gandhi Vallala" w:date="2020-07-23T02:03:00Z">
              <w:r w:rsidRPr="001720E4">
                <w:t>Steps in the Process:</w:t>
              </w:r>
            </w:ins>
          </w:p>
        </w:tc>
        <w:tc>
          <w:tcPr>
            <w:tcW w:w="0" w:type="auto"/>
          </w:tcPr>
          <w:p w14:paraId="4A42769A" w14:textId="7F70ACE6" w:rsidR="0053341E" w:rsidRDefault="0053341E" w:rsidP="00386925">
            <w:pPr>
              <w:pStyle w:val="ListParagraph"/>
              <w:numPr>
                <w:ilvl w:val="0"/>
                <w:numId w:val="36"/>
              </w:numPr>
              <w:rPr>
                <w:ins w:id="383" w:author="Subhash Gandhi Vallala" w:date="2020-07-23T02:36:00Z"/>
              </w:rPr>
            </w:pPr>
            <w:ins w:id="384" w:author="Subhash Gandhi Vallala" w:date="2020-07-23T02:03:00Z">
              <w:r w:rsidRPr="001720E4">
                <w:t>Launch the application.</w:t>
              </w:r>
            </w:ins>
          </w:p>
          <w:p w14:paraId="20A5E812" w14:textId="02118BBF" w:rsidR="00E94313" w:rsidRPr="001720E4" w:rsidRDefault="00E94313">
            <w:pPr>
              <w:pStyle w:val="ListParagraph"/>
              <w:numPr>
                <w:ilvl w:val="0"/>
                <w:numId w:val="36"/>
              </w:numPr>
              <w:rPr>
                <w:ins w:id="385" w:author="Subhash Gandhi Vallala" w:date="2020-07-23T02:03:00Z"/>
              </w:rPr>
              <w:pPrChange w:id="386" w:author="Subhash Gandhi Vallala" w:date="2020-07-23T02:05:00Z">
                <w:pPr>
                  <w:pStyle w:val="ListParagraph"/>
                  <w:numPr>
                    <w:numId w:val="32"/>
                  </w:numPr>
                  <w:ind w:hanging="360"/>
                </w:pPr>
              </w:pPrChange>
            </w:pPr>
            <w:ins w:id="387" w:author="Subhash Gandhi Vallala" w:date="2020-07-23T02:36:00Z">
              <w:r>
                <w:t>Click Add Permit Type</w:t>
              </w:r>
            </w:ins>
          </w:p>
          <w:p w14:paraId="72CCCB55" w14:textId="64FDC07C" w:rsidR="0053341E" w:rsidRPr="00611EEA" w:rsidRDefault="0053341E">
            <w:pPr>
              <w:pStyle w:val="ListParagraph"/>
              <w:numPr>
                <w:ilvl w:val="0"/>
                <w:numId w:val="36"/>
              </w:numPr>
              <w:rPr>
                <w:ins w:id="388" w:author="Subhash Gandhi Vallala" w:date="2020-07-23T02:03:00Z"/>
              </w:rPr>
              <w:pPrChange w:id="389" w:author="Subhash Gandhi Vallala" w:date="2020-07-23T02:05:00Z">
                <w:pPr>
                  <w:pStyle w:val="ListParagraph"/>
                  <w:numPr>
                    <w:numId w:val="32"/>
                  </w:numPr>
                  <w:ind w:hanging="360"/>
                </w:pPr>
              </w:pPrChange>
            </w:pPr>
            <w:ins w:id="390" w:author="Subhash Gandhi Vallala" w:date="2020-07-23T02:03:00Z">
              <w:r w:rsidRPr="00C10300">
                <w:t xml:space="preserve">Select </w:t>
              </w:r>
            </w:ins>
            <w:ins w:id="391" w:author="Subhash Gandhi Vallala" w:date="2020-07-23T02:37:00Z">
              <w:r w:rsidR="00521DAD">
                <w:t>the permit file</w:t>
              </w:r>
            </w:ins>
            <w:ins w:id="392" w:author="Subhash Gandhi Vallala" w:date="2020-07-23T02:03:00Z">
              <w:r w:rsidRPr="00711F7B">
                <w:t>.</w:t>
              </w:r>
            </w:ins>
          </w:p>
          <w:p w14:paraId="35A17078" w14:textId="0269F8B4" w:rsidR="0053341E" w:rsidRPr="00521DAD" w:rsidRDefault="0053341E">
            <w:pPr>
              <w:pStyle w:val="ListParagraph"/>
              <w:numPr>
                <w:ilvl w:val="0"/>
                <w:numId w:val="36"/>
              </w:numPr>
              <w:rPr>
                <w:ins w:id="393" w:author="Subhash Gandhi Vallala" w:date="2020-07-23T02:03:00Z"/>
              </w:rPr>
              <w:pPrChange w:id="394" w:author="Subhash Gandhi Vallala" w:date="2020-07-23T02:05:00Z">
                <w:pPr>
                  <w:pStyle w:val="ListParagraph"/>
                  <w:numPr>
                    <w:numId w:val="32"/>
                  </w:numPr>
                  <w:ind w:hanging="360"/>
                </w:pPr>
              </w:pPrChange>
            </w:pPr>
            <w:ins w:id="395" w:author="Subhash Gandhi Vallala" w:date="2020-07-23T02:03:00Z">
              <w:r w:rsidRPr="00521DAD">
                <w:t xml:space="preserve">Click </w:t>
              </w:r>
            </w:ins>
            <w:ins w:id="396" w:author="Subhash Gandhi Vallala" w:date="2020-07-23T02:37:00Z">
              <w:r w:rsidR="00521DAD">
                <w:t>Add Permit</w:t>
              </w:r>
            </w:ins>
            <w:ins w:id="397" w:author="Subhash Gandhi Vallala" w:date="2020-07-23T02:03:00Z">
              <w:r w:rsidRPr="00521DAD">
                <w:t>.</w:t>
              </w:r>
            </w:ins>
          </w:p>
        </w:tc>
      </w:tr>
      <w:tr w:rsidR="0053341E" w14:paraId="63D4A8A5" w14:textId="77777777" w:rsidTr="00002378">
        <w:trPr>
          <w:ins w:id="398" w:author="Subhash Gandhi Vallala" w:date="2020-07-23T02:03:00Z"/>
        </w:trPr>
        <w:tc>
          <w:tcPr>
            <w:tcW w:w="0" w:type="auto"/>
          </w:tcPr>
          <w:p w14:paraId="62435D4F" w14:textId="77777777" w:rsidR="0053341E" w:rsidRPr="001720E4" w:rsidRDefault="0053341E" w:rsidP="00002378">
            <w:pPr>
              <w:rPr>
                <w:ins w:id="399" w:author="Subhash Gandhi Vallala" w:date="2020-07-23T02:03:00Z"/>
              </w:rPr>
            </w:pPr>
            <w:ins w:id="400" w:author="Subhash Gandhi Vallala" w:date="2020-07-23T02:03:00Z">
              <w:r w:rsidRPr="001720E4">
                <w:t>Minimal Guarantees:</w:t>
              </w:r>
            </w:ins>
          </w:p>
        </w:tc>
        <w:tc>
          <w:tcPr>
            <w:tcW w:w="0" w:type="auto"/>
          </w:tcPr>
          <w:p w14:paraId="4D5F8095" w14:textId="77777777" w:rsidR="0053341E" w:rsidRPr="00C10300" w:rsidRDefault="0053341E" w:rsidP="00002378">
            <w:pPr>
              <w:rPr>
                <w:ins w:id="401" w:author="Subhash Gandhi Vallala" w:date="2020-07-23T02:03:00Z"/>
              </w:rPr>
            </w:pPr>
            <w:ins w:id="402" w:author="Subhash Gandhi Vallala" w:date="2020-07-23T02:03:00Z">
              <w:r w:rsidRPr="00C10300">
                <w:t>The user will get a feedback.</w:t>
              </w:r>
            </w:ins>
          </w:p>
        </w:tc>
      </w:tr>
      <w:tr w:rsidR="0053341E" w14:paraId="0A7C2333" w14:textId="77777777" w:rsidTr="00002378">
        <w:trPr>
          <w:ins w:id="403" w:author="Subhash Gandhi Vallala" w:date="2020-07-23T02:03:00Z"/>
        </w:trPr>
        <w:tc>
          <w:tcPr>
            <w:tcW w:w="0" w:type="auto"/>
          </w:tcPr>
          <w:p w14:paraId="7056BDF2" w14:textId="77777777" w:rsidR="0053341E" w:rsidRPr="001720E4" w:rsidRDefault="0053341E" w:rsidP="00002378">
            <w:pPr>
              <w:rPr>
                <w:ins w:id="404" w:author="Subhash Gandhi Vallala" w:date="2020-07-23T02:03:00Z"/>
              </w:rPr>
            </w:pPr>
            <w:ins w:id="405" w:author="Subhash Gandhi Vallala" w:date="2020-07-23T02:03:00Z">
              <w:r w:rsidRPr="001720E4">
                <w:t>Success Guarantees:</w:t>
              </w:r>
            </w:ins>
          </w:p>
        </w:tc>
        <w:tc>
          <w:tcPr>
            <w:tcW w:w="0" w:type="auto"/>
          </w:tcPr>
          <w:p w14:paraId="4AC1DE5B" w14:textId="5A9F3DD7" w:rsidR="0053341E" w:rsidRPr="00521DAD" w:rsidRDefault="005B70A6" w:rsidP="00002378">
            <w:pPr>
              <w:rPr>
                <w:ins w:id="406" w:author="Subhash Gandhi Vallala" w:date="2020-07-23T02:03:00Z"/>
              </w:rPr>
            </w:pPr>
            <w:ins w:id="407" w:author="Subhash Gandhi Vallala" w:date="2020-07-23T02:37:00Z">
              <w:r w:rsidRPr="001720E4">
                <w:t xml:space="preserve">The selected </w:t>
              </w:r>
              <w:r>
                <w:t>file will be processed, and the permit will be added to the database</w:t>
              </w:r>
            </w:ins>
            <w:ins w:id="408" w:author="Subhash Gandhi Vallala" w:date="2020-07-23T02:03:00Z">
              <w:r w:rsidR="0053341E" w:rsidRPr="00595A74">
                <w:t>.</w:t>
              </w:r>
            </w:ins>
          </w:p>
        </w:tc>
      </w:tr>
      <w:tr w:rsidR="0053341E" w14:paraId="1BFAB3F3" w14:textId="77777777" w:rsidTr="00002378">
        <w:trPr>
          <w:ins w:id="409" w:author="Subhash Gandhi Vallala" w:date="2020-07-23T02:03:00Z"/>
        </w:trPr>
        <w:tc>
          <w:tcPr>
            <w:tcW w:w="0" w:type="auto"/>
          </w:tcPr>
          <w:p w14:paraId="575F22B5" w14:textId="77777777" w:rsidR="0053341E" w:rsidRPr="001720E4" w:rsidRDefault="0053341E" w:rsidP="00002378">
            <w:pPr>
              <w:rPr>
                <w:ins w:id="410" w:author="Subhash Gandhi Vallala" w:date="2020-07-23T02:03:00Z"/>
              </w:rPr>
            </w:pPr>
            <w:ins w:id="411" w:author="Subhash Gandhi Vallala" w:date="2020-07-23T02:03:00Z">
              <w:r w:rsidRPr="001720E4">
                <w:t>Quality Requirements:</w:t>
              </w:r>
            </w:ins>
          </w:p>
        </w:tc>
        <w:tc>
          <w:tcPr>
            <w:tcW w:w="0" w:type="auto"/>
          </w:tcPr>
          <w:p w14:paraId="77C36905" w14:textId="77777777" w:rsidR="0053341E" w:rsidRPr="001720E4" w:rsidRDefault="0053341E">
            <w:pPr>
              <w:pStyle w:val="ListParagraph"/>
              <w:numPr>
                <w:ilvl w:val="0"/>
                <w:numId w:val="37"/>
              </w:numPr>
              <w:rPr>
                <w:ins w:id="412" w:author="Subhash Gandhi Vallala" w:date="2020-07-23T02:03:00Z"/>
              </w:rPr>
              <w:pPrChange w:id="413" w:author="Subhash Gandhi Vallala" w:date="2020-07-23T02:05:00Z">
                <w:pPr>
                  <w:pStyle w:val="ListParagraph"/>
                  <w:numPr>
                    <w:numId w:val="33"/>
                  </w:numPr>
                  <w:ind w:hanging="360"/>
                </w:pPr>
              </w:pPrChange>
            </w:pPr>
            <w:ins w:id="414" w:author="Subhash Gandhi Vallala" w:date="2020-07-23T02:03:00Z">
              <w:r w:rsidRPr="001720E4">
                <w:t>The feedback provided to the user must be clear.</w:t>
              </w:r>
            </w:ins>
          </w:p>
          <w:p w14:paraId="1EA0DAE8" w14:textId="77777777" w:rsidR="0053341E" w:rsidRPr="00002378" w:rsidRDefault="0053341E">
            <w:pPr>
              <w:pStyle w:val="ListParagraph"/>
              <w:numPr>
                <w:ilvl w:val="0"/>
                <w:numId w:val="37"/>
              </w:numPr>
              <w:rPr>
                <w:ins w:id="415" w:author="Subhash Gandhi Vallala" w:date="2020-07-23T02:03:00Z"/>
              </w:rPr>
              <w:pPrChange w:id="416" w:author="Subhash Gandhi Vallala" w:date="2020-07-23T02:05:00Z">
                <w:pPr>
                  <w:pStyle w:val="ListParagraph"/>
                  <w:numPr>
                    <w:numId w:val="33"/>
                  </w:numPr>
                  <w:ind w:hanging="360"/>
                </w:pPr>
              </w:pPrChange>
            </w:pPr>
            <w:ins w:id="417" w:author="Subhash Gandhi Vallala" w:date="2020-07-23T02:03:00Z">
              <w:r w:rsidRPr="00C10300">
                <w:t>Minimum and success guarantees must be include</w:t>
              </w:r>
              <w:r w:rsidRPr="00002378">
                <w:t>d.</w:t>
              </w:r>
            </w:ins>
          </w:p>
        </w:tc>
      </w:tr>
      <w:tr w:rsidR="0053341E" w14:paraId="7A22B80A" w14:textId="77777777" w:rsidTr="00002378">
        <w:trPr>
          <w:ins w:id="418" w:author="Subhash Gandhi Vallala" w:date="2020-07-23T02:03:00Z"/>
        </w:trPr>
        <w:tc>
          <w:tcPr>
            <w:tcW w:w="0" w:type="auto"/>
          </w:tcPr>
          <w:p w14:paraId="7BD6378F" w14:textId="77777777" w:rsidR="0053341E" w:rsidRPr="001720E4" w:rsidRDefault="0053341E" w:rsidP="00002378">
            <w:pPr>
              <w:rPr>
                <w:ins w:id="419" w:author="Subhash Gandhi Vallala" w:date="2020-07-23T02:03:00Z"/>
              </w:rPr>
            </w:pPr>
            <w:ins w:id="420" w:author="Subhash Gandhi Vallala" w:date="2020-07-23T02:03:00Z">
              <w:r w:rsidRPr="001720E4">
                <w:t>Alternative Flows and Exceptions:</w:t>
              </w:r>
            </w:ins>
          </w:p>
        </w:tc>
        <w:tc>
          <w:tcPr>
            <w:tcW w:w="0" w:type="auto"/>
          </w:tcPr>
          <w:p w14:paraId="1EF52DF6" w14:textId="77777777" w:rsidR="005B70A6" w:rsidRDefault="005B70A6" w:rsidP="005B70A6">
            <w:pPr>
              <w:pStyle w:val="ListParagraph"/>
              <w:numPr>
                <w:ilvl w:val="0"/>
                <w:numId w:val="45"/>
              </w:numPr>
              <w:rPr>
                <w:ins w:id="421" w:author="Subhash Gandhi Vallala" w:date="2020-07-23T02:38:00Z"/>
              </w:rPr>
            </w:pPr>
            <w:ins w:id="422" w:author="Subhash Gandhi Vallala" w:date="2020-07-23T02:38:00Z">
              <w:r>
                <w:t>The uploaded file is not of the correct format.</w:t>
              </w:r>
            </w:ins>
          </w:p>
          <w:p w14:paraId="641E5153" w14:textId="4EBC0ABF" w:rsidR="0053341E" w:rsidRPr="00C10300" w:rsidRDefault="005B70A6">
            <w:pPr>
              <w:pStyle w:val="ListParagraph"/>
              <w:numPr>
                <w:ilvl w:val="0"/>
                <w:numId w:val="45"/>
              </w:numPr>
              <w:rPr>
                <w:ins w:id="423" w:author="Subhash Gandhi Vallala" w:date="2020-07-23T02:03:00Z"/>
              </w:rPr>
              <w:pPrChange w:id="424" w:author="Subhash Gandhi Vallala" w:date="2020-07-23T01:52:00Z">
                <w:pPr/>
              </w:pPrChange>
            </w:pPr>
            <w:ins w:id="425" w:author="Subhash Gandhi Vallala" w:date="2020-07-23T02:38:00Z">
              <w:r>
                <w:t>The contents of the file uploaded are corrupt.</w:t>
              </w:r>
            </w:ins>
          </w:p>
        </w:tc>
      </w:tr>
    </w:tbl>
    <w:p w14:paraId="2C3E1F22" w14:textId="4157A166" w:rsidR="0053341E" w:rsidRDefault="0053341E" w:rsidP="0077408E">
      <w:pPr>
        <w:rPr>
          <w:ins w:id="426" w:author="Subhash Gandhi Vallala" w:date="2020-07-23T02:03:00Z"/>
        </w:rPr>
      </w:pPr>
    </w:p>
    <w:p w14:paraId="421D8ED8" w14:textId="68866DD0" w:rsidR="0053341E" w:rsidRDefault="001720E4" w:rsidP="0053341E">
      <w:pPr>
        <w:pStyle w:val="Heading3"/>
        <w:rPr>
          <w:ins w:id="427" w:author="Subhash Gandhi Vallala" w:date="2020-07-23T02:03:00Z"/>
          <w:b/>
          <w:bCs/>
          <w:i w:val="0"/>
          <w:iCs/>
          <w:sz w:val="24"/>
          <w:szCs w:val="24"/>
        </w:rPr>
      </w:pPr>
      <w:bookmarkStart w:id="428" w:name="_Toc46367576"/>
      <w:ins w:id="429" w:author="Subhash Gandhi Vallala" w:date="2020-07-23T02:10:00Z">
        <w:r>
          <w:rPr>
            <w:b/>
            <w:bCs/>
            <w:i w:val="0"/>
            <w:iCs/>
            <w:sz w:val="24"/>
            <w:szCs w:val="24"/>
          </w:rPr>
          <w:lastRenderedPageBreak/>
          <w:t>Add Permit URLs</w:t>
        </w:r>
      </w:ins>
      <w:bookmarkEnd w:id="428"/>
    </w:p>
    <w:p w14:paraId="02FDC937" w14:textId="77777777" w:rsidR="0053341E" w:rsidRDefault="0053341E" w:rsidP="0053341E">
      <w:pPr>
        <w:rPr>
          <w:ins w:id="430" w:author="Subhash Gandhi Vallala" w:date="2020-07-23T02:03:00Z"/>
        </w:rPr>
      </w:pPr>
    </w:p>
    <w:tbl>
      <w:tblPr>
        <w:tblStyle w:val="TableGrid"/>
        <w:tblW w:w="0" w:type="auto"/>
        <w:tblLook w:val="04A0" w:firstRow="1" w:lastRow="0" w:firstColumn="1" w:lastColumn="0" w:noHBand="0" w:noVBand="1"/>
      </w:tblPr>
      <w:tblGrid>
        <w:gridCol w:w="2988"/>
        <w:gridCol w:w="5097"/>
      </w:tblGrid>
      <w:tr w:rsidR="00986BC7" w14:paraId="0D27C45D" w14:textId="77777777" w:rsidTr="00002378">
        <w:trPr>
          <w:ins w:id="431" w:author="Subhash Gandhi Vallala" w:date="2020-07-23T02:03:00Z"/>
        </w:trPr>
        <w:tc>
          <w:tcPr>
            <w:tcW w:w="0" w:type="auto"/>
          </w:tcPr>
          <w:p w14:paraId="5D1D072A" w14:textId="77777777" w:rsidR="0053341E" w:rsidRPr="001720E4" w:rsidRDefault="0053341E" w:rsidP="00002378">
            <w:pPr>
              <w:rPr>
                <w:ins w:id="432" w:author="Subhash Gandhi Vallala" w:date="2020-07-23T02:03:00Z"/>
              </w:rPr>
            </w:pPr>
            <w:ins w:id="433" w:author="Subhash Gandhi Vallala" w:date="2020-07-23T02:03:00Z">
              <w:r w:rsidRPr="001720E4">
                <w:t>Trigger:</w:t>
              </w:r>
            </w:ins>
          </w:p>
        </w:tc>
        <w:tc>
          <w:tcPr>
            <w:tcW w:w="0" w:type="auto"/>
          </w:tcPr>
          <w:p w14:paraId="3DA8BB57" w14:textId="357A75E1" w:rsidR="0053341E" w:rsidRPr="001720E4" w:rsidRDefault="0053341E" w:rsidP="00002378">
            <w:pPr>
              <w:rPr>
                <w:ins w:id="434" w:author="Subhash Gandhi Vallala" w:date="2020-07-23T02:03:00Z"/>
              </w:rPr>
            </w:pPr>
            <w:ins w:id="435" w:author="Subhash Gandhi Vallala" w:date="2020-07-23T02:03:00Z">
              <w:r w:rsidRPr="001720E4">
                <w:t xml:space="preserve">The user wants to </w:t>
              </w:r>
            </w:ins>
            <w:ins w:id="436" w:author="Subhash Gandhi Vallala" w:date="2020-07-23T02:11:00Z">
              <w:r w:rsidR="001720E4">
                <w:t xml:space="preserve">add a link to </w:t>
              </w:r>
            </w:ins>
            <w:ins w:id="437" w:author="Subhash Gandhi Vallala" w:date="2020-07-23T02:13:00Z">
              <w:r w:rsidR="000C7AF8">
                <w:t>a</w:t>
              </w:r>
            </w:ins>
            <w:ins w:id="438" w:author="Subhash Gandhi Vallala" w:date="2020-07-23T02:11:00Z">
              <w:r w:rsidR="001720E4">
                <w:t xml:space="preserve"> permit type</w:t>
              </w:r>
            </w:ins>
            <w:ins w:id="439" w:author="Subhash Gandhi Vallala" w:date="2020-07-23T02:03:00Z">
              <w:r w:rsidRPr="001720E4">
                <w:rPr>
                  <w:rPrChange w:id="440" w:author="Subhash Gandhi Vallala" w:date="2020-07-23T02:10:00Z">
                    <w:rPr>
                      <w:sz w:val="18"/>
                      <w:szCs w:val="18"/>
                    </w:rPr>
                  </w:rPrChange>
                </w:rPr>
                <w:t>.</w:t>
              </w:r>
            </w:ins>
          </w:p>
        </w:tc>
      </w:tr>
      <w:tr w:rsidR="00986BC7" w14:paraId="144881B6" w14:textId="77777777" w:rsidTr="00002378">
        <w:trPr>
          <w:ins w:id="441" w:author="Subhash Gandhi Vallala" w:date="2020-07-23T02:03:00Z"/>
        </w:trPr>
        <w:tc>
          <w:tcPr>
            <w:tcW w:w="0" w:type="auto"/>
          </w:tcPr>
          <w:p w14:paraId="49A4C966" w14:textId="77777777" w:rsidR="0053341E" w:rsidRPr="001720E4" w:rsidRDefault="0053341E" w:rsidP="00002378">
            <w:pPr>
              <w:rPr>
                <w:ins w:id="442" w:author="Subhash Gandhi Vallala" w:date="2020-07-23T02:03:00Z"/>
              </w:rPr>
            </w:pPr>
            <w:ins w:id="443" w:author="Subhash Gandhi Vallala" w:date="2020-07-23T02:03:00Z">
              <w:r w:rsidRPr="001720E4">
                <w:t>Primary Actor:</w:t>
              </w:r>
            </w:ins>
          </w:p>
        </w:tc>
        <w:tc>
          <w:tcPr>
            <w:tcW w:w="0" w:type="auto"/>
          </w:tcPr>
          <w:p w14:paraId="51CF2EF0" w14:textId="77777777" w:rsidR="0053341E" w:rsidRPr="00C10300" w:rsidRDefault="0053341E" w:rsidP="00002378">
            <w:pPr>
              <w:rPr>
                <w:ins w:id="444" w:author="Subhash Gandhi Vallala" w:date="2020-07-23T02:03:00Z"/>
              </w:rPr>
            </w:pPr>
            <w:ins w:id="445" w:author="Subhash Gandhi Vallala" w:date="2020-07-23T02:03:00Z">
              <w:r w:rsidRPr="00C10300">
                <w:t>City Official</w:t>
              </w:r>
            </w:ins>
          </w:p>
        </w:tc>
      </w:tr>
      <w:tr w:rsidR="00986BC7" w14:paraId="19B01858" w14:textId="77777777" w:rsidTr="00002378">
        <w:trPr>
          <w:ins w:id="446" w:author="Subhash Gandhi Vallala" w:date="2020-07-23T02:03:00Z"/>
        </w:trPr>
        <w:tc>
          <w:tcPr>
            <w:tcW w:w="0" w:type="auto"/>
          </w:tcPr>
          <w:p w14:paraId="3CA4D266" w14:textId="77777777" w:rsidR="0053341E" w:rsidRPr="001720E4" w:rsidRDefault="0053341E" w:rsidP="00002378">
            <w:pPr>
              <w:rPr>
                <w:ins w:id="447" w:author="Subhash Gandhi Vallala" w:date="2020-07-23T02:03:00Z"/>
              </w:rPr>
            </w:pPr>
            <w:ins w:id="448" w:author="Subhash Gandhi Vallala" w:date="2020-07-23T02:03:00Z">
              <w:r w:rsidRPr="001720E4">
                <w:t>Supporting Actors:</w:t>
              </w:r>
            </w:ins>
          </w:p>
        </w:tc>
        <w:tc>
          <w:tcPr>
            <w:tcW w:w="0" w:type="auto"/>
          </w:tcPr>
          <w:p w14:paraId="1A285E23" w14:textId="1D3DA540" w:rsidR="0053341E" w:rsidRPr="00C10300" w:rsidRDefault="00595A74" w:rsidP="00002378">
            <w:pPr>
              <w:rPr>
                <w:ins w:id="449" w:author="Subhash Gandhi Vallala" w:date="2020-07-23T02:03:00Z"/>
              </w:rPr>
            </w:pPr>
            <w:ins w:id="450" w:author="Subhash Gandhi Vallala" w:date="2020-07-23T02:28:00Z">
              <w:r>
                <w:t>Document</w:t>
              </w:r>
            </w:ins>
            <w:ins w:id="451" w:author="Subhash Gandhi Vallala" w:date="2020-07-23T02:03:00Z">
              <w:r w:rsidR="0053341E" w:rsidRPr="00C10300">
                <w:t xml:space="preserve"> Service</w:t>
              </w:r>
            </w:ins>
          </w:p>
        </w:tc>
      </w:tr>
      <w:tr w:rsidR="00986BC7" w14:paraId="2C7F9CF7" w14:textId="77777777" w:rsidTr="00002378">
        <w:trPr>
          <w:ins w:id="452" w:author="Subhash Gandhi Vallala" w:date="2020-07-23T02:03:00Z"/>
        </w:trPr>
        <w:tc>
          <w:tcPr>
            <w:tcW w:w="0" w:type="auto"/>
          </w:tcPr>
          <w:p w14:paraId="13A2A138" w14:textId="1A449FA6" w:rsidR="0053341E" w:rsidRPr="001720E4" w:rsidRDefault="0053341E" w:rsidP="00002378">
            <w:pPr>
              <w:rPr>
                <w:ins w:id="453" w:author="Subhash Gandhi Vallala" w:date="2020-07-23T02:03:00Z"/>
              </w:rPr>
            </w:pPr>
            <w:ins w:id="454" w:author="Subhash Gandhi Vallala" w:date="2020-07-23T02:03:00Z">
              <w:r w:rsidRPr="001720E4">
                <w:t>Pre</w:t>
              </w:r>
            </w:ins>
            <w:ins w:id="455" w:author="Rusty Baker" w:date="2020-07-23T14:10:00Z">
              <w:r w:rsidR="00CA44A3">
                <w:t>-</w:t>
              </w:r>
            </w:ins>
            <w:ins w:id="456" w:author="Subhash Gandhi Vallala" w:date="2020-07-23T02:03:00Z">
              <w:r w:rsidRPr="001720E4">
                <w:t>conditions:</w:t>
              </w:r>
            </w:ins>
          </w:p>
        </w:tc>
        <w:tc>
          <w:tcPr>
            <w:tcW w:w="0" w:type="auto"/>
          </w:tcPr>
          <w:p w14:paraId="610F8C20" w14:textId="77777777" w:rsidR="0053341E" w:rsidRPr="00002378" w:rsidRDefault="0053341E" w:rsidP="00002378">
            <w:pPr>
              <w:rPr>
                <w:ins w:id="457" w:author="Subhash Gandhi Vallala" w:date="2020-07-23T02:03:00Z"/>
              </w:rPr>
            </w:pPr>
            <w:ins w:id="458" w:author="Subhash Gandhi Vallala" w:date="2020-07-23T02:03:00Z">
              <w:r w:rsidRPr="00C10300">
                <w:t>The user must have admin privileges</w:t>
              </w:r>
              <w:r w:rsidRPr="00002378">
                <w:t>.</w:t>
              </w:r>
            </w:ins>
          </w:p>
        </w:tc>
      </w:tr>
      <w:tr w:rsidR="00986BC7" w14:paraId="32F61ED6" w14:textId="77777777" w:rsidTr="00002378">
        <w:trPr>
          <w:ins w:id="459" w:author="Subhash Gandhi Vallala" w:date="2020-07-23T02:03:00Z"/>
        </w:trPr>
        <w:tc>
          <w:tcPr>
            <w:tcW w:w="0" w:type="auto"/>
          </w:tcPr>
          <w:p w14:paraId="36B57471" w14:textId="77777777" w:rsidR="0053341E" w:rsidRPr="001720E4" w:rsidRDefault="0053341E" w:rsidP="00002378">
            <w:pPr>
              <w:rPr>
                <w:ins w:id="460" w:author="Subhash Gandhi Vallala" w:date="2020-07-23T02:03:00Z"/>
              </w:rPr>
            </w:pPr>
            <w:ins w:id="461" w:author="Subhash Gandhi Vallala" w:date="2020-07-23T02:03:00Z">
              <w:r w:rsidRPr="001720E4">
                <w:t>Steps in the Process:</w:t>
              </w:r>
            </w:ins>
          </w:p>
        </w:tc>
        <w:tc>
          <w:tcPr>
            <w:tcW w:w="0" w:type="auto"/>
          </w:tcPr>
          <w:p w14:paraId="6A40DC2E" w14:textId="3FA6278A" w:rsidR="0053341E" w:rsidRDefault="0053341E" w:rsidP="00FC54B2">
            <w:pPr>
              <w:pStyle w:val="ListParagraph"/>
              <w:numPr>
                <w:ilvl w:val="0"/>
                <w:numId w:val="46"/>
              </w:numPr>
              <w:rPr>
                <w:ins w:id="462" w:author="Subhash Gandhi Vallala" w:date="2020-07-23T02:39:00Z"/>
              </w:rPr>
            </w:pPr>
            <w:ins w:id="463" w:author="Subhash Gandhi Vallala" w:date="2020-07-23T02:03:00Z">
              <w:r w:rsidRPr="001720E4">
                <w:t>Launch the application.</w:t>
              </w:r>
            </w:ins>
          </w:p>
          <w:p w14:paraId="6447AD33" w14:textId="6EAA635D" w:rsidR="003F175B" w:rsidRPr="001720E4" w:rsidRDefault="003F175B">
            <w:pPr>
              <w:pStyle w:val="ListParagraph"/>
              <w:numPr>
                <w:ilvl w:val="0"/>
                <w:numId w:val="46"/>
              </w:numPr>
              <w:rPr>
                <w:ins w:id="464" w:author="Subhash Gandhi Vallala" w:date="2020-07-23T02:03:00Z"/>
              </w:rPr>
              <w:pPrChange w:id="465" w:author="Subhash Gandhi Vallala" w:date="2020-07-23T02:38:00Z">
                <w:pPr>
                  <w:pStyle w:val="ListParagraph"/>
                  <w:numPr>
                    <w:numId w:val="32"/>
                  </w:numPr>
                  <w:ind w:hanging="360"/>
                </w:pPr>
              </w:pPrChange>
            </w:pPr>
            <w:ins w:id="466" w:author="Subhash Gandhi Vallala" w:date="2020-07-23T02:39:00Z">
              <w:r>
                <w:t>Click Add Permit URLs</w:t>
              </w:r>
            </w:ins>
          </w:p>
          <w:p w14:paraId="554BB557" w14:textId="4CA66A9D" w:rsidR="0053341E" w:rsidRDefault="0053341E" w:rsidP="00FC54B2">
            <w:pPr>
              <w:pStyle w:val="ListParagraph"/>
              <w:numPr>
                <w:ilvl w:val="0"/>
                <w:numId w:val="46"/>
              </w:numPr>
              <w:rPr>
                <w:ins w:id="467" w:author="Subhash Gandhi Vallala" w:date="2020-07-23T02:40:00Z"/>
              </w:rPr>
            </w:pPr>
            <w:ins w:id="468" w:author="Subhash Gandhi Vallala" w:date="2020-07-23T02:03:00Z">
              <w:r w:rsidRPr="00C10300">
                <w:t>Selec</w:t>
              </w:r>
            </w:ins>
            <w:ins w:id="469" w:author="Subhash Gandhi Vallala" w:date="2020-07-23T02:39:00Z">
              <w:r w:rsidR="003F175B">
                <w:t>t</w:t>
              </w:r>
            </w:ins>
            <w:ins w:id="470" w:author="Subhash Gandhi Vallala" w:date="2020-07-23T02:40:00Z">
              <w:r w:rsidR="003F175B">
                <w:t xml:space="preserve"> a</w:t>
              </w:r>
            </w:ins>
            <w:ins w:id="471" w:author="Subhash Gandhi Vallala" w:date="2020-07-23T02:39:00Z">
              <w:r w:rsidR="003F175B">
                <w:t xml:space="preserve"> permit</w:t>
              </w:r>
            </w:ins>
            <w:ins w:id="472" w:author="Subhash Gandhi Vallala" w:date="2020-07-23T02:03:00Z">
              <w:r w:rsidRPr="00711F7B">
                <w:t>.</w:t>
              </w:r>
            </w:ins>
          </w:p>
          <w:p w14:paraId="2754ED11" w14:textId="0D66FE38" w:rsidR="003F175B" w:rsidRPr="00611EEA" w:rsidRDefault="003F175B">
            <w:pPr>
              <w:pStyle w:val="ListParagraph"/>
              <w:numPr>
                <w:ilvl w:val="0"/>
                <w:numId w:val="46"/>
              </w:numPr>
              <w:rPr>
                <w:ins w:id="473" w:author="Subhash Gandhi Vallala" w:date="2020-07-23T02:03:00Z"/>
              </w:rPr>
              <w:pPrChange w:id="474" w:author="Subhash Gandhi Vallala" w:date="2020-07-23T02:38:00Z">
                <w:pPr>
                  <w:pStyle w:val="ListParagraph"/>
                  <w:numPr>
                    <w:numId w:val="32"/>
                  </w:numPr>
                  <w:ind w:hanging="360"/>
                </w:pPr>
              </w:pPrChange>
            </w:pPr>
            <w:ins w:id="475" w:author="Subhash Gandhi Vallala" w:date="2020-07-23T02:40:00Z">
              <w:r>
                <w:t>Enter the URL.</w:t>
              </w:r>
            </w:ins>
          </w:p>
          <w:p w14:paraId="5478A245" w14:textId="0E91012C" w:rsidR="0053341E" w:rsidRPr="003F175B" w:rsidRDefault="0053341E">
            <w:pPr>
              <w:pStyle w:val="ListParagraph"/>
              <w:numPr>
                <w:ilvl w:val="0"/>
                <w:numId w:val="46"/>
              </w:numPr>
              <w:rPr>
                <w:ins w:id="476" w:author="Subhash Gandhi Vallala" w:date="2020-07-23T02:03:00Z"/>
              </w:rPr>
              <w:pPrChange w:id="477" w:author="Subhash Gandhi Vallala" w:date="2020-07-23T02:38:00Z">
                <w:pPr>
                  <w:pStyle w:val="ListParagraph"/>
                  <w:numPr>
                    <w:numId w:val="32"/>
                  </w:numPr>
                  <w:ind w:hanging="360"/>
                </w:pPr>
              </w:pPrChange>
            </w:pPr>
            <w:ins w:id="478" w:author="Subhash Gandhi Vallala" w:date="2020-07-23T02:03:00Z">
              <w:r w:rsidRPr="003F175B">
                <w:t xml:space="preserve">Click </w:t>
              </w:r>
            </w:ins>
            <w:ins w:id="479" w:author="Subhash Gandhi Vallala" w:date="2020-07-23T02:40:00Z">
              <w:r w:rsidR="003F175B">
                <w:t>Link URL to Permit</w:t>
              </w:r>
            </w:ins>
            <w:ins w:id="480" w:author="Subhash Gandhi Vallala" w:date="2020-07-23T02:03:00Z">
              <w:r w:rsidRPr="003F175B">
                <w:t>.</w:t>
              </w:r>
            </w:ins>
          </w:p>
        </w:tc>
      </w:tr>
      <w:tr w:rsidR="00986BC7" w14:paraId="58040811" w14:textId="77777777" w:rsidTr="00002378">
        <w:trPr>
          <w:ins w:id="481" w:author="Subhash Gandhi Vallala" w:date="2020-07-23T02:03:00Z"/>
        </w:trPr>
        <w:tc>
          <w:tcPr>
            <w:tcW w:w="0" w:type="auto"/>
          </w:tcPr>
          <w:p w14:paraId="2709D58E" w14:textId="77777777" w:rsidR="0053341E" w:rsidRPr="001720E4" w:rsidRDefault="0053341E" w:rsidP="00002378">
            <w:pPr>
              <w:rPr>
                <w:ins w:id="482" w:author="Subhash Gandhi Vallala" w:date="2020-07-23T02:03:00Z"/>
              </w:rPr>
            </w:pPr>
            <w:ins w:id="483" w:author="Subhash Gandhi Vallala" w:date="2020-07-23T02:03:00Z">
              <w:r w:rsidRPr="001720E4">
                <w:t>Minimal Guarantees:</w:t>
              </w:r>
            </w:ins>
          </w:p>
        </w:tc>
        <w:tc>
          <w:tcPr>
            <w:tcW w:w="0" w:type="auto"/>
          </w:tcPr>
          <w:p w14:paraId="3F526BF2" w14:textId="77777777" w:rsidR="0053341E" w:rsidRPr="00C10300" w:rsidRDefault="0053341E" w:rsidP="00002378">
            <w:pPr>
              <w:rPr>
                <w:ins w:id="484" w:author="Subhash Gandhi Vallala" w:date="2020-07-23T02:03:00Z"/>
              </w:rPr>
            </w:pPr>
            <w:ins w:id="485" w:author="Subhash Gandhi Vallala" w:date="2020-07-23T02:03:00Z">
              <w:r w:rsidRPr="00C10300">
                <w:t>The user will get a feedback.</w:t>
              </w:r>
            </w:ins>
          </w:p>
        </w:tc>
      </w:tr>
      <w:tr w:rsidR="00986BC7" w14:paraId="7CCE41FC" w14:textId="77777777" w:rsidTr="00002378">
        <w:trPr>
          <w:ins w:id="486" w:author="Subhash Gandhi Vallala" w:date="2020-07-23T02:03:00Z"/>
        </w:trPr>
        <w:tc>
          <w:tcPr>
            <w:tcW w:w="0" w:type="auto"/>
          </w:tcPr>
          <w:p w14:paraId="2DB65642" w14:textId="77777777" w:rsidR="0053341E" w:rsidRPr="001720E4" w:rsidRDefault="0053341E" w:rsidP="00002378">
            <w:pPr>
              <w:rPr>
                <w:ins w:id="487" w:author="Subhash Gandhi Vallala" w:date="2020-07-23T02:03:00Z"/>
              </w:rPr>
            </w:pPr>
            <w:ins w:id="488" w:author="Subhash Gandhi Vallala" w:date="2020-07-23T02:03:00Z">
              <w:r w:rsidRPr="001720E4">
                <w:t>Success Guarantees:</w:t>
              </w:r>
            </w:ins>
          </w:p>
        </w:tc>
        <w:tc>
          <w:tcPr>
            <w:tcW w:w="0" w:type="auto"/>
          </w:tcPr>
          <w:p w14:paraId="4717F2E6" w14:textId="3C964D7C" w:rsidR="0053341E" w:rsidRPr="003F175B" w:rsidRDefault="0053341E" w:rsidP="00002378">
            <w:pPr>
              <w:rPr>
                <w:ins w:id="489" w:author="Subhash Gandhi Vallala" w:date="2020-07-23T02:03:00Z"/>
              </w:rPr>
            </w:pPr>
            <w:ins w:id="490" w:author="Subhash Gandhi Vallala" w:date="2020-07-23T02:03:00Z">
              <w:r w:rsidRPr="00C10300">
                <w:t>The</w:t>
              </w:r>
            </w:ins>
            <w:ins w:id="491" w:author="Subhash Gandhi Vallala" w:date="2020-07-23T02:40:00Z">
              <w:r w:rsidR="00986BC7">
                <w:t xml:space="preserve"> </w:t>
              </w:r>
            </w:ins>
            <w:ins w:id="492" w:author="Subhash Gandhi Vallala" w:date="2020-07-23T02:03:00Z">
              <w:r w:rsidRPr="00C10300">
                <w:t xml:space="preserve">selected </w:t>
              </w:r>
            </w:ins>
            <w:ins w:id="493" w:author="Subhash Gandhi Vallala" w:date="2020-07-23T02:40:00Z">
              <w:r w:rsidR="00986BC7">
                <w:t>permit will be l</w:t>
              </w:r>
            </w:ins>
            <w:ins w:id="494" w:author="Subhash Gandhi Vallala" w:date="2020-07-23T02:41:00Z">
              <w:r w:rsidR="00986BC7">
                <w:t>inked to the URL entered.</w:t>
              </w:r>
            </w:ins>
          </w:p>
        </w:tc>
      </w:tr>
      <w:tr w:rsidR="00986BC7" w14:paraId="398F4B69" w14:textId="77777777" w:rsidTr="00002378">
        <w:trPr>
          <w:ins w:id="495" w:author="Subhash Gandhi Vallala" w:date="2020-07-23T02:03:00Z"/>
        </w:trPr>
        <w:tc>
          <w:tcPr>
            <w:tcW w:w="0" w:type="auto"/>
          </w:tcPr>
          <w:p w14:paraId="0FC657FC" w14:textId="77777777" w:rsidR="0053341E" w:rsidRPr="001720E4" w:rsidRDefault="0053341E" w:rsidP="00002378">
            <w:pPr>
              <w:rPr>
                <w:ins w:id="496" w:author="Subhash Gandhi Vallala" w:date="2020-07-23T02:03:00Z"/>
              </w:rPr>
            </w:pPr>
            <w:ins w:id="497" w:author="Subhash Gandhi Vallala" w:date="2020-07-23T02:03:00Z">
              <w:r w:rsidRPr="001720E4">
                <w:t>Quality Requirements:</w:t>
              </w:r>
            </w:ins>
          </w:p>
        </w:tc>
        <w:tc>
          <w:tcPr>
            <w:tcW w:w="0" w:type="auto"/>
          </w:tcPr>
          <w:p w14:paraId="472A26B4" w14:textId="77777777" w:rsidR="0053341E" w:rsidRPr="001720E4" w:rsidRDefault="0053341E">
            <w:pPr>
              <w:pStyle w:val="ListParagraph"/>
              <w:numPr>
                <w:ilvl w:val="0"/>
                <w:numId w:val="47"/>
              </w:numPr>
              <w:rPr>
                <w:ins w:id="498" w:author="Subhash Gandhi Vallala" w:date="2020-07-23T02:03:00Z"/>
              </w:rPr>
              <w:pPrChange w:id="499" w:author="Subhash Gandhi Vallala" w:date="2020-07-23T02:38:00Z">
                <w:pPr>
                  <w:pStyle w:val="ListParagraph"/>
                  <w:numPr>
                    <w:numId w:val="33"/>
                  </w:numPr>
                  <w:ind w:hanging="360"/>
                </w:pPr>
              </w:pPrChange>
            </w:pPr>
            <w:ins w:id="500" w:author="Subhash Gandhi Vallala" w:date="2020-07-23T02:03:00Z">
              <w:r w:rsidRPr="001720E4">
                <w:t>The feedback provided to the user must be clear.</w:t>
              </w:r>
            </w:ins>
          </w:p>
          <w:p w14:paraId="371B9E29" w14:textId="77777777" w:rsidR="0053341E" w:rsidRPr="00002378" w:rsidRDefault="0053341E">
            <w:pPr>
              <w:pStyle w:val="ListParagraph"/>
              <w:numPr>
                <w:ilvl w:val="0"/>
                <w:numId w:val="47"/>
              </w:numPr>
              <w:rPr>
                <w:ins w:id="501" w:author="Subhash Gandhi Vallala" w:date="2020-07-23T02:03:00Z"/>
              </w:rPr>
              <w:pPrChange w:id="502" w:author="Subhash Gandhi Vallala" w:date="2020-07-23T02:38:00Z">
                <w:pPr>
                  <w:pStyle w:val="ListParagraph"/>
                  <w:numPr>
                    <w:numId w:val="33"/>
                  </w:numPr>
                  <w:ind w:hanging="360"/>
                </w:pPr>
              </w:pPrChange>
            </w:pPr>
            <w:ins w:id="503" w:author="Subhash Gandhi Vallala" w:date="2020-07-23T02:03:00Z">
              <w:r w:rsidRPr="00C10300">
                <w:t>Minimum and success guarantees must be include</w:t>
              </w:r>
              <w:r w:rsidRPr="00002378">
                <w:t>d.</w:t>
              </w:r>
            </w:ins>
          </w:p>
        </w:tc>
      </w:tr>
      <w:tr w:rsidR="00986BC7" w14:paraId="78DF2EBC" w14:textId="77777777" w:rsidTr="00002378">
        <w:trPr>
          <w:ins w:id="504" w:author="Subhash Gandhi Vallala" w:date="2020-07-23T02:03:00Z"/>
        </w:trPr>
        <w:tc>
          <w:tcPr>
            <w:tcW w:w="0" w:type="auto"/>
          </w:tcPr>
          <w:p w14:paraId="494CBDAE" w14:textId="77777777" w:rsidR="0053341E" w:rsidRPr="001720E4" w:rsidRDefault="0053341E" w:rsidP="00002378">
            <w:pPr>
              <w:rPr>
                <w:ins w:id="505" w:author="Subhash Gandhi Vallala" w:date="2020-07-23T02:03:00Z"/>
              </w:rPr>
            </w:pPr>
            <w:ins w:id="506" w:author="Subhash Gandhi Vallala" w:date="2020-07-23T02:03:00Z">
              <w:r w:rsidRPr="001720E4">
                <w:t>Alternative Flows and Exceptions:</w:t>
              </w:r>
            </w:ins>
          </w:p>
        </w:tc>
        <w:tc>
          <w:tcPr>
            <w:tcW w:w="0" w:type="auto"/>
          </w:tcPr>
          <w:p w14:paraId="2015A171" w14:textId="071F33DF" w:rsidR="0053341E" w:rsidRPr="00C10300" w:rsidRDefault="008D772C" w:rsidP="00002378">
            <w:pPr>
              <w:rPr>
                <w:ins w:id="507" w:author="Subhash Gandhi Vallala" w:date="2020-07-23T02:03:00Z"/>
              </w:rPr>
            </w:pPr>
            <w:ins w:id="508" w:author="Subhash Gandhi Vallala" w:date="2020-07-23T02:41:00Z">
              <w:r>
                <w:t xml:space="preserve">The </w:t>
              </w:r>
              <w:r w:rsidR="004C180E">
                <w:t xml:space="preserve">entered </w:t>
              </w:r>
              <w:r>
                <w:t>URL is invalid.</w:t>
              </w:r>
            </w:ins>
          </w:p>
        </w:tc>
      </w:tr>
    </w:tbl>
    <w:p w14:paraId="59D7AD3B" w14:textId="70F5CA44" w:rsidR="0053341E" w:rsidRDefault="0053341E" w:rsidP="0077408E">
      <w:pPr>
        <w:rPr>
          <w:ins w:id="509" w:author="Subhash Gandhi Vallala" w:date="2020-07-23T02:03:00Z"/>
        </w:rPr>
      </w:pPr>
    </w:p>
    <w:p w14:paraId="4038A745" w14:textId="40F365B0" w:rsidR="0053341E" w:rsidRDefault="001720E4" w:rsidP="0053341E">
      <w:pPr>
        <w:pStyle w:val="Heading3"/>
        <w:rPr>
          <w:ins w:id="510" w:author="Subhash Gandhi Vallala" w:date="2020-07-23T02:03:00Z"/>
          <w:b/>
          <w:bCs/>
          <w:i w:val="0"/>
          <w:iCs/>
          <w:sz w:val="24"/>
          <w:szCs w:val="24"/>
        </w:rPr>
      </w:pPr>
      <w:bookmarkStart w:id="511" w:name="_Toc46367577"/>
      <w:ins w:id="512" w:author="Subhash Gandhi Vallala" w:date="2020-07-23T02:11:00Z">
        <w:r>
          <w:rPr>
            <w:b/>
            <w:bCs/>
            <w:i w:val="0"/>
            <w:iCs/>
            <w:sz w:val="24"/>
            <w:szCs w:val="24"/>
          </w:rPr>
          <w:t>Add Regulation Type</w:t>
        </w:r>
      </w:ins>
      <w:bookmarkEnd w:id="511"/>
    </w:p>
    <w:p w14:paraId="5875E306" w14:textId="77777777" w:rsidR="0053341E" w:rsidRDefault="0053341E" w:rsidP="0053341E">
      <w:pPr>
        <w:rPr>
          <w:ins w:id="513" w:author="Subhash Gandhi Vallala" w:date="2020-07-23T02:03:00Z"/>
        </w:rPr>
      </w:pPr>
    </w:p>
    <w:tbl>
      <w:tblPr>
        <w:tblStyle w:val="TableGrid"/>
        <w:tblW w:w="0" w:type="auto"/>
        <w:tblLook w:val="04A0" w:firstRow="1" w:lastRow="0" w:firstColumn="1" w:lastColumn="0" w:noHBand="0" w:noVBand="1"/>
      </w:tblPr>
      <w:tblGrid>
        <w:gridCol w:w="2850"/>
        <w:gridCol w:w="6500"/>
      </w:tblGrid>
      <w:tr w:rsidR="0053341E" w14:paraId="7DD18A64" w14:textId="77777777" w:rsidTr="00002378">
        <w:trPr>
          <w:ins w:id="514" w:author="Subhash Gandhi Vallala" w:date="2020-07-23T02:03:00Z"/>
        </w:trPr>
        <w:tc>
          <w:tcPr>
            <w:tcW w:w="0" w:type="auto"/>
          </w:tcPr>
          <w:p w14:paraId="3D9338AB" w14:textId="77777777" w:rsidR="0053341E" w:rsidRPr="001720E4" w:rsidRDefault="0053341E" w:rsidP="00002378">
            <w:pPr>
              <w:rPr>
                <w:ins w:id="515" w:author="Subhash Gandhi Vallala" w:date="2020-07-23T02:03:00Z"/>
              </w:rPr>
            </w:pPr>
            <w:ins w:id="516" w:author="Subhash Gandhi Vallala" w:date="2020-07-23T02:03:00Z">
              <w:r w:rsidRPr="001720E4">
                <w:t>Trigger:</w:t>
              </w:r>
            </w:ins>
          </w:p>
        </w:tc>
        <w:tc>
          <w:tcPr>
            <w:tcW w:w="0" w:type="auto"/>
          </w:tcPr>
          <w:p w14:paraId="53F1C9A4" w14:textId="0124EF42" w:rsidR="0053341E" w:rsidRPr="001720E4" w:rsidRDefault="0053341E" w:rsidP="00002378">
            <w:pPr>
              <w:rPr>
                <w:ins w:id="517" w:author="Subhash Gandhi Vallala" w:date="2020-07-23T02:03:00Z"/>
              </w:rPr>
            </w:pPr>
            <w:ins w:id="518" w:author="Subhash Gandhi Vallala" w:date="2020-07-23T02:03:00Z">
              <w:r w:rsidRPr="001720E4">
                <w:t xml:space="preserve">The user wants to </w:t>
              </w:r>
            </w:ins>
            <w:ins w:id="519" w:author="Subhash Gandhi Vallala" w:date="2020-07-23T02:11:00Z">
              <w:r w:rsidR="000C7AF8">
                <w:t>add a</w:t>
              </w:r>
            </w:ins>
            <w:ins w:id="520" w:author="Subhash Gandhi Vallala" w:date="2020-07-23T02:12:00Z">
              <w:r w:rsidR="000C7AF8">
                <w:t xml:space="preserve"> </w:t>
              </w:r>
            </w:ins>
            <w:ins w:id="521" w:author="Subhash Gandhi Vallala" w:date="2020-07-23T02:11:00Z">
              <w:r w:rsidR="000C7AF8">
                <w:t xml:space="preserve">new </w:t>
              </w:r>
            </w:ins>
            <w:ins w:id="522" w:author="Subhash Gandhi Vallala" w:date="2020-07-23T02:12:00Z">
              <w:r w:rsidR="000C7AF8">
                <w:t>regulation</w:t>
              </w:r>
            </w:ins>
            <w:ins w:id="523" w:author="Subhash Gandhi Vallala" w:date="2020-07-23T02:03:00Z">
              <w:r w:rsidRPr="001720E4">
                <w:rPr>
                  <w:rPrChange w:id="524" w:author="Subhash Gandhi Vallala" w:date="2020-07-23T02:11:00Z">
                    <w:rPr>
                      <w:sz w:val="18"/>
                      <w:szCs w:val="18"/>
                    </w:rPr>
                  </w:rPrChange>
                </w:rPr>
                <w:t>.</w:t>
              </w:r>
            </w:ins>
          </w:p>
        </w:tc>
      </w:tr>
      <w:tr w:rsidR="0053341E" w14:paraId="5E431051" w14:textId="77777777" w:rsidTr="00002378">
        <w:trPr>
          <w:ins w:id="525" w:author="Subhash Gandhi Vallala" w:date="2020-07-23T02:03:00Z"/>
        </w:trPr>
        <w:tc>
          <w:tcPr>
            <w:tcW w:w="0" w:type="auto"/>
          </w:tcPr>
          <w:p w14:paraId="6AB71B28" w14:textId="77777777" w:rsidR="0053341E" w:rsidRPr="001720E4" w:rsidRDefault="0053341E" w:rsidP="00002378">
            <w:pPr>
              <w:rPr>
                <w:ins w:id="526" w:author="Subhash Gandhi Vallala" w:date="2020-07-23T02:03:00Z"/>
              </w:rPr>
            </w:pPr>
            <w:ins w:id="527" w:author="Subhash Gandhi Vallala" w:date="2020-07-23T02:03:00Z">
              <w:r w:rsidRPr="001720E4">
                <w:t>Primary Actor:</w:t>
              </w:r>
            </w:ins>
          </w:p>
        </w:tc>
        <w:tc>
          <w:tcPr>
            <w:tcW w:w="0" w:type="auto"/>
          </w:tcPr>
          <w:p w14:paraId="0D99BF0D" w14:textId="77777777" w:rsidR="0053341E" w:rsidRPr="00C10300" w:rsidRDefault="0053341E" w:rsidP="00002378">
            <w:pPr>
              <w:rPr>
                <w:ins w:id="528" w:author="Subhash Gandhi Vallala" w:date="2020-07-23T02:03:00Z"/>
              </w:rPr>
            </w:pPr>
            <w:ins w:id="529" w:author="Subhash Gandhi Vallala" w:date="2020-07-23T02:03:00Z">
              <w:r w:rsidRPr="00C10300">
                <w:t>City Official</w:t>
              </w:r>
            </w:ins>
          </w:p>
        </w:tc>
      </w:tr>
      <w:tr w:rsidR="0053341E" w14:paraId="3F0704DC" w14:textId="77777777" w:rsidTr="00002378">
        <w:trPr>
          <w:ins w:id="530" w:author="Subhash Gandhi Vallala" w:date="2020-07-23T02:03:00Z"/>
        </w:trPr>
        <w:tc>
          <w:tcPr>
            <w:tcW w:w="0" w:type="auto"/>
          </w:tcPr>
          <w:p w14:paraId="4DD5CEEA" w14:textId="77777777" w:rsidR="0053341E" w:rsidRPr="001720E4" w:rsidRDefault="0053341E" w:rsidP="00002378">
            <w:pPr>
              <w:rPr>
                <w:ins w:id="531" w:author="Subhash Gandhi Vallala" w:date="2020-07-23T02:03:00Z"/>
              </w:rPr>
            </w:pPr>
            <w:ins w:id="532" w:author="Subhash Gandhi Vallala" w:date="2020-07-23T02:03:00Z">
              <w:r w:rsidRPr="001720E4">
                <w:t>Supporting Actors:</w:t>
              </w:r>
            </w:ins>
          </w:p>
        </w:tc>
        <w:tc>
          <w:tcPr>
            <w:tcW w:w="0" w:type="auto"/>
          </w:tcPr>
          <w:p w14:paraId="3DE96DBF" w14:textId="77777777" w:rsidR="0053341E" w:rsidRDefault="0053341E" w:rsidP="00595A74">
            <w:pPr>
              <w:pStyle w:val="ListParagraph"/>
              <w:numPr>
                <w:ilvl w:val="0"/>
                <w:numId w:val="39"/>
              </w:numPr>
              <w:rPr>
                <w:ins w:id="533" w:author="Subhash Gandhi Vallala" w:date="2020-07-23T02:28:00Z"/>
              </w:rPr>
            </w:pPr>
            <w:ins w:id="534" w:author="Subhash Gandhi Vallala" w:date="2020-07-23T02:03:00Z">
              <w:r w:rsidRPr="00C10300">
                <w:t>Address Service</w:t>
              </w:r>
            </w:ins>
          </w:p>
          <w:p w14:paraId="1E6FB888" w14:textId="76BFBE81" w:rsidR="00595A74" w:rsidRPr="00C10300" w:rsidRDefault="00595A74">
            <w:pPr>
              <w:pStyle w:val="ListParagraph"/>
              <w:numPr>
                <w:ilvl w:val="0"/>
                <w:numId w:val="39"/>
              </w:numPr>
              <w:rPr>
                <w:ins w:id="535" w:author="Subhash Gandhi Vallala" w:date="2020-07-23T02:03:00Z"/>
              </w:rPr>
              <w:pPrChange w:id="536" w:author="Subhash Gandhi Vallala" w:date="2020-07-23T02:28:00Z">
                <w:pPr/>
              </w:pPrChange>
            </w:pPr>
            <w:ins w:id="537" w:author="Subhash Gandhi Vallala" w:date="2020-07-23T02:28:00Z">
              <w:r>
                <w:t>Document Service</w:t>
              </w:r>
            </w:ins>
          </w:p>
        </w:tc>
      </w:tr>
      <w:tr w:rsidR="0053341E" w14:paraId="700AACE6" w14:textId="77777777" w:rsidTr="00002378">
        <w:trPr>
          <w:ins w:id="538" w:author="Subhash Gandhi Vallala" w:date="2020-07-23T02:03:00Z"/>
        </w:trPr>
        <w:tc>
          <w:tcPr>
            <w:tcW w:w="0" w:type="auto"/>
          </w:tcPr>
          <w:p w14:paraId="0B524265" w14:textId="55AD5176" w:rsidR="0053341E" w:rsidRPr="001720E4" w:rsidRDefault="0053341E" w:rsidP="00002378">
            <w:pPr>
              <w:rPr>
                <w:ins w:id="539" w:author="Subhash Gandhi Vallala" w:date="2020-07-23T02:03:00Z"/>
              </w:rPr>
            </w:pPr>
            <w:ins w:id="540" w:author="Subhash Gandhi Vallala" w:date="2020-07-23T02:03:00Z">
              <w:r w:rsidRPr="001720E4">
                <w:t>Pre</w:t>
              </w:r>
            </w:ins>
            <w:ins w:id="541" w:author="Rusty Baker" w:date="2020-07-23T14:10:00Z">
              <w:r w:rsidR="00CA44A3">
                <w:t>-</w:t>
              </w:r>
            </w:ins>
            <w:ins w:id="542" w:author="Subhash Gandhi Vallala" w:date="2020-07-23T02:03:00Z">
              <w:r w:rsidRPr="001720E4">
                <w:t>conditions:</w:t>
              </w:r>
            </w:ins>
          </w:p>
        </w:tc>
        <w:tc>
          <w:tcPr>
            <w:tcW w:w="0" w:type="auto"/>
          </w:tcPr>
          <w:p w14:paraId="6DC9C154" w14:textId="77777777" w:rsidR="0053341E" w:rsidRPr="00002378" w:rsidRDefault="0053341E" w:rsidP="00002378">
            <w:pPr>
              <w:rPr>
                <w:ins w:id="543" w:author="Subhash Gandhi Vallala" w:date="2020-07-23T02:03:00Z"/>
              </w:rPr>
            </w:pPr>
            <w:ins w:id="544" w:author="Subhash Gandhi Vallala" w:date="2020-07-23T02:03:00Z">
              <w:r w:rsidRPr="00C10300">
                <w:t>The user must have admin privileges</w:t>
              </w:r>
              <w:r w:rsidRPr="00002378">
                <w:t>.</w:t>
              </w:r>
            </w:ins>
          </w:p>
        </w:tc>
      </w:tr>
      <w:tr w:rsidR="0053341E" w14:paraId="1941FE25" w14:textId="77777777" w:rsidTr="00002378">
        <w:trPr>
          <w:ins w:id="545" w:author="Subhash Gandhi Vallala" w:date="2020-07-23T02:03:00Z"/>
        </w:trPr>
        <w:tc>
          <w:tcPr>
            <w:tcW w:w="0" w:type="auto"/>
          </w:tcPr>
          <w:p w14:paraId="6497D748" w14:textId="77777777" w:rsidR="0053341E" w:rsidRPr="001720E4" w:rsidRDefault="0053341E" w:rsidP="00002378">
            <w:pPr>
              <w:rPr>
                <w:ins w:id="546" w:author="Subhash Gandhi Vallala" w:date="2020-07-23T02:03:00Z"/>
              </w:rPr>
            </w:pPr>
            <w:ins w:id="547" w:author="Subhash Gandhi Vallala" w:date="2020-07-23T02:03:00Z">
              <w:r w:rsidRPr="001720E4">
                <w:t>Steps in the Process:</w:t>
              </w:r>
            </w:ins>
          </w:p>
        </w:tc>
        <w:tc>
          <w:tcPr>
            <w:tcW w:w="0" w:type="auto"/>
          </w:tcPr>
          <w:p w14:paraId="302ADC5E" w14:textId="77777777" w:rsidR="0053341E" w:rsidRPr="001720E4" w:rsidRDefault="0053341E">
            <w:pPr>
              <w:pStyle w:val="ListParagraph"/>
              <w:numPr>
                <w:ilvl w:val="0"/>
                <w:numId w:val="48"/>
              </w:numPr>
              <w:rPr>
                <w:ins w:id="548" w:author="Subhash Gandhi Vallala" w:date="2020-07-23T02:03:00Z"/>
              </w:rPr>
              <w:pPrChange w:id="549" w:author="Subhash Gandhi Vallala" w:date="2020-07-23T02:38:00Z">
                <w:pPr>
                  <w:pStyle w:val="ListParagraph"/>
                  <w:numPr>
                    <w:numId w:val="32"/>
                  </w:numPr>
                  <w:ind w:hanging="360"/>
                </w:pPr>
              </w:pPrChange>
            </w:pPr>
            <w:ins w:id="550" w:author="Subhash Gandhi Vallala" w:date="2020-07-23T02:03:00Z">
              <w:r w:rsidRPr="001720E4">
                <w:t>Launch the application.</w:t>
              </w:r>
            </w:ins>
          </w:p>
          <w:p w14:paraId="6458C91C" w14:textId="5F59E969" w:rsidR="00904ACD" w:rsidRPr="001720E4" w:rsidRDefault="00904ACD" w:rsidP="00904ACD">
            <w:pPr>
              <w:pStyle w:val="ListParagraph"/>
              <w:numPr>
                <w:ilvl w:val="0"/>
                <w:numId w:val="48"/>
              </w:numPr>
              <w:rPr>
                <w:ins w:id="551" w:author="Subhash Gandhi Vallala" w:date="2020-07-23T02:42:00Z"/>
              </w:rPr>
            </w:pPr>
            <w:ins w:id="552" w:author="Subhash Gandhi Vallala" w:date="2020-07-23T02:42:00Z">
              <w:r>
                <w:t>Click Add Regulation Type</w:t>
              </w:r>
            </w:ins>
          </w:p>
          <w:p w14:paraId="3D2817C1" w14:textId="0E0D76F7" w:rsidR="00904ACD" w:rsidRPr="00611EEA" w:rsidRDefault="00904ACD" w:rsidP="00904ACD">
            <w:pPr>
              <w:pStyle w:val="ListParagraph"/>
              <w:numPr>
                <w:ilvl w:val="0"/>
                <w:numId w:val="48"/>
              </w:numPr>
              <w:rPr>
                <w:ins w:id="553" w:author="Subhash Gandhi Vallala" w:date="2020-07-23T02:42:00Z"/>
              </w:rPr>
            </w:pPr>
            <w:ins w:id="554" w:author="Subhash Gandhi Vallala" w:date="2020-07-23T02:42:00Z">
              <w:r w:rsidRPr="00C10300">
                <w:t xml:space="preserve">Select </w:t>
              </w:r>
              <w:r>
                <w:t>the regulation file</w:t>
              </w:r>
              <w:r w:rsidRPr="00711F7B">
                <w:t>.</w:t>
              </w:r>
            </w:ins>
          </w:p>
          <w:p w14:paraId="0D79EB3B" w14:textId="61F2598C" w:rsidR="0053341E" w:rsidRPr="00904ACD" w:rsidRDefault="00904ACD">
            <w:pPr>
              <w:pStyle w:val="ListParagraph"/>
              <w:numPr>
                <w:ilvl w:val="0"/>
                <w:numId w:val="48"/>
              </w:numPr>
              <w:rPr>
                <w:ins w:id="555" w:author="Subhash Gandhi Vallala" w:date="2020-07-23T02:03:00Z"/>
              </w:rPr>
              <w:pPrChange w:id="556" w:author="Subhash Gandhi Vallala" w:date="2020-07-23T02:38:00Z">
                <w:pPr>
                  <w:pStyle w:val="ListParagraph"/>
                  <w:numPr>
                    <w:numId w:val="32"/>
                  </w:numPr>
                  <w:ind w:hanging="360"/>
                </w:pPr>
              </w:pPrChange>
            </w:pPr>
            <w:ins w:id="557" w:author="Subhash Gandhi Vallala" w:date="2020-07-23T02:42:00Z">
              <w:r w:rsidRPr="00521DAD">
                <w:t xml:space="preserve">Click </w:t>
              </w:r>
              <w:r>
                <w:t>Add Regulation</w:t>
              </w:r>
            </w:ins>
            <w:ins w:id="558" w:author="Subhash Gandhi Vallala" w:date="2020-07-23T02:03:00Z">
              <w:r w:rsidR="0053341E" w:rsidRPr="00904ACD">
                <w:t>.</w:t>
              </w:r>
            </w:ins>
          </w:p>
        </w:tc>
      </w:tr>
      <w:tr w:rsidR="0053341E" w14:paraId="04BC6BE7" w14:textId="77777777" w:rsidTr="00002378">
        <w:trPr>
          <w:ins w:id="559" w:author="Subhash Gandhi Vallala" w:date="2020-07-23T02:03:00Z"/>
        </w:trPr>
        <w:tc>
          <w:tcPr>
            <w:tcW w:w="0" w:type="auto"/>
          </w:tcPr>
          <w:p w14:paraId="13BF7E67" w14:textId="77777777" w:rsidR="0053341E" w:rsidRPr="001720E4" w:rsidRDefault="0053341E" w:rsidP="00002378">
            <w:pPr>
              <w:rPr>
                <w:ins w:id="560" w:author="Subhash Gandhi Vallala" w:date="2020-07-23T02:03:00Z"/>
              </w:rPr>
            </w:pPr>
            <w:ins w:id="561" w:author="Subhash Gandhi Vallala" w:date="2020-07-23T02:03:00Z">
              <w:r w:rsidRPr="001720E4">
                <w:t>Minimal Guarantees:</w:t>
              </w:r>
            </w:ins>
          </w:p>
        </w:tc>
        <w:tc>
          <w:tcPr>
            <w:tcW w:w="0" w:type="auto"/>
          </w:tcPr>
          <w:p w14:paraId="3460E84C" w14:textId="77777777" w:rsidR="0053341E" w:rsidRPr="00C10300" w:rsidRDefault="0053341E" w:rsidP="00002378">
            <w:pPr>
              <w:rPr>
                <w:ins w:id="562" w:author="Subhash Gandhi Vallala" w:date="2020-07-23T02:03:00Z"/>
              </w:rPr>
            </w:pPr>
            <w:ins w:id="563" w:author="Subhash Gandhi Vallala" w:date="2020-07-23T02:03:00Z">
              <w:r w:rsidRPr="00C10300">
                <w:t>The user will get a feedback.</w:t>
              </w:r>
            </w:ins>
          </w:p>
        </w:tc>
      </w:tr>
      <w:tr w:rsidR="0053341E" w14:paraId="333FD9B4" w14:textId="77777777" w:rsidTr="00002378">
        <w:trPr>
          <w:ins w:id="564" w:author="Subhash Gandhi Vallala" w:date="2020-07-23T02:03:00Z"/>
        </w:trPr>
        <w:tc>
          <w:tcPr>
            <w:tcW w:w="0" w:type="auto"/>
          </w:tcPr>
          <w:p w14:paraId="4B842A8D" w14:textId="77777777" w:rsidR="0053341E" w:rsidRPr="001720E4" w:rsidRDefault="0053341E" w:rsidP="00002378">
            <w:pPr>
              <w:rPr>
                <w:ins w:id="565" w:author="Subhash Gandhi Vallala" w:date="2020-07-23T02:03:00Z"/>
              </w:rPr>
            </w:pPr>
            <w:ins w:id="566" w:author="Subhash Gandhi Vallala" w:date="2020-07-23T02:03:00Z">
              <w:r w:rsidRPr="001720E4">
                <w:t>Success Guarantees:</w:t>
              </w:r>
            </w:ins>
          </w:p>
        </w:tc>
        <w:tc>
          <w:tcPr>
            <w:tcW w:w="0" w:type="auto"/>
          </w:tcPr>
          <w:p w14:paraId="28612E74" w14:textId="1FCD1590" w:rsidR="0053341E" w:rsidRPr="00904ACD" w:rsidRDefault="003B550F" w:rsidP="00002378">
            <w:pPr>
              <w:rPr>
                <w:ins w:id="567" w:author="Subhash Gandhi Vallala" w:date="2020-07-23T02:03:00Z"/>
              </w:rPr>
            </w:pPr>
            <w:ins w:id="568" w:author="Subhash Gandhi Vallala" w:date="2020-07-23T02:42:00Z">
              <w:r w:rsidRPr="001720E4">
                <w:t xml:space="preserve">The selected </w:t>
              </w:r>
              <w:r>
                <w:t>file will be processed, and the regulation will be added to the database</w:t>
              </w:r>
            </w:ins>
            <w:ins w:id="569" w:author="Subhash Gandhi Vallala" w:date="2020-07-23T02:03:00Z">
              <w:r w:rsidR="0053341E" w:rsidRPr="00904ACD">
                <w:t>.</w:t>
              </w:r>
            </w:ins>
          </w:p>
        </w:tc>
      </w:tr>
      <w:tr w:rsidR="0053341E" w14:paraId="13344610" w14:textId="77777777" w:rsidTr="00002378">
        <w:trPr>
          <w:ins w:id="570" w:author="Subhash Gandhi Vallala" w:date="2020-07-23T02:03:00Z"/>
        </w:trPr>
        <w:tc>
          <w:tcPr>
            <w:tcW w:w="0" w:type="auto"/>
          </w:tcPr>
          <w:p w14:paraId="338FA5C2" w14:textId="77777777" w:rsidR="0053341E" w:rsidRPr="001720E4" w:rsidRDefault="0053341E" w:rsidP="00002378">
            <w:pPr>
              <w:rPr>
                <w:ins w:id="571" w:author="Subhash Gandhi Vallala" w:date="2020-07-23T02:03:00Z"/>
              </w:rPr>
            </w:pPr>
            <w:ins w:id="572" w:author="Subhash Gandhi Vallala" w:date="2020-07-23T02:03:00Z">
              <w:r w:rsidRPr="001720E4">
                <w:t>Quality Requirements:</w:t>
              </w:r>
            </w:ins>
          </w:p>
        </w:tc>
        <w:tc>
          <w:tcPr>
            <w:tcW w:w="0" w:type="auto"/>
          </w:tcPr>
          <w:p w14:paraId="28D6D560" w14:textId="77777777" w:rsidR="0053341E" w:rsidRPr="001720E4" w:rsidRDefault="0053341E">
            <w:pPr>
              <w:pStyle w:val="ListParagraph"/>
              <w:numPr>
                <w:ilvl w:val="0"/>
                <w:numId w:val="49"/>
              </w:numPr>
              <w:rPr>
                <w:ins w:id="573" w:author="Subhash Gandhi Vallala" w:date="2020-07-23T02:03:00Z"/>
              </w:rPr>
              <w:pPrChange w:id="574" w:author="Subhash Gandhi Vallala" w:date="2020-07-23T02:38:00Z">
                <w:pPr>
                  <w:pStyle w:val="ListParagraph"/>
                  <w:numPr>
                    <w:numId w:val="33"/>
                  </w:numPr>
                  <w:ind w:hanging="360"/>
                </w:pPr>
              </w:pPrChange>
            </w:pPr>
            <w:ins w:id="575" w:author="Subhash Gandhi Vallala" w:date="2020-07-23T02:03:00Z">
              <w:r w:rsidRPr="001720E4">
                <w:t>The feedback provided to the user must be clear.</w:t>
              </w:r>
            </w:ins>
          </w:p>
          <w:p w14:paraId="54C48BCE" w14:textId="77777777" w:rsidR="0053341E" w:rsidRPr="00002378" w:rsidRDefault="0053341E">
            <w:pPr>
              <w:pStyle w:val="ListParagraph"/>
              <w:numPr>
                <w:ilvl w:val="0"/>
                <w:numId w:val="49"/>
              </w:numPr>
              <w:rPr>
                <w:ins w:id="576" w:author="Subhash Gandhi Vallala" w:date="2020-07-23T02:03:00Z"/>
              </w:rPr>
              <w:pPrChange w:id="577" w:author="Subhash Gandhi Vallala" w:date="2020-07-23T02:38:00Z">
                <w:pPr>
                  <w:pStyle w:val="ListParagraph"/>
                  <w:numPr>
                    <w:numId w:val="33"/>
                  </w:numPr>
                  <w:ind w:hanging="360"/>
                </w:pPr>
              </w:pPrChange>
            </w:pPr>
            <w:ins w:id="578" w:author="Subhash Gandhi Vallala" w:date="2020-07-23T02:03:00Z">
              <w:r w:rsidRPr="00C10300">
                <w:t>Minimum and success guarantees must be include</w:t>
              </w:r>
              <w:r w:rsidRPr="00002378">
                <w:t>d.</w:t>
              </w:r>
            </w:ins>
          </w:p>
        </w:tc>
      </w:tr>
      <w:tr w:rsidR="0053341E" w14:paraId="7A84A0E8" w14:textId="77777777" w:rsidTr="00002378">
        <w:trPr>
          <w:ins w:id="579" w:author="Subhash Gandhi Vallala" w:date="2020-07-23T02:03:00Z"/>
        </w:trPr>
        <w:tc>
          <w:tcPr>
            <w:tcW w:w="0" w:type="auto"/>
          </w:tcPr>
          <w:p w14:paraId="5770A0B0" w14:textId="77777777" w:rsidR="0053341E" w:rsidRPr="001720E4" w:rsidRDefault="0053341E" w:rsidP="00002378">
            <w:pPr>
              <w:rPr>
                <w:ins w:id="580" w:author="Subhash Gandhi Vallala" w:date="2020-07-23T02:03:00Z"/>
              </w:rPr>
            </w:pPr>
            <w:ins w:id="581" w:author="Subhash Gandhi Vallala" w:date="2020-07-23T02:03:00Z">
              <w:r w:rsidRPr="001720E4">
                <w:t>Alternative Flows and Exceptions:</w:t>
              </w:r>
            </w:ins>
          </w:p>
        </w:tc>
        <w:tc>
          <w:tcPr>
            <w:tcW w:w="0" w:type="auto"/>
          </w:tcPr>
          <w:p w14:paraId="7CA69CA7" w14:textId="77777777" w:rsidR="00977878" w:rsidRDefault="00977878" w:rsidP="00977878">
            <w:pPr>
              <w:pStyle w:val="ListParagraph"/>
              <w:numPr>
                <w:ilvl w:val="0"/>
                <w:numId w:val="50"/>
              </w:numPr>
              <w:rPr>
                <w:ins w:id="582" w:author="Subhash Gandhi Vallala" w:date="2020-07-23T02:42:00Z"/>
              </w:rPr>
            </w:pPr>
            <w:ins w:id="583" w:author="Subhash Gandhi Vallala" w:date="2020-07-23T02:42:00Z">
              <w:r>
                <w:t>The uploaded file is not of the correct format.</w:t>
              </w:r>
            </w:ins>
          </w:p>
          <w:p w14:paraId="16D167B7" w14:textId="2BF8A38A" w:rsidR="0053341E" w:rsidRPr="00C10300" w:rsidRDefault="00977878">
            <w:pPr>
              <w:pStyle w:val="ListParagraph"/>
              <w:numPr>
                <w:ilvl w:val="0"/>
                <w:numId w:val="50"/>
              </w:numPr>
              <w:rPr>
                <w:ins w:id="584" w:author="Subhash Gandhi Vallala" w:date="2020-07-23T02:03:00Z"/>
              </w:rPr>
              <w:pPrChange w:id="585" w:author="Subhash Gandhi Vallala" w:date="2020-07-23T02:42:00Z">
                <w:pPr/>
              </w:pPrChange>
            </w:pPr>
            <w:ins w:id="586" w:author="Subhash Gandhi Vallala" w:date="2020-07-23T02:42:00Z">
              <w:r>
                <w:t>The contents of the file uploaded are corrupt</w:t>
              </w:r>
            </w:ins>
          </w:p>
        </w:tc>
      </w:tr>
    </w:tbl>
    <w:p w14:paraId="205D8EB6" w14:textId="119D05AB" w:rsidR="0053341E" w:rsidRDefault="0053341E" w:rsidP="0077408E">
      <w:pPr>
        <w:rPr>
          <w:ins w:id="587" w:author="Subhash Gandhi Vallala" w:date="2020-07-23T02:03:00Z"/>
        </w:rPr>
      </w:pPr>
    </w:p>
    <w:p w14:paraId="27F9699D" w14:textId="76E8607A" w:rsidR="0053341E" w:rsidRDefault="000C7AF8" w:rsidP="0053341E">
      <w:pPr>
        <w:pStyle w:val="Heading3"/>
        <w:rPr>
          <w:ins w:id="588" w:author="Subhash Gandhi Vallala" w:date="2020-07-23T02:03:00Z"/>
          <w:b/>
          <w:bCs/>
          <w:i w:val="0"/>
          <w:iCs/>
          <w:sz w:val="24"/>
          <w:szCs w:val="24"/>
        </w:rPr>
      </w:pPr>
      <w:bookmarkStart w:id="589" w:name="_Toc46367578"/>
      <w:ins w:id="590" w:author="Subhash Gandhi Vallala" w:date="2020-07-23T02:12:00Z">
        <w:r>
          <w:rPr>
            <w:b/>
            <w:bCs/>
            <w:i w:val="0"/>
            <w:iCs/>
            <w:sz w:val="24"/>
            <w:szCs w:val="24"/>
          </w:rPr>
          <w:t>Add Regulation URLs</w:t>
        </w:r>
      </w:ins>
      <w:bookmarkEnd w:id="589"/>
    </w:p>
    <w:p w14:paraId="26556ECC" w14:textId="77777777" w:rsidR="0053341E" w:rsidRDefault="0053341E" w:rsidP="0053341E">
      <w:pPr>
        <w:rPr>
          <w:ins w:id="591"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463F5A86" w14:textId="77777777" w:rsidTr="00002378">
        <w:trPr>
          <w:ins w:id="592" w:author="Subhash Gandhi Vallala" w:date="2020-07-23T02:03:00Z"/>
        </w:trPr>
        <w:tc>
          <w:tcPr>
            <w:tcW w:w="0" w:type="auto"/>
          </w:tcPr>
          <w:p w14:paraId="36885BE1" w14:textId="77777777" w:rsidR="0053341E" w:rsidRPr="000C7AF8" w:rsidRDefault="0053341E" w:rsidP="00002378">
            <w:pPr>
              <w:rPr>
                <w:ins w:id="593" w:author="Subhash Gandhi Vallala" w:date="2020-07-23T02:03:00Z"/>
              </w:rPr>
            </w:pPr>
            <w:ins w:id="594" w:author="Subhash Gandhi Vallala" w:date="2020-07-23T02:03:00Z">
              <w:r w:rsidRPr="000C7AF8">
                <w:t>Trigger:</w:t>
              </w:r>
            </w:ins>
          </w:p>
        </w:tc>
        <w:tc>
          <w:tcPr>
            <w:tcW w:w="0" w:type="auto"/>
          </w:tcPr>
          <w:p w14:paraId="2839A36D" w14:textId="10E1BA11" w:rsidR="0053341E" w:rsidRPr="000C7AF8" w:rsidRDefault="000C7AF8" w:rsidP="00002378">
            <w:pPr>
              <w:rPr>
                <w:ins w:id="595" w:author="Subhash Gandhi Vallala" w:date="2020-07-23T02:03:00Z"/>
              </w:rPr>
            </w:pPr>
            <w:ins w:id="596" w:author="Subhash Gandhi Vallala" w:date="2020-07-23T02:12:00Z">
              <w:r w:rsidRPr="001720E4">
                <w:t xml:space="preserve">The user wants to </w:t>
              </w:r>
              <w:r>
                <w:t xml:space="preserve">add a link to </w:t>
              </w:r>
            </w:ins>
            <w:ins w:id="597" w:author="Subhash Gandhi Vallala" w:date="2020-07-23T02:13:00Z">
              <w:r>
                <w:t>a</w:t>
              </w:r>
            </w:ins>
            <w:ins w:id="598" w:author="Subhash Gandhi Vallala" w:date="2020-07-23T02:12:00Z">
              <w:r>
                <w:t xml:space="preserve"> regulation</w:t>
              </w:r>
              <w:r w:rsidRPr="00866CC7">
                <w:t>.</w:t>
              </w:r>
            </w:ins>
          </w:p>
        </w:tc>
      </w:tr>
      <w:tr w:rsidR="0053341E" w14:paraId="5F5BEB8C" w14:textId="77777777" w:rsidTr="00002378">
        <w:trPr>
          <w:ins w:id="599" w:author="Subhash Gandhi Vallala" w:date="2020-07-23T02:03:00Z"/>
        </w:trPr>
        <w:tc>
          <w:tcPr>
            <w:tcW w:w="0" w:type="auto"/>
          </w:tcPr>
          <w:p w14:paraId="07809CED" w14:textId="77777777" w:rsidR="0053341E" w:rsidRPr="000C7AF8" w:rsidRDefault="0053341E" w:rsidP="00002378">
            <w:pPr>
              <w:rPr>
                <w:ins w:id="600" w:author="Subhash Gandhi Vallala" w:date="2020-07-23T02:03:00Z"/>
              </w:rPr>
            </w:pPr>
            <w:ins w:id="601" w:author="Subhash Gandhi Vallala" w:date="2020-07-23T02:03:00Z">
              <w:r w:rsidRPr="000C7AF8">
                <w:t>Primary Actor:</w:t>
              </w:r>
            </w:ins>
          </w:p>
        </w:tc>
        <w:tc>
          <w:tcPr>
            <w:tcW w:w="0" w:type="auto"/>
          </w:tcPr>
          <w:p w14:paraId="6C10E632" w14:textId="77777777" w:rsidR="0053341E" w:rsidRPr="00C10300" w:rsidRDefault="0053341E" w:rsidP="00002378">
            <w:pPr>
              <w:rPr>
                <w:ins w:id="602" w:author="Subhash Gandhi Vallala" w:date="2020-07-23T02:03:00Z"/>
              </w:rPr>
            </w:pPr>
            <w:ins w:id="603" w:author="Subhash Gandhi Vallala" w:date="2020-07-23T02:03:00Z">
              <w:r w:rsidRPr="00C10300">
                <w:t>City Official</w:t>
              </w:r>
            </w:ins>
          </w:p>
        </w:tc>
      </w:tr>
      <w:tr w:rsidR="0053341E" w14:paraId="7FD21A83" w14:textId="77777777" w:rsidTr="00002378">
        <w:trPr>
          <w:ins w:id="604" w:author="Subhash Gandhi Vallala" w:date="2020-07-23T02:03:00Z"/>
        </w:trPr>
        <w:tc>
          <w:tcPr>
            <w:tcW w:w="0" w:type="auto"/>
          </w:tcPr>
          <w:p w14:paraId="64683C8A" w14:textId="77777777" w:rsidR="0053341E" w:rsidRPr="000C7AF8" w:rsidRDefault="0053341E" w:rsidP="00002378">
            <w:pPr>
              <w:rPr>
                <w:ins w:id="605" w:author="Subhash Gandhi Vallala" w:date="2020-07-23T02:03:00Z"/>
              </w:rPr>
            </w:pPr>
            <w:ins w:id="606" w:author="Subhash Gandhi Vallala" w:date="2020-07-23T02:03:00Z">
              <w:r w:rsidRPr="000C7AF8">
                <w:t>Supporting Actors:</w:t>
              </w:r>
            </w:ins>
          </w:p>
        </w:tc>
        <w:tc>
          <w:tcPr>
            <w:tcW w:w="0" w:type="auto"/>
          </w:tcPr>
          <w:p w14:paraId="0DE75C71" w14:textId="0BDEC6BF" w:rsidR="0053341E" w:rsidRPr="00C10300" w:rsidRDefault="00595A74" w:rsidP="00002378">
            <w:pPr>
              <w:rPr>
                <w:ins w:id="607" w:author="Subhash Gandhi Vallala" w:date="2020-07-23T02:03:00Z"/>
              </w:rPr>
            </w:pPr>
            <w:ins w:id="608" w:author="Subhash Gandhi Vallala" w:date="2020-07-23T02:28:00Z">
              <w:r>
                <w:t>Document</w:t>
              </w:r>
            </w:ins>
            <w:ins w:id="609" w:author="Subhash Gandhi Vallala" w:date="2020-07-23T02:03:00Z">
              <w:r w:rsidR="0053341E" w:rsidRPr="00C10300">
                <w:t xml:space="preserve"> Service</w:t>
              </w:r>
            </w:ins>
          </w:p>
        </w:tc>
      </w:tr>
      <w:tr w:rsidR="0053341E" w14:paraId="4D9DDC6C" w14:textId="77777777" w:rsidTr="00002378">
        <w:trPr>
          <w:ins w:id="610" w:author="Subhash Gandhi Vallala" w:date="2020-07-23T02:03:00Z"/>
        </w:trPr>
        <w:tc>
          <w:tcPr>
            <w:tcW w:w="0" w:type="auto"/>
          </w:tcPr>
          <w:p w14:paraId="3A500E06" w14:textId="751AF182" w:rsidR="0053341E" w:rsidRPr="000C7AF8" w:rsidRDefault="0053341E" w:rsidP="00002378">
            <w:pPr>
              <w:rPr>
                <w:ins w:id="611" w:author="Subhash Gandhi Vallala" w:date="2020-07-23T02:03:00Z"/>
              </w:rPr>
            </w:pPr>
            <w:ins w:id="612" w:author="Subhash Gandhi Vallala" w:date="2020-07-23T02:03:00Z">
              <w:r w:rsidRPr="000C7AF8">
                <w:t>Pre</w:t>
              </w:r>
            </w:ins>
            <w:ins w:id="613" w:author="Rusty Baker" w:date="2020-07-23T14:10:00Z">
              <w:r w:rsidR="00CA44A3">
                <w:t>-</w:t>
              </w:r>
            </w:ins>
            <w:ins w:id="614" w:author="Subhash Gandhi Vallala" w:date="2020-07-23T02:03:00Z">
              <w:r w:rsidRPr="000C7AF8">
                <w:t>conditions:</w:t>
              </w:r>
            </w:ins>
          </w:p>
        </w:tc>
        <w:tc>
          <w:tcPr>
            <w:tcW w:w="0" w:type="auto"/>
          </w:tcPr>
          <w:p w14:paraId="2C36CE87" w14:textId="77777777" w:rsidR="0053341E" w:rsidRPr="00C10300" w:rsidRDefault="0053341E" w:rsidP="00002378">
            <w:pPr>
              <w:rPr>
                <w:ins w:id="615" w:author="Subhash Gandhi Vallala" w:date="2020-07-23T02:03:00Z"/>
              </w:rPr>
            </w:pPr>
            <w:ins w:id="616" w:author="Subhash Gandhi Vallala" w:date="2020-07-23T02:03:00Z">
              <w:r w:rsidRPr="00C10300">
                <w:t>The user must have admin privileges.</w:t>
              </w:r>
            </w:ins>
          </w:p>
        </w:tc>
      </w:tr>
      <w:tr w:rsidR="00912AE6" w14:paraId="238FEF71" w14:textId="77777777" w:rsidTr="00002378">
        <w:trPr>
          <w:ins w:id="617" w:author="Subhash Gandhi Vallala" w:date="2020-07-23T02:03:00Z"/>
        </w:trPr>
        <w:tc>
          <w:tcPr>
            <w:tcW w:w="0" w:type="auto"/>
          </w:tcPr>
          <w:p w14:paraId="3C1DEABC" w14:textId="77777777" w:rsidR="00912AE6" w:rsidRPr="000C7AF8" w:rsidRDefault="00912AE6" w:rsidP="00912AE6">
            <w:pPr>
              <w:rPr>
                <w:ins w:id="618" w:author="Subhash Gandhi Vallala" w:date="2020-07-23T02:03:00Z"/>
              </w:rPr>
            </w:pPr>
            <w:ins w:id="619" w:author="Subhash Gandhi Vallala" w:date="2020-07-23T02:03:00Z">
              <w:r w:rsidRPr="000C7AF8">
                <w:t>Steps in the Process:</w:t>
              </w:r>
            </w:ins>
          </w:p>
        </w:tc>
        <w:tc>
          <w:tcPr>
            <w:tcW w:w="0" w:type="auto"/>
          </w:tcPr>
          <w:p w14:paraId="1FBD26D1" w14:textId="77777777" w:rsidR="00912AE6" w:rsidRDefault="00912AE6">
            <w:pPr>
              <w:pStyle w:val="ListParagraph"/>
              <w:numPr>
                <w:ilvl w:val="0"/>
                <w:numId w:val="51"/>
              </w:numPr>
              <w:rPr>
                <w:ins w:id="620" w:author="Subhash Gandhi Vallala" w:date="2020-07-23T02:43:00Z"/>
              </w:rPr>
              <w:pPrChange w:id="621" w:author="Subhash Gandhi Vallala" w:date="2020-07-23T02:43:00Z">
                <w:pPr>
                  <w:pStyle w:val="ListParagraph"/>
                  <w:numPr>
                    <w:numId w:val="46"/>
                  </w:numPr>
                  <w:ind w:hanging="360"/>
                </w:pPr>
              </w:pPrChange>
            </w:pPr>
            <w:ins w:id="622" w:author="Subhash Gandhi Vallala" w:date="2020-07-23T02:43:00Z">
              <w:r w:rsidRPr="001720E4">
                <w:t>Launch the application.</w:t>
              </w:r>
            </w:ins>
          </w:p>
          <w:p w14:paraId="3686D2A7" w14:textId="3630FAF7" w:rsidR="00912AE6" w:rsidRPr="001720E4" w:rsidRDefault="00912AE6">
            <w:pPr>
              <w:pStyle w:val="ListParagraph"/>
              <w:numPr>
                <w:ilvl w:val="0"/>
                <w:numId w:val="51"/>
              </w:numPr>
              <w:rPr>
                <w:ins w:id="623" w:author="Subhash Gandhi Vallala" w:date="2020-07-23T02:43:00Z"/>
              </w:rPr>
              <w:pPrChange w:id="624" w:author="Subhash Gandhi Vallala" w:date="2020-07-23T02:43:00Z">
                <w:pPr>
                  <w:pStyle w:val="ListParagraph"/>
                  <w:numPr>
                    <w:numId w:val="46"/>
                  </w:numPr>
                  <w:ind w:hanging="360"/>
                </w:pPr>
              </w:pPrChange>
            </w:pPr>
            <w:ins w:id="625" w:author="Subhash Gandhi Vallala" w:date="2020-07-23T02:43:00Z">
              <w:r>
                <w:t xml:space="preserve">Click Add </w:t>
              </w:r>
            </w:ins>
            <w:ins w:id="626" w:author="Subhash Gandhi Vallala" w:date="2020-07-23T02:44:00Z">
              <w:r w:rsidR="0037669E">
                <w:t>Regulation</w:t>
              </w:r>
            </w:ins>
            <w:ins w:id="627" w:author="Subhash Gandhi Vallala" w:date="2020-07-23T02:43:00Z">
              <w:r>
                <w:t xml:space="preserve"> URLs</w:t>
              </w:r>
            </w:ins>
          </w:p>
          <w:p w14:paraId="6D4C2961" w14:textId="56FDC024" w:rsidR="00912AE6" w:rsidRDefault="00912AE6">
            <w:pPr>
              <w:pStyle w:val="ListParagraph"/>
              <w:numPr>
                <w:ilvl w:val="0"/>
                <w:numId w:val="51"/>
              </w:numPr>
              <w:rPr>
                <w:ins w:id="628" w:author="Subhash Gandhi Vallala" w:date="2020-07-23T02:43:00Z"/>
              </w:rPr>
              <w:pPrChange w:id="629" w:author="Subhash Gandhi Vallala" w:date="2020-07-23T02:43:00Z">
                <w:pPr>
                  <w:pStyle w:val="ListParagraph"/>
                  <w:numPr>
                    <w:numId w:val="46"/>
                  </w:numPr>
                  <w:ind w:hanging="360"/>
                </w:pPr>
              </w:pPrChange>
            </w:pPr>
            <w:ins w:id="630" w:author="Subhash Gandhi Vallala" w:date="2020-07-23T02:43:00Z">
              <w:r w:rsidRPr="00C10300">
                <w:t>Selec</w:t>
              </w:r>
              <w:r>
                <w:t xml:space="preserve">t a </w:t>
              </w:r>
            </w:ins>
            <w:ins w:id="631" w:author="Subhash Gandhi Vallala" w:date="2020-07-23T02:44:00Z">
              <w:r w:rsidR="0037669E">
                <w:t>regulation</w:t>
              </w:r>
            </w:ins>
            <w:ins w:id="632" w:author="Subhash Gandhi Vallala" w:date="2020-07-23T02:43:00Z">
              <w:r w:rsidRPr="00711F7B">
                <w:t>.</w:t>
              </w:r>
            </w:ins>
          </w:p>
          <w:p w14:paraId="1DDC70D7" w14:textId="77777777" w:rsidR="00912AE6" w:rsidRPr="00611EEA" w:rsidRDefault="00912AE6">
            <w:pPr>
              <w:pStyle w:val="ListParagraph"/>
              <w:numPr>
                <w:ilvl w:val="0"/>
                <w:numId w:val="51"/>
              </w:numPr>
              <w:rPr>
                <w:ins w:id="633" w:author="Subhash Gandhi Vallala" w:date="2020-07-23T02:43:00Z"/>
              </w:rPr>
              <w:pPrChange w:id="634" w:author="Subhash Gandhi Vallala" w:date="2020-07-23T02:43:00Z">
                <w:pPr>
                  <w:pStyle w:val="ListParagraph"/>
                  <w:numPr>
                    <w:numId w:val="46"/>
                  </w:numPr>
                  <w:ind w:hanging="360"/>
                </w:pPr>
              </w:pPrChange>
            </w:pPr>
            <w:ins w:id="635" w:author="Subhash Gandhi Vallala" w:date="2020-07-23T02:43:00Z">
              <w:r>
                <w:t>Enter the URL.</w:t>
              </w:r>
            </w:ins>
          </w:p>
          <w:p w14:paraId="05BFA0FE" w14:textId="5D1CC3AB" w:rsidR="00912AE6" w:rsidRPr="00711F7B" w:rsidRDefault="00912AE6">
            <w:pPr>
              <w:pStyle w:val="ListParagraph"/>
              <w:numPr>
                <w:ilvl w:val="0"/>
                <w:numId w:val="48"/>
              </w:numPr>
              <w:rPr>
                <w:ins w:id="636" w:author="Subhash Gandhi Vallala" w:date="2020-07-23T02:03:00Z"/>
              </w:rPr>
              <w:pPrChange w:id="637" w:author="Subhash Gandhi Vallala" w:date="2020-07-23T02:38:00Z">
                <w:pPr>
                  <w:pStyle w:val="ListParagraph"/>
                  <w:numPr>
                    <w:numId w:val="32"/>
                  </w:numPr>
                  <w:ind w:hanging="360"/>
                </w:pPr>
              </w:pPrChange>
            </w:pPr>
            <w:ins w:id="638" w:author="Subhash Gandhi Vallala" w:date="2020-07-23T02:43:00Z">
              <w:r w:rsidRPr="003F175B">
                <w:t xml:space="preserve">Click </w:t>
              </w:r>
              <w:r>
                <w:t xml:space="preserve">Link URL to </w:t>
              </w:r>
            </w:ins>
            <w:ins w:id="639" w:author="Subhash Gandhi Vallala" w:date="2020-07-23T02:44:00Z">
              <w:r w:rsidR="0037669E">
                <w:t>Regulation</w:t>
              </w:r>
            </w:ins>
            <w:ins w:id="640" w:author="Subhash Gandhi Vallala" w:date="2020-07-23T02:43:00Z">
              <w:r w:rsidRPr="003F175B">
                <w:t>.</w:t>
              </w:r>
            </w:ins>
          </w:p>
        </w:tc>
      </w:tr>
      <w:tr w:rsidR="00912AE6" w14:paraId="2BAB8DFC" w14:textId="77777777" w:rsidTr="00002378">
        <w:trPr>
          <w:ins w:id="641" w:author="Subhash Gandhi Vallala" w:date="2020-07-23T02:03:00Z"/>
        </w:trPr>
        <w:tc>
          <w:tcPr>
            <w:tcW w:w="0" w:type="auto"/>
          </w:tcPr>
          <w:p w14:paraId="63E17A3F" w14:textId="77777777" w:rsidR="00912AE6" w:rsidRPr="000C7AF8" w:rsidRDefault="00912AE6" w:rsidP="00912AE6">
            <w:pPr>
              <w:rPr>
                <w:ins w:id="642" w:author="Subhash Gandhi Vallala" w:date="2020-07-23T02:03:00Z"/>
              </w:rPr>
            </w:pPr>
            <w:ins w:id="643" w:author="Subhash Gandhi Vallala" w:date="2020-07-23T02:03:00Z">
              <w:r w:rsidRPr="000C7AF8">
                <w:t>Minimal Guarantees:</w:t>
              </w:r>
            </w:ins>
          </w:p>
        </w:tc>
        <w:tc>
          <w:tcPr>
            <w:tcW w:w="0" w:type="auto"/>
          </w:tcPr>
          <w:p w14:paraId="5C1BA591" w14:textId="4CB71C30" w:rsidR="00912AE6" w:rsidRPr="00C10300" w:rsidRDefault="00912AE6" w:rsidP="00912AE6">
            <w:pPr>
              <w:rPr>
                <w:ins w:id="644" w:author="Subhash Gandhi Vallala" w:date="2020-07-23T02:03:00Z"/>
              </w:rPr>
            </w:pPr>
            <w:ins w:id="645" w:author="Subhash Gandhi Vallala" w:date="2020-07-23T02:43:00Z">
              <w:r w:rsidRPr="00C10300">
                <w:t>The user will get a feedback.</w:t>
              </w:r>
            </w:ins>
          </w:p>
        </w:tc>
      </w:tr>
      <w:tr w:rsidR="00912AE6" w14:paraId="61515E3D" w14:textId="77777777" w:rsidTr="00002378">
        <w:trPr>
          <w:ins w:id="646" w:author="Subhash Gandhi Vallala" w:date="2020-07-23T02:03:00Z"/>
        </w:trPr>
        <w:tc>
          <w:tcPr>
            <w:tcW w:w="0" w:type="auto"/>
          </w:tcPr>
          <w:p w14:paraId="6F72BC02" w14:textId="77777777" w:rsidR="00912AE6" w:rsidRPr="000C7AF8" w:rsidRDefault="00912AE6" w:rsidP="00912AE6">
            <w:pPr>
              <w:rPr>
                <w:ins w:id="647" w:author="Subhash Gandhi Vallala" w:date="2020-07-23T02:03:00Z"/>
              </w:rPr>
            </w:pPr>
            <w:ins w:id="648" w:author="Subhash Gandhi Vallala" w:date="2020-07-23T02:03:00Z">
              <w:r w:rsidRPr="000C7AF8">
                <w:t>Success Guarantees:</w:t>
              </w:r>
            </w:ins>
          </w:p>
        </w:tc>
        <w:tc>
          <w:tcPr>
            <w:tcW w:w="0" w:type="auto"/>
          </w:tcPr>
          <w:p w14:paraId="1FA39329" w14:textId="7165483C" w:rsidR="00912AE6" w:rsidRPr="00002378" w:rsidRDefault="00912AE6" w:rsidP="00912AE6">
            <w:pPr>
              <w:rPr>
                <w:ins w:id="649" w:author="Subhash Gandhi Vallala" w:date="2020-07-23T02:03:00Z"/>
              </w:rPr>
            </w:pPr>
            <w:ins w:id="650" w:author="Subhash Gandhi Vallala" w:date="2020-07-23T02:43:00Z">
              <w:r w:rsidRPr="00C10300">
                <w:t>The</w:t>
              </w:r>
              <w:r>
                <w:t xml:space="preserve"> </w:t>
              </w:r>
              <w:r w:rsidRPr="00C10300">
                <w:t xml:space="preserve">selected </w:t>
              </w:r>
            </w:ins>
            <w:ins w:id="651" w:author="Subhash Gandhi Vallala" w:date="2020-07-23T02:44:00Z">
              <w:r w:rsidR="0037669E">
                <w:t>regulation</w:t>
              </w:r>
            </w:ins>
            <w:ins w:id="652" w:author="Subhash Gandhi Vallala" w:date="2020-07-23T02:43:00Z">
              <w:r>
                <w:t xml:space="preserve"> will be linked to the URL entered.</w:t>
              </w:r>
            </w:ins>
          </w:p>
        </w:tc>
      </w:tr>
      <w:tr w:rsidR="00912AE6" w14:paraId="7262E048" w14:textId="77777777" w:rsidTr="00002378">
        <w:trPr>
          <w:ins w:id="653" w:author="Subhash Gandhi Vallala" w:date="2020-07-23T02:03:00Z"/>
        </w:trPr>
        <w:tc>
          <w:tcPr>
            <w:tcW w:w="0" w:type="auto"/>
          </w:tcPr>
          <w:p w14:paraId="09993BE8" w14:textId="77777777" w:rsidR="00912AE6" w:rsidRPr="000C7AF8" w:rsidRDefault="00912AE6" w:rsidP="00912AE6">
            <w:pPr>
              <w:rPr>
                <w:ins w:id="654" w:author="Subhash Gandhi Vallala" w:date="2020-07-23T02:03:00Z"/>
              </w:rPr>
            </w:pPr>
            <w:ins w:id="655" w:author="Subhash Gandhi Vallala" w:date="2020-07-23T02:03:00Z">
              <w:r w:rsidRPr="000C7AF8">
                <w:lastRenderedPageBreak/>
                <w:t>Quality Requirements:</w:t>
              </w:r>
            </w:ins>
          </w:p>
        </w:tc>
        <w:tc>
          <w:tcPr>
            <w:tcW w:w="0" w:type="auto"/>
          </w:tcPr>
          <w:p w14:paraId="676C7807" w14:textId="77777777" w:rsidR="00912AE6" w:rsidRDefault="00912AE6" w:rsidP="00912AE6">
            <w:pPr>
              <w:pStyle w:val="ListParagraph"/>
              <w:numPr>
                <w:ilvl w:val="0"/>
                <w:numId w:val="52"/>
              </w:numPr>
              <w:rPr>
                <w:ins w:id="656" w:author="Subhash Gandhi Vallala" w:date="2020-07-23T02:43:00Z"/>
              </w:rPr>
            </w:pPr>
            <w:ins w:id="657" w:author="Subhash Gandhi Vallala" w:date="2020-07-23T02:43:00Z">
              <w:r w:rsidRPr="001720E4">
                <w:t>The feedback provided to the user must be clear.</w:t>
              </w:r>
            </w:ins>
          </w:p>
          <w:p w14:paraId="3463C3FF" w14:textId="1A707606" w:rsidR="00912AE6" w:rsidRPr="00C10300" w:rsidRDefault="00912AE6">
            <w:pPr>
              <w:pStyle w:val="ListParagraph"/>
              <w:numPr>
                <w:ilvl w:val="0"/>
                <w:numId w:val="52"/>
              </w:numPr>
              <w:rPr>
                <w:ins w:id="658" w:author="Subhash Gandhi Vallala" w:date="2020-07-23T02:03:00Z"/>
              </w:rPr>
              <w:pPrChange w:id="659" w:author="Subhash Gandhi Vallala" w:date="2020-07-23T02:43:00Z">
                <w:pPr>
                  <w:pStyle w:val="ListParagraph"/>
                  <w:numPr>
                    <w:numId w:val="33"/>
                  </w:numPr>
                  <w:ind w:hanging="360"/>
                </w:pPr>
              </w:pPrChange>
            </w:pPr>
            <w:ins w:id="660" w:author="Subhash Gandhi Vallala" w:date="2020-07-23T02:43:00Z">
              <w:r w:rsidRPr="00C10300">
                <w:t>Minimum and success guarantees must be include</w:t>
              </w:r>
              <w:r w:rsidRPr="00002378">
                <w:t>d.</w:t>
              </w:r>
            </w:ins>
          </w:p>
        </w:tc>
      </w:tr>
      <w:tr w:rsidR="00912AE6" w14:paraId="1BE8BD43" w14:textId="77777777" w:rsidTr="00002378">
        <w:trPr>
          <w:ins w:id="661" w:author="Subhash Gandhi Vallala" w:date="2020-07-23T02:03:00Z"/>
        </w:trPr>
        <w:tc>
          <w:tcPr>
            <w:tcW w:w="0" w:type="auto"/>
          </w:tcPr>
          <w:p w14:paraId="56431168" w14:textId="77777777" w:rsidR="00912AE6" w:rsidRPr="000C7AF8" w:rsidRDefault="00912AE6" w:rsidP="00912AE6">
            <w:pPr>
              <w:rPr>
                <w:ins w:id="662" w:author="Subhash Gandhi Vallala" w:date="2020-07-23T02:03:00Z"/>
              </w:rPr>
            </w:pPr>
            <w:ins w:id="663" w:author="Subhash Gandhi Vallala" w:date="2020-07-23T02:03:00Z">
              <w:r w:rsidRPr="000C7AF8">
                <w:t>Alternative Flows and Exceptions:</w:t>
              </w:r>
            </w:ins>
          </w:p>
        </w:tc>
        <w:tc>
          <w:tcPr>
            <w:tcW w:w="0" w:type="auto"/>
          </w:tcPr>
          <w:p w14:paraId="65FFA84F" w14:textId="205CF566" w:rsidR="00912AE6" w:rsidRPr="00C10300" w:rsidRDefault="00912AE6" w:rsidP="00912AE6">
            <w:pPr>
              <w:rPr>
                <w:ins w:id="664" w:author="Subhash Gandhi Vallala" w:date="2020-07-23T02:03:00Z"/>
              </w:rPr>
            </w:pPr>
            <w:ins w:id="665" w:author="Subhash Gandhi Vallala" w:date="2020-07-23T02:43:00Z">
              <w:r>
                <w:t>The entered URL is invalid.</w:t>
              </w:r>
            </w:ins>
          </w:p>
        </w:tc>
      </w:tr>
    </w:tbl>
    <w:p w14:paraId="4FEF3CB9" w14:textId="136A6313" w:rsidR="0053341E" w:rsidRDefault="0053341E" w:rsidP="0077408E">
      <w:pPr>
        <w:rPr>
          <w:ins w:id="666" w:author="Subhash Gandhi Vallala" w:date="2020-07-23T02:03:00Z"/>
        </w:rPr>
      </w:pPr>
    </w:p>
    <w:p w14:paraId="644A9BDE" w14:textId="5622D583" w:rsidR="0053341E" w:rsidRDefault="000C7AF8" w:rsidP="0053341E">
      <w:pPr>
        <w:pStyle w:val="Heading3"/>
        <w:rPr>
          <w:ins w:id="667" w:author="Subhash Gandhi Vallala" w:date="2020-07-23T02:03:00Z"/>
          <w:b/>
          <w:bCs/>
          <w:i w:val="0"/>
          <w:iCs/>
          <w:sz w:val="24"/>
          <w:szCs w:val="24"/>
        </w:rPr>
      </w:pPr>
      <w:bookmarkStart w:id="668" w:name="_Toc46367579"/>
      <w:ins w:id="669" w:author="Subhash Gandhi Vallala" w:date="2020-07-23T02:13:00Z">
        <w:r>
          <w:rPr>
            <w:b/>
            <w:bCs/>
            <w:i w:val="0"/>
            <w:iCs/>
            <w:sz w:val="24"/>
            <w:szCs w:val="24"/>
          </w:rPr>
          <w:t>Upload Permit and Regulations</w:t>
        </w:r>
      </w:ins>
      <w:bookmarkEnd w:id="668"/>
    </w:p>
    <w:p w14:paraId="1D4A7788" w14:textId="77777777" w:rsidR="0053341E" w:rsidRDefault="0053341E" w:rsidP="0053341E">
      <w:pPr>
        <w:rPr>
          <w:ins w:id="670" w:author="Subhash Gandhi Vallala" w:date="2020-07-23T02:03:00Z"/>
        </w:rPr>
      </w:pPr>
    </w:p>
    <w:tbl>
      <w:tblPr>
        <w:tblStyle w:val="TableGrid"/>
        <w:tblW w:w="0" w:type="auto"/>
        <w:tblLook w:val="04A0" w:firstRow="1" w:lastRow="0" w:firstColumn="1" w:lastColumn="0" w:noHBand="0" w:noVBand="1"/>
      </w:tblPr>
      <w:tblGrid>
        <w:gridCol w:w="2600"/>
        <w:gridCol w:w="6750"/>
      </w:tblGrid>
      <w:tr w:rsidR="00C10300" w14:paraId="62240236" w14:textId="77777777" w:rsidTr="00002378">
        <w:trPr>
          <w:ins w:id="671" w:author="Subhash Gandhi Vallala" w:date="2020-07-23T02:03:00Z"/>
        </w:trPr>
        <w:tc>
          <w:tcPr>
            <w:tcW w:w="0" w:type="auto"/>
          </w:tcPr>
          <w:p w14:paraId="4CD854C0" w14:textId="77777777" w:rsidR="0053341E" w:rsidRDefault="0053341E" w:rsidP="00002378">
            <w:pPr>
              <w:rPr>
                <w:ins w:id="672" w:author="Subhash Gandhi Vallala" w:date="2020-07-23T02:03:00Z"/>
              </w:rPr>
            </w:pPr>
            <w:ins w:id="673" w:author="Subhash Gandhi Vallala" w:date="2020-07-23T02:03:00Z">
              <w:r>
                <w:t>Trigger:</w:t>
              </w:r>
            </w:ins>
          </w:p>
        </w:tc>
        <w:tc>
          <w:tcPr>
            <w:tcW w:w="0" w:type="auto"/>
          </w:tcPr>
          <w:p w14:paraId="22383A5F" w14:textId="0342CF08" w:rsidR="0053341E" w:rsidRDefault="0053341E" w:rsidP="00C10300">
            <w:pPr>
              <w:rPr>
                <w:ins w:id="674" w:author="Subhash Gandhi Vallala" w:date="2020-07-23T02:03:00Z"/>
              </w:rPr>
            </w:pPr>
            <w:ins w:id="675" w:author="Subhash Gandhi Vallala" w:date="2020-07-23T02:03:00Z">
              <w:r>
                <w:t xml:space="preserve">The user </w:t>
              </w:r>
            </w:ins>
            <w:ins w:id="676" w:author="Subhash Gandhi Vallala" w:date="2020-07-23T02:17:00Z">
              <w:r w:rsidR="00C10300">
                <w:t xml:space="preserve">wants to upload </w:t>
              </w:r>
            </w:ins>
            <w:ins w:id="677" w:author="Subhash Gandhi Vallala" w:date="2020-07-23T02:18:00Z">
              <w:r w:rsidR="00C10300">
                <w:t>permit and regulations.</w:t>
              </w:r>
            </w:ins>
          </w:p>
        </w:tc>
      </w:tr>
      <w:tr w:rsidR="00C10300" w14:paraId="6BDADE26" w14:textId="77777777" w:rsidTr="00002378">
        <w:trPr>
          <w:ins w:id="678" w:author="Subhash Gandhi Vallala" w:date="2020-07-23T02:03:00Z"/>
        </w:trPr>
        <w:tc>
          <w:tcPr>
            <w:tcW w:w="0" w:type="auto"/>
          </w:tcPr>
          <w:p w14:paraId="1A75B832" w14:textId="77777777" w:rsidR="0053341E" w:rsidRDefault="0053341E" w:rsidP="00002378">
            <w:pPr>
              <w:rPr>
                <w:ins w:id="679" w:author="Subhash Gandhi Vallala" w:date="2020-07-23T02:03:00Z"/>
              </w:rPr>
            </w:pPr>
            <w:ins w:id="680" w:author="Subhash Gandhi Vallala" w:date="2020-07-23T02:03:00Z">
              <w:r>
                <w:t>Primary Actor:</w:t>
              </w:r>
            </w:ins>
          </w:p>
        </w:tc>
        <w:tc>
          <w:tcPr>
            <w:tcW w:w="0" w:type="auto"/>
          </w:tcPr>
          <w:p w14:paraId="31282331" w14:textId="77777777" w:rsidR="0053341E" w:rsidRDefault="0053341E" w:rsidP="00002378">
            <w:pPr>
              <w:rPr>
                <w:ins w:id="681" w:author="Subhash Gandhi Vallala" w:date="2020-07-23T02:03:00Z"/>
              </w:rPr>
            </w:pPr>
            <w:ins w:id="682" w:author="Subhash Gandhi Vallala" w:date="2020-07-23T02:03:00Z">
              <w:r>
                <w:t>City Official</w:t>
              </w:r>
            </w:ins>
          </w:p>
        </w:tc>
      </w:tr>
      <w:tr w:rsidR="00C10300" w14:paraId="18A9CA29" w14:textId="77777777" w:rsidTr="00002378">
        <w:trPr>
          <w:ins w:id="683" w:author="Subhash Gandhi Vallala" w:date="2020-07-23T02:03:00Z"/>
        </w:trPr>
        <w:tc>
          <w:tcPr>
            <w:tcW w:w="0" w:type="auto"/>
          </w:tcPr>
          <w:p w14:paraId="46893F5B" w14:textId="77777777" w:rsidR="0053341E" w:rsidRDefault="0053341E" w:rsidP="00002378">
            <w:pPr>
              <w:rPr>
                <w:ins w:id="684" w:author="Subhash Gandhi Vallala" w:date="2020-07-23T02:03:00Z"/>
              </w:rPr>
            </w:pPr>
            <w:ins w:id="685" w:author="Subhash Gandhi Vallala" w:date="2020-07-23T02:03:00Z">
              <w:r>
                <w:t>Supporting Actors:</w:t>
              </w:r>
            </w:ins>
          </w:p>
        </w:tc>
        <w:tc>
          <w:tcPr>
            <w:tcW w:w="0" w:type="auto"/>
          </w:tcPr>
          <w:p w14:paraId="1E61302A" w14:textId="77777777" w:rsidR="0053341E" w:rsidRDefault="0053341E" w:rsidP="00595A74">
            <w:pPr>
              <w:pStyle w:val="ListParagraph"/>
              <w:numPr>
                <w:ilvl w:val="0"/>
                <w:numId w:val="40"/>
              </w:numPr>
              <w:rPr>
                <w:ins w:id="686" w:author="Subhash Gandhi Vallala" w:date="2020-07-23T02:29:00Z"/>
              </w:rPr>
            </w:pPr>
            <w:ins w:id="687" w:author="Subhash Gandhi Vallala" w:date="2020-07-23T02:03:00Z">
              <w:r>
                <w:t>Address Service</w:t>
              </w:r>
            </w:ins>
          </w:p>
          <w:p w14:paraId="1A506119" w14:textId="728D6381" w:rsidR="00595A74" w:rsidRDefault="00595A74">
            <w:pPr>
              <w:pStyle w:val="ListParagraph"/>
              <w:numPr>
                <w:ilvl w:val="0"/>
                <w:numId w:val="40"/>
              </w:numPr>
              <w:rPr>
                <w:ins w:id="688" w:author="Subhash Gandhi Vallala" w:date="2020-07-23T02:03:00Z"/>
              </w:rPr>
              <w:pPrChange w:id="689" w:author="Subhash Gandhi Vallala" w:date="2020-07-23T02:29:00Z">
                <w:pPr/>
              </w:pPrChange>
            </w:pPr>
            <w:ins w:id="690" w:author="Subhash Gandhi Vallala" w:date="2020-07-23T02:29:00Z">
              <w:r>
                <w:t>Document Service</w:t>
              </w:r>
            </w:ins>
          </w:p>
        </w:tc>
      </w:tr>
      <w:tr w:rsidR="00C10300" w14:paraId="5C559960" w14:textId="77777777" w:rsidTr="00002378">
        <w:trPr>
          <w:ins w:id="691" w:author="Subhash Gandhi Vallala" w:date="2020-07-23T02:03:00Z"/>
        </w:trPr>
        <w:tc>
          <w:tcPr>
            <w:tcW w:w="0" w:type="auto"/>
          </w:tcPr>
          <w:p w14:paraId="44BD44B6" w14:textId="25AFF9AC" w:rsidR="0053341E" w:rsidRDefault="0053341E" w:rsidP="00002378">
            <w:pPr>
              <w:rPr>
                <w:ins w:id="692" w:author="Subhash Gandhi Vallala" w:date="2020-07-23T02:03:00Z"/>
              </w:rPr>
            </w:pPr>
            <w:ins w:id="693" w:author="Subhash Gandhi Vallala" w:date="2020-07-23T02:03:00Z">
              <w:r>
                <w:t>Pre</w:t>
              </w:r>
            </w:ins>
            <w:ins w:id="694" w:author="Rusty Baker" w:date="2020-07-23T14:10:00Z">
              <w:r w:rsidR="00CA44A3">
                <w:t>-</w:t>
              </w:r>
            </w:ins>
            <w:ins w:id="695" w:author="Subhash Gandhi Vallala" w:date="2020-07-23T02:03:00Z">
              <w:r>
                <w:t>conditions:</w:t>
              </w:r>
            </w:ins>
          </w:p>
        </w:tc>
        <w:tc>
          <w:tcPr>
            <w:tcW w:w="0" w:type="auto"/>
          </w:tcPr>
          <w:p w14:paraId="2C01CE57" w14:textId="77777777" w:rsidR="0053341E" w:rsidRDefault="0053341E" w:rsidP="00002378">
            <w:pPr>
              <w:rPr>
                <w:ins w:id="696" w:author="Subhash Gandhi Vallala" w:date="2020-07-23T02:03:00Z"/>
              </w:rPr>
            </w:pPr>
            <w:ins w:id="697" w:author="Subhash Gandhi Vallala" w:date="2020-07-23T02:03:00Z">
              <w:r>
                <w:t>The user must have admin privileges.</w:t>
              </w:r>
            </w:ins>
          </w:p>
        </w:tc>
      </w:tr>
      <w:tr w:rsidR="00702656" w14:paraId="3F6C7F96" w14:textId="77777777" w:rsidTr="00002378">
        <w:trPr>
          <w:ins w:id="698" w:author="Subhash Gandhi Vallala" w:date="2020-07-23T02:03:00Z"/>
        </w:trPr>
        <w:tc>
          <w:tcPr>
            <w:tcW w:w="0" w:type="auto"/>
          </w:tcPr>
          <w:p w14:paraId="5AE9D370" w14:textId="77777777" w:rsidR="00702656" w:rsidRDefault="00702656" w:rsidP="00702656">
            <w:pPr>
              <w:rPr>
                <w:ins w:id="699" w:author="Subhash Gandhi Vallala" w:date="2020-07-23T02:03:00Z"/>
              </w:rPr>
            </w:pPr>
            <w:ins w:id="700" w:author="Subhash Gandhi Vallala" w:date="2020-07-23T02:03:00Z">
              <w:r>
                <w:t>Steps in the Process:</w:t>
              </w:r>
            </w:ins>
          </w:p>
        </w:tc>
        <w:tc>
          <w:tcPr>
            <w:tcW w:w="0" w:type="auto"/>
          </w:tcPr>
          <w:p w14:paraId="68D53E1C" w14:textId="77777777" w:rsidR="00702656" w:rsidRPr="001720E4" w:rsidRDefault="00702656">
            <w:pPr>
              <w:pStyle w:val="ListParagraph"/>
              <w:numPr>
                <w:ilvl w:val="0"/>
                <w:numId w:val="53"/>
              </w:numPr>
              <w:rPr>
                <w:ins w:id="701" w:author="Subhash Gandhi Vallala" w:date="2020-07-23T02:45:00Z"/>
              </w:rPr>
              <w:pPrChange w:id="702" w:author="Subhash Gandhi Vallala" w:date="2020-07-23T02:45:00Z">
                <w:pPr>
                  <w:pStyle w:val="ListParagraph"/>
                  <w:numPr>
                    <w:numId w:val="48"/>
                  </w:numPr>
                  <w:ind w:hanging="360"/>
                </w:pPr>
              </w:pPrChange>
            </w:pPr>
            <w:ins w:id="703" w:author="Subhash Gandhi Vallala" w:date="2020-07-23T02:45:00Z">
              <w:r w:rsidRPr="001720E4">
                <w:t>Launch the application.</w:t>
              </w:r>
            </w:ins>
          </w:p>
          <w:p w14:paraId="57BCB500" w14:textId="13D0D911" w:rsidR="00702656" w:rsidRPr="001720E4" w:rsidRDefault="00702656">
            <w:pPr>
              <w:pStyle w:val="ListParagraph"/>
              <w:numPr>
                <w:ilvl w:val="0"/>
                <w:numId w:val="53"/>
              </w:numPr>
              <w:rPr>
                <w:ins w:id="704" w:author="Subhash Gandhi Vallala" w:date="2020-07-23T02:45:00Z"/>
              </w:rPr>
              <w:pPrChange w:id="705" w:author="Subhash Gandhi Vallala" w:date="2020-07-23T02:45:00Z">
                <w:pPr>
                  <w:pStyle w:val="ListParagraph"/>
                  <w:numPr>
                    <w:numId w:val="48"/>
                  </w:numPr>
                  <w:ind w:hanging="360"/>
                </w:pPr>
              </w:pPrChange>
            </w:pPr>
            <w:ins w:id="706" w:author="Subhash Gandhi Vallala" w:date="2020-07-23T02:45:00Z">
              <w:r>
                <w:t xml:space="preserve">Click </w:t>
              </w:r>
            </w:ins>
            <w:ins w:id="707" w:author="Subhash Gandhi Vallala" w:date="2020-07-23T02:46:00Z">
              <w:r w:rsidR="00661462">
                <w:t>Uploa</w:t>
              </w:r>
            </w:ins>
            <w:ins w:id="708" w:author="Subhash Gandhi Vallala" w:date="2020-07-23T02:47:00Z">
              <w:r w:rsidR="00661462">
                <w:t>d Permit and Regulations.</w:t>
              </w:r>
            </w:ins>
          </w:p>
          <w:p w14:paraId="7D78B25D" w14:textId="16F4283A" w:rsidR="00702656" w:rsidRPr="00611EEA" w:rsidRDefault="00702656">
            <w:pPr>
              <w:pStyle w:val="ListParagraph"/>
              <w:numPr>
                <w:ilvl w:val="0"/>
                <w:numId w:val="53"/>
              </w:numPr>
              <w:rPr>
                <w:ins w:id="709" w:author="Subhash Gandhi Vallala" w:date="2020-07-23T02:45:00Z"/>
              </w:rPr>
              <w:pPrChange w:id="710" w:author="Subhash Gandhi Vallala" w:date="2020-07-23T02:45:00Z">
                <w:pPr>
                  <w:pStyle w:val="ListParagraph"/>
                  <w:numPr>
                    <w:numId w:val="48"/>
                  </w:numPr>
                  <w:ind w:hanging="360"/>
                </w:pPr>
              </w:pPrChange>
            </w:pPr>
            <w:ins w:id="711" w:author="Subhash Gandhi Vallala" w:date="2020-07-23T02:45:00Z">
              <w:r w:rsidRPr="00C10300">
                <w:t xml:space="preserve">Select </w:t>
              </w:r>
              <w:r>
                <w:t>the</w:t>
              </w:r>
            </w:ins>
            <w:ins w:id="712" w:author="Subhash Gandhi Vallala" w:date="2020-07-23T02:47:00Z">
              <w:r w:rsidR="00F95E97">
                <w:t xml:space="preserve"> permit file and the related</w:t>
              </w:r>
            </w:ins>
            <w:ins w:id="713" w:author="Subhash Gandhi Vallala" w:date="2020-07-23T02:45:00Z">
              <w:r>
                <w:t xml:space="preserve"> regulation file</w:t>
              </w:r>
              <w:r w:rsidRPr="00711F7B">
                <w:t>.</w:t>
              </w:r>
            </w:ins>
          </w:p>
          <w:p w14:paraId="024580D8" w14:textId="5D6B2900" w:rsidR="00702656" w:rsidRDefault="00702656">
            <w:pPr>
              <w:pStyle w:val="ListParagraph"/>
              <w:numPr>
                <w:ilvl w:val="0"/>
                <w:numId w:val="53"/>
              </w:numPr>
              <w:rPr>
                <w:ins w:id="714" w:author="Subhash Gandhi Vallala" w:date="2020-07-23T02:03:00Z"/>
              </w:rPr>
              <w:pPrChange w:id="715" w:author="Subhash Gandhi Vallala" w:date="2020-07-23T02:45:00Z">
                <w:pPr>
                  <w:pStyle w:val="ListParagraph"/>
                  <w:numPr>
                    <w:numId w:val="32"/>
                  </w:numPr>
                  <w:ind w:hanging="360"/>
                </w:pPr>
              </w:pPrChange>
            </w:pPr>
            <w:ins w:id="716" w:author="Subhash Gandhi Vallala" w:date="2020-07-23T02:45:00Z">
              <w:r w:rsidRPr="00521DAD">
                <w:t xml:space="preserve">Click </w:t>
              </w:r>
            </w:ins>
            <w:ins w:id="717" w:author="Subhash Gandhi Vallala" w:date="2020-07-23T02:47:00Z">
              <w:r w:rsidR="00504545">
                <w:t>Upload</w:t>
              </w:r>
            </w:ins>
            <w:ins w:id="718" w:author="Subhash Gandhi Vallala" w:date="2020-07-23T02:45:00Z">
              <w:r w:rsidRPr="00904ACD">
                <w:t>.</w:t>
              </w:r>
            </w:ins>
          </w:p>
        </w:tc>
      </w:tr>
      <w:tr w:rsidR="00702656" w14:paraId="6330DBF2" w14:textId="77777777" w:rsidTr="00002378">
        <w:trPr>
          <w:ins w:id="719" w:author="Subhash Gandhi Vallala" w:date="2020-07-23T02:03:00Z"/>
        </w:trPr>
        <w:tc>
          <w:tcPr>
            <w:tcW w:w="0" w:type="auto"/>
          </w:tcPr>
          <w:p w14:paraId="40678246" w14:textId="77777777" w:rsidR="00702656" w:rsidRDefault="00702656" w:rsidP="00702656">
            <w:pPr>
              <w:rPr>
                <w:ins w:id="720" w:author="Subhash Gandhi Vallala" w:date="2020-07-23T02:03:00Z"/>
              </w:rPr>
            </w:pPr>
            <w:ins w:id="721" w:author="Subhash Gandhi Vallala" w:date="2020-07-23T02:03:00Z">
              <w:r>
                <w:t>Minimal Guarantees:</w:t>
              </w:r>
            </w:ins>
          </w:p>
        </w:tc>
        <w:tc>
          <w:tcPr>
            <w:tcW w:w="0" w:type="auto"/>
          </w:tcPr>
          <w:p w14:paraId="5DFD8DAC" w14:textId="414F9978" w:rsidR="00702656" w:rsidRDefault="00702656" w:rsidP="00702656">
            <w:pPr>
              <w:rPr>
                <w:ins w:id="722" w:author="Subhash Gandhi Vallala" w:date="2020-07-23T02:03:00Z"/>
              </w:rPr>
            </w:pPr>
            <w:ins w:id="723" w:author="Subhash Gandhi Vallala" w:date="2020-07-23T02:45:00Z">
              <w:r w:rsidRPr="00C10300">
                <w:t>The user will get a feedback.</w:t>
              </w:r>
            </w:ins>
          </w:p>
        </w:tc>
      </w:tr>
      <w:tr w:rsidR="00702656" w14:paraId="66C24951" w14:textId="77777777" w:rsidTr="00002378">
        <w:trPr>
          <w:ins w:id="724" w:author="Subhash Gandhi Vallala" w:date="2020-07-23T02:03:00Z"/>
        </w:trPr>
        <w:tc>
          <w:tcPr>
            <w:tcW w:w="0" w:type="auto"/>
          </w:tcPr>
          <w:p w14:paraId="6472B24C" w14:textId="77777777" w:rsidR="00702656" w:rsidRDefault="00702656" w:rsidP="00702656">
            <w:pPr>
              <w:rPr>
                <w:ins w:id="725" w:author="Subhash Gandhi Vallala" w:date="2020-07-23T02:03:00Z"/>
              </w:rPr>
            </w:pPr>
            <w:ins w:id="726" w:author="Subhash Gandhi Vallala" w:date="2020-07-23T02:03:00Z">
              <w:r>
                <w:t>Success Guarantees:</w:t>
              </w:r>
            </w:ins>
          </w:p>
        </w:tc>
        <w:tc>
          <w:tcPr>
            <w:tcW w:w="0" w:type="auto"/>
          </w:tcPr>
          <w:p w14:paraId="1F2EF038" w14:textId="5DBEDF55" w:rsidR="00702656" w:rsidRDefault="00702656" w:rsidP="00702656">
            <w:pPr>
              <w:rPr>
                <w:ins w:id="727" w:author="Subhash Gandhi Vallala" w:date="2020-07-23T02:03:00Z"/>
              </w:rPr>
            </w:pPr>
            <w:ins w:id="728" w:author="Subhash Gandhi Vallala" w:date="2020-07-23T02:45:00Z">
              <w:r w:rsidRPr="001720E4">
                <w:t xml:space="preserve">The selected </w:t>
              </w:r>
              <w:r>
                <w:t>file</w:t>
              </w:r>
            </w:ins>
            <w:ins w:id="729" w:author="Subhash Gandhi Vallala" w:date="2020-07-23T02:47:00Z">
              <w:r w:rsidR="00504545">
                <w:t>s</w:t>
              </w:r>
            </w:ins>
            <w:ins w:id="730" w:author="Subhash Gandhi Vallala" w:date="2020-07-23T02:45:00Z">
              <w:r>
                <w:t xml:space="preserve"> will be processed, and the</w:t>
              </w:r>
            </w:ins>
            <w:ins w:id="731" w:author="Subhash Gandhi Vallala" w:date="2020-07-23T02:48:00Z">
              <w:r w:rsidR="00504545">
                <w:t xml:space="preserve"> permit with the</w:t>
              </w:r>
            </w:ins>
            <w:ins w:id="732" w:author="Subhash Gandhi Vallala" w:date="2020-07-23T02:45:00Z">
              <w:r>
                <w:t xml:space="preserve"> regulation will be added to the database</w:t>
              </w:r>
              <w:r w:rsidRPr="00904ACD">
                <w:t>.</w:t>
              </w:r>
            </w:ins>
          </w:p>
        </w:tc>
      </w:tr>
      <w:tr w:rsidR="00702656" w14:paraId="47A74286" w14:textId="77777777" w:rsidTr="00002378">
        <w:trPr>
          <w:ins w:id="733" w:author="Subhash Gandhi Vallala" w:date="2020-07-23T02:03:00Z"/>
        </w:trPr>
        <w:tc>
          <w:tcPr>
            <w:tcW w:w="0" w:type="auto"/>
          </w:tcPr>
          <w:p w14:paraId="46839260" w14:textId="77777777" w:rsidR="00702656" w:rsidRDefault="00702656" w:rsidP="00702656">
            <w:pPr>
              <w:rPr>
                <w:ins w:id="734" w:author="Subhash Gandhi Vallala" w:date="2020-07-23T02:03:00Z"/>
              </w:rPr>
            </w:pPr>
            <w:ins w:id="735" w:author="Subhash Gandhi Vallala" w:date="2020-07-23T02:03:00Z">
              <w:r>
                <w:t>Quality Requirements:</w:t>
              </w:r>
            </w:ins>
          </w:p>
        </w:tc>
        <w:tc>
          <w:tcPr>
            <w:tcW w:w="0" w:type="auto"/>
          </w:tcPr>
          <w:p w14:paraId="7FD26CA4" w14:textId="77777777" w:rsidR="00702656" w:rsidRPr="001720E4" w:rsidRDefault="00702656">
            <w:pPr>
              <w:pStyle w:val="ListParagraph"/>
              <w:numPr>
                <w:ilvl w:val="0"/>
                <w:numId w:val="54"/>
              </w:numPr>
              <w:rPr>
                <w:ins w:id="736" w:author="Subhash Gandhi Vallala" w:date="2020-07-23T02:45:00Z"/>
              </w:rPr>
              <w:pPrChange w:id="737" w:author="Subhash Gandhi Vallala" w:date="2020-07-23T02:45:00Z">
                <w:pPr>
                  <w:pStyle w:val="ListParagraph"/>
                  <w:numPr>
                    <w:numId w:val="49"/>
                  </w:numPr>
                  <w:ind w:hanging="360"/>
                </w:pPr>
              </w:pPrChange>
            </w:pPr>
            <w:ins w:id="738" w:author="Subhash Gandhi Vallala" w:date="2020-07-23T02:45:00Z">
              <w:r w:rsidRPr="001720E4">
                <w:t>The feedback provided to the user must be clear.</w:t>
              </w:r>
            </w:ins>
          </w:p>
          <w:p w14:paraId="6C20F6C1" w14:textId="469EC7FD" w:rsidR="00702656" w:rsidRDefault="00702656">
            <w:pPr>
              <w:pStyle w:val="ListParagraph"/>
              <w:numPr>
                <w:ilvl w:val="0"/>
                <w:numId w:val="54"/>
              </w:numPr>
              <w:rPr>
                <w:ins w:id="739" w:author="Subhash Gandhi Vallala" w:date="2020-07-23T02:03:00Z"/>
              </w:rPr>
              <w:pPrChange w:id="740" w:author="Subhash Gandhi Vallala" w:date="2020-07-23T02:45:00Z">
                <w:pPr>
                  <w:pStyle w:val="ListParagraph"/>
                  <w:numPr>
                    <w:numId w:val="33"/>
                  </w:numPr>
                  <w:ind w:hanging="360"/>
                </w:pPr>
              </w:pPrChange>
            </w:pPr>
            <w:ins w:id="741" w:author="Subhash Gandhi Vallala" w:date="2020-07-23T02:45:00Z">
              <w:r w:rsidRPr="00C10300">
                <w:t>Minimum and success guarantees must be include</w:t>
              </w:r>
              <w:r w:rsidRPr="00002378">
                <w:t>d.</w:t>
              </w:r>
            </w:ins>
          </w:p>
        </w:tc>
      </w:tr>
      <w:tr w:rsidR="00702656" w14:paraId="1289CC23" w14:textId="77777777" w:rsidTr="00002378">
        <w:trPr>
          <w:ins w:id="742" w:author="Subhash Gandhi Vallala" w:date="2020-07-23T02:03:00Z"/>
        </w:trPr>
        <w:tc>
          <w:tcPr>
            <w:tcW w:w="0" w:type="auto"/>
          </w:tcPr>
          <w:p w14:paraId="76AFE49F" w14:textId="77777777" w:rsidR="00702656" w:rsidRDefault="00702656" w:rsidP="00702656">
            <w:pPr>
              <w:rPr>
                <w:ins w:id="743" w:author="Subhash Gandhi Vallala" w:date="2020-07-23T02:03:00Z"/>
              </w:rPr>
            </w:pPr>
            <w:ins w:id="744" w:author="Subhash Gandhi Vallala" w:date="2020-07-23T02:03:00Z">
              <w:r>
                <w:t>Alternative Flows and Exceptions:</w:t>
              </w:r>
            </w:ins>
          </w:p>
        </w:tc>
        <w:tc>
          <w:tcPr>
            <w:tcW w:w="0" w:type="auto"/>
          </w:tcPr>
          <w:p w14:paraId="597663C3" w14:textId="77777777" w:rsidR="00702656" w:rsidRDefault="00702656" w:rsidP="00702656">
            <w:pPr>
              <w:pStyle w:val="ListParagraph"/>
              <w:numPr>
                <w:ilvl w:val="0"/>
                <w:numId w:val="55"/>
              </w:numPr>
              <w:rPr>
                <w:ins w:id="745" w:author="Subhash Gandhi Vallala" w:date="2020-07-23T02:45:00Z"/>
              </w:rPr>
            </w:pPr>
            <w:ins w:id="746" w:author="Subhash Gandhi Vallala" w:date="2020-07-23T02:45:00Z">
              <w:r>
                <w:t>The uploaded file is not of the correct format.</w:t>
              </w:r>
            </w:ins>
          </w:p>
          <w:p w14:paraId="54E28EB6" w14:textId="027EE727" w:rsidR="00702656" w:rsidRDefault="00702656">
            <w:pPr>
              <w:pStyle w:val="ListParagraph"/>
              <w:numPr>
                <w:ilvl w:val="0"/>
                <w:numId w:val="55"/>
              </w:numPr>
              <w:rPr>
                <w:ins w:id="747" w:author="Subhash Gandhi Vallala" w:date="2020-07-23T02:03:00Z"/>
              </w:rPr>
              <w:pPrChange w:id="748" w:author="Subhash Gandhi Vallala" w:date="2020-07-23T02:45:00Z">
                <w:pPr/>
              </w:pPrChange>
            </w:pPr>
            <w:ins w:id="749" w:author="Subhash Gandhi Vallala" w:date="2020-07-23T02:45:00Z">
              <w:r>
                <w:t>The contents of the file uploaded are corrupt</w:t>
              </w:r>
            </w:ins>
          </w:p>
        </w:tc>
      </w:tr>
    </w:tbl>
    <w:p w14:paraId="73677D9B" w14:textId="0E30ED68" w:rsidR="0053341E" w:rsidRDefault="0053341E" w:rsidP="0077408E">
      <w:pPr>
        <w:rPr>
          <w:ins w:id="750" w:author="Subhash Gandhi Vallala" w:date="2020-07-23T02:03:00Z"/>
        </w:rPr>
      </w:pPr>
    </w:p>
    <w:p w14:paraId="403CB121" w14:textId="1C177F40" w:rsidR="0053341E" w:rsidRDefault="000C7AF8" w:rsidP="0053341E">
      <w:pPr>
        <w:pStyle w:val="Heading3"/>
        <w:rPr>
          <w:ins w:id="751" w:author="Subhash Gandhi Vallala" w:date="2020-07-23T02:03:00Z"/>
          <w:b/>
          <w:bCs/>
          <w:i w:val="0"/>
          <w:iCs/>
          <w:sz w:val="24"/>
          <w:szCs w:val="24"/>
        </w:rPr>
      </w:pPr>
      <w:bookmarkStart w:id="752" w:name="_Toc46367580"/>
      <w:ins w:id="753" w:author="Subhash Gandhi Vallala" w:date="2020-07-23T02:14:00Z">
        <w:r>
          <w:rPr>
            <w:b/>
            <w:bCs/>
            <w:i w:val="0"/>
            <w:iCs/>
            <w:sz w:val="24"/>
            <w:szCs w:val="24"/>
          </w:rPr>
          <w:t>Delete Zone</w:t>
        </w:r>
      </w:ins>
      <w:bookmarkEnd w:id="752"/>
    </w:p>
    <w:p w14:paraId="73640AE3" w14:textId="77777777" w:rsidR="0053341E" w:rsidRDefault="0053341E" w:rsidP="0053341E">
      <w:pPr>
        <w:rPr>
          <w:ins w:id="754"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4BD11207" w14:textId="77777777" w:rsidTr="00002378">
        <w:trPr>
          <w:ins w:id="755" w:author="Subhash Gandhi Vallala" w:date="2020-07-23T02:03:00Z"/>
        </w:trPr>
        <w:tc>
          <w:tcPr>
            <w:tcW w:w="0" w:type="auto"/>
          </w:tcPr>
          <w:p w14:paraId="6002A6BE" w14:textId="77777777" w:rsidR="0053341E" w:rsidRDefault="0053341E" w:rsidP="00002378">
            <w:pPr>
              <w:rPr>
                <w:ins w:id="756" w:author="Subhash Gandhi Vallala" w:date="2020-07-23T02:03:00Z"/>
              </w:rPr>
            </w:pPr>
            <w:ins w:id="757" w:author="Subhash Gandhi Vallala" w:date="2020-07-23T02:03:00Z">
              <w:r>
                <w:t>Trigger:</w:t>
              </w:r>
            </w:ins>
          </w:p>
        </w:tc>
        <w:tc>
          <w:tcPr>
            <w:tcW w:w="0" w:type="auto"/>
          </w:tcPr>
          <w:p w14:paraId="60C39FA9" w14:textId="22D08D4A" w:rsidR="0053341E" w:rsidRDefault="0053341E" w:rsidP="00002378">
            <w:pPr>
              <w:rPr>
                <w:ins w:id="758" w:author="Subhash Gandhi Vallala" w:date="2020-07-23T02:03:00Z"/>
              </w:rPr>
            </w:pPr>
            <w:ins w:id="759" w:author="Subhash Gandhi Vallala" w:date="2020-07-23T02:03:00Z">
              <w:r>
                <w:t xml:space="preserve">The user wants </w:t>
              </w:r>
            </w:ins>
            <w:ins w:id="760" w:author="Subhash Gandhi Vallala" w:date="2020-07-23T02:18:00Z">
              <w:r w:rsidR="00C10300">
                <w:t>to delete a zone.</w:t>
              </w:r>
            </w:ins>
          </w:p>
        </w:tc>
      </w:tr>
      <w:tr w:rsidR="0053341E" w14:paraId="2DD61839" w14:textId="77777777" w:rsidTr="00002378">
        <w:trPr>
          <w:ins w:id="761" w:author="Subhash Gandhi Vallala" w:date="2020-07-23T02:03:00Z"/>
        </w:trPr>
        <w:tc>
          <w:tcPr>
            <w:tcW w:w="0" w:type="auto"/>
          </w:tcPr>
          <w:p w14:paraId="2EAD6525" w14:textId="77777777" w:rsidR="0053341E" w:rsidRDefault="0053341E" w:rsidP="00002378">
            <w:pPr>
              <w:rPr>
                <w:ins w:id="762" w:author="Subhash Gandhi Vallala" w:date="2020-07-23T02:03:00Z"/>
              </w:rPr>
            </w:pPr>
            <w:ins w:id="763" w:author="Subhash Gandhi Vallala" w:date="2020-07-23T02:03:00Z">
              <w:r>
                <w:t>Primary Actor:</w:t>
              </w:r>
            </w:ins>
          </w:p>
        </w:tc>
        <w:tc>
          <w:tcPr>
            <w:tcW w:w="0" w:type="auto"/>
          </w:tcPr>
          <w:p w14:paraId="4D0E04AC" w14:textId="77777777" w:rsidR="0053341E" w:rsidRDefault="0053341E" w:rsidP="00002378">
            <w:pPr>
              <w:rPr>
                <w:ins w:id="764" w:author="Subhash Gandhi Vallala" w:date="2020-07-23T02:03:00Z"/>
              </w:rPr>
            </w:pPr>
            <w:ins w:id="765" w:author="Subhash Gandhi Vallala" w:date="2020-07-23T02:03:00Z">
              <w:r>
                <w:t>City Official</w:t>
              </w:r>
            </w:ins>
          </w:p>
        </w:tc>
      </w:tr>
      <w:tr w:rsidR="0053341E" w14:paraId="4B25C3C4" w14:textId="77777777" w:rsidTr="00002378">
        <w:trPr>
          <w:ins w:id="766" w:author="Subhash Gandhi Vallala" w:date="2020-07-23T02:03:00Z"/>
        </w:trPr>
        <w:tc>
          <w:tcPr>
            <w:tcW w:w="0" w:type="auto"/>
          </w:tcPr>
          <w:p w14:paraId="096BFF1A" w14:textId="77777777" w:rsidR="0053341E" w:rsidRDefault="0053341E" w:rsidP="00002378">
            <w:pPr>
              <w:rPr>
                <w:ins w:id="767" w:author="Subhash Gandhi Vallala" w:date="2020-07-23T02:03:00Z"/>
              </w:rPr>
            </w:pPr>
            <w:ins w:id="768" w:author="Subhash Gandhi Vallala" w:date="2020-07-23T02:03:00Z">
              <w:r>
                <w:t>Supporting Actors:</w:t>
              </w:r>
            </w:ins>
          </w:p>
        </w:tc>
        <w:tc>
          <w:tcPr>
            <w:tcW w:w="0" w:type="auto"/>
          </w:tcPr>
          <w:p w14:paraId="0F264B5C" w14:textId="77777777" w:rsidR="0053341E" w:rsidRDefault="0053341E" w:rsidP="00002378">
            <w:pPr>
              <w:rPr>
                <w:ins w:id="769" w:author="Subhash Gandhi Vallala" w:date="2020-07-23T02:03:00Z"/>
              </w:rPr>
            </w:pPr>
            <w:ins w:id="770" w:author="Subhash Gandhi Vallala" w:date="2020-07-23T02:03:00Z">
              <w:r>
                <w:t>Address Service</w:t>
              </w:r>
            </w:ins>
          </w:p>
        </w:tc>
      </w:tr>
      <w:tr w:rsidR="0053341E" w14:paraId="49947C63" w14:textId="77777777" w:rsidTr="00002378">
        <w:trPr>
          <w:ins w:id="771" w:author="Subhash Gandhi Vallala" w:date="2020-07-23T02:03:00Z"/>
        </w:trPr>
        <w:tc>
          <w:tcPr>
            <w:tcW w:w="0" w:type="auto"/>
          </w:tcPr>
          <w:p w14:paraId="02D40AA7" w14:textId="6B09EF42" w:rsidR="0053341E" w:rsidRDefault="0053341E" w:rsidP="00002378">
            <w:pPr>
              <w:rPr>
                <w:ins w:id="772" w:author="Subhash Gandhi Vallala" w:date="2020-07-23T02:03:00Z"/>
              </w:rPr>
            </w:pPr>
            <w:ins w:id="773" w:author="Subhash Gandhi Vallala" w:date="2020-07-23T02:03:00Z">
              <w:r>
                <w:t>Pre</w:t>
              </w:r>
            </w:ins>
            <w:ins w:id="774" w:author="Rusty Baker" w:date="2020-07-23T14:10:00Z">
              <w:r w:rsidR="00CA44A3">
                <w:t>-</w:t>
              </w:r>
            </w:ins>
            <w:ins w:id="775" w:author="Subhash Gandhi Vallala" w:date="2020-07-23T02:03:00Z">
              <w:r>
                <w:t>conditions:</w:t>
              </w:r>
            </w:ins>
          </w:p>
        </w:tc>
        <w:tc>
          <w:tcPr>
            <w:tcW w:w="0" w:type="auto"/>
          </w:tcPr>
          <w:p w14:paraId="1BA950FB" w14:textId="77777777" w:rsidR="0053341E" w:rsidRDefault="0053341E" w:rsidP="00002378">
            <w:pPr>
              <w:rPr>
                <w:ins w:id="776" w:author="Subhash Gandhi Vallala" w:date="2020-07-23T02:03:00Z"/>
              </w:rPr>
            </w:pPr>
            <w:ins w:id="777" w:author="Subhash Gandhi Vallala" w:date="2020-07-23T02:03:00Z">
              <w:r>
                <w:t>The user must have admin privileges.</w:t>
              </w:r>
            </w:ins>
          </w:p>
        </w:tc>
      </w:tr>
      <w:tr w:rsidR="0053341E" w14:paraId="25456700" w14:textId="77777777" w:rsidTr="00002378">
        <w:trPr>
          <w:ins w:id="778" w:author="Subhash Gandhi Vallala" w:date="2020-07-23T02:03:00Z"/>
        </w:trPr>
        <w:tc>
          <w:tcPr>
            <w:tcW w:w="0" w:type="auto"/>
          </w:tcPr>
          <w:p w14:paraId="6074AC38" w14:textId="77777777" w:rsidR="0053341E" w:rsidRDefault="0053341E" w:rsidP="00002378">
            <w:pPr>
              <w:rPr>
                <w:ins w:id="779" w:author="Subhash Gandhi Vallala" w:date="2020-07-23T02:03:00Z"/>
              </w:rPr>
            </w:pPr>
            <w:ins w:id="780" w:author="Subhash Gandhi Vallala" w:date="2020-07-23T02:03:00Z">
              <w:r>
                <w:t>Steps in the Process:</w:t>
              </w:r>
            </w:ins>
          </w:p>
        </w:tc>
        <w:tc>
          <w:tcPr>
            <w:tcW w:w="0" w:type="auto"/>
          </w:tcPr>
          <w:p w14:paraId="465E0E5E" w14:textId="77777777" w:rsidR="00704845" w:rsidRDefault="00704845">
            <w:pPr>
              <w:pStyle w:val="ListParagraph"/>
              <w:numPr>
                <w:ilvl w:val="0"/>
                <w:numId w:val="56"/>
              </w:numPr>
              <w:rPr>
                <w:ins w:id="781" w:author="Subhash Gandhi Vallala" w:date="2020-07-23T02:49:00Z"/>
              </w:rPr>
              <w:pPrChange w:id="782" w:author="Subhash Gandhi Vallala" w:date="2020-07-23T02:49:00Z">
                <w:pPr>
                  <w:pStyle w:val="ListParagraph"/>
                  <w:numPr>
                    <w:numId w:val="53"/>
                  </w:numPr>
                  <w:ind w:hanging="360"/>
                </w:pPr>
              </w:pPrChange>
            </w:pPr>
            <w:ins w:id="783" w:author="Subhash Gandhi Vallala" w:date="2020-07-23T02:49:00Z">
              <w:r w:rsidRPr="001720E4">
                <w:t>Launch the application.</w:t>
              </w:r>
            </w:ins>
          </w:p>
          <w:p w14:paraId="215A180C" w14:textId="33394B57" w:rsidR="00704845" w:rsidRPr="001720E4" w:rsidRDefault="00704845">
            <w:pPr>
              <w:pStyle w:val="ListParagraph"/>
              <w:numPr>
                <w:ilvl w:val="0"/>
                <w:numId w:val="56"/>
              </w:numPr>
              <w:rPr>
                <w:ins w:id="784" w:author="Subhash Gandhi Vallala" w:date="2020-07-23T02:49:00Z"/>
              </w:rPr>
              <w:pPrChange w:id="785" w:author="Subhash Gandhi Vallala" w:date="2020-07-23T02:49:00Z">
                <w:pPr>
                  <w:pStyle w:val="ListParagraph"/>
                  <w:numPr>
                    <w:numId w:val="53"/>
                  </w:numPr>
                  <w:ind w:hanging="360"/>
                </w:pPr>
              </w:pPrChange>
            </w:pPr>
            <w:ins w:id="786" w:author="Subhash Gandhi Vallala" w:date="2020-07-23T02:49:00Z">
              <w:r>
                <w:t>Click Delete Zone.</w:t>
              </w:r>
            </w:ins>
          </w:p>
          <w:p w14:paraId="18594D6B" w14:textId="63C0E2D8" w:rsidR="00704845" w:rsidRDefault="00704845">
            <w:pPr>
              <w:pStyle w:val="ListParagraph"/>
              <w:numPr>
                <w:ilvl w:val="0"/>
                <w:numId w:val="56"/>
              </w:numPr>
              <w:rPr>
                <w:ins w:id="787" w:author="Subhash Gandhi Vallala" w:date="2020-07-23T02:49:00Z"/>
              </w:rPr>
              <w:pPrChange w:id="788" w:author="Subhash Gandhi Vallala" w:date="2020-07-23T02:49:00Z">
                <w:pPr>
                  <w:pStyle w:val="ListParagraph"/>
                  <w:numPr>
                    <w:numId w:val="53"/>
                  </w:numPr>
                  <w:ind w:hanging="360"/>
                </w:pPr>
              </w:pPrChange>
            </w:pPr>
            <w:ins w:id="789" w:author="Subhash Gandhi Vallala" w:date="2020-07-23T02:49:00Z">
              <w:r w:rsidRPr="00C10300">
                <w:t>Selec</w:t>
              </w:r>
              <w:r>
                <w:t xml:space="preserve">t a </w:t>
              </w:r>
            </w:ins>
            <w:ins w:id="790" w:author="Subhash Gandhi Vallala" w:date="2020-07-23T02:50:00Z">
              <w:r w:rsidR="00C454AE">
                <w:t>zone</w:t>
              </w:r>
            </w:ins>
            <w:ins w:id="791" w:author="Subhash Gandhi Vallala" w:date="2020-07-23T02:49:00Z">
              <w:r w:rsidRPr="00711F7B">
                <w:t>.</w:t>
              </w:r>
            </w:ins>
          </w:p>
          <w:p w14:paraId="2FF6AC86" w14:textId="233EE40E" w:rsidR="0053341E" w:rsidRDefault="00704845">
            <w:pPr>
              <w:pStyle w:val="ListParagraph"/>
              <w:numPr>
                <w:ilvl w:val="0"/>
                <w:numId w:val="56"/>
              </w:numPr>
              <w:rPr>
                <w:ins w:id="792" w:author="Subhash Gandhi Vallala" w:date="2020-07-23T02:03:00Z"/>
              </w:rPr>
              <w:pPrChange w:id="793" w:author="Subhash Gandhi Vallala" w:date="2020-07-23T02:49:00Z">
                <w:pPr>
                  <w:pStyle w:val="ListParagraph"/>
                  <w:numPr>
                    <w:numId w:val="32"/>
                  </w:numPr>
                  <w:ind w:hanging="360"/>
                </w:pPr>
              </w:pPrChange>
            </w:pPr>
            <w:ins w:id="794" w:author="Subhash Gandhi Vallala" w:date="2020-07-23T02:49:00Z">
              <w:r w:rsidRPr="003F175B">
                <w:t xml:space="preserve">Click </w:t>
              </w:r>
              <w:r w:rsidR="00D54A5B">
                <w:t>Confirm</w:t>
              </w:r>
              <w:r w:rsidRPr="003F175B">
                <w:t>.</w:t>
              </w:r>
            </w:ins>
          </w:p>
        </w:tc>
      </w:tr>
      <w:tr w:rsidR="0053341E" w14:paraId="385C7ED2" w14:textId="77777777" w:rsidTr="00002378">
        <w:trPr>
          <w:ins w:id="795" w:author="Subhash Gandhi Vallala" w:date="2020-07-23T02:03:00Z"/>
        </w:trPr>
        <w:tc>
          <w:tcPr>
            <w:tcW w:w="0" w:type="auto"/>
          </w:tcPr>
          <w:p w14:paraId="728D2810" w14:textId="77777777" w:rsidR="0053341E" w:rsidRDefault="0053341E" w:rsidP="00002378">
            <w:pPr>
              <w:rPr>
                <w:ins w:id="796" w:author="Subhash Gandhi Vallala" w:date="2020-07-23T02:03:00Z"/>
              </w:rPr>
            </w:pPr>
            <w:ins w:id="797" w:author="Subhash Gandhi Vallala" w:date="2020-07-23T02:03:00Z">
              <w:r>
                <w:t>Minimal Guarantees:</w:t>
              </w:r>
            </w:ins>
          </w:p>
        </w:tc>
        <w:tc>
          <w:tcPr>
            <w:tcW w:w="0" w:type="auto"/>
          </w:tcPr>
          <w:p w14:paraId="2C46EF71" w14:textId="77777777" w:rsidR="0053341E" w:rsidRDefault="0053341E" w:rsidP="00002378">
            <w:pPr>
              <w:rPr>
                <w:ins w:id="798" w:author="Subhash Gandhi Vallala" w:date="2020-07-23T02:03:00Z"/>
              </w:rPr>
            </w:pPr>
            <w:ins w:id="799" w:author="Subhash Gandhi Vallala" w:date="2020-07-23T02:03:00Z">
              <w:r>
                <w:t>The user will get a feedback.</w:t>
              </w:r>
            </w:ins>
          </w:p>
        </w:tc>
      </w:tr>
      <w:tr w:rsidR="0053341E" w14:paraId="7708D860" w14:textId="77777777" w:rsidTr="00002378">
        <w:trPr>
          <w:ins w:id="800" w:author="Subhash Gandhi Vallala" w:date="2020-07-23T02:03:00Z"/>
        </w:trPr>
        <w:tc>
          <w:tcPr>
            <w:tcW w:w="0" w:type="auto"/>
          </w:tcPr>
          <w:p w14:paraId="4F79FDAE" w14:textId="77777777" w:rsidR="0053341E" w:rsidRDefault="0053341E" w:rsidP="00002378">
            <w:pPr>
              <w:rPr>
                <w:ins w:id="801" w:author="Subhash Gandhi Vallala" w:date="2020-07-23T02:03:00Z"/>
              </w:rPr>
            </w:pPr>
            <w:ins w:id="802" w:author="Subhash Gandhi Vallala" w:date="2020-07-23T02:03:00Z">
              <w:r>
                <w:t>Success Guarantees:</w:t>
              </w:r>
            </w:ins>
          </w:p>
        </w:tc>
        <w:tc>
          <w:tcPr>
            <w:tcW w:w="0" w:type="auto"/>
          </w:tcPr>
          <w:p w14:paraId="1605C951" w14:textId="3B15DA5C" w:rsidR="0053341E" w:rsidRDefault="0053341E" w:rsidP="00002378">
            <w:pPr>
              <w:rPr>
                <w:ins w:id="803" w:author="Subhash Gandhi Vallala" w:date="2020-07-23T02:03:00Z"/>
              </w:rPr>
            </w:pPr>
            <w:ins w:id="804" w:author="Subhash Gandhi Vallala" w:date="2020-07-23T02:03:00Z">
              <w:r>
                <w:t xml:space="preserve">The selected </w:t>
              </w:r>
            </w:ins>
            <w:ins w:id="805" w:author="Subhash Gandhi Vallala" w:date="2020-07-23T02:49:00Z">
              <w:r w:rsidR="00482603">
                <w:t xml:space="preserve">zone will be removed </w:t>
              </w:r>
            </w:ins>
            <w:ins w:id="806" w:author="Subhash Gandhi Vallala" w:date="2020-07-23T02:50:00Z">
              <w:r w:rsidR="00482603">
                <w:t>from</w:t>
              </w:r>
            </w:ins>
            <w:ins w:id="807" w:author="Subhash Gandhi Vallala" w:date="2020-07-23T02:49:00Z">
              <w:r w:rsidR="00482603">
                <w:t xml:space="preserve"> the database</w:t>
              </w:r>
            </w:ins>
            <w:ins w:id="808" w:author="Subhash Gandhi Vallala" w:date="2020-07-23T02:03:00Z">
              <w:r>
                <w:t>.</w:t>
              </w:r>
            </w:ins>
          </w:p>
        </w:tc>
      </w:tr>
      <w:tr w:rsidR="0053341E" w14:paraId="2E28A6D6" w14:textId="77777777" w:rsidTr="00002378">
        <w:trPr>
          <w:ins w:id="809" w:author="Subhash Gandhi Vallala" w:date="2020-07-23T02:03:00Z"/>
        </w:trPr>
        <w:tc>
          <w:tcPr>
            <w:tcW w:w="0" w:type="auto"/>
          </w:tcPr>
          <w:p w14:paraId="2961E4AB" w14:textId="77777777" w:rsidR="0053341E" w:rsidRDefault="0053341E" w:rsidP="00002378">
            <w:pPr>
              <w:rPr>
                <w:ins w:id="810" w:author="Subhash Gandhi Vallala" w:date="2020-07-23T02:03:00Z"/>
              </w:rPr>
            </w:pPr>
            <w:ins w:id="811" w:author="Subhash Gandhi Vallala" w:date="2020-07-23T02:03:00Z">
              <w:r>
                <w:t>Quality Requirements:</w:t>
              </w:r>
            </w:ins>
          </w:p>
        </w:tc>
        <w:tc>
          <w:tcPr>
            <w:tcW w:w="0" w:type="auto"/>
          </w:tcPr>
          <w:p w14:paraId="2B8E4F76" w14:textId="77777777" w:rsidR="0053341E" w:rsidRDefault="0053341E">
            <w:pPr>
              <w:pStyle w:val="ListParagraph"/>
              <w:numPr>
                <w:ilvl w:val="0"/>
                <w:numId w:val="57"/>
              </w:numPr>
              <w:rPr>
                <w:ins w:id="812" w:author="Subhash Gandhi Vallala" w:date="2020-07-23T02:03:00Z"/>
              </w:rPr>
              <w:pPrChange w:id="813" w:author="Subhash Gandhi Vallala" w:date="2020-07-23T02:50:00Z">
                <w:pPr>
                  <w:pStyle w:val="ListParagraph"/>
                  <w:numPr>
                    <w:numId w:val="33"/>
                  </w:numPr>
                  <w:ind w:hanging="360"/>
                </w:pPr>
              </w:pPrChange>
            </w:pPr>
            <w:ins w:id="814" w:author="Subhash Gandhi Vallala" w:date="2020-07-23T02:03:00Z">
              <w:r>
                <w:t>The feedback provided to the user must be clear.</w:t>
              </w:r>
            </w:ins>
          </w:p>
          <w:p w14:paraId="0D8B2575" w14:textId="77777777" w:rsidR="0053341E" w:rsidRDefault="0053341E">
            <w:pPr>
              <w:pStyle w:val="ListParagraph"/>
              <w:numPr>
                <w:ilvl w:val="0"/>
                <w:numId w:val="57"/>
              </w:numPr>
              <w:rPr>
                <w:ins w:id="815" w:author="Subhash Gandhi Vallala" w:date="2020-07-23T02:03:00Z"/>
              </w:rPr>
              <w:pPrChange w:id="816" w:author="Subhash Gandhi Vallala" w:date="2020-07-23T02:50:00Z">
                <w:pPr>
                  <w:pStyle w:val="ListParagraph"/>
                  <w:numPr>
                    <w:numId w:val="33"/>
                  </w:numPr>
                  <w:ind w:hanging="360"/>
                </w:pPr>
              </w:pPrChange>
            </w:pPr>
            <w:ins w:id="817" w:author="Subhash Gandhi Vallala" w:date="2020-07-23T02:03:00Z">
              <w:r>
                <w:t>Minimum and success guarantees must be included.</w:t>
              </w:r>
            </w:ins>
          </w:p>
        </w:tc>
      </w:tr>
      <w:tr w:rsidR="0053341E" w14:paraId="4C8C03E0" w14:textId="77777777" w:rsidTr="00002378">
        <w:trPr>
          <w:ins w:id="818" w:author="Subhash Gandhi Vallala" w:date="2020-07-23T02:03:00Z"/>
        </w:trPr>
        <w:tc>
          <w:tcPr>
            <w:tcW w:w="0" w:type="auto"/>
          </w:tcPr>
          <w:p w14:paraId="68953575" w14:textId="77777777" w:rsidR="0053341E" w:rsidRDefault="0053341E" w:rsidP="00002378">
            <w:pPr>
              <w:rPr>
                <w:ins w:id="819" w:author="Subhash Gandhi Vallala" w:date="2020-07-23T02:03:00Z"/>
              </w:rPr>
            </w:pPr>
            <w:ins w:id="820" w:author="Subhash Gandhi Vallala" w:date="2020-07-23T02:03:00Z">
              <w:r>
                <w:t>Alternative Flows and Exceptions:</w:t>
              </w:r>
            </w:ins>
          </w:p>
        </w:tc>
        <w:tc>
          <w:tcPr>
            <w:tcW w:w="0" w:type="auto"/>
          </w:tcPr>
          <w:p w14:paraId="3F30C1EA" w14:textId="77777777" w:rsidR="0053341E" w:rsidRDefault="0053341E" w:rsidP="00002378">
            <w:pPr>
              <w:rPr>
                <w:ins w:id="821" w:author="Subhash Gandhi Vallala" w:date="2020-07-23T02:03:00Z"/>
              </w:rPr>
            </w:pPr>
            <w:ins w:id="822" w:author="Subhash Gandhi Vallala" w:date="2020-07-23T02:03:00Z">
              <w:r>
                <w:t>None</w:t>
              </w:r>
            </w:ins>
          </w:p>
        </w:tc>
      </w:tr>
    </w:tbl>
    <w:p w14:paraId="327D885C" w14:textId="77777777" w:rsidR="0053341E" w:rsidRPr="0077408E" w:rsidRDefault="0053341E" w:rsidP="0053341E">
      <w:pPr>
        <w:rPr>
          <w:ins w:id="823" w:author="Subhash Gandhi Vallala" w:date="2020-07-23T02:03:00Z"/>
        </w:rPr>
      </w:pPr>
    </w:p>
    <w:p w14:paraId="30195018" w14:textId="0E1A3C03" w:rsidR="0053341E" w:rsidRDefault="000C7AF8" w:rsidP="0053341E">
      <w:pPr>
        <w:pStyle w:val="Heading3"/>
        <w:rPr>
          <w:ins w:id="824" w:author="Subhash Gandhi Vallala" w:date="2020-07-23T02:03:00Z"/>
          <w:b/>
          <w:bCs/>
          <w:i w:val="0"/>
          <w:iCs/>
          <w:sz w:val="24"/>
          <w:szCs w:val="24"/>
        </w:rPr>
      </w:pPr>
      <w:bookmarkStart w:id="825" w:name="_Toc46367581"/>
      <w:ins w:id="826" w:author="Subhash Gandhi Vallala" w:date="2020-07-23T02:14:00Z">
        <w:r>
          <w:rPr>
            <w:b/>
            <w:bCs/>
            <w:i w:val="0"/>
            <w:iCs/>
            <w:sz w:val="24"/>
            <w:szCs w:val="24"/>
          </w:rPr>
          <w:t>Delete Permit</w:t>
        </w:r>
      </w:ins>
      <w:bookmarkEnd w:id="825"/>
    </w:p>
    <w:p w14:paraId="56226F4D" w14:textId="77777777" w:rsidR="0053341E" w:rsidRDefault="0053341E" w:rsidP="0053341E">
      <w:pPr>
        <w:rPr>
          <w:ins w:id="827"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7B19FC48" w14:textId="77777777" w:rsidTr="00002378">
        <w:trPr>
          <w:ins w:id="828" w:author="Subhash Gandhi Vallala" w:date="2020-07-23T02:03:00Z"/>
        </w:trPr>
        <w:tc>
          <w:tcPr>
            <w:tcW w:w="0" w:type="auto"/>
          </w:tcPr>
          <w:p w14:paraId="0214BADD" w14:textId="77777777" w:rsidR="0053341E" w:rsidRDefault="0053341E" w:rsidP="00002378">
            <w:pPr>
              <w:rPr>
                <w:ins w:id="829" w:author="Subhash Gandhi Vallala" w:date="2020-07-23T02:03:00Z"/>
              </w:rPr>
            </w:pPr>
            <w:ins w:id="830" w:author="Subhash Gandhi Vallala" w:date="2020-07-23T02:03:00Z">
              <w:r>
                <w:t>Trigger:</w:t>
              </w:r>
            </w:ins>
          </w:p>
        </w:tc>
        <w:tc>
          <w:tcPr>
            <w:tcW w:w="0" w:type="auto"/>
          </w:tcPr>
          <w:p w14:paraId="70515440" w14:textId="15153D97" w:rsidR="0053341E" w:rsidRDefault="0053341E" w:rsidP="00002378">
            <w:pPr>
              <w:rPr>
                <w:ins w:id="831" w:author="Subhash Gandhi Vallala" w:date="2020-07-23T02:03:00Z"/>
              </w:rPr>
            </w:pPr>
            <w:ins w:id="832" w:author="Subhash Gandhi Vallala" w:date="2020-07-23T02:03:00Z">
              <w:r>
                <w:t xml:space="preserve">The user wants </w:t>
              </w:r>
            </w:ins>
            <w:ins w:id="833" w:author="Subhash Gandhi Vallala" w:date="2020-07-23T02:18:00Z">
              <w:r w:rsidR="00C10300">
                <w:t>to delete a permit.</w:t>
              </w:r>
            </w:ins>
          </w:p>
        </w:tc>
      </w:tr>
      <w:tr w:rsidR="0053341E" w14:paraId="162FECD2" w14:textId="77777777" w:rsidTr="00002378">
        <w:trPr>
          <w:ins w:id="834" w:author="Subhash Gandhi Vallala" w:date="2020-07-23T02:03:00Z"/>
        </w:trPr>
        <w:tc>
          <w:tcPr>
            <w:tcW w:w="0" w:type="auto"/>
          </w:tcPr>
          <w:p w14:paraId="2EF04F9E" w14:textId="77777777" w:rsidR="0053341E" w:rsidRDefault="0053341E" w:rsidP="00002378">
            <w:pPr>
              <w:rPr>
                <w:ins w:id="835" w:author="Subhash Gandhi Vallala" w:date="2020-07-23T02:03:00Z"/>
              </w:rPr>
            </w:pPr>
            <w:ins w:id="836" w:author="Subhash Gandhi Vallala" w:date="2020-07-23T02:03:00Z">
              <w:r>
                <w:t>Primary Actor:</w:t>
              </w:r>
            </w:ins>
          </w:p>
        </w:tc>
        <w:tc>
          <w:tcPr>
            <w:tcW w:w="0" w:type="auto"/>
          </w:tcPr>
          <w:p w14:paraId="542B24CF" w14:textId="77777777" w:rsidR="0053341E" w:rsidRDefault="0053341E" w:rsidP="00002378">
            <w:pPr>
              <w:rPr>
                <w:ins w:id="837" w:author="Subhash Gandhi Vallala" w:date="2020-07-23T02:03:00Z"/>
              </w:rPr>
            </w:pPr>
            <w:ins w:id="838" w:author="Subhash Gandhi Vallala" w:date="2020-07-23T02:03:00Z">
              <w:r>
                <w:t>City Official</w:t>
              </w:r>
            </w:ins>
          </w:p>
        </w:tc>
      </w:tr>
      <w:tr w:rsidR="0053341E" w14:paraId="727CC9F7" w14:textId="77777777" w:rsidTr="00002378">
        <w:trPr>
          <w:ins w:id="839" w:author="Subhash Gandhi Vallala" w:date="2020-07-23T02:03:00Z"/>
        </w:trPr>
        <w:tc>
          <w:tcPr>
            <w:tcW w:w="0" w:type="auto"/>
          </w:tcPr>
          <w:p w14:paraId="479D030A" w14:textId="77777777" w:rsidR="0053341E" w:rsidRDefault="0053341E" w:rsidP="00002378">
            <w:pPr>
              <w:rPr>
                <w:ins w:id="840" w:author="Subhash Gandhi Vallala" w:date="2020-07-23T02:03:00Z"/>
              </w:rPr>
            </w:pPr>
            <w:ins w:id="841" w:author="Subhash Gandhi Vallala" w:date="2020-07-23T02:03:00Z">
              <w:r>
                <w:t>Supporting Actors:</w:t>
              </w:r>
            </w:ins>
          </w:p>
        </w:tc>
        <w:tc>
          <w:tcPr>
            <w:tcW w:w="0" w:type="auto"/>
          </w:tcPr>
          <w:p w14:paraId="62563997" w14:textId="77777777" w:rsidR="0053341E" w:rsidRDefault="0053341E" w:rsidP="00923380">
            <w:pPr>
              <w:pStyle w:val="ListParagraph"/>
              <w:numPr>
                <w:ilvl w:val="0"/>
                <w:numId w:val="41"/>
              </w:numPr>
              <w:rPr>
                <w:ins w:id="842" w:author="Subhash Gandhi Vallala" w:date="2020-07-23T02:29:00Z"/>
              </w:rPr>
            </w:pPr>
            <w:ins w:id="843" w:author="Subhash Gandhi Vallala" w:date="2020-07-23T02:03:00Z">
              <w:r>
                <w:t>Address Service</w:t>
              </w:r>
            </w:ins>
          </w:p>
          <w:p w14:paraId="6D8A6CCC" w14:textId="6085B0BE" w:rsidR="00923380" w:rsidRDefault="00923380">
            <w:pPr>
              <w:pStyle w:val="ListParagraph"/>
              <w:numPr>
                <w:ilvl w:val="0"/>
                <w:numId w:val="41"/>
              </w:numPr>
              <w:rPr>
                <w:ins w:id="844" w:author="Subhash Gandhi Vallala" w:date="2020-07-23T02:03:00Z"/>
              </w:rPr>
              <w:pPrChange w:id="845" w:author="Subhash Gandhi Vallala" w:date="2020-07-23T02:29:00Z">
                <w:pPr/>
              </w:pPrChange>
            </w:pPr>
            <w:ins w:id="846" w:author="Subhash Gandhi Vallala" w:date="2020-07-23T02:29:00Z">
              <w:r>
                <w:t>Document Service</w:t>
              </w:r>
            </w:ins>
          </w:p>
        </w:tc>
      </w:tr>
      <w:tr w:rsidR="0053341E" w14:paraId="0EBAE12B" w14:textId="77777777" w:rsidTr="00002378">
        <w:trPr>
          <w:ins w:id="847" w:author="Subhash Gandhi Vallala" w:date="2020-07-23T02:03:00Z"/>
        </w:trPr>
        <w:tc>
          <w:tcPr>
            <w:tcW w:w="0" w:type="auto"/>
          </w:tcPr>
          <w:p w14:paraId="385CEC50" w14:textId="772CA485" w:rsidR="0053341E" w:rsidRDefault="0053341E" w:rsidP="00002378">
            <w:pPr>
              <w:rPr>
                <w:ins w:id="848" w:author="Subhash Gandhi Vallala" w:date="2020-07-23T02:03:00Z"/>
              </w:rPr>
            </w:pPr>
            <w:ins w:id="849" w:author="Subhash Gandhi Vallala" w:date="2020-07-23T02:03:00Z">
              <w:r>
                <w:t>Pre</w:t>
              </w:r>
            </w:ins>
            <w:ins w:id="850" w:author="Rusty Baker" w:date="2020-07-23T14:10:00Z">
              <w:r w:rsidR="00CA44A3">
                <w:t>-</w:t>
              </w:r>
            </w:ins>
            <w:ins w:id="851" w:author="Subhash Gandhi Vallala" w:date="2020-07-23T02:03:00Z">
              <w:r>
                <w:t>conditions:</w:t>
              </w:r>
            </w:ins>
          </w:p>
        </w:tc>
        <w:tc>
          <w:tcPr>
            <w:tcW w:w="0" w:type="auto"/>
          </w:tcPr>
          <w:p w14:paraId="5FE27BF9" w14:textId="77777777" w:rsidR="0053341E" w:rsidRDefault="0053341E" w:rsidP="00002378">
            <w:pPr>
              <w:rPr>
                <w:ins w:id="852" w:author="Subhash Gandhi Vallala" w:date="2020-07-23T02:03:00Z"/>
              </w:rPr>
            </w:pPr>
            <w:ins w:id="853" w:author="Subhash Gandhi Vallala" w:date="2020-07-23T02:03:00Z">
              <w:r>
                <w:t>The user must have admin privileges.</w:t>
              </w:r>
            </w:ins>
          </w:p>
        </w:tc>
      </w:tr>
      <w:tr w:rsidR="00C454AE" w14:paraId="6784618A" w14:textId="77777777" w:rsidTr="00002378">
        <w:trPr>
          <w:ins w:id="854" w:author="Subhash Gandhi Vallala" w:date="2020-07-23T02:03:00Z"/>
        </w:trPr>
        <w:tc>
          <w:tcPr>
            <w:tcW w:w="0" w:type="auto"/>
          </w:tcPr>
          <w:p w14:paraId="325CDCB4" w14:textId="77777777" w:rsidR="00C454AE" w:rsidRDefault="00C454AE" w:rsidP="00C454AE">
            <w:pPr>
              <w:rPr>
                <w:ins w:id="855" w:author="Subhash Gandhi Vallala" w:date="2020-07-23T02:03:00Z"/>
              </w:rPr>
            </w:pPr>
            <w:ins w:id="856" w:author="Subhash Gandhi Vallala" w:date="2020-07-23T02:03:00Z">
              <w:r>
                <w:t>Steps in the Process:</w:t>
              </w:r>
            </w:ins>
          </w:p>
        </w:tc>
        <w:tc>
          <w:tcPr>
            <w:tcW w:w="0" w:type="auto"/>
          </w:tcPr>
          <w:p w14:paraId="1E2C4132" w14:textId="77777777" w:rsidR="00C454AE" w:rsidRDefault="00C454AE">
            <w:pPr>
              <w:pStyle w:val="ListParagraph"/>
              <w:numPr>
                <w:ilvl w:val="0"/>
                <w:numId w:val="58"/>
              </w:numPr>
              <w:rPr>
                <w:ins w:id="857" w:author="Subhash Gandhi Vallala" w:date="2020-07-23T02:50:00Z"/>
              </w:rPr>
              <w:pPrChange w:id="858" w:author="Subhash Gandhi Vallala" w:date="2020-07-23T02:50:00Z">
                <w:pPr>
                  <w:pStyle w:val="ListParagraph"/>
                  <w:numPr>
                    <w:numId w:val="56"/>
                  </w:numPr>
                  <w:ind w:hanging="360"/>
                </w:pPr>
              </w:pPrChange>
            </w:pPr>
            <w:ins w:id="859" w:author="Subhash Gandhi Vallala" w:date="2020-07-23T02:50:00Z">
              <w:r w:rsidRPr="001720E4">
                <w:t>Launch the application.</w:t>
              </w:r>
            </w:ins>
          </w:p>
          <w:p w14:paraId="22CDDAC8" w14:textId="749459E2" w:rsidR="00C454AE" w:rsidRPr="001720E4" w:rsidRDefault="00C454AE">
            <w:pPr>
              <w:pStyle w:val="ListParagraph"/>
              <w:numPr>
                <w:ilvl w:val="0"/>
                <w:numId w:val="58"/>
              </w:numPr>
              <w:rPr>
                <w:ins w:id="860" w:author="Subhash Gandhi Vallala" w:date="2020-07-23T02:50:00Z"/>
              </w:rPr>
              <w:pPrChange w:id="861" w:author="Subhash Gandhi Vallala" w:date="2020-07-23T02:50:00Z">
                <w:pPr>
                  <w:pStyle w:val="ListParagraph"/>
                  <w:numPr>
                    <w:numId w:val="56"/>
                  </w:numPr>
                  <w:ind w:hanging="360"/>
                </w:pPr>
              </w:pPrChange>
            </w:pPr>
            <w:ins w:id="862" w:author="Subhash Gandhi Vallala" w:date="2020-07-23T02:50:00Z">
              <w:r>
                <w:t>Click Delete Permit.</w:t>
              </w:r>
            </w:ins>
          </w:p>
          <w:p w14:paraId="4E4EE64C" w14:textId="35F2E7D2" w:rsidR="00C454AE" w:rsidRDefault="00C454AE">
            <w:pPr>
              <w:pStyle w:val="ListParagraph"/>
              <w:numPr>
                <w:ilvl w:val="0"/>
                <w:numId w:val="58"/>
              </w:numPr>
              <w:rPr>
                <w:ins w:id="863" w:author="Subhash Gandhi Vallala" w:date="2020-07-23T02:50:00Z"/>
              </w:rPr>
              <w:pPrChange w:id="864" w:author="Subhash Gandhi Vallala" w:date="2020-07-23T02:50:00Z">
                <w:pPr>
                  <w:pStyle w:val="ListParagraph"/>
                  <w:numPr>
                    <w:numId w:val="56"/>
                  </w:numPr>
                  <w:ind w:hanging="360"/>
                </w:pPr>
              </w:pPrChange>
            </w:pPr>
            <w:ins w:id="865" w:author="Subhash Gandhi Vallala" w:date="2020-07-23T02:50:00Z">
              <w:r w:rsidRPr="00C10300">
                <w:lastRenderedPageBreak/>
                <w:t>Selec</w:t>
              </w:r>
              <w:r>
                <w:t>t a permit</w:t>
              </w:r>
              <w:r w:rsidRPr="00711F7B">
                <w:t>.</w:t>
              </w:r>
            </w:ins>
          </w:p>
          <w:p w14:paraId="7BC59F7C" w14:textId="43E5E1ED" w:rsidR="00C454AE" w:rsidRDefault="00C454AE">
            <w:pPr>
              <w:pStyle w:val="ListParagraph"/>
              <w:numPr>
                <w:ilvl w:val="0"/>
                <w:numId w:val="58"/>
              </w:numPr>
              <w:rPr>
                <w:ins w:id="866" w:author="Subhash Gandhi Vallala" w:date="2020-07-23T02:03:00Z"/>
              </w:rPr>
              <w:pPrChange w:id="867" w:author="Subhash Gandhi Vallala" w:date="2020-07-23T02:50:00Z">
                <w:pPr>
                  <w:pStyle w:val="ListParagraph"/>
                  <w:numPr>
                    <w:numId w:val="32"/>
                  </w:numPr>
                  <w:ind w:hanging="360"/>
                </w:pPr>
              </w:pPrChange>
            </w:pPr>
            <w:ins w:id="868" w:author="Subhash Gandhi Vallala" w:date="2020-07-23T02:50:00Z">
              <w:r w:rsidRPr="003F175B">
                <w:t xml:space="preserve">Click </w:t>
              </w:r>
              <w:r>
                <w:t>Confirm</w:t>
              </w:r>
              <w:r w:rsidRPr="003F175B">
                <w:t>.</w:t>
              </w:r>
            </w:ins>
          </w:p>
        </w:tc>
      </w:tr>
      <w:tr w:rsidR="00C454AE" w14:paraId="04B237E3" w14:textId="77777777" w:rsidTr="00002378">
        <w:trPr>
          <w:ins w:id="869" w:author="Subhash Gandhi Vallala" w:date="2020-07-23T02:03:00Z"/>
        </w:trPr>
        <w:tc>
          <w:tcPr>
            <w:tcW w:w="0" w:type="auto"/>
          </w:tcPr>
          <w:p w14:paraId="5C9ED0F5" w14:textId="77777777" w:rsidR="00C454AE" w:rsidRDefault="00C454AE" w:rsidP="00C454AE">
            <w:pPr>
              <w:rPr>
                <w:ins w:id="870" w:author="Subhash Gandhi Vallala" w:date="2020-07-23T02:03:00Z"/>
              </w:rPr>
            </w:pPr>
            <w:ins w:id="871" w:author="Subhash Gandhi Vallala" w:date="2020-07-23T02:03:00Z">
              <w:r>
                <w:lastRenderedPageBreak/>
                <w:t>Minimal Guarantees:</w:t>
              </w:r>
            </w:ins>
          </w:p>
        </w:tc>
        <w:tc>
          <w:tcPr>
            <w:tcW w:w="0" w:type="auto"/>
          </w:tcPr>
          <w:p w14:paraId="53C34170" w14:textId="10C6485E" w:rsidR="00C454AE" w:rsidRDefault="00C454AE" w:rsidP="00C454AE">
            <w:pPr>
              <w:rPr>
                <w:ins w:id="872" w:author="Subhash Gandhi Vallala" w:date="2020-07-23T02:03:00Z"/>
              </w:rPr>
            </w:pPr>
            <w:ins w:id="873" w:author="Subhash Gandhi Vallala" w:date="2020-07-23T02:50:00Z">
              <w:r>
                <w:t>The user will get a feedback.</w:t>
              </w:r>
            </w:ins>
          </w:p>
        </w:tc>
      </w:tr>
      <w:tr w:rsidR="00C454AE" w14:paraId="0F26FC8F" w14:textId="77777777" w:rsidTr="00002378">
        <w:trPr>
          <w:ins w:id="874" w:author="Subhash Gandhi Vallala" w:date="2020-07-23T02:03:00Z"/>
        </w:trPr>
        <w:tc>
          <w:tcPr>
            <w:tcW w:w="0" w:type="auto"/>
          </w:tcPr>
          <w:p w14:paraId="4416BCE8" w14:textId="77777777" w:rsidR="00C454AE" w:rsidRDefault="00C454AE" w:rsidP="00C454AE">
            <w:pPr>
              <w:rPr>
                <w:ins w:id="875" w:author="Subhash Gandhi Vallala" w:date="2020-07-23T02:03:00Z"/>
              </w:rPr>
            </w:pPr>
            <w:ins w:id="876" w:author="Subhash Gandhi Vallala" w:date="2020-07-23T02:03:00Z">
              <w:r>
                <w:t>Success Guarantees:</w:t>
              </w:r>
            </w:ins>
          </w:p>
        </w:tc>
        <w:tc>
          <w:tcPr>
            <w:tcW w:w="0" w:type="auto"/>
          </w:tcPr>
          <w:p w14:paraId="3759E806" w14:textId="09640D93" w:rsidR="00C454AE" w:rsidRDefault="00C454AE" w:rsidP="00C454AE">
            <w:pPr>
              <w:rPr>
                <w:ins w:id="877" w:author="Subhash Gandhi Vallala" w:date="2020-07-23T02:03:00Z"/>
              </w:rPr>
            </w:pPr>
            <w:ins w:id="878" w:author="Subhash Gandhi Vallala" w:date="2020-07-23T02:50:00Z">
              <w:r>
                <w:t xml:space="preserve">The selected </w:t>
              </w:r>
              <w:r w:rsidR="00A426CA">
                <w:t>permit</w:t>
              </w:r>
              <w:r>
                <w:t xml:space="preserve"> will be removed from the database.</w:t>
              </w:r>
            </w:ins>
          </w:p>
        </w:tc>
      </w:tr>
      <w:tr w:rsidR="00C454AE" w14:paraId="386B2653" w14:textId="77777777" w:rsidTr="00002378">
        <w:trPr>
          <w:ins w:id="879" w:author="Subhash Gandhi Vallala" w:date="2020-07-23T02:03:00Z"/>
        </w:trPr>
        <w:tc>
          <w:tcPr>
            <w:tcW w:w="0" w:type="auto"/>
          </w:tcPr>
          <w:p w14:paraId="65B3AD46" w14:textId="77777777" w:rsidR="00C454AE" w:rsidRDefault="00C454AE" w:rsidP="00C454AE">
            <w:pPr>
              <w:rPr>
                <w:ins w:id="880" w:author="Subhash Gandhi Vallala" w:date="2020-07-23T02:03:00Z"/>
              </w:rPr>
            </w:pPr>
            <w:ins w:id="881" w:author="Subhash Gandhi Vallala" w:date="2020-07-23T02:03:00Z">
              <w:r>
                <w:t>Quality Requirements:</w:t>
              </w:r>
            </w:ins>
          </w:p>
        </w:tc>
        <w:tc>
          <w:tcPr>
            <w:tcW w:w="0" w:type="auto"/>
          </w:tcPr>
          <w:p w14:paraId="7C2244ED" w14:textId="77777777" w:rsidR="00C454AE" w:rsidRDefault="00C454AE">
            <w:pPr>
              <w:pStyle w:val="ListParagraph"/>
              <w:numPr>
                <w:ilvl w:val="0"/>
                <w:numId w:val="59"/>
              </w:numPr>
              <w:rPr>
                <w:ins w:id="882" w:author="Subhash Gandhi Vallala" w:date="2020-07-23T02:50:00Z"/>
              </w:rPr>
              <w:pPrChange w:id="883" w:author="Subhash Gandhi Vallala" w:date="2020-07-23T02:50:00Z">
                <w:pPr>
                  <w:pStyle w:val="ListParagraph"/>
                  <w:numPr>
                    <w:numId w:val="57"/>
                  </w:numPr>
                  <w:ind w:hanging="360"/>
                </w:pPr>
              </w:pPrChange>
            </w:pPr>
            <w:ins w:id="884" w:author="Subhash Gandhi Vallala" w:date="2020-07-23T02:50:00Z">
              <w:r>
                <w:t>The feedback provided to the user must be clear.</w:t>
              </w:r>
            </w:ins>
          </w:p>
          <w:p w14:paraId="7FB75CAC" w14:textId="49BB336E" w:rsidR="00C454AE" w:rsidRDefault="00C454AE">
            <w:pPr>
              <w:pStyle w:val="ListParagraph"/>
              <w:numPr>
                <w:ilvl w:val="0"/>
                <w:numId w:val="59"/>
              </w:numPr>
              <w:rPr>
                <w:ins w:id="885" w:author="Subhash Gandhi Vallala" w:date="2020-07-23T02:03:00Z"/>
              </w:rPr>
              <w:pPrChange w:id="886" w:author="Subhash Gandhi Vallala" w:date="2020-07-23T02:50:00Z">
                <w:pPr>
                  <w:pStyle w:val="ListParagraph"/>
                  <w:numPr>
                    <w:numId w:val="33"/>
                  </w:numPr>
                  <w:ind w:hanging="360"/>
                </w:pPr>
              </w:pPrChange>
            </w:pPr>
            <w:ins w:id="887" w:author="Subhash Gandhi Vallala" w:date="2020-07-23T02:50:00Z">
              <w:r>
                <w:t>Minimum and success guarantees must be included.</w:t>
              </w:r>
            </w:ins>
          </w:p>
        </w:tc>
      </w:tr>
      <w:tr w:rsidR="00C454AE" w14:paraId="734BDB5C" w14:textId="77777777" w:rsidTr="00002378">
        <w:trPr>
          <w:ins w:id="888" w:author="Subhash Gandhi Vallala" w:date="2020-07-23T02:03:00Z"/>
        </w:trPr>
        <w:tc>
          <w:tcPr>
            <w:tcW w:w="0" w:type="auto"/>
          </w:tcPr>
          <w:p w14:paraId="01AA111A" w14:textId="77777777" w:rsidR="00C454AE" w:rsidRDefault="00C454AE" w:rsidP="00C454AE">
            <w:pPr>
              <w:rPr>
                <w:ins w:id="889" w:author="Subhash Gandhi Vallala" w:date="2020-07-23T02:03:00Z"/>
              </w:rPr>
            </w:pPr>
            <w:ins w:id="890" w:author="Subhash Gandhi Vallala" w:date="2020-07-23T02:03:00Z">
              <w:r>
                <w:t>Alternative Flows and Exceptions:</w:t>
              </w:r>
            </w:ins>
          </w:p>
        </w:tc>
        <w:tc>
          <w:tcPr>
            <w:tcW w:w="0" w:type="auto"/>
          </w:tcPr>
          <w:p w14:paraId="745EC8D7" w14:textId="74FC772D" w:rsidR="00C454AE" w:rsidRDefault="00C454AE" w:rsidP="00C454AE">
            <w:pPr>
              <w:rPr>
                <w:ins w:id="891" w:author="Subhash Gandhi Vallala" w:date="2020-07-23T02:03:00Z"/>
              </w:rPr>
            </w:pPr>
            <w:ins w:id="892" w:author="Subhash Gandhi Vallala" w:date="2020-07-23T02:50:00Z">
              <w:r>
                <w:t>None</w:t>
              </w:r>
            </w:ins>
          </w:p>
        </w:tc>
      </w:tr>
    </w:tbl>
    <w:p w14:paraId="402B5C85" w14:textId="77777777" w:rsidR="0053341E" w:rsidRPr="0077408E" w:rsidRDefault="0053341E" w:rsidP="0053341E">
      <w:pPr>
        <w:rPr>
          <w:ins w:id="893" w:author="Subhash Gandhi Vallala" w:date="2020-07-23T02:03:00Z"/>
        </w:rPr>
      </w:pPr>
    </w:p>
    <w:p w14:paraId="5DFBA4AF" w14:textId="00A33BA4" w:rsidR="0053341E" w:rsidRDefault="000C7AF8" w:rsidP="0053341E">
      <w:pPr>
        <w:pStyle w:val="Heading3"/>
        <w:rPr>
          <w:ins w:id="894" w:author="Subhash Gandhi Vallala" w:date="2020-07-23T02:03:00Z"/>
          <w:b/>
          <w:bCs/>
          <w:i w:val="0"/>
          <w:iCs/>
          <w:sz w:val="24"/>
          <w:szCs w:val="24"/>
        </w:rPr>
      </w:pPr>
      <w:bookmarkStart w:id="895" w:name="_Toc46367582"/>
      <w:ins w:id="896" w:author="Subhash Gandhi Vallala" w:date="2020-07-23T02:14:00Z">
        <w:r>
          <w:rPr>
            <w:b/>
            <w:bCs/>
            <w:i w:val="0"/>
            <w:iCs/>
            <w:sz w:val="24"/>
            <w:szCs w:val="24"/>
          </w:rPr>
          <w:t xml:space="preserve">Delete </w:t>
        </w:r>
        <w:r w:rsidR="00125CC7">
          <w:rPr>
            <w:b/>
            <w:bCs/>
            <w:i w:val="0"/>
            <w:iCs/>
            <w:sz w:val="24"/>
            <w:szCs w:val="24"/>
          </w:rPr>
          <w:t>Regulation</w:t>
        </w:r>
      </w:ins>
      <w:bookmarkEnd w:id="895"/>
    </w:p>
    <w:p w14:paraId="19E9AB2A" w14:textId="77777777" w:rsidR="0053341E" w:rsidRDefault="0053341E" w:rsidP="0053341E">
      <w:pPr>
        <w:rPr>
          <w:ins w:id="897"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7BCDFACE" w14:textId="77777777" w:rsidTr="00002378">
        <w:trPr>
          <w:ins w:id="898" w:author="Subhash Gandhi Vallala" w:date="2020-07-23T02:03:00Z"/>
        </w:trPr>
        <w:tc>
          <w:tcPr>
            <w:tcW w:w="0" w:type="auto"/>
          </w:tcPr>
          <w:p w14:paraId="345818B7" w14:textId="77777777" w:rsidR="0053341E" w:rsidRDefault="0053341E" w:rsidP="00002378">
            <w:pPr>
              <w:rPr>
                <w:ins w:id="899" w:author="Subhash Gandhi Vallala" w:date="2020-07-23T02:03:00Z"/>
              </w:rPr>
            </w:pPr>
            <w:ins w:id="900" w:author="Subhash Gandhi Vallala" w:date="2020-07-23T02:03:00Z">
              <w:r>
                <w:t>Trigger:</w:t>
              </w:r>
            </w:ins>
          </w:p>
        </w:tc>
        <w:tc>
          <w:tcPr>
            <w:tcW w:w="0" w:type="auto"/>
          </w:tcPr>
          <w:p w14:paraId="32B8EFA2" w14:textId="4FD40D76" w:rsidR="0053341E" w:rsidRDefault="0053341E" w:rsidP="00002378">
            <w:pPr>
              <w:rPr>
                <w:ins w:id="901" w:author="Subhash Gandhi Vallala" w:date="2020-07-23T02:03:00Z"/>
              </w:rPr>
            </w:pPr>
            <w:ins w:id="902" w:author="Subhash Gandhi Vallala" w:date="2020-07-23T02:03:00Z">
              <w:r>
                <w:t xml:space="preserve">The user wants </w:t>
              </w:r>
            </w:ins>
            <w:ins w:id="903" w:author="Subhash Gandhi Vallala" w:date="2020-07-23T02:19:00Z">
              <w:r w:rsidR="00C10300">
                <w:t>to delete a regulation.</w:t>
              </w:r>
            </w:ins>
          </w:p>
        </w:tc>
      </w:tr>
      <w:tr w:rsidR="0053341E" w14:paraId="07CCE932" w14:textId="77777777" w:rsidTr="00002378">
        <w:trPr>
          <w:ins w:id="904" w:author="Subhash Gandhi Vallala" w:date="2020-07-23T02:03:00Z"/>
        </w:trPr>
        <w:tc>
          <w:tcPr>
            <w:tcW w:w="0" w:type="auto"/>
          </w:tcPr>
          <w:p w14:paraId="281BB2B0" w14:textId="77777777" w:rsidR="0053341E" w:rsidRDefault="0053341E" w:rsidP="00002378">
            <w:pPr>
              <w:rPr>
                <w:ins w:id="905" w:author="Subhash Gandhi Vallala" w:date="2020-07-23T02:03:00Z"/>
              </w:rPr>
            </w:pPr>
            <w:ins w:id="906" w:author="Subhash Gandhi Vallala" w:date="2020-07-23T02:03:00Z">
              <w:r>
                <w:t>Primary Actor:</w:t>
              </w:r>
            </w:ins>
          </w:p>
        </w:tc>
        <w:tc>
          <w:tcPr>
            <w:tcW w:w="0" w:type="auto"/>
          </w:tcPr>
          <w:p w14:paraId="49A2DB89" w14:textId="77777777" w:rsidR="0053341E" w:rsidRDefault="0053341E" w:rsidP="00002378">
            <w:pPr>
              <w:rPr>
                <w:ins w:id="907" w:author="Subhash Gandhi Vallala" w:date="2020-07-23T02:03:00Z"/>
              </w:rPr>
            </w:pPr>
            <w:ins w:id="908" w:author="Subhash Gandhi Vallala" w:date="2020-07-23T02:03:00Z">
              <w:r>
                <w:t>City Official</w:t>
              </w:r>
            </w:ins>
          </w:p>
        </w:tc>
      </w:tr>
      <w:tr w:rsidR="0053341E" w14:paraId="7338CA92" w14:textId="77777777" w:rsidTr="00002378">
        <w:trPr>
          <w:ins w:id="909" w:author="Subhash Gandhi Vallala" w:date="2020-07-23T02:03:00Z"/>
        </w:trPr>
        <w:tc>
          <w:tcPr>
            <w:tcW w:w="0" w:type="auto"/>
          </w:tcPr>
          <w:p w14:paraId="5B1ACF25" w14:textId="77777777" w:rsidR="0053341E" w:rsidRDefault="0053341E" w:rsidP="00002378">
            <w:pPr>
              <w:rPr>
                <w:ins w:id="910" w:author="Subhash Gandhi Vallala" w:date="2020-07-23T02:03:00Z"/>
              </w:rPr>
            </w:pPr>
            <w:ins w:id="911" w:author="Subhash Gandhi Vallala" w:date="2020-07-23T02:03:00Z">
              <w:r>
                <w:t>Supporting Actors:</w:t>
              </w:r>
            </w:ins>
          </w:p>
        </w:tc>
        <w:tc>
          <w:tcPr>
            <w:tcW w:w="0" w:type="auto"/>
          </w:tcPr>
          <w:p w14:paraId="4B5F0DC7" w14:textId="77777777" w:rsidR="0053341E" w:rsidRDefault="0053341E" w:rsidP="00923380">
            <w:pPr>
              <w:pStyle w:val="ListParagraph"/>
              <w:numPr>
                <w:ilvl w:val="0"/>
                <w:numId w:val="42"/>
              </w:numPr>
              <w:rPr>
                <w:ins w:id="912" w:author="Subhash Gandhi Vallala" w:date="2020-07-23T02:29:00Z"/>
              </w:rPr>
            </w:pPr>
            <w:ins w:id="913" w:author="Subhash Gandhi Vallala" w:date="2020-07-23T02:03:00Z">
              <w:r>
                <w:t>Address Service</w:t>
              </w:r>
            </w:ins>
          </w:p>
          <w:p w14:paraId="2E89B02F" w14:textId="30868589" w:rsidR="00923380" w:rsidRDefault="00923380">
            <w:pPr>
              <w:pStyle w:val="ListParagraph"/>
              <w:numPr>
                <w:ilvl w:val="0"/>
                <w:numId w:val="42"/>
              </w:numPr>
              <w:rPr>
                <w:ins w:id="914" w:author="Subhash Gandhi Vallala" w:date="2020-07-23T02:03:00Z"/>
              </w:rPr>
              <w:pPrChange w:id="915" w:author="Subhash Gandhi Vallala" w:date="2020-07-23T02:29:00Z">
                <w:pPr/>
              </w:pPrChange>
            </w:pPr>
            <w:ins w:id="916" w:author="Subhash Gandhi Vallala" w:date="2020-07-23T02:29:00Z">
              <w:r>
                <w:t>Document Service</w:t>
              </w:r>
            </w:ins>
          </w:p>
        </w:tc>
      </w:tr>
      <w:tr w:rsidR="0053341E" w14:paraId="2A5AF831" w14:textId="77777777" w:rsidTr="00002378">
        <w:trPr>
          <w:ins w:id="917" w:author="Subhash Gandhi Vallala" w:date="2020-07-23T02:03:00Z"/>
        </w:trPr>
        <w:tc>
          <w:tcPr>
            <w:tcW w:w="0" w:type="auto"/>
          </w:tcPr>
          <w:p w14:paraId="64C03886" w14:textId="06B071BD" w:rsidR="0053341E" w:rsidRDefault="0053341E" w:rsidP="00002378">
            <w:pPr>
              <w:rPr>
                <w:ins w:id="918" w:author="Subhash Gandhi Vallala" w:date="2020-07-23T02:03:00Z"/>
              </w:rPr>
            </w:pPr>
            <w:ins w:id="919" w:author="Subhash Gandhi Vallala" w:date="2020-07-23T02:03:00Z">
              <w:r>
                <w:t>Pre</w:t>
              </w:r>
            </w:ins>
            <w:ins w:id="920" w:author="Rusty Baker" w:date="2020-07-23T14:10:00Z">
              <w:r w:rsidR="00CA44A3">
                <w:t>-</w:t>
              </w:r>
            </w:ins>
            <w:ins w:id="921" w:author="Subhash Gandhi Vallala" w:date="2020-07-23T02:03:00Z">
              <w:r>
                <w:t>conditions:</w:t>
              </w:r>
            </w:ins>
          </w:p>
        </w:tc>
        <w:tc>
          <w:tcPr>
            <w:tcW w:w="0" w:type="auto"/>
          </w:tcPr>
          <w:p w14:paraId="3D4565B0" w14:textId="77777777" w:rsidR="0053341E" w:rsidRDefault="0053341E" w:rsidP="00002378">
            <w:pPr>
              <w:rPr>
                <w:ins w:id="922" w:author="Subhash Gandhi Vallala" w:date="2020-07-23T02:03:00Z"/>
              </w:rPr>
            </w:pPr>
            <w:ins w:id="923" w:author="Subhash Gandhi Vallala" w:date="2020-07-23T02:03:00Z">
              <w:r>
                <w:t>The user must have admin privileges.</w:t>
              </w:r>
            </w:ins>
          </w:p>
        </w:tc>
      </w:tr>
      <w:tr w:rsidR="001F09A5" w14:paraId="11B43B7E" w14:textId="77777777" w:rsidTr="00002378">
        <w:trPr>
          <w:ins w:id="924" w:author="Subhash Gandhi Vallala" w:date="2020-07-23T02:03:00Z"/>
        </w:trPr>
        <w:tc>
          <w:tcPr>
            <w:tcW w:w="0" w:type="auto"/>
          </w:tcPr>
          <w:p w14:paraId="7EF02ED0" w14:textId="77777777" w:rsidR="001F09A5" w:rsidRDefault="001F09A5" w:rsidP="001F09A5">
            <w:pPr>
              <w:rPr>
                <w:ins w:id="925" w:author="Subhash Gandhi Vallala" w:date="2020-07-23T02:03:00Z"/>
              </w:rPr>
            </w:pPr>
            <w:ins w:id="926" w:author="Subhash Gandhi Vallala" w:date="2020-07-23T02:03:00Z">
              <w:r>
                <w:t>Steps in the Process:</w:t>
              </w:r>
            </w:ins>
          </w:p>
        </w:tc>
        <w:tc>
          <w:tcPr>
            <w:tcW w:w="0" w:type="auto"/>
          </w:tcPr>
          <w:p w14:paraId="77338565" w14:textId="77777777" w:rsidR="001F09A5" w:rsidRDefault="001F09A5">
            <w:pPr>
              <w:pStyle w:val="ListParagraph"/>
              <w:numPr>
                <w:ilvl w:val="0"/>
                <w:numId w:val="60"/>
              </w:numPr>
              <w:rPr>
                <w:ins w:id="927" w:author="Subhash Gandhi Vallala" w:date="2020-07-23T02:51:00Z"/>
              </w:rPr>
              <w:pPrChange w:id="928" w:author="Subhash Gandhi Vallala" w:date="2020-07-23T02:51:00Z">
                <w:pPr>
                  <w:pStyle w:val="ListParagraph"/>
                  <w:numPr>
                    <w:numId w:val="56"/>
                  </w:numPr>
                  <w:ind w:hanging="360"/>
                </w:pPr>
              </w:pPrChange>
            </w:pPr>
            <w:ins w:id="929" w:author="Subhash Gandhi Vallala" w:date="2020-07-23T02:51:00Z">
              <w:r w:rsidRPr="001720E4">
                <w:t>Launch the application.</w:t>
              </w:r>
            </w:ins>
          </w:p>
          <w:p w14:paraId="0E916AE8" w14:textId="6DD05984" w:rsidR="001F09A5" w:rsidRPr="001720E4" w:rsidRDefault="001F09A5">
            <w:pPr>
              <w:pStyle w:val="ListParagraph"/>
              <w:numPr>
                <w:ilvl w:val="0"/>
                <w:numId w:val="60"/>
              </w:numPr>
              <w:rPr>
                <w:ins w:id="930" w:author="Subhash Gandhi Vallala" w:date="2020-07-23T02:51:00Z"/>
              </w:rPr>
              <w:pPrChange w:id="931" w:author="Subhash Gandhi Vallala" w:date="2020-07-23T02:51:00Z">
                <w:pPr>
                  <w:pStyle w:val="ListParagraph"/>
                  <w:numPr>
                    <w:numId w:val="56"/>
                  </w:numPr>
                  <w:ind w:hanging="360"/>
                </w:pPr>
              </w:pPrChange>
            </w:pPr>
            <w:ins w:id="932" w:author="Subhash Gandhi Vallala" w:date="2020-07-23T02:51:00Z">
              <w:r>
                <w:t>Click Delete Regulation.</w:t>
              </w:r>
            </w:ins>
          </w:p>
          <w:p w14:paraId="12BF0C10" w14:textId="77777777" w:rsidR="001F09A5" w:rsidRDefault="001F09A5" w:rsidP="001F09A5">
            <w:pPr>
              <w:pStyle w:val="ListParagraph"/>
              <w:numPr>
                <w:ilvl w:val="0"/>
                <w:numId w:val="60"/>
              </w:numPr>
              <w:rPr>
                <w:ins w:id="933" w:author="Subhash Gandhi Vallala" w:date="2020-07-23T02:51:00Z"/>
              </w:rPr>
            </w:pPr>
            <w:ins w:id="934" w:author="Subhash Gandhi Vallala" w:date="2020-07-23T02:51:00Z">
              <w:r w:rsidRPr="00C10300">
                <w:t>Selec</w:t>
              </w:r>
              <w:r>
                <w:t>t a regulation</w:t>
              </w:r>
              <w:r w:rsidRPr="00711F7B">
                <w:t>.</w:t>
              </w:r>
            </w:ins>
          </w:p>
          <w:p w14:paraId="4FDAA336" w14:textId="6342BFA5" w:rsidR="001F09A5" w:rsidRDefault="001F09A5">
            <w:pPr>
              <w:pStyle w:val="ListParagraph"/>
              <w:numPr>
                <w:ilvl w:val="0"/>
                <w:numId w:val="60"/>
              </w:numPr>
              <w:rPr>
                <w:ins w:id="935" w:author="Subhash Gandhi Vallala" w:date="2020-07-23T02:03:00Z"/>
              </w:rPr>
              <w:pPrChange w:id="936" w:author="Subhash Gandhi Vallala" w:date="2020-07-23T02:51:00Z">
                <w:pPr>
                  <w:pStyle w:val="ListParagraph"/>
                  <w:numPr>
                    <w:numId w:val="32"/>
                  </w:numPr>
                  <w:ind w:hanging="360"/>
                </w:pPr>
              </w:pPrChange>
            </w:pPr>
            <w:ins w:id="937" w:author="Subhash Gandhi Vallala" w:date="2020-07-23T02:51:00Z">
              <w:r w:rsidRPr="003F175B">
                <w:t xml:space="preserve">Click </w:t>
              </w:r>
              <w:r>
                <w:t>Confirm</w:t>
              </w:r>
              <w:r w:rsidRPr="003F175B">
                <w:t>.</w:t>
              </w:r>
            </w:ins>
          </w:p>
        </w:tc>
      </w:tr>
      <w:tr w:rsidR="001F09A5" w14:paraId="08740164" w14:textId="77777777" w:rsidTr="00002378">
        <w:trPr>
          <w:ins w:id="938" w:author="Subhash Gandhi Vallala" w:date="2020-07-23T02:03:00Z"/>
        </w:trPr>
        <w:tc>
          <w:tcPr>
            <w:tcW w:w="0" w:type="auto"/>
          </w:tcPr>
          <w:p w14:paraId="4A5B0154" w14:textId="77777777" w:rsidR="001F09A5" w:rsidRDefault="001F09A5" w:rsidP="001F09A5">
            <w:pPr>
              <w:rPr>
                <w:ins w:id="939" w:author="Subhash Gandhi Vallala" w:date="2020-07-23T02:03:00Z"/>
              </w:rPr>
            </w:pPr>
            <w:ins w:id="940" w:author="Subhash Gandhi Vallala" w:date="2020-07-23T02:03:00Z">
              <w:r>
                <w:t>Minimal Guarantees:</w:t>
              </w:r>
            </w:ins>
          </w:p>
        </w:tc>
        <w:tc>
          <w:tcPr>
            <w:tcW w:w="0" w:type="auto"/>
          </w:tcPr>
          <w:p w14:paraId="204EC1F8" w14:textId="0904BA64" w:rsidR="001F09A5" w:rsidRDefault="001F09A5" w:rsidP="001F09A5">
            <w:pPr>
              <w:rPr>
                <w:ins w:id="941" w:author="Subhash Gandhi Vallala" w:date="2020-07-23T02:03:00Z"/>
              </w:rPr>
            </w:pPr>
            <w:ins w:id="942" w:author="Subhash Gandhi Vallala" w:date="2020-07-23T02:51:00Z">
              <w:r>
                <w:t>The user will get a feedback.</w:t>
              </w:r>
            </w:ins>
          </w:p>
        </w:tc>
      </w:tr>
      <w:tr w:rsidR="001F09A5" w14:paraId="26A9B2E8" w14:textId="77777777" w:rsidTr="00002378">
        <w:trPr>
          <w:ins w:id="943" w:author="Subhash Gandhi Vallala" w:date="2020-07-23T02:03:00Z"/>
        </w:trPr>
        <w:tc>
          <w:tcPr>
            <w:tcW w:w="0" w:type="auto"/>
          </w:tcPr>
          <w:p w14:paraId="656618F1" w14:textId="77777777" w:rsidR="001F09A5" w:rsidRDefault="001F09A5" w:rsidP="001F09A5">
            <w:pPr>
              <w:rPr>
                <w:ins w:id="944" w:author="Subhash Gandhi Vallala" w:date="2020-07-23T02:03:00Z"/>
              </w:rPr>
            </w:pPr>
            <w:ins w:id="945" w:author="Subhash Gandhi Vallala" w:date="2020-07-23T02:03:00Z">
              <w:r>
                <w:t>Success Guarantees:</w:t>
              </w:r>
            </w:ins>
          </w:p>
        </w:tc>
        <w:tc>
          <w:tcPr>
            <w:tcW w:w="0" w:type="auto"/>
          </w:tcPr>
          <w:p w14:paraId="18D7B78F" w14:textId="4AFE400C" w:rsidR="001F09A5" w:rsidRDefault="001F09A5" w:rsidP="001F09A5">
            <w:pPr>
              <w:rPr>
                <w:ins w:id="946" w:author="Subhash Gandhi Vallala" w:date="2020-07-23T02:03:00Z"/>
              </w:rPr>
            </w:pPr>
            <w:ins w:id="947" w:author="Subhash Gandhi Vallala" w:date="2020-07-23T02:51:00Z">
              <w:r>
                <w:t>The selected regulation will be removed from the database.</w:t>
              </w:r>
            </w:ins>
          </w:p>
        </w:tc>
      </w:tr>
      <w:tr w:rsidR="001F09A5" w14:paraId="2F594163" w14:textId="77777777" w:rsidTr="00002378">
        <w:trPr>
          <w:ins w:id="948" w:author="Subhash Gandhi Vallala" w:date="2020-07-23T02:03:00Z"/>
        </w:trPr>
        <w:tc>
          <w:tcPr>
            <w:tcW w:w="0" w:type="auto"/>
          </w:tcPr>
          <w:p w14:paraId="57412C78" w14:textId="77777777" w:rsidR="001F09A5" w:rsidRDefault="001F09A5" w:rsidP="001F09A5">
            <w:pPr>
              <w:rPr>
                <w:ins w:id="949" w:author="Subhash Gandhi Vallala" w:date="2020-07-23T02:03:00Z"/>
              </w:rPr>
            </w:pPr>
            <w:ins w:id="950" w:author="Subhash Gandhi Vallala" w:date="2020-07-23T02:03:00Z">
              <w:r>
                <w:t>Quality Requirements:</w:t>
              </w:r>
            </w:ins>
          </w:p>
        </w:tc>
        <w:tc>
          <w:tcPr>
            <w:tcW w:w="0" w:type="auto"/>
          </w:tcPr>
          <w:p w14:paraId="723AF21C" w14:textId="77777777" w:rsidR="001F09A5" w:rsidRDefault="001F09A5" w:rsidP="001F09A5">
            <w:pPr>
              <w:pStyle w:val="ListParagraph"/>
              <w:numPr>
                <w:ilvl w:val="0"/>
                <w:numId w:val="61"/>
              </w:numPr>
              <w:rPr>
                <w:ins w:id="951" w:author="Subhash Gandhi Vallala" w:date="2020-07-23T02:51:00Z"/>
              </w:rPr>
            </w:pPr>
            <w:ins w:id="952" w:author="Subhash Gandhi Vallala" w:date="2020-07-23T02:51:00Z">
              <w:r>
                <w:t>The feedback provided to the user must be clear.</w:t>
              </w:r>
            </w:ins>
          </w:p>
          <w:p w14:paraId="00F76E90" w14:textId="7FB23227" w:rsidR="001F09A5" w:rsidRDefault="001F09A5">
            <w:pPr>
              <w:pStyle w:val="ListParagraph"/>
              <w:numPr>
                <w:ilvl w:val="0"/>
                <w:numId w:val="61"/>
              </w:numPr>
              <w:rPr>
                <w:ins w:id="953" w:author="Subhash Gandhi Vallala" w:date="2020-07-23T02:03:00Z"/>
              </w:rPr>
              <w:pPrChange w:id="954" w:author="Subhash Gandhi Vallala" w:date="2020-07-23T02:51:00Z">
                <w:pPr>
                  <w:pStyle w:val="ListParagraph"/>
                  <w:numPr>
                    <w:numId w:val="33"/>
                  </w:numPr>
                  <w:ind w:hanging="360"/>
                </w:pPr>
              </w:pPrChange>
            </w:pPr>
            <w:ins w:id="955" w:author="Subhash Gandhi Vallala" w:date="2020-07-23T02:51:00Z">
              <w:r>
                <w:t>Minimum and success guarantees must be included.</w:t>
              </w:r>
            </w:ins>
          </w:p>
        </w:tc>
      </w:tr>
      <w:tr w:rsidR="001F09A5" w14:paraId="00B7866E" w14:textId="77777777" w:rsidTr="00002378">
        <w:trPr>
          <w:ins w:id="956" w:author="Subhash Gandhi Vallala" w:date="2020-07-23T02:03:00Z"/>
        </w:trPr>
        <w:tc>
          <w:tcPr>
            <w:tcW w:w="0" w:type="auto"/>
          </w:tcPr>
          <w:p w14:paraId="0E2E39DA" w14:textId="77777777" w:rsidR="001F09A5" w:rsidRDefault="001F09A5" w:rsidP="001F09A5">
            <w:pPr>
              <w:rPr>
                <w:ins w:id="957" w:author="Subhash Gandhi Vallala" w:date="2020-07-23T02:03:00Z"/>
              </w:rPr>
            </w:pPr>
            <w:ins w:id="958" w:author="Subhash Gandhi Vallala" w:date="2020-07-23T02:03:00Z">
              <w:r>
                <w:t>Alternative Flows and Exceptions:</w:t>
              </w:r>
            </w:ins>
          </w:p>
        </w:tc>
        <w:tc>
          <w:tcPr>
            <w:tcW w:w="0" w:type="auto"/>
          </w:tcPr>
          <w:p w14:paraId="1E6E18BB" w14:textId="422FCB36" w:rsidR="001F09A5" w:rsidRDefault="001F09A5" w:rsidP="001F09A5">
            <w:pPr>
              <w:rPr>
                <w:ins w:id="959" w:author="Subhash Gandhi Vallala" w:date="2020-07-23T02:03:00Z"/>
              </w:rPr>
            </w:pPr>
            <w:ins w:id="960" w:author="Subhash Gandhi Vallala" w:date="2020-07-23T02:51:00Z">
              <w:r>
                <w:t>None</w:t>
              </w:r>
            </w:ins>
          </w:p>
        </w:tc>
      </w:tr>
    </w:tbl>
    <w:p w14:paraId="1BACE68B" w14:textId="77777777" w:rsidR="0053341E" w:rsidRPr="0077408E" w:rsidRDefault="0053341E" w:rsidP="0053341E">
      <w:pPr>
        <w:rPr>
          <w:ins w:id="961" w:author="Subhash Gandhi Vallala" w:date="2020-07-23T02:03:00Z"/>
        </w:rPr>
      </w:pPr>
    </w:p>
    <w:p w14:paraId="6D056707" w14:textId="59F3A563" w:rsidR="0053341E" w:rsidRDefault="00917658" w:rsidP="0053341E">
      <w:pPr>
        <w:pStyle w:val="Heading3"/>
        <w:rPr>
          <w:ins w:id="962" w:author="Subhash Gandhi Vallala" w:date="2020-07-23T02:03:00Z"/>
          <w:b/>
          <w:bCs/>
          <w:i w:val="0"/>
          <w:iCs/>
          <w:sz w:val="24"/>
          <w:szCs w:val="24"/>
        </w:rPr>
      </w:pPr>
      <w:bookmarkStart w:id="963" w:name="_Toc46367583"/>
      <w:ins w:id="964" w:author="Subhash Gandhi Vallala" w:date="2020-07-23T02:14:00Z">
        <w:r>
          <w:rPr>
            <w:b/>
            <w:bCs/>
            <w:i w:val="0"/>
            <w:iCs/>
            <w:sz w:val="24"/>
            <w:szCs w:val="24"/>
          </w:rPr>
          <w:t>Chatbot Greeting</w:t>
        </w:r>
      </w:ins>
      <w:bookmarkEnd w:id="963"/>
    </w:p>
    <w:p w14:paraId="034E5B94" w14:textId="77777777" w:rsidR="0053341E" w:rsidRDefault="0053341E" w:rsidP="0053341E">
      <w:pPr>
        <w:rPr>
          <w:ins w:id="965" w:author="Subhash Gandhi Vallala" w:date="2020-07-23T02:03:00Z"/>
        </w:rPr>
      </w:pPr>
    </w:p>
    <w:tbl>
      <w:tblPr>
        <w:tblStyle w:val="TableGrid"/>
        <w:tblW w:w="0" w:type="auto"/>
        <w:tblLook w:val="04A0" w:firstRow="1" w:lastRow="0" w:firstColumn="1" w:lastColumn="0" w:noHBand="0" w:noVBand="1"/>
      </w:tblPr>
      <w:tblGrid>
        <w:gridCol w:w="2379"/>
        <w:gridCol w:w="6971"/>
      </w:tblGrid>
      <w:tr w:rsidR="008C4DAC" w14:paraId="70E07F0E" w14:textId="77777777" w:rsidTr="00002378">
        <w:trPr>
          <w:ins w:id="966" w:author="Subhash Gandhi Vallala" w:date="2020-07-23T02:03:00Z"/>
        </w:trPr>
        <w:tc>
          <w:tcPr>
            <w:tcW w:w="0" w:type="auto"/>
          </w:tcPr>
          <w:p w14:paraId="701BDCC2" w14:textId="77777777" w:rsidR="0053341E" w:rsidRDefault="0053341E" w:rsidP="00002378">
            <w:pPr>
              <w:rPr>
                <w:ins w:id="967" w:author="Subhash Gandhi Vallala" w:date="2020-07-23T02:03:00Z"/>
              </w:rPr>
            </w:pPr>
            <w:ins w:id="968" w:author="Subhash Gandhi Vallala" w:date="2020-07-23T02:03:00Z">
              <w:r>
                <w:t>Trigger:</w:t>
              </w:r>
            </w:ins>
          </w:p>
        </w:tc>
        <w:tc>
          <w:tcPr>
            <w:tcW w:w="0" w:type="auto"/>
          </w:tcPr>
          <w:p w14:paraId="77F0EDD2" w14:textId="29AF180B" w:rsidR="0053341E" w:rsidRDefault="0053341E" w:rsidP="00002378">
            <w:pPr>
              <w:rPr>
                <w:ins w:id="969" w:author="Subhash Gandhi Vallala" w:date="2020-07-23T02:03:00Z"/>
              </w:rPr>
            </w:pPr>
            <w:ins w:id="970" w:author="Subhash Gandhi Vallala" w:date="2020-07-23T02:03:00Z">
              <w:r>
                <w:t xml:space="preserve">The </w:t>
              </w:r>
            </w:ins>
            <w:ins w:id="971" w:author="Subhash Gandhi Vallala" w:date="2020-07-23T02:19:00Z">
              <w:r w:rsidR="008866E4">
                <w:t>user will be</w:t>
              </w:r>
            </w:ins>
            <w:ins w:id="972" w:author="Subhash Gandhi Vallala" w:date="2020-07-23T02:20:00Z">
              <w:r w:rsidR="008866E4">
                <w:t xml:space="preserve"> greeted by the chatbot</w:t>
              </w:r>
            </w:ins>
            <w:ins w:id="973" w:author="Subhash Gandhi Vallala" w:date="2020-07-23T02:21:00Z">
              <w:r w:rsidR="0044768F">
                <w:t xml:space="preserve"> and then asked for a zone or an address</w:t>
              </w:r>
            </w:ins>
            <w:ins w:id="974" w:author="Subhash Gandhi Vallala" w:date="2020-07-23T02:03:00Z">
              <w:r>
                <w:rPr>
                  <w:sz w:val="18"/>
                  <w:szCs w:val="18"/>
                </w:rPr>
                <w:t>.</w:t>
              </w:r>
            </w:ins>
          </w:p>
        </w:tc>
      </w:tr>
      <w:tr w:rsidR="008C4DAC" w14:paraId="1208BB05" w14:textId="77777777" w:rsidTr="00002378">
        <w:trPr>
          <w:ins w:id="975" w:author="Subhash Gandhi Vallala" w:date="2020-07-23T02:03:00Z"/>
        </w:trPr>
        <w:tc>
          <w:tcPr>
            <w:tcW w:w="0" w:type="auto"/>
          </w:tcPr>
          <w:p w14:paraId="6F774055" w14:textId="77777777" w:rsidR="0053341E" w:rsidRDefault="0053341E" w:rsidP="00002378">
            <w:pPr>
              <w:rPr>
                <w:ins w:id="976" w:author="Subhash Gandhi Vallala" w:date="2020-07-23T02:03:00Z"/>
              </w:rPr>
            </w:pPr>
            <w:ins w:id="977" w:author="Subhash Gandhi Vallala" w:date="2020-07-23T02:03:00Z">
              <w:r>
                <w:t>Primary Actor:</w:t>
              </w:r>
            </w:ins>
          </w:p>
        </w:tc>
        <w:tc>
          <w:tcPr>
            <w:tcW w:w="0" w:type="auto"/>
          </w:tcPr>
          <w:p w14:paraId="4CEBEDA5" w14:textId="597B20A0" w:rsidR="0053341E" w:rsidRDefault="0053341E" w:rsidP="00002378">
            <w:pPr>
              <w:rPr>
                <w:ins w:id="978" w:author="Subhash Gandhi Vallala" w:date="2020-07-23T02:03:00Z"/>
              </w:rPr>
            </w:pPr>
            <w:ins w:id="979" w:author="Subhash Gandhi Vallala" w:date="2020-07-23T02:03:00Z">
              <w:r>
                <w:t xml:space="preserve">City </w:t>
              </w:r>
            </w:ins>
            <w:ins w:id="980" w:author="Subhash Gandhi Vallala" w:date="2020-07-23T02:29:00Z">
              <w:r w:rsidR="00720CCC">
                <w:t>Resident</w:t>
              </w:r>
            </w:ins>
          </w:p>
        </w:tc>
      </w:tr>
      <w:tr w:rsidR="008C4DAC" w14:paraId="32D0621C" w14:textId="77777777" w:rsidTr="00002378">
        <w:trPr>
          <w:ins w:id="981" w:author="Subhash Gandhi Vallala" w:date="2020-07-23T02:03:00Z"/>
        </w:trPr>
        <w:tc>
          <w:tcPr>
            <w:tcW w:w="0" w:type="auto"/>
          </w:tcPr>
          <w:p w14:paraId="73FB6DC1" w14:textId="77777777" w:rsidR="0053341E" w:rsidRDefault="0053341E" w:rsidP="00002378">
            <w:pPr>
              <w:rPr>
                <w:ins w:id="982" w:author="Subhash Gandhi Vallala" w:date="2020-07-23T02:03:00Z"/>
              </w:rPr>
            </w:pPr>
            <w:ins w:id="983" w:author="Subhash Gandhi Vallala" w:date="2020-07-23T02:03:00Z">
              <w:r>
                <w:t>Supporting Actors:</w:t>
              </w:r>
            </w:ins>
          </w:p>
        </w:tc>
        <w:tc>
          <w:tcPr>
            <w:tcW w:w="0" w:type="auto"/>
          </w:tcPr>
          <w:p w14:paraId="17723D92" w14:textId="77777777" w:rsidR="0053341E" w:rsidRDefault="0053341E" w:rsidP="00DF29FB">
            <w:pPr>
              <w:pStyle w:val="ListParagraph"/>
              <w:numPr>
                <w:ilvl w:val="0"/>
                <w:numId w:val="62"/>
              </w:numPr>
              <w:rPr>
                <w:ins w:id="984" w:author="Subhash Gandhi Vallala" w:date="2020-07-23T02:52:00Z"/>
              </w:rPr>
            </w:pPr>
            <w:ins w:id="985" w:author="Subhash Gandhi Vallala" w:date="2020-07-23T02:03:00Z">
              <w:r>
                <w:t>Address Service</w:t>
              </w:r>
            </w:ins>
          </w:p>
          <w:p w14:paraId="0FAE7522" w14:textId="5FDCF9F3" w:rsidR="00DF29FB" w:rsidRDefault="00DF29FB">
            <w:pPr>
              <w:pStyle w:val="ListParagraph"/>
              <w:numPr>
                <w:ilvl w:val="0"/>
                <w:numId w:val="62"/>
              </w:numPr>
              <w:rPr>
                <w:ins w:id="986" w:author="Subhash Gandhi Vallala" w:date="2020-07-23T02:03:00Z"/>
              </w:rPr>
              <w:pPrChange w:id="987" w:author="Subhash Gandhi Vallala" w:date="2020-07-23T02:52:00Z">
                <w:pPr/>
              </w:pPrChange>
            </w:pPr>
            <w:ins w:id="988" w:author="Subhash Gandhi Vallala" w:date="2020-07-23T02:52:00Z">
              <w:r>
                <w:t>Dialog Service</w:t>
              </w:r>
            </w:ins>
          </w:p>
        </w:tc>
      </w:tr>
      <w:tr w:rsidR="008C4DAC" w14:paraId="7BA95566" w14:textId="77777777" w:rsidTr="00002378">
        <w:trPr>
          <w:ins w:id="989" w:author="Subhash Gandhi Vallala" w:date="2020-07-23T02:03:00Z"/>
        </w:trPr>
        <w:tc>
          <w:tcPr>
            <w:tcW w:w="0" w:type="auto"/>
          </w:tcPr>
          <w:p w14:paraId="7F508DF5" w14:textId="3A081708" w:rsidR="0053341E" w:rsidRDefault="0053341E" w:rsidP="00002378">
            <w:pPr>
              <w:rPr>
                <w:ins w:id="990" w:author="Subhash Gandhi Vallala" w:date="2020-07-23T02:03:00Z"/>
              </w:rPr>
            </w:pPr>
            <w:ins w:id="991" w:author="Subhash Gandhi Vallala" w:date="2020-07-23T02:03:00Z">
              <w:r>
                <w:t>Pre</w:t>
              </w:r>
            </w:ins>
            <w:ins w:id="992" w:author="Rusty Baker" w:date="2020-07-23T14:10:00Z">
              <w:r w:rsidR="00CA44A3">
                <w:t>-</w:t>
              </w:r>
            </w:ins>
            <w:ins w:id="993" w:author="Subhash Gandhi Vallala" w:date="2020-07-23T02:03:00Z">
              <w:r>
                <w:t>conditions:</w:t>
              </w:r>
            </w:ins>
          </w:p>
        </w:tc>
        <w:tc>
          <w:tcPr>
            <w:tcW w:w="0" w:type="auto"/>
          </w:tcPr>
          <w:p w14:paraId="5062DC46" w14:textId="20C63854" w:rsidR="0053341E" w:rsidRDefault="00DF29FB" w:rsidP="00002378">
            <w:pPr>
              <w:rPr>
                <w:ins w:id="994" w:author="Subhash Gandhi Vallala" w:date="2020-07-23T02:03:00Z"/>
              </w:rPr>
            </w:pPr>
            <w:ins w:id="995" w:author="Subhash Gandhi Vallala" w:date="2020-07-23T02:52:00Z">
              <w:r>
                <w:t>None</w:t>
              </w:r>
            </w:ins>
            <w:ins w:id="996" w:author="Subhash Gandhi Vallala" w:date="2020-07-23T02:03:00Z">
              <w:r w:rsidR="0053341E">
                <w:t>.</w:t>
              </w:r>
            </w:ins>
          </w:p>
        </w:tc>
      </w:tr>
      <w:tr w:rsidR="008C4DAC" w14:paraId="5507273E" w14:textId="77777777" w:rsidTr="00002378">
        <w:trPr>
          <w:ins w:id="997" w:author="Subhash Gandhi Vallala" w:date="2020-07-23T02:03:00Z"/>
        </w:trPr>
        <w:tc>
          <w:tcPr>
            <w:tcW w:w="0" w:type="auto"/>
          </w:tcPr>
          <w:p w14:paraId="2A3E2071" w14:textId="77777777" w:rsidR="0053341E" w:rsidRDefault="0053341E" w:rsidP="00002378">
            <w:pPr>
              <w:rPr>
                <w:ins w:id="998" w:author="Subhash Gandhi Vallala" w:date="2020-07-23T02:03:00Z"/>
              </w:rPr>
            </w:pPr>
            <w:ins w:id="999" w:author="Subhash Gandhi Vallala" w:date="2020-07-23T02:03:00Z">
              <w:r>
                <w:t>Steps in the Process:</w:t>
              </w:r>
            </w:ins>
          </w:p>
        </w:tc>
        <w:tc>
          <w:tcPr>
            <w:tcW w:w="0" w:type="auto"/>
          </w:tcPr>
          <w:p w14:paraId="76C09453" w14:textId="25B7C045" w:rsidR="0053341E" w:rsidRDefault="0053341E">
            <w:pPr>
              <w:rPr>
                <w:ins w:id="1000" w:author="Subhash Gandhi Vallala" w:date="2020-07-23T02:03:00Z"/>
              </w:rPr>
              <w:pPrChange w:id="1001" w:author="Subhash Gandhi Vallala" w:date="2020-07-23T02:57:00Z">
                <w:pPr>
                  <w:pStyle w:val="ListParagraph"/>
                  <w:numPr>
                    <w:numId w:val="32"/>
                  </w:numPr>
                  <w:ind w:hanging="360"/>
                </w:pPr>
              </w:pPrChange>
            </w:pPr>
            <w:ins w:id="1002" w:author="Subhash Gandhi Vallala" w:date="2020-07-23T02:03:00Z">
              <w:r>
                <w:t>Launch the application.</w:t>
              </w:r>
            </w:ins>
          </w:p>
        </w:tc>
      </w:tr>
      <w:tr w:rsidR="008C4DAC" w14:paraId="4A0E85E5" w14:textId="77777777" w:rsidTr="00002378">
        <w:trPr>
          <w:ins w:id="1003" w:author="Subhash Gandhi Vallala" w:date="2020-07-23T02:03:00Z"/>
        </w:trPr>
        <w:tc>
          <w:tcPr>
            <w:tcW w:w="0" w:type="auto"/>
          </w:tcPr>
          <w:p w14:paraId="0E794F5E" w14:textId="77777777" w:rsidR="0053341E" w:rsidRDefault="0053341E" w:rsidP="00002378">
            <w:pPr>
              <w:rPr>
                <w:ins w:id="1004" w:author="Subhash Gandhi Vallala" w:date="2020-07-23T02:03:00Z"/>
              </w:rPr>
            </w:pPr>
            <w:ins w:id="1005" w:author="Subhash Gandhi Vallala" w:date="2020-07-23T02:03:00Z">
              <w:r>
                <w:t>Minimal Guarantees:</w:t>
              </w:r>
            </w:ins>
          </w:p>
        </w:tc>
        <w:tc>
          <w:tcPr>
            <w:tcW w:w="0" w:type="auto"/>
          </w:tcPr>
          <w:p w14:paraId="5EE67475" w14:textId="77777777" w:rsidR="0053341E" w:rsidRDefault="0053341E" w:rsidP="00002378">
            <w:pPr>
              <w:rPr>
                <w:ins w:id="1006" w:author="Subhash Gandhi Vallala" w:date="2020-07-23T02:03:00Z"/>
              </w:rPr>
            </w:pPr>
            <w:ins w:id="1007" w:author="Subhash Gandhi Vallala" w:date="2020-07-23T02:03:00Z">
              <w:r>
                <w:t>The user will get a feedback.</w:t>
              </w:r>
            </w:ins>
          </w:p>
        </w:tc>
      </w:tr>
      <w:tr w:rsidR="008C4DAC" w14:paraId="6828BA1A" w14:textId="77777777" w:rsidTr="00002378">
        <w:trPr>
          <w:ins w:id="1008" w:author="Subhash Gandhi Vallala" w:date="2020-07-23T02:03:00Z"/>
        </w:trPr>
        <w:tc>
          <w:tcPr>
            <w:tcW w:w="0" w:type="auto"/>
          </w:tcPr>
          <w:p w14:paraId="2A33706B" w14:textId="77777777" w:rsidR="0053341E" w:rsidRDefault="0053341E" w:rsidP="00002378">
            <w:pPr>
              <w:rPr>
                <w:ins w:id="1009" w:author="Subhash Gandhi Vallala" w:date="2020-07-23T02:03:00Z"/>
              </w:rPr>
            </w:pPr>
            <w:ins w:id="1010" w:author="Subhash Gandhi Vallala" w:date="2020-07-23T02:03:00Z">
              <w:r>
                <w:t>Success Guarantees:</w:t>
              </w:r>
            </w:ins>
          </w:p>
        </w:tc>
        <w:tc>
          <w:tcPr>
            <w:tcW w:w="0" w:type="auto"/>
          </w:tcPr>
          <w:p w14:paraId="126C84A0" w14:textId="4DC12878" w:rsidR="0053341E" w:rsidRDefault="0053341E" w:rsidP="00002378">
            <w:pPr>
              <w:rPr>
                <w:ins w:id="1011" w:author="Subhash Gandhi Vallala" w:date="2020-07-23T02:03:00Z"/>
              </w:rPr>
            </w:pPr>
            <w:ins w:id="1012" w:author="Subhash Gandhi Vallala" w:date="2020-07-23T02:03:00Z">
              <w:r>
                <w:t xml:space="preserve">The </w:t>
              </w:r>
            </w:ins>
            <w:ins w:id="1013" w:author="Subhash Gandhi Vallala" w:date="2020-07-23T02:57:00Z">
              <w:r w:rsidR="008C4DAC">
                <w:t>user will be greeted with one of the predefined dia</w:t>
              </w:r>
            </w:ins>
            <w:ins w:id="1014" w:author="Subhash Gandhi Vallala" w:date="2020-07-23T02:58:00Z">
              <w:r w:rsidR="008C4DAC">
                <w:t>logs and then the user will be prompted to enter a zone or an address</w:t>
              </w:r>
            </w:ins>
            <w:ins w:id="1015" w:author="Subhash Gandhi Vallala" w:date="2020-07-23T02:03:00Z">
              <w:r>
                <w:t>.</w:t>
              </w:r>
            </w:ins>
          </w:p>
        </w:tc>
      </w:tr>
      <w:tr w:rsidR="008C4DAC" w14:paraId="6A384D15" w14:textId="77777777" w:rsidTr="00002378">
        <w:trPr>
          <w:ins w:id="1016" w:author="Subhash Gandhi Vallala" w:date="2020-07-23T02:03:00Z"/>
        </w:trPr>
        <w:tc>
          <w:tcPr>
            <w:tcW w:w="0" w:type="auto"/>
          </w:tcPr>
          <w:p w14:paraId="7D785853" w14:textId="77777777" w:rsidR="0053341E" w:rsidRDefault="0053341E" w:rsidP="00002378">
            <w:pPr>
              <w:rPr>
                <w:ins w:id="1017" w:author="Subhash Gandhi Vallala" w:date="2020-07-23T02:03:00Z"/>
              </w:rPr>
            </w:pPr>
            <w:ins w:id="1018" w:author="Subhash Gandhi Vallala" w:date="2020-07-23T02:03:00Z">
              <w:r>
                <w:t>Quality Requirements:</w:t>
              </w:r>
            </w:ins>
          </w:p>
        </w:tc>
        <w:tc>
          <w:tcPr>
            <w:tcW w:w="0" w:type="auto"/>
          </w:tcPr>
          <w:p w14:paraId="0CE1630A" w14:textId="77777777" w:rsidR="0053341E" w:rsidRDefault="0053341E">
            <w:pPr>
              <w:pStyle w:val="ListParagraph"/>
              <w:numPr>
                <w:ilvl w:val="0"/>
                <w:numId w:val="64"/>
              </w:numPr>
              <w:rPr>
                <w:ins w:id="1019" w:author="Subhash Gandhi Vallala" w:date="2020-07-23T02:03:00Z"/>
              </w:rPr>
              <w:pPrChange w:id="1020" w:author="Subhash Gandhi Vallala" w:date="2020-07-23T02:52:00Z">
                <w:pPr>
                  <w:pStyle w:val="ListParagraph"/>
                  <w:numPr>
                    <w:numId w:val="33"/>
                  </w:numPr>
                  <w:ind w:hanging="360"/>
                </w:pPr>
              </w:pPrChange>
            </w:pPr>
            <w:ins w:id="1021" w:author="Subhash Gandhi Vallala" w:date="2020-07-23T02:03:00Z">
              <w:r>
                <w:t>The feedback provided to the user must be clear.</w:t>
              </w:r>
            </w:ins>
          </w:p>
          <w:p w14:paraId="3DA125EA" w14:textId="77777777" w:rsidR="0053341E" w:rsidRDefault="0053341E">
            <w:pPr>
              <w:pStyle w:val="ListParagraph"/>
              <w:numPr>
                <w:ilvl w:val="0"/>
                <w:numId w:val="64"/>
              </w:numPr>
              <w:rPr>
                <w:ins w:id="1022" w:author="Subhash Gandhi Vallala" w:date="2020-07-23T02:03:00Z"/>
              </w:rPr>
              <w:pPrChange w:id="1023" w:author="Subhash Gandhi Vallala" w:date="2020-07-23T02:52:00Z">
                <w:pPr>
                  <w:pStyle w:val="ListParagraph"/>
                  <w:numPr>
                    <w:numId w:val="33"/>
                  </w:numPr>
                  <w:ind w:hanging="360"/>
                </w:pPr>
              </w:pPrChange>
            </w:pPr>
            <w:ins w:id="1024" w:author="Subhash Gandhi Vallala" w:date="2020-07-23T02:03:00Z">
              <w:r>
                <w:t>Minimum and success guarantees must be included.</w:t>
              </w:r>
            </w:ins>
          </w:p>
        </w:tc>
      </w:tr>
      <w:tr w:rsidR="008C4DAC" w14:paraId="4729D6E5" w14:textId="77777777" w:rsidTr="00002378">
        <w:trPr>
          <w:ins w:id="1025" w:author="Subhash Gandhi Vallala" w:date="2020-07-23T02:03:00Z"/>
        </w:trPr>
        <w:tc>
          <w:tcPr>
            <w:tcW w:w="0" w:type="auto"/>
          </w:tcPr>
          <w:p w14:paraId="0CF21EFC" w14:textId="77777777" w:rsidR="0053341E" w:rsidRDefault="0053341E" w:rsidP="00002378">
            <w:pPr>
              <w:rPr>
                <w:ins w:id="1026" w:author="Subhash Gandhi Vallala" w:date="2020-07-23T02:03:00Z"/>
              </w:rPr>
            </w:pPr>
            <w:ins w:id="1027" w:author="Subhash Gandhi Vallala" w:date="2020-07-23T02:03:00Z">
              <w:r>
                <w:t>Alternative Flows and Exceptions:</w:t>
              </w:r>
            </w:ins>
          </w:p>
        </w:tc>
        <w:tc>
          <w:tcPr>
            <w:tcW w:w="0" w:type="auto"/>
          </w:tcPr>
          <w:p w14:paraId="3F9B62CB" w14:textId="6CA3E2EB" w:rsidR="0053341E" w:rsidRDefault="00693D3F" w:rsidP="00002378">
            <w:pPr>
              <w:rPr>
                <w:ins w:id="1028" w:author="Subhash Gandhi Vallala" w:date="2020-07-23T02:03:00Z"/>
              </w:rPr>
            </w:pPr>
            <w:ins w:id="1029" w:author="Subhash Gandhi Vallala" w:date="2020-07-23T02:58:00Z">
              <w:r>
                <w:t>User input does not match any zone or ad</w:t>
              </w:r>
            </w:ins>
            <w:ins w:id="1030" w:author="Subhash Gandhi Vallala" w:date="2020-07-23T02:59:00Z">
              <w:r>
                <w:t>dress in the database.</w:t>
              </w:r>
            </w:ins>
          </w:p>
        </w:tc>
      </w:tr>
    </w:tbl>
    <w:p w14:paraId="2B25DE2B" w14:textId="77777777" w:rsidR="0053341E" w:rsidRPr="0077408E" w:rsidRDefault="0053341E" w:rsidP="0053341E">
      <w:pPr>
        <w:rPr>
          <w:ins w:id="1031" w:author="Subhash Gandhi Vallala" w:date="2020-07-23T02:03:00Z"/>
        </w:rPr>
      </w:pPr>
    </w:p>
    <w:p w14:paraId="42B97202" w14:textId="79F08747" w:rsidR="0053341E" w:rsidRDefault="00917658" w:rsidP="0053341E">
      <w:pPr>
        <w:pStyle w:val="Heading3"/>
        <w:rPr>
          <w:ins w:id="1032" w:author="Subhash Gandhi Vallala" w:date="2020-07-23T02:03:00Z"/>
          <w:b/>
          <w:bCs/>
          <w:i w:val="0"/>
          <w:iCs/>
          <w:sz w:val="24"/>
          <w:szCs w:val="24"/>
        </w:rPr>
      </w:pPr>
      <w:bookmarkStart w:id="1033" w:name="_Toc46367584"/>
      <w:ins w:id="1034" w:author="Subhash Gandhi Vallala" w:date="2020-07-23T02:15:00Z">
        <w:r>
          <w:rPr>
            <w:b/>
            <w:bCs/>
            <w:i w:val="0"/>
            <w:iCs/>
            <w:sz w:val="24"/>
            <w:szCs w:val="24"/>
          </w:rPr>
          <w:t>Chatbo</w:t>
        </w:r>
      </w:ins>
      <w:ins w:id="1035" w:author="Subhash Gandhi Vallala" w:date="2020-07-23T02:20:00Z">
        <w:r w:rsidR="008866E4">
          <w:rPr>
            <w:b/>
            <w:bCs/>
            <w:i w:val="0"/>
            <w:iCs/>
            <w:sz w:val="24"/>
            <w:szCs w:val="24"/>
          </w:rPr>
          <w:t>t</w:t>
        </w:r>
      </w:ins>
      <w:ins w:id="1036" w:author="Subhash Gandhi Vallala" w:date="2020-07-23T02:21:00Z">
        <w:r w:rsidR="0044768F">
          <w:rPr>
            <w:b/>
            <w:bCs/>
            <w:i w:val="0"/>
            <w:iCs/>
            <w:sz w:val="24"/>
            <w:szCs w:val="24"/>
          </w:rPr>
          <w:t xml:space="preserve"> </w:t>
        </w:r>
      </w:ins>
      <w:ins w:id="1037" w:author="Subhash Gandhi Vallala" w:date="2020-07-23T02:15:00Z">
        <w:r>
          <w:rPr>
            <w:b/>
            <w:bCs/>
            <w:i w:val="0"/>
            <w:iCs/>
            <w:sz w:val="24"/>
            <w:szCs w:val="24"/>
          </w:rPr>
          <w:t>Create Zone Context</w:t>
        </w:r>
      </w:ins>
      <w:bookmarkEnd w:id="1033"/>
    </w:p>
    <w:p w14:paraId="5F579B5B" w14:textId="77777777" w:rsidR="0053341E" w:rsidRDefault="0053341E" w:rsidP="0053341E">
      <w:pPr>
        <w:rPr>
          <w:ins w:id="1038" w:author="Subhash Gandhi Vallala" w:date="2020-07-23T02:03:00Z"/>
        </w:rPr>
      </w:pPr>
    </w:p>
    <w:tbl>
      <w:tblPr>
        <w:tblStyle w:val="TableGrid"/>
        <w:tblW w:w="0" w:type="auto"/>
        <w:tblLook w:val="04A0" w:firstRow="1" w:lastRow="0" w:firstColumn="1" w:lastColumn="0" w:noHBand="0" w:noVBand="1"/>
      </w:tblPr>
      <w:tblGrid>
        <w:gridCol w:w="2908"/>
        <w:gridCol w:w="6442"/>
      </w:tblGrid>
      <w:tr w:rsidR="00002378" w14:paraId="6A4473A1" w14:textId="77777777" w:rsidTr="00002378">
        <w:trPr>
          <w:ins w:id="1039" w:author="Subhash Gandhi Vallala" w:date="2020-07-23T02:03:00Z"/>
        </w:trPr>
        <w:tc>
          <w:tcPr>
            <w:tcW w:w="0" w:type="auto"/>
          </w:tcPr>
          <w:p w14:paraId="3EEFC9BA" w14:textId="77777777" w:rsidR="0053341E" w:rsidRDefault="0053341E" w:rsidP="00002378">
            <w:pPr>
              <w:rPr>
                <w:ins w:id="1040" w:author="Subhash Gandhi Vallala" w:date="2020-07-23T02:03:00Z"/>
              </w:rPr>
            </w:pPr>
            <w:ins w:id="1041" w:author="Subhash Gandhi Vallala" w:date="2020-07-23T02:03:00Z">
              <w:r>
                <w:t>Trigger:</w:t>
              </w:r>
            </w:ins>
          </w:p>
        </w:tc>
        <w:tc>
          <w:tcPr>
            <w:tcW w:w="0" w:type="auto"/>
          </w:tcPr>
          <w:p w14:paraId="101AABFB" w14:textId="5879602B" w:rsidR="00002378" w:rsidRDefault="00002378" w:rsidP="00002378">
            <w:pPr>
              <w:rPr>
                <w:ins w:id="1042" w:author="Subhash Gandhi Vallala" w:date="2020-07-23T02:03:00Z"/>
              </w:rPr>
            </w:pPr>
            <w:ins w:id="1043" w:author="Subhash Gandhi Vallala" w:date="2020-07-23T02:23:00Z">
              <w:r>
                <w:t xml:space="preserve">The user </w:t>
              </w:r>
            </w:ins>
            <w:ins w:id="1044" w:author="Subhash Gandhi Vallala" w:date="2020-07-23T02:22:00Z">
              <w:r w:rsidRPr="00002378">
                <w:t>entered city zone</w:t>
              </w:r>
              <w:r>
                <w:t xml:space="preserve"> </w:t>
              </w:r>
            </w:ins>
            <w:ins w:id="1045" w:author="Subhash Gandhi Vallala" w:date="2020-07-23T02:23:00Z">
              <w:r>
                <w:t>is looked up using</w:t>
              </w:r>
            </w:ins>
            <w:ins w:id="1046" w:author="Subhash Gandhi Vallala" w:date="2020-07-23T02:22:00Z">
              <w:r w:rsidRPr="00002378">
                <w:t xml:space="preserve"> an external geolocation solution</w:t>
              </w:r>
            </w:ins>
            <w:ins w:id="1047" w:author="Subhash Gandhi Vallala" w:date="2020-07-23T02:23:00Z">
              <w:r>
                <w:t>.</w:t>
              </w:r>
            </w:ins>
          </w:p>
        </w:tc>
      </w:tr>
      <w:tr w:rsidR="00002378" w14:paraId="03D70CA7" w14:textId="77777777" w:rsidTr="00002378">
        <w:trPr>
          <w:ins w:id="1048" w:author="Subhash Gandhi Vallala" w:date="2020-07-23T02:03:00Z"/>
        </w:trPr>
        <w:tc>
          <w:tcPr>
            <w:tcW w:w="0" w:type="auto"/>
          </w:tcPr>
          <w:p w14:paraId="5F14D136" w14:textId="77777777" w:rsidR="0053341E" w:rsidRDefault="0053341E" w:rsidP="00002378">
            <w:pPr>
              <w:rPr>
                <w:ins w:id="1049" w:author="Subhash Gandhi Vallala" w:date="2020-07-23T02:03:00Z"/>
              </w:rPr>
            </w:pPr>
            <w:ins w:id="1050" w:author="Subhash Gandhi Vallala" w:date="2020-07-23T02:03:00Z">
              <w:r>
                <w:t>Primary Actor:</w:t>
              </w:r>
            </w:ins>
          </w:p>
        </w:tc>
        <w:tc>
          <w:tcPr>
            <w:tcW w:w="0" w:type="auto"/>
          </w:tcPr>
          <w:p w14:paraId="3CAAE9C5" w14:textId="5EC9C3C1" w:rsidR="0053341E" w:rsidRDefault="0053341E" w:rsidP="00002378">
            <w:pPr>
              <w:rPr>
                <w:ins w:id="1051" w:author="Subhash Gandhi Vallala" w:date="2020-07-23T02:03:00Z"/>
              </w:rPr>
            </w:pPr>
            <w:ins w:id="1052" w:author="Subhash Gandhi Vallala" w:date="2020-07-23T02:03:00Z">
              <w:r>
                <w:t xml:space="preserve">City </w:t>
              </w:r>
            </w:ins>
            <w:ins w:id="1053" w:author="Subhash Gandhi Vallala" w:date="2020-07-23T02:30:00Z">
              <w:r w:rsidR="00D60AF3">
                <w:t>Resident</w:t>
              </w:r>
            </w:ins>
          </w:p>
        </w:tc>
      </w:tr>
      <w:tr w:rsidR="00002378" w14:paraId="51540803" w14:textId="77777777" w:rsidTr="00002378">
        <w:trPr>
          <w:ins w:id="1054" w:author="Subhash Gandhi Vallala" w:date="2020-07-23T02:03:00Z"/>
        </w:trPr>
        <w:tc>
          <w:tcPr>
            <w:tcW w:w="0" w:type="auto"/>
          </w:tcPr>
          <w:p w14:paraId="6C0D0D3A" w14:textId="77777777" w:rsidR="0053341E" w:rsidRDefault="0053341E" w:rsidP="00002378">
            <w:pPr>
              <w:rPr>
                <w:ins w:id="1055" w:author="Subhash Gandhi Vallala" w:date="2020-07-23T02:03:00Z"/>
              </w:rPr>
            </w:pPr>
            <w:ins w:id="1056" w:author="Subhash Gandhi Vallala" w:date="2020-07-23T02:03:00Z">
              <w:r>
                <w:t>Supporting Actors:</w:t>
              </w:r>
            </w:ins>
          </w:p>
        </w:tc>
        <w:tc>
          <w:tcPr>
            <w:tcW w:w="0" w:type="auto"/>
          </w:tcPr>
          <w:p w14:paraId="4BC14A81" w14:textId="77777777" w:rsidR="0053341E" w:rsidRDefault="0053341E" w:rsidP="00002378">
            <w:pPr>
              <w:rPr>
                <w:ins w:id="1057" w:author="Subhash Gandhi Vallala" w:date="2020-07-23T02:03:00Z"/>
              </w:rPr>
            </w:pPr>
            <w:ins w:id="1058" w:author="Subhash Gandhi Vallala" w:date="2020-07-23T02:03:00Z">
              <w:r>
                <w:t>Address Service</w:t>
              </w:r>
            </w:ins>
          </w:p>
        </w:tc>
      </w:tr>
      <w:tr w:rsidR="00002378" w14:paraId="4FA5D798" w14:textId="77777777" w:rsidTr="00002378">
        <w:trPr>
          <w:ins w:id="1059" w:author="Subhash Gandhi Vallala" w:date="2020-07-23T02:03:00Z"/>
        </w:trPr>
        <w:tc>
          <w:tcPr>
            <w:tcW w:w="0" w:type="auto"/>
          </w:tcPr>
          <w:p w14:paraId="1FC42A11" w14:textId="636870A9" w:rsidR="0053341E" w:rsidRDefault="0053341E" w:rsidP="00002378">
            <w:pPr>
              <w:rPr>
                <w:ins w:id="1060" w:author="Subhash Gandhi Vallala" w:date="2020-07-23T02:03:00Z"/>
              </w:rPr>
            </w:pPr>
            <w:ins w:id="1061" w:author="Subhash Gandhi Vallala" w:date="2020-07-23T02:03:00Z">
              <w:r>
                <w:t>Pre</w:t>
              </w:r>
            </w:ins>
            <w:ins w:id="1062" w:author="Rusty Baker" w:date="2020-07-23T14:11:00Z">
              <w:r w:rsidR="00CA44A3">
                <w:t>-</w:t>
              </w:r>
            </w:ins>
            <w:ins w:id="1063" w:author="Subhash Gandhi Vallala" w:date="2020-07-23T02:03:00Z">
              <w:r>
                <w:t>conditions:</w:t>
              </w:r>
            </w:ins>
          </w:p>
        </w:tc>
        <w:tc>
          <w:tcPr>
            <w:tcW w:w="0" w:type="auto"/>
          </w:tcPr>
          <w:p w14:paraId="438E92E3" w14:textId="1FE1F1B7" w:rsidR="0053341E" w:rsidRDefault="00EC31D7" w:rsidP="00002378">
            <w:pPr>
              <w:rPr>
                <w:ins w:id="1064" w:author="Subhash Gandhi Vallala" w:date="2020-07-23T02:03:00Z"/>
              </w:rPr>
            </w:pPr>
            <w:ins w:id="1065" w:author="Subhash Gandhi Vallala" w:date="2020-07-23T03:00:00Z">
              <w:r>
                <w:t>The us</w:t>
              </w:r>
            </w:ins>
            <w:ins w:id="1066" w:author="Subhash Gandhi Vallala" w:date="2020-07-23T03:01:00Z">
              <w:r>
                <w:t xml:space="preserve">er has entered a valid </w:t>
              </w:r>
            </w:ins>
            <w:ins w:id="1067" w:author="Subhash Gandhi Vallala" w:date="2020-07-23T03:09:00Z">
              <w:r w:rsidR="001C5EC3">
                <w:t>zone</w:t>
              </w:r>
            </w:ins>
            <w:ins w:id="1068" w:author="Subhash Gandhi Vallala" w:date="2020-07-23T02:03:00Z">
              <w:r w:rsidR="0053341E">
                <w:t>.</w:t>
              </w:r>
            </w:ins>
          </w:p>
        </w:tc>
      </w:tr>
      <w:tr w:rsidR="00002378" w14:paraId="127D0515" w14:textId="77777777" w:rsidTr="00002378">
        <w:trPr>
          <w:ins w:id="1069" w:author="Subhash Gandhi Vallala" w:date="2020-07-23T02:03:00Z"/>
        </w:trPr>
        <w:tc>
          <w:tcPr>
            <w:tcW w:w="0" w:type="auto"/>
          </w:tcPr>
          <w:p w14:paraId="284CC6D9" w14:textId="77777777" w:rsidR="0053341E" w:rsidRDefault="0053341E" w:rsidP="00002378">
            <w:pPr>
              <w:rPr>
                <w:ins w:id="1070" w:author="Subhash Gandhi Vallala" w:date="2020-07-23T02:03:00Z"/>
              </w:rPr>
            </w:pPr>
            <w:ins w:id="1071" w:author="Subhash Gandhi Vallala" w:date="2020-07-23T02:03:00Z">
              <w:r>
                <w:lastRenderedPageBreak/>
                <w:t>Steps in the Process:</w:t>
              </w:r>
            </w:ins>
          </w:p>
        </w:tc>
        <w:tc>
          <w:tcPr>
            <w:tcW w:w="0" w:type="auto"/>
          </w:tcPr>
          <w:p w14:paraId="21E2BD18" w14:textId="7CE4664A" w:rsidR="00EC31D7" w:rsidRDefault="00EC31D7">
            <w:pPr>
              <w:rPr>
                <w:ins w:id="1072" w:author="Subhash Gandhi Vallala" w:date="2020-07-23T02:03:00Z"/>
              </w:rPr>
              <w:pPrChange w:id="1073" w:author="Subhash Gandhi Vallala" w:date="2020-07-23T03:10:00Z">
                <w:pPr>
                  <w:pStyle w:val="ListParagraph"/>
                  <w:numPr>
                    <w:numId w:val="32"/>
                  </w:numPr>
                  <w:ind w:hanging="360"/>
                </w:pPr>
              </w:pPrChange>
            </w:pPr>
            <w:ins w:id="1074" w:author="Subhash Gandhi Vallala" w:date="2020-07-23T03:01:00Z">
              <w:r w:rsidRPr="00EC31D7">
                <w:t>Watson Assistant calls an external geolocation solution</w:t>
              </w:r>
            </w:ins>
            <w:ins w:id="1075" w:author="Subhash Gandhi Vallala" w:date="2020-07-23T03:02:00Z">
              <w:r>
                <w:t xml:space="preserve"> using user inputted </w:t>
              </w:r>
            </w:ins>
            <w:ins w:id="1076" w:author="Subhash Gandhi Vallala" w:date="2020-07-23T03:09:00Z">
              <w:r w:rsidR="001C01C7">
                <w:t>zone</w:t>
              </w:r>
            </w:ins>
            <w:ins w:id="1077" w:author="Subhash Gandhi Vallala" w:date="2020-07-23T03:03:00Z">
              <w:r>
                <w:t>.</w:t>
              </w:r>
            </w:ins>
          </w:p>
        </w:tc>
      </w:tr>
      <w:tr w:rsidR="00002378" w14:paraId="7D95808F" w14:textId="77777777" w:rsidTr="00002378">
        <w:trPr>
          <w:ins w:id="1078" w:author="Subhash Gandhi Vallala" w:date="2020-07-23T02:03:00Z"/>
        </w:trPr>
        <w:tc>
          <w:tcPr>
            <w:tcW w:w="0" w:type="auto"/>
          </w:tcPr>
          <w:p w14:paraId="6138B56B" w14:textId="77777777" w:rsidR="0053341E" w:rsidRDefault="0053341E" w:rsidP="00002378">
            <w:pPr>
              <w:rPr>
                <w:ins w:id="1079" w:author="Subhash Gandhi Vallala" w:date="2020-07-23T02:03:00Z"/>
              </w:rPr>
            </w:pPr>
            <w:ins w:id="1080" w:author="Subhash Gandhi Vallala" w:date="2020-07-23T02:03:00Z">
              <w:r>
                <w:t>Minimal Guarantees:</w:t>
              </w:r>
            </w:ins>
          </w:p>
        </w:tc>
        <w:tc>
          <w:tcPr>
            <w:tcW w:w="0" w:type="auto"/>
          </w:tcPr>
          <w:p w14:paraId="5794ABF3" w14:textId="77777777" w:rsidR="0053341E" w:rsidRDefault="0053341E" w:rsidP="00002378">
            <w:pPr>
              <w:rPr>
                <w:ins w:id="1081" w:author="Subhash Gandhi Vallala" w:date="2020-07-23T02:03:00Z"/>
              </w:rPr>
            </w:pPr>
            <w:ins w:id="1082" w:author="Subhash Gandhi Vallala" w:date="2020-07-23T02:03:00Z">
              <w:r>
                <w:t>The user will get a feedback.</w:t>
              </w:r>
            </w:ins>
          </w:p>
        </w:tc>
      </w:tr>
      <w:tr w:rsidR="00002378" w14:paraId="296B9AD2" w14:textId="77777777" w:rsidTr="00002378">
        <w:trPr>
          <w:ins w:id="1083" w:author="Subhash Gandhi Vallala" w:date="2020-07-23T02:03:00Z"/>
        </w:trPr>
        <w:tc>
          <w:tcPr>
            <w:tcW w:w="0" w:type="auto"/>
          </w:tcPr>
          <w:p w14:paraId="6B71F4BE" w14:textId="77777777" w:rsidR="0053341E" w:rsidRDefault="0053341E" w:rsidP="00002378">
            <w:pPr>
              <w:rPr>
                <w:ins w:id="1084" w:author="Subhash Gandhi Vallala" w:date="2020-07-23T02:03:00Z"/>
              </w:rPr>
            </w:pPr>
            <w:ins w:id="1085" w:author="Subhash Gandhi Vallala" w:date="2020-07-23T02:03:00Z">
              <w:r>
                <w:t>Success Guarantees:</w:t>
              </w:r>
            </w:ins>
          </w:p>
        </w:tc>
        <w:tc>
          <w:tcPr>
            <w:tcW w:w="0" w:type="auto"/>
          </w:tcPr>
          <w:p w14:paraId="0DC7148A" w14:textId="52486B98" w:rsidR="0053341E" w:rsidRDefault="0053341E" w:rsidP="00002378">
            <w:pPr>
              <w:rPr>
                <w:ins w:id="1086" w:author="Subhash Gandhi Vallala" w:date="2020-07-23T02:03:00Z"/>
              </w:rPr>
            </w:pPr>
            <w:ins w:id="1087" w:author="Subhash Gandhi Vallala" w:date="2020-07-23T02:03:00Z">
              <w:r>
                <w:t>T</w:t>
              </w:r>
            </w:ins>
            <w:ins w:id="1088" w:author="Subhash Gandhi Vallala" w:date="2020-07-23T03:03:00Z">
              <w:r w:rsidR="00EC31D7">
                <w:t>he zone is displayed</w:t>
              </w:r>
            </w:ins>
            <w:ins w:id="1089" w:author="Subhash Gandhi Vallala" w:date="2020-07-23T03:10:00Z">
              <w:r w:rsidR="00817FDB">
                <w:t xml:space="preserve"> as valid</w:t>
              </w:r>
            </w:ins>
            <w:ins w:id="1090" w:author="Subhash Gandhi Vallala" w:date="2020-07-23T03:03:00Z">
              <w:r w:rsidR="00EC31D7">
                <w:t xml:space="preserve"> in the chat </w:t>
              </w:r>
            </w:ins>
            <w:ins w:id="1091" w:author="Subhash Gandhi Vallala" w:date="2020-07-23T03:04:00Z">
              <w:r w:rsidR="00EC31D7">
                <w:t>box</w:t>
              </w:r>
            </w:ins>
            <w:ins w:id="1092" w:author="Subhash Gandhi Vallala" w:date="2020-07-23T02:03:00Z">
              <w:r>
                <w:t>.</w:t>
              </w:r>
            </w:ins>
          </w:p>
        </w:tc>
      </w:tr>
      <w:tr w:rsidR="00002378" w14:paraId="27DF21EC" w14:textId="77777777" w:rsidTr="00002378">
        <w:trPr>
          <w:ins w:id="1093" w:author="Subhash Gandhi Vallala" w:date="2020-07-23T02:03:00Z"/>
        </w:trPr>
        <w:tc>
          <w:tcPr>
            <w:tcW w:w="0" w:type="auto"/>
          </w:tcPr>
          <w:p w14:paraId="201F35F8" w14:textId="77777777" w:rsidR="0053341E" w:rsidRDefault="0053341E" w:rsidP="00002378">
            <w:pPr>
              <w:rPr>
                <w:ins w:id="1094" w:author="Subhash Gandhi Vallala" w:date="2020-07-23T02:03:00Z"/>
              </w:rPr>
            </w:pPr>
            <w:ins w:id="1095" w:author="Subhash Gandhi Vallala" w:date="2020-07-23T02:03:00Z">
              <w:r>
                <w:t>Quality Requirements:</w:t>
              </w:r>
            </w:ins>
          </w:p>
        </w:tc>
        <w:tc>
          <w:tcPr>
            <w:tcW w:w="0" w:type="auto"/>
          </w:tcPr>
          <w:p w14:paraId="6866301A" w14:textId="77777777" w:rsidR="0053341E" w:rsidRDefault="0053341E">
            <w:pPr>
              <w:pStyle w:val="ListParagraph"/>
              <w:numPr>
                <w:ilvl w:val="0"/>
                <w:numId w:val="70"/>
              </w:numPr>
              <w:rPr>
                <w:ins w:id="1096" w:author="Subhash Gandhi Vallala" w:date="2020-07-23T02:03:00Z"/>
              </w:rPr>
              <w:pPrChange w:id="1097" w:author="Subhash Gandhi Vallala" w:date="2020-07-23T02:59:00Z">
                <w:pPr>
                  <w:pStyle w:val="ListParagraph"/>
                  <w:numPr>
                    <w:numId w:val="33"/>
                  </w:numPr>
                  <w:ind w:hanging="360"/>
                </w:pPr>
              </w:pPrChange>
            </w:pPr>
            <w:ins w:id="1098" w:author="Subhash Gandhi Vallala" w:date="2020-07-23T02:03:00Z">
              <w:r>
                <w:t>The feedback provided to the user must be clear.</w:t>
              </w:r>
            </w:ins>
          </w:p>
          <w:p w14:paraId="33503A73" w14:textId="77777777" w:rsidR="0053341E" w:rsidRDefault="0053341E">
            <w:pPr>
              <w:pStyle w:val="ListParagraph"/>
              <w:numPr>
                <w:ilvl w:val="0"/>
                <w:numId w:val="70"/>
              </w:numPr>
              <w:rPr>
                <w:ins w:id="1099" w:author="Subhash Gandhi Vallala" w:date="2020-07-23T02:03:00Z"/>
              </w:rPr>
              <w:pPrChange w:id="1100" w:author="Subhash Gandhi Vallala" w:date="2020-07-23T02:59:00Z">
                <w:pPr>
                  <w:pStyle w:val="ListParagraph"/>
                  <w:numPr>
                    <w:numId w:val="33"/>
                  </w:numPr>
                  <w:ind w:hanging="360"/>
                </w:pPr>
              </w:pPrChange>
            </w:pPr>
            <w:ins w:id="1101" w:author="Subhash Gandhi Vallala" w:date="2020-07-23T02:03:00Z">
              <w:r>
                <w:t>Minimum and success guarantees must be included.</w:t>
              </w:r>
            </w:ins>
          </w:p>
        </w:tc>
      </w:tr>
      <w:tr w:rsidR="00002378" w14:paraId="090EA248" w14:textId="77777777" w:rsidTr="00002378">
        <w:trPr>
          <w:ins w:id="1102" w:author="Subhash Gandhi Vallala" w:date="2020-07-23T02:03:00Z"/>
        </w:trPr>
        <w:tc>
          <w:tcPr>
            <w:tcW w:w="0" w:type="auto"/>
          </w:tcPr>
          <w:p w14:paraId="362533E6" w14:textId="77777777" w:rsidR="0053341E" w:rsidRDefault="0053341E" w:rsidP="00002378">
            <w:pPr>
              <w:rPr>
                <w:ins w:id="1103" w:author="Subhash Gandhi Vallala" w:date="2020-07-23T02:03:00Z"/>
              </w:rPr>
            </w:pPr>
            <w:ins w:id="1104" w:author="Subhash Gandhi Vallala" w:date="2020-07-23T02:03:00Z">
              <w:r>
                <w:t>Alternative Flows and Exceptions:</w:t>
              </w:r>
            </w:ins>
          </w:p>
        </w:tc>
        <w:tc>
          <w:tcPr>
            <w:tcW w:w="0" w:type="auto"/>
          </w:tcPr>
          <w:p w14:paraId="4C44DE3D" w14:textId="61B6208C" w:rsidR="0053341E" w:rsidRDefault="00145110" w:rsidP="00002378">
            <w:pPr>
              <w:rPr>
                <w:ins w:id="1105" w:author="Subhash Gandhi Vallala" w:date="2020-07-23T02:03:00Z"/>
              </w:rPr>
            </w:pPr>
            <w:ins w:id="1106" w:author="Subhash Gandhi Vallala" w:date="2020-07-23T03:10:00Z">
              <w:r>
                <w:t>None</w:t>
              </w:r>
            </w:ins>
            <w:ins w:id="1107" w:author="Subhash Gandhi Vallala" w:date="2020-07-23T03:04:00Z">
              <w:r w:rsidR="00527AFC">
                <w:t xml:space="preserve">. </w:t>
              </w:r>
            </w:ins>
          </w:p>
        </w:tc>
      </w:tr>
    </w:tbl>
    <w:p w14:paraId="117448A6" w14:textId="77777777" w:rsidR="0053341E" w:rsidRPr="0077408E" w:rsidRDefault="0053341E" w:rsidP="0053341E">
      <w:pPr>
        <w:rPr>
          <w:ins w:id="1108" w:author="Subhash Gandhi Vallala" w:date="2020-07-23T02:03:00Z"/>
        </w:rPr>
      </w:pPr>
    </w:p>
    <w:p w14:paraId="53BB3AF0" w14:textId="64A6762A" w:rsidR="0053341E" w:rsidRDefault="00917658" w:rsidP="0053341E">
      <w:pPr>
        <w:pStyle w:val="Heading3"/>
        <w:rPr>
          <w:ins w:id="1109" w:author="Subhash Gandhi Vallala" w:date="2020-07-23T02:03:00Z"/>
          <w:b/>
          <w:bCs/>
          <w:i w:val="0"/>
          <w:iCs/>
          <w:sz w:val="24"/>
          <w:szCs w:val="24"/>
        </w:rPr>
      </w:pPr>
      <w:bookmarkStart w:id="1110" w:name="_Toc46367585"/>
      <w:ins w:id="1111" w:author="Subhash Gandhi Vallala" w:date="2020-07-23T02:15:00Z">
        <w:r>
          <w:rPr>
            <w:b/>
            <w:bCs/>
            <w:i w:val="0"/>
            <w:iCs/>
            <w:sz w:val="24"/>
            <w:szCs w:val="24"/>
          </w:rPr>
          <w:t>Zoning Request</w:t>
        </w:r>
      </w:ins>
      <w:bookmarkEnd w:id="1110"/>
    </w:p>
    <w:p w14:paraId="50D0D936" w14:textId="77777777" w:rsidR="0053341E" w:rsidRDefault="0053341E" w:rsidP="0053341E">
      <w:pPr>
        <w:rPr>
          <w:ins w:id="1112"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5E571853" w14:textId="77777777" w:rsidTr="00002378">
        <w:trPr>
          <w:ins w:id="1113" w:author="Subhash Gandhi Vallala" w:date="2020-07-23T02:03:00Z"/>
        </w:trPr>
        <w:tc>
          <w:tcPr>
            <w:tcW w:w="0" w:type="auto"/>
          </w:tcPr>
          <w:p w14:paraId="7729C627" w14:textId="77777777" w:rsidR="0053341E" w:rsidRDefault="0053341E" w:rsidP="00002378">
            <w:pPr>
              <w:rPr>
                <w:ins w:id="1114" w:author="Subhash Gandhi Vallala" w:date="2020-07-23T02:03:00Z"/>
              </w:rPr>
            </w:pPr>
            <w:ins w:id="1115" w:author="Subhash Gandhi Vallala" w:date="2020-07-23T02:03:00Z">
              <w:r>
                <w:t>Trigger:</w:t>
              </w:r>
            </w:ins>
          </w:p>
        </w:tc>
        <w:tc>
          <w:tcPr>
            <w:tcW w:w="0" w:type="auto"/>
          </w:tcPr>
          <w:p w14:paraId="18A3C8B2" w14:textId="4748F463" w:rsidR="0053341E" w:rsidRDefault="0053341E" w:rsidP="00002378">
            <w:pPr>
              <w:rPr>
                <w:ins w:id="1116" w:author="Subhash Gandhi Vallala" w:date="2020-07-23T02:03:00Z"/>
              </w:rPr>
            </w:pPr>
            <w:ins w:id="1117" w:author="Subhash Gandhi Vallala" w:date="2020-07-23T02:03:00Z">
              <w:r>
                <w:t xml:space="preserve">The user </w:t>
              </w:r>
            </w:ins>
            <w:ins w:id="1118" w:author="Subhash Gandhi Vallala" w:date="2020-07-23T02:30:00Z">
              <w:r w:rsidR="00D60AF3">
                <w:t>wants</w:t>
              </w:r>
            </w:ins>
            <w:ins w:id="1119" w:author="Subhash Gandhi Vallala" w:date="2020-07-23T02:24:00Z">
              <w:r w:rsidR="00002378">
                <w:t xml:space="preserve"> to enter an address</w:t>
              </w:r>
            </w:ins>
            <w:ins w:id="1120" w:author="Subhash Gandhi Vallala" w:date="2020-07-23T02:03:00Z">
              <w:r>
                <w:rPr>
                  <w:sz w:val="18"/>
                  <w:szCs w:val="18"/>
                </w:rPr>
                <w:t>.</w:t>
              </w:r>
            </w:ins>
          </w:p>
        </w:tc>
      </w:tr>
      <w:tr w:rsidR="0053341E" w14:paraId="5A4C3019" w14:textId="77777777" w:rsidTr="00002378">
        <w:trPr>
          <w:ins w:id="1121" w:author="Subhash Gandhi Vallala" w:date="2020-07-23T02:03:00Z"/>
        </w:trPr>
        <w:tc>
          <w:tcPr>
            <w:tcW w:w="0" w:type="auto"/>
          </w:tcPr>
          <w:p w14:paraId="4E4D02D1" w14:textId="77777777" w:rsidR="0053341E" w:rsidRDefault="0053341E" w:rsidP="00002378">
            <w:pPr>
              <w:rPr>
                <w:ins w:id="1122" w:author="Subhash Gandhi Vallala" w:date="2020-07-23T02:03:00Z"/>
              </w:rPr>
            </w:pPr>
            <w:ins w:id="1123" w:author="Subhash Gandhi Vallala" w:date="2020-07-23T02:03:00Z">
              <w:r>
                <w:t>Primary Actor:</w:t>
              </w:r>
            </w:ins>
          </w:p>
        </w:tc>
        <w:tc>
          <w:tcPr>
            <w:tcW w:w="0" w:type="auto"/>
          </w:tcPr>
          <w:p w14:paraId="7B71DD85" w14:textId="6F10497B" w:rsidR="0053341E" w:rsidRDefault="0053341E" w:rsidP="00002378">
            <w:pPr>
              <w:rPr>
                <w:ins w:id="1124" w:author="Subhash Gandhi Vallala" w:date="2020-07-23T02:03:00Z"/>
              </w:rPr>
            </w:pPr>
            <w:ins w:id="1125" w:author="Subhash Gandhi Vallala" w:date="2020-07-23T02:03:00Z">
              <w:r>
                <w:t xml:space="preserve">City </w:t>
              </w:r>
            </w:ins>
            <w:ins w:id="1126" w:author="Subhash Gandhi Vallala" w:date="2020-07-23T02:30:00Z">
              <w:r w:rsidR="00D60AF3">
                <w:t>Resident</w:t>
              </w:r>
            </w:ins>
          </w:p>
        </w:tc>
      </w:tr>
      <w:tr w:rsidR="0053341E" w14:paraId="5D26351F" w14:textId="77777777" w:rsidTr="00002378">
        <w:trPr>
          <w:ins w:id="1127" w:author="Subhash Gandhi Vallala" w:date="2020-07-23T02:03:00Z"/>
        </w:trPr>
        <w:tc>
          <w:tcPr>
            <w:tcW w:w="0" w:type="auto"/>
          </w:tcPr>
          <w:p w14:paraId="37DE27CB" w14:textId="77777777" w:rsidR="0053341E" w:rsidRDefault="0053341E" w:rsidP="00002378">
            <w:pPr>
              <w:rPr>
                <w:ins w:id="1128" w:author="Subhash Gandhi Vallala" w:date="2020-07-23T02:03:00Z"/>
              </w:rPr>
            </w:pPr>
            <w:ins w:id="1129" w:author="Subhash Gandhi Vallala" w:date="2020-07-23T02:03:00Z">
              <w:r>
                <w:t>Supporting Actors:</w:t>
              </w:r>
            </w:ins>
          </w:p>
        </w:tc>
        <w:tc>
          <w:tcPr>
            <w:tcW w:w="0" w:type="auto"/>
          </w:tcPr>
          <w:p w14:paraId="532829D9" w14:textId="77777777" w:rsidR="0053341E" w:rsidRDefault="0053341E" w:rsidP="00DF7331">
            <w:pPr>
              <w:pStyle w:val="ListParagraph"/>
              <w:numPr>
                <w:ilvl w:val="0"/>
                <w:numId w:val="65"/>
              </w:numPr>
              <w:rPr>
                <w:ins w:id="1130" w:author="Subhash Gandhi Vallala" w:date="2020-07-23T02:53:00Z"/>
              </w:rPr>
            </w:pPr>
            <w:ins w:id="1131" w:author="Subhash Gandhi Vallala" w:date="2020-07-23T02:03:00Z">
              <w:r>
                <w:t>Address Service</w:t>
              </w:r>
            </w:ins>
          </w:p>
          <w:p w14:paraId="60A9621F" w14:textId="7A358D33" w:rsidR="00DF7331" w:rsidRDefault="00DF7331">
            <w:pPr>
              <w:pStyle w:val="ListParagraph"/>
              <w:numPr>
                <w:ilvl w:val="0"/>
                <w:numId w:val="65"/>
              </w:numPr>
              <w:rPr>
                <w:ins w:id="1132" w:author="Subhash Gandhi Vallala" w:date="2020-07-23T02:03:00Z"/>
              </w:rPr>
              <w:pPrChange w:id="1133" w:author="Subhash Gandhi Vallala" w:date="2020-07-23T02:53:00Z">
                <w:pPr/>
              </w:pPrChange>
            </w:pPr>
            <w:ins w:id="1134" w:author="Subhash Gandhi Vallala" w:date="2020-07-23T02:53:00Z">
              <w:r>
                <w:t>Dialog Service</w:t>
              </w:r>
            </w:ins>
          </w:p>
        </w:tc>
      </w:tr>
      <w:tr w:rsidR="0053341E" w14:paraId="257334F2" w14:textId="77777777" w:rsidTr="00002378">
        <w:trPr>
          <w:ins w:id="1135" w:author="Subhash Gandhi Vallala" w:date="2020-07-23T02:03:00Z"/>
        </w:trPr>
        <w:tc>
          <w:tcPr>
            <w:tcW w:w="0" w:type="auto"/>
          </w:tcPr>
          <w:p w14:paraId="1DD0DBC0" w14:textId="38B6ECAB" w:rsidR="0053341E" w:rsidRDefault="0053341E" w:rsidP="00002378">
            <w:pPr>
              <w:rPr>
                <w:ins w:id="1136" w:author="Subhash Gandhi Vallala" w:date="2020-07-23T02:03:00Z"/>
              </w:rPr>
            </w:pPr>
            <w:ins w:id="1137" w:author="Subhash Gandhi Vallala" w:date="2020-07-23T02:03:00Z">
              <w:r>
                <w:t>Pre</w:t>
              </w:r>
            </w:ins>
            <w:ins w:id="1138" w:author="Rusty Baker" w:date="2020-07-23T14:11:00Z">
              <w:r w:rsidR="00CA44A3">
                <w:t>-</w:t>
              </w:r>
            </w:ins>
            <w:ins w:id="1139" w:author="Subhash Gandhi Vallala" w:date="2020-07-23T02:03:00Z">
              <w:r>
                <w:t>conditions:</w:t>
              </w:r>
            </w:ins>
          </w:p>
        </w:tc>
        <w:tc>
          <w:tcPr>
            <w:tcW w:w="0" w:type="auto"/>
          </w:tcPr>
          <w:p w14:paraId="708B2765" w14:textId="701EB337" w:rsidR="0053341E" w:rsidRDefault="00104584" w:rsidP="00002378">
            <w:pPr>
              <w:rPr>
                <w:ins w:id="1140" w:author="Subhash Gandhi Vallala" w:date="2020-07-23T02:03:00Z"/>
              </w:rPr>
            </w:pPr>
            <w:ins w:id="1141" w:author="Subhash Gandhi Vallala" w:date="2020-07-23T03:14:00Z">
              <w:r>
                <w:t>The chatbot has already greeted the user</w:t>
              </w:r>
            </w:ins>
            <w:ins w:id="1142" w:author="Subhash Gandhi Vallala" w:date="2020-07-23T02:03:00Z">
              <w:r w:rsidR="0053341E">
                <w:t>.</w:t>
              </w:r>
            </w:ins>
          </w:p>
        </w:tc>
      </w:tr>
      <w:tr w:rsidR="0053341E" w14:paraId="2D31FBE8" w14:textId="77777777" w:rsidTr="00002378">
        <w:trPr>
          <w:ins w:id="1143" w:author="Subhash Gandhi Vallala" w:date="2020-07-23T02:03:00Z"/>
        </w:trPr>
        <w:tc>
          <w:tcPr>
            <w:tcW w:w="0" w:type="auto"/>
          </w:tcPr>
          <w:p w14:paraId="4FC2E714" w14:textId="77777777" w:rsidR="0053341E" w:rsidRDefault="0053341E" w:rsidP="00002378">
            <w:pPr>
              <w:rPr>
                <w:ins w:id="1144" w:author="Subhash Gandhi Vallala" w:date="2020-07-23T02:03:00Z"/>
              </w:rPr>
            </w:pPr>
            <w:ins w:id="1145" w:author="Subhash Gandhi Vallala" w:date="2020-07-23T02:03:00Z">
              <w:r>
                <w:t>Steps in the Process:</w:t>
              </w:r>
            </w:ins>
          </w:p>
        </w:tc>
        <w:tc>
          <w:tcPr>
            <w:tcW w:w="0" w:type="auto"/>
          </w:tcPr>
          <w:p w14:paraId="264E8430" w14:textId="2B326D2B" w:rsidR="003660D1" w:rsidRDefault="003660D1">
            <w:pPr>
              <w:rPr>
                <w:ins w:id="1146" w:author="Subhash Gandhi Vallala" w:date="2020-07-23T02:03:00Z"/>
              </w:rPr>
              <w:pPrChange w:id="1147" w:author="Subhash Gandhi Vallala" w:date="2020-07-23T03:15:00Z">
                <w:pPr>
                  <w:pStyle w:val="ListParagraph"/>
                  <w:numPr>
                    <w:numId w:val="32"/>
                  </w:numPr>
                  <w:ind w:hanging="360"/>
                </w:pPr>
              </w:pPrChange>
            </w:pPr>
            <w:ins w:id="1148" w:author="Subhash Gandhi Vallala" w:date="2020-07-23T03:15:00Z">
              <w:r>
                <w:t>The user is prompted for an address.</w:t>
              </w:r>
            </w:ins>
          </w:p>
        </w:tc>
      </w:tr>
      <w:tr w:rsidR="0053341E" w14:paraId="6EB196DC" w14:textId="77777777" w:rsidTr="00002378">
        <w:trPr>
          <w:ins w:id="1149" w:author="Subhash Gandhi Vallala" w:date="2020-07-23T02:03:00Z"/>
        </w:trPr>
        <w:tc>
          <w:tcPr>
            <w:tcW w:w="0" w:type="auto"/>
          </w:tcPr>
          <w:p w14:paraId="7199BE48" w14:textId="77777777" w:rsidR="0053341E" w:rsidRDefault="0053341E" w:rsidP="00002378">
            <w:pPr>
              <w:rPr>
                <w:ins w:id="1150" w:author="Subhash Gandhi Vallala" w:date="2020-07-23T02:03:00Z"/>
              </w:rPr>
            </w:pPr>
            <w:ins w:id="1151" w:author="Subhash Gandhi Vallala" w:date="2020-07-23T02:03:00Z">
              <w:r>
                <w:t>Minimal Guarantees:</w:t>
              </w:r>
            </w:ins>
          </w:p>
        </w:tc>
        <w:tc>
          <w:tcPr>
            <w:tcW w:w="0" w:type="auto"/>
          </w:tcPr>
          <w:p w14:paraId="3225C98B" w14:textId="77777777" w:rsidR="0053341E" w:rsidRDefault="0053341E" w:rsidP="00002378">
            <w:pPr>
              <w:rPr>
                <w:ins w:id="1152" w:author="Subhash Gandhi Vallala" w:date="2020-07-23T02:03:00Z"/>
              </w:rPr>
            </w:pPr>
            <w:ins w:id="1153" w:author="Subhash Gandhi Vallala" w:date="2020-07-23T02:03:00Z">
              <w:r>
                <w:t>The user will get a feedback.</w:t>
              </w:r>
            </w:ins>
          </w:p>
        </w:tc>
      </w:tr>
      <w:tr w:rsidR="0053341E" w14:paraId="46619EF8" w14:textId="77777777" w:rsidTr="00002378">
        <w:trPr>
          <w:ins w:id="1154" w:author="Subhash Gandhi Vallala" w:date="2020-07-23T02:03:00Z"/>
        </w:trPr>
        <w:tc>
          <w:tcPr>
            <w:tcW w:w="0" w:type="auto"/>
          </w:tcPr>
          <w:p w14:paraId="2DF56D0F" w14:textId="77777777" w:rsidR="0053341E" w:rsidRDefault="0053341E" w:rsidP="00002378">
            <w:pPr>
              <w:rPr>
                <w:ins w:id="1155" w:author="Subhash Gandhi Vallala" w:date="2020-07-23T02:03:00Z"/>
              </w:rPr>
            </w:pPr>
            <w:ins w:id="1156" w:author="Subhash Gandhi Vallala" w:date="2020-07-23T02:03:00Z">
              <w:r>
                <w:t>Success Guarantees:</w:t>
              </w:r>
            </w:ins>
          </w:p>
        </w:tc>
        <w:tc>
          <w:tcPr>
            <w:tcW w:w="0" w:type="auto"/>
          </w:tcPr>
          <w:p w14:paraId="3B65AB19" w14:textId="23E2FDC1" w:rsidR="0053341E" w:rsidRDefault="0053341E" w:rsidP="00002378">
            <w:pPr>
              <w:rPr>
                <w:ins w:id="1157" w:author="Subhash Gandhi Vallala" w:date="2020-07-23T02:03:00Z"/>
              </w:rPr>
            </w:pPr>
            <w:ins w:id="1158" w:author="Subhash Gandhi Vallala" w:date="2020-07-23T02:03:00Z">
              <w:r>
                <w:t xml:space="preserve">The </w:t>
              </w:r>
            </w:ins>
            <w:ins w:id="1159" w:author="Subhash Gandhi Vallala" w:date="2020-07-23T03:15:00Z">
              <w:r w:rsidR="003660D1">
                <w:t xml:space="preserve">user input is </w:t>
              </w:r>
            </w:ins>
            <w:ins w:id="1160" w:author="Subhash Gandhi Vallala" w:date="2020-07-23T03:16:00Z">
              <w:r w:rsidR="003660D1">
                <w:t>validated and accepted</w:t>
              </w:r>
            </w:ins>
            <w:ins w:id="1161" w:author="Subhash Gandhi Vallala" w:date="2020-07-23T02:03:00Z">
              <w:r>
                <w:t>.</w:t>
              </w:r>
            </w:ins>
          </w:p>
        </w:tc>
      </w:tr>
      <w:tr w:rsidR="0053341E" w14:paraId="5B63447E" w14:textId="77777777" w:rsidTr="00002378">
        <w:trPr>
          <w:ins w:id="1162" w:author="Subhash Gandhi Vallala" w:date="2020-07-23T02:03:00Z"/>
        </w:trPr>
        <w:tc>
          <w:tcPr>
            <w:tcW w:w="0" w:type="auto"/>
          </w:tcPr>
          <w:p w14:paraId="2A1C7579" w14:textId="77777777" w:rsidR="0053341E" w:rsidRDefault="0053341E" w:rsidP="00002378">
            <w:pPr>
              <w:rPr>
                <w:ins w:id="1163" w:author="Subhash Gandhi Vallala" w:date="2020-07-23T02:03:00Z"/>
              </w:rPr>
            </w:pPr>
            <w:ins w:id="1164" w:author="Subhash Gandhi Vallala" w:date="2020-07-23T02:03:00Z">
              <w:r>
                <w:t>Quality Requirements:</w:t>
              </w:r>
            </w:ins>
          </w:p>
        </w:tc>
        <w:tc>
          <w:tcPr>
            <w:tcW w:w="0" w:type="auto"/>
          </w:tcPr>
          <w:p w14:paraId="20D37395" w14:textId="77777777" w:rsidR="0053341E" w:rsidRDefault="0053341E">
            <w:pPr>
              <w:pStyle w:val="ListParagraph"/>
              <w:numPr>
                <w:ilvl w:val="0"/>
                <w:numId w:val="74"/>
              </w:numPr>
              <w:rPr>
                <w:ins w:id="1165" w:author="Subhash Gandhi Vallala" w:date="2020-07-23T02:03:00Z"/>
              </w:rPr>
              <w:pPrChange w:id="1166" w:author="Subhash Gandhi Vallala" w:date="2020-07-23T03:12:00Z">
                <w:pPr>
                  <w:pStyle w:val="ListParagraph"/>
                  <w:numPr>
                    <w:numId w:val="33"/>
                  </w:numPr>
                  <w:ind w:hanging="360"/>
                </w:pPr>
              </w:pPrChange>
            </w:pPr>
            <w:ins w:id="1167" w:author="Subhash Gandhi Vallala" w:date="2020-07-23T02:03:00Z">
              <w:r>
                <w:t>The feedback provided to the user must be clear.</w:t>
              </w:r>
            </w:ins>
          </w:p>
          <w:p w14:paraId="6B05DFB0" w14:textId="77777777" w:rsidR="0053341E" w:rsidRDefault="0053341E">
            <w:pPr>
              <w:pStyle w:val="ListParagraph"/>
              <w:numPr>
                <w:ilvl w:val="0"/>
                <w:numId w:val="74"/>
              </w:numPr>
              <w:rPr>
                <w:ins w:id="1168" w:author="Subhash Gandhi Vallala" w:date="2020-07-23T02:03:00Z"/>
              </w:rPr>
              <w:pPrChange w:id="1169" w:author="Subhash Gandhi Vallala" w:date="2020-07-23T03:12:00Z">
                <w:pPr>
                  <w:pStyle w:val="ListParagraph"/>
                  <w:numPr>
                    <w:numId w:val="33"/>
                  </w:numPr>
                  <w:ind w:hanging="360"/>
                </w:pPr>
              </w:pPrChange>
            </w:pPr>
            <w:ins w:id="1170" w:author="Subhash Gandhi Vallala" w:date="2020-07-23T02:03:00Z">
              <w:r>
                <w:t>Minimum and success guarantees must be included.</w:t>
              </w:r>
            </w:ins>
          </w:p>
        </w:tc>
      </w:tr>
      <w:tr w:rsidR="0053341E" w14:paraId="42DEFC27" w14:textId="77777777" w:rsidTr="00002378">
        <w:trPr>
          <w:ins w:id="1171" w:author="Subhash Gandhi Vallala" w:date="2020-07-23T02:03:00Z"/>
        </w:trPr>
        <w:tc>
          <w:tcPr>
            <w:tcW w:w="0" w:type="auto"/>
          </w:tcPr>
          <w:p w14:paraId="0A4782CC" w14:textId="77777777" w:rsidR="0053341E" w:rsidRDefault="0053341E" w:rsidP="00002378">
            <w:pPr>
              <w:rPr>
                <w:ins w:id="1172" w:author="Subhash Gandhi Vallala" w:date="2020-07-23T02:03:00Z"/>
              </w:rPr>
            </w:pPr>
            <w:ins w:id="1173" w:author="Subhash Gandhi Vallala" w:date="2020-07-23T02:03:00Z">
              <w:r>
                <w:t>Alternative Flows and Exceptions:</w:t>
              </w:r>
            </w:ins>
          </w:p>
        </w:tc>
        <w:tc>
          <w:tcPr>
            <w:tcW w:w="0" w:type="auto"/>
          </w:tcPr>
          <w:p w14:paraId="74718A99" w14:textId="20C1B05C" w:rsidR="0053341E" w:rsidRDefault="003660D1" w:rsidP="00002378">
            <w:pPr>
              <w:rPr>
                <w:ins w:id="1174" w:author="Subhash Gandhi Vallala" w:date="2020-07-23T02:03:00Z"/>
              </w:rPr>
            </w:pPr>
            <w:ins w:id="1175" w:author="Subhash Gandhi Vallala" w:date="2020-07-23T03:16:00Z">
              <w:r>
                <w:t>The user input format is invalid.</w:t>
              </w:r>
            </w:ins>
          </w:p>
        </w:tc>
      </w:tr>
    </w:tbl>
    <w:p w14:paraId="7F7C45A5" w14:textId="77777777" w:rsidR="0053341E" w:rsidRPr="0077408E" w:rsidRDefault="0053341E" w:rsidP="0053341E">
      <w:pPr>
        <w:rPr>
          <w:ins w:id="1176" w:author="Subhash Gandhi Vallala" w:date="2020-07-23T02:03:00Z"/>
        </w:rPr>
      </w:pPr>
    </w:p>
    <w:p w14:paraId="65B4E74A" w14:textId="09FD9235" w:rsidR="0053341E" w:rsidRDefault="00917658" w:rsidP="0053341E">
      <w:pPr>
        <w:pStyle w:val="Heading3"/>
        <w:rPr>
          <w:ins w:id="1177" w:author="Subhash Gandhi Vallala" w:date="2020-07-23T02:03:00Z"/>
          <w:b/>
          <w:bCs/>
          <w:i w:val="0"/>
          <w:iCs/>
          <w:sz w:val="24"/>
          <w:szCs w:val="24"/>
        </w:rPr>
      </w:pPr>
      <w:bookmarkStart w:id="1178" w:name="_Toc46367586"/>
      <w:ins w:id="1179" w:author="Subhash Gandhi Vallala" w:date="2020-07-23T02:15:00Z">
        <w:r>
          <w:rPr>
            <w:b/>
            <w:bCs/>
            <w:i w:val="0"/>
            <w:iCs/>
            <w:sz w:val="24"/>
            <w:szCs w:val="24"/>
          </w:rPr>
          <w:t>Zone Displayed</w:t>
        </w:r>
      </w:ins>
      <w:bookmarkEnd w:id="1178"/>
    </w:p>
    <w:p w14:paraId="6819F652" w14:textId="77777777" w:rsidR="0053341E" w:rsidRDefault="0053341E" w:rsidP="0053341E">
      <w:pPr>
        <w:rPr>
          <w:ins w:id="1180" w:author="Subhash Gandhi Vallala" w:date="2020-07-23T02:03:00Z"/>
        </w:rPr>
      </w:pPr>
    </w:p>
    <w:tbl>
      <w:tblPr>
        <w:tblStyle w:val="TableGrid"/>
        <w:tblW w:w="0" w:type="auto"/>
        <w:tblLook w:val="04A0" w:firstRow="1" w:lastRow="0" w:firstColumn="1" w:lastColumn="0" w:noHBand="0" w:noVBand="1"/>
      </w:tblPr>
      <w:tblGrid>
        <w:gridCol w:w="2988"/>
        <w:gridCol w:w="6065"/>
      </w:tblGrid>
      <w:tr w:rsidR="0053341E" w14:paraId="6AA54631" w14:textId="77777777" w:rsidTr="00002378">
        <w:trPr>
          <w:ins w:id="1181" w:author="Subhash Gandhi Vallala" w:date="2020-07-23T02:03:00Z"/>
        </w:trPr>
        <w:tc>
          <w:tcPr>
            <w:tcW w:w="0" w:type="auto"/>
          </w:tcPr>
          <w:p w14:paraId="470B8BF8" w14:textId="77777777" w:rsidR="0053341E" w:rsidRDefault="0053341E" w:rsidP="00002378">
            <w:pPr>
              <w:rPr>
                <w:ins w:id="1182" w:author="Subhash Gandhi Vallala" w:date="2020-07-23T02:03:00Z"/>
              </w:rPr>
            </w:pPr>
            <w:ins w:id="1183" w:author="Subhash Gandhi Vallala" w:date="2020-07-23T02:03:00Z">
              <w:r>
                <w:t>Trigger:</w:t>
              </w:r>
            </w:ins>
          </w:p>
        </w:tc>
        <w:tc>
          <w:tcPr>
            <w:tcW w:w="0" w:type="auto"/>
          </w:tcPr>
          <w:p w14:paraId="21057D51" w14:textId="1C2B6BE7" w:rsidR="0053341E" w:rsidRDefault="0053341E" w:rsidP="00002378">
            <w:pPr>
              <w:rPr>
                <w:ins w:id="1184" w:author="Subhash Gandhi Vallala" w:date="2020-07-23T02:03:00Z"/>
              </w:rPr>
            </w:pPr>
            <w:ins w:id="1185" w:author="Subhash Gandhi Vallala" w:date="2020-07-23T02:03:00Z">
              <w:r>
                <w:t xml:space="preserve">The user wants </w:t>
              </w:r>
            </w:ins>
            <w:ins w:id="1186" w:author="Subhash Gandhi Vallala" w:date="2020-07-23T02:24:00Z">
              <w:r w:rsidR="00002378">
                <w:t xml:space="preserve">to look at the zone </w:t>
              </w:r>
              <w:r w:rsidR="00711F7B">
                <w:t>defined by the address enter</w:t>
              </w:r>
            </w:ins>
            <w:ins w:id="1187" w:author="Subhash Gandhi Vallala" w:date="2020-07-23T02:25:00Z">
              <w:r w:rsidR="00711F7B">
                <w:t>e</w:t>
              </w:r>
            </w:ins>
            <w:ins w:id="1188" w:author="Subhash Gandhi Vallala" w:date="2020-07-23T02:24:00Z">
              <w:r w:rsidR="00711F7B">
                <w:t>d</w:t>
              </w:r>
            </w:ins>
            <w:ins w:id="1189" w:author="Subhash Gandhi Vallala" w:date="2020-07-23T02:03:00Z">
              <w:r>
                <w:rPr>
                  <w:sz w:val="18"/>
                  <w:szCs w:val="18"/>
                </w:rPr>
                <w:t>.</w:t>
              </w:r>
            </w:ins>
          </w:p>
        </w:tc>
      </w:tr>
      <w:tr w:rsidR="0053341E" w14:paraId="19C34426" w14:textId="77777777" w:rsidTr="00002378">
        <w:trPr>
          <w:ins w:id="1190" w:author="Subhash Gandhi Vallala" w:date="2020-07-23T02:03:00Z"/>
        </w:trPr>
        <w:tc>
          <w:tcPr>
            <w:tcW w:w="0" w:type="auto"/>
          </w:tcPr>
          <w:p w14:paraId="6182C7BA" w14:textId="77777777" w:rsidR="0053341E" w:rsidRDefault="0053341E" w:rsidP="00002378">
            <w:pPr>
              <w:rPr>
                <w:ins w:id="1191" w:author="Subhash Gandhi Vallala" w:date="2020-07-23T02:03:00Z"/>
              </w:rPr>
            </w:pPr>
            <w:ins w:id="1192" w:author="Subhash Gandhi Vallala" w:date="2020-07-23T02:03:00Z">
              <w:r>
                <w:t>Primary Actor:</w:t>
              </w:r>
            </w:ins>
          </w:p>
        </w:tc>
        <w:tc>
          <w:tcPr>
            <w:tcW w:w="0" w:type="auto"/>
          </w:tcPr>
          <w:p w14:paraId="7135030F" w14:textId="50264297" w:rsidR="0053341E" w:rsidRDefault="0053341E" w:rsidP="00002378">
            <w:pPr>
              <w:rPr>
                <w:ins w:id="1193" w:author="Subhash Gandhi Vallala" w:date="2020-07-23T02:03:00Z"/>
              </w:rPr>
            </w:pPr>
            <w:ins w:id="1194" w:author="Subhash Gandhi Vallala" w:date="2020-07-23T02:03:00Z">
              <w:r>
                <w:t xml:space="preserve">City </w:t>
              </w:r>
            </w:ins>
            <w:ins w:id="1195" w:author="Subhash Gandhi Vallala" w:date="2020-07-23T02:30:00Z">
              <w:r w:rsidR="00D60AF3">
                <w:t>Resident</w:t>
              </w:r>
            </w:ins>
          </w:p>
        </w:tc>
      </w:tr>
      <w:tr w:rsidR="0053341E" w14:paraId="03B402EF" w14:textId="77777777" w:rsidTr="00002378">
        <w:trPr>
          <w:ins w:id="1196" w:author="Subhash Gandhi Vallala" w:date="2020-07-23T02:03:00Z"/>
        </w:trPr>
        <w:tc>
          <w:tcPr>
            <w:tcW w:w="0" w:type="auto"/>
          </w:tcPr>
          <w:p w14:paraId="731A1648" w14:textId="77777777" w:rsidR="0053341E" w:rsidRDefault="0053341E" w:rsidP="00002378">
            <w:pPr>
              <w:rPr>
                <w:ins w:id="1197" w:author="Subhash Gandhi Vallala" w:date="2020-07-23T02:03:00Z"/>
              </w:rPr>
            </w:pPr>
            <w:ins w:id="1198" w:author="Subhash Gandhi Vallala" w:date="2020-07-23T02:03:00Z">
              <w:r>
                <w:t>Supporting Actors:</w:t>
              </w:r>
            </w:ins>
          </w:p>
        </w:tc>
        <w:tc>
          <w:tcPr>
            <w:tcW w:w="0" w:type="auto"/>
          </w:tcPr>
          <w:p w14:paraId="48972794" w14:textId="77777777" w:rsidR="0053341E" w:rsidRDefault="0053341E" w:rsidP="00B839ED">
            <w:pPr>
              <w:pStyle w:val="ListParagraph"/>
              <w:numPr>
                <w:ilvl w:val="0"/>
                <w:numId w:val="66"/>
              </w:numPr>
              <w:rPr>
                <w:ins w:id="1199" w:author="Subhash Gandhi Vallala" w:date="2020-07-23T02:54:00Z"/>
              </w:rPr>
            </w:pPr>
            <w:ins w:id="1200" w:author="Subhash Gandhi Vallala" w:date="2020-07-23T02:03:00Z">
              <w:r>
                <w:t>Address Service</w:t>
              </w:r>
            </w:ins>
          </w:p>
          <w:p w14:paraId="4AD5B600" w14:textId="644D95B9" w:rsidR="00B839ED" w:rsidRDefault="00B839ED">
            <w:pPr>
              <w:pStyle w:val="ListParagraph"/>
              <w:numPr>
                <w:ilvl w:val="0"/>
                <w:numId w:val="66"/>
              </w:numPr>
              <w:rPr>
                <w:ins w:id="1201" w:author="Subhash Gandhi Vallala" w:date="2020-07-23T02:03:00Z"/>
              </w:rPr>
              <w:pPrChange w:id="1202" w:author="Subhash Gandhi Vallala" w:date="2020-07-23T02:54:00Z">
                <w:pPr/>
              </w:pPrChange>
            </w:pPr>
            <w:ins w:id="1203" w:author="Subhash Gandhi Vallala" w:date="2020-07-23T02:54:00Z">
              <w:r>
                <w:t>Dialog Service</w:t>
              </w:r>
            </w:ins>
          </w:p>
        </w:tc>
      </w:tr>
      <w:tr w:rsidR="00EF05D1" w14:paraId="44A468CF" w14:textId="77777777" w:rsidTr="00002378">
        <w:trPr>
          <w:ins w:id="1204" w:author="Subhash Gandhi Vallala" w:date="2020-07-23T02:03:00Z"/>
        </w:trPr>
        <w:tc>
          <w:tcPr>
            <w:tcW w:w="0" w:type="auto"/>
          </w:tcPr>
          <w:p w14:paraId="2BE131A3" w14:textId="5CA23DD3" w:rsidR="00EF05D1" w:rsidRDefault="00EF05D1" w:rsidP="00EF05D1">
            <w:pPr>
              <w:rPr>
                <w:ins w:id="1205" w:author="Subhash Gandhi Vallala" w:date="2020-07-23T02:03:00Z"/>
              </w:rPr>
            </w:pPr>
            <w:ins w:id="1206" w:author="Subhash Gandhi Vallala" w:date="2020-07-23T02:03:00Z">
              <w:r>
                <w:t>Pre</w:t>
              </w:r>
            </w:ins>
            <w:ins w:id="1207" w:author="Rusty Baker" w:date="2020-07-23T14:11:00Z">
              <w:r w:rsidR="00CA44A3">
                <w:t>-</w:t>
              </w:r>
            </w:ins>
            <w:ins w:id="1208" w:author="Subhash Gandhi Vallala" w:date="2020-07-23T02:03:00Z">
              <w:r>
                <w:t>conditions:</w:t>
              </w:r>
            </w:ins>
          </w:p>
        </w:tc>
        <w:tc>
          <w:tcPr>
            <w:tcW w:w="0" w:type="auto"/>
          </w:tcPr>
          <w:p w14:paraId="793A177F" w14:textId="05B76AF8" w:rsidR="00EF05D1" w:rsidRDefault="00EF05D1" w:rsidP="00EF05D1">
            <w:pPr>
              <w:rPr>
                <w:ins w:id="1209" w:author="Subhash Gandhi Vallala" w:date="2020-07-23T02:03:00Z"/>
              </w:rPr>
            </w:pPr>
            <w:ins w:id="1210" w:author="Subhash Gandhi Vallala" w:date="2020-07-23T03:08:00Z">
              <w:r>
                <w:t>The user has entered a valid address.</w:t>
              </w:r>
            </w:ins>
          </w:p>
        </w:tc>
      </w:tr>
      <w:tr w:rsidR="00EF05D1" w14:paraId="4057B880" w14:textId="77777777" w:rsidTr="00002378">
        <w:trPr>
          <w:ins w:id="1211" w:author="Subhash Gandhi Vallala" w:date="2020-07-23T02:03:00Z"/>
        </w:trPr>
        <w:tc>
          <w:tcPr>
            <w:tcW w:w="0" w:type="auto"/>
          </w:tcPr>
          <w:p w14:paraId="7255A8D5" w14:textId="77777777" w:rsidR="00EF05D1" w:rsidRDefault="00EF05D1" w:rsidP="00EF05D1">
            <w:pPr>
              <w:rPr>
                <w:ins w:id="1212" w:author="Subhash Gandhi Vallala" w:date="2020-07-23T02:03:00Z"/>
              </w:rPr>
            </w:pPr>
            <w:ins w:id="1213" w:author="Subhash Gandhi Vallala" w:date="2020-07-23T02:03:00Z">
              <w:r>
                <w:t>Steps in the Process:</w:t>
              </w:r>
            </w:ins>
          </w:p>
        </w:tc>
        <w:tc>
          <w:tcPr>
            <w:tcW w:w="0" w:type="auto"/>
          </w:tcPr>
          <w:p w14:paraId="70C49367" w14:textId="044CBFD3" w:rsidR="00EF05D1" w:rsidRDefault="00367D8F">
            <w:pPr>
              <w:rPr>
                <w:ins w:id="1214" w:author="Subhash Gandhi Vallala" w:date="2020-07-23T02:03:00Z"/>
              </w:rPr>
              <w:pPrChange w:id="1215" w:author="Subhash Gandhi Vallala" w:date="2020-07-23T03:11:00Z">
                <w:pPr>
                  <w:pStyle w:val="ListParagraph"/>
                  <w:numPr>
                    <w:numId w:val="32"/>
                  </w:numPr>
                  <w:ind w:hanging="360"/>
                </w:pPr>
              </w:pPrChange>
            </w:pPr>
            <w:ins w:id="1216" w:author="Subhash Gandhi Vallala" w:date="2020-07-23T03:11:00Z">
              <w:r>
                <w:t>T</w:t>
              </w:r>
            </w:ins>
            <w:ins w:id="1217" w:author="Subhash Gandhi Vallala" w:date="2020-07-23T03:08:00Z">
              <w:r w:rsidR="00EF05D1">
                <w:t xml:space="preserve">he </w:t>
              </w:r>
            </w:ins>
            <w:ins w:id="1218" w:author="Subhash Gandhi Vallala" w:date="2020-07-23T03:11:00Z">
              <w:r>
                <w:t xml:space="preserve">user inputted address is </w:t>
              </w:r>
            </w:ins>
            <w:ins w:id="1219" w:author="Subhash Gandhi Vallala" w:date="2020-07-23T03:19:00Z">
              <w:r w:rsidR="002E74C3">
                <w:t xml:space="preserve">queried </w:t>
              </w:r>
            </w:ins>
            <w:ins w:id="1220" w:author="Subhash Gandhi Vallala" w:date="2020-07-23T03:11:00Z">
              <w:r>
                <w:t>to find a</w:t>
              </w:r>
            </w:ins>
            <w:ins w:id="1221" w:author="Subhash Gandhi Vallala" w:date="2020-07-23T03:08:00Z">
              <w:r w:rsidR="00EF05D1">
                <w:t xml:space="preserve"> match</w:t>
              </w:r>
            </w:ins>
            <w:ins w:id="1222" w:author="Subhash Gandhi Vallala" w:date="2020-07-23T03:12:00Z">
              <w:r>
                <w:t>ing</w:t>
              </w:r>
            </w:ins>
            <w:ins w:id="1223" w:author="Subhash Gandhi Vallala" w:date="2020-07-23T03:08:00Z">
              <w:r w:rsidR="00EF05D1">
                <w:t xml:space="preserve"> zone.</w:t>
              </w:r>
            </w:ins>
          </w:p>
        </w:tc>
      </w:tr>
      <w:tr w:rsidR="00EF05D1" w14:paraId="2769D040" w14:textId="77777777" w:rsidTr="00002378">
        <w:trPr>
          <w:ins w:id="1224" w:author="Subhash Gandhi Vallala" w:date="2020-07-23T02:03:00Z"/>
        </w:trPr>
        <w:tc>
          <w:tcPr>
            <w:tcW w:w="0" w:type="auto"/>
          </w:tcPr>
          <w:p w14:paraId="004DE30A" w14:textId="77777777" w:rsidR="00EF05D1" w:rsidRDefault="00EF05D1" w:rsidP="00EF05D1">
            <w:pPr>
              <w:rPr>
                <w:ins w:id="1225" w:author="Subhash Gandhi Vallala" w:date="2020-07-23T02:03:00Z"/>
              </w:rPr>
            </w:pPr>
            <w:ins w:id="1226" w:author="Subhash Gandhi Vallala" w:date="2020-07-23T02:03:00Z">
              <w:r>
                <w:t>Minimal Guarantees:</w:t>
              </w:r>
            </w:ins>
          </w:p>
        </w:tc>
        <w:tc>
          <w:tcPr>
            <w:tcW w:w="0" w:type="auto"/>
          </w:tcPr>
          <w:p w14:paraId="470BB69F" w14:textId="2D806520" w:rsidR="00EF05D1" w:rsidRDefault="00EF05D1" w:rsidP="00EF05D1">
            <w:pPr>
              <w:rPr>
                <w:ins w:id="1227" w:author="Subhash Gandhi Vallala" w:date="2020-07-23T02:03:00Z"/>
              </w:rPr>
            </w:pPr>
            <w:ins w:id="1228" w:author="Subhash Gandhi Vallala" w:date="2020-07-23T03:08:00Z">
              <w:r>
                <w:t>The user will get a feedback.</w:t>
              </w:r>
            </w:ins>
          </w:p>
        </w:tc>
      </w:tr>
      <w:tr w:rsidR="00EF05D1" w14:paraId="4B875D30" w14:textId="77777777" w:rsidTr="00002378">
        <w:trPr>
          <w:ins w:id="1229" w:author="Subhash Gandhi Vallala" w:date="2020-07-23T02:03:00Z"/>
        </w:trPr>
        <w:tc>
          <w:tcPr>
            <w:tcW w:w="0" w:type="auto"/>
          </w:tcPr>
          <w:p w14:paraId="2166EAFD" w14:textId="77777777" w:rsidR="00EF05D1" w:rsidRDefault="00EF05D1" w:rsidP="00EF05D1">
            <w:pPr>
              <w:rPr>
                <w:ins w:id="1230" w:author="Subhash Gandhi Vallala" w:date="2020-07-23T02:03:00Z"/>
              </w:rPr>
            </w:pPr>
            <w:ins w:id="1231" w:author="Subhash Gandhi Vallala" w:date="2020-07-23T02:03:00Z">
              <w:r>
                <w:t>Success Guarantees:</w:t>
              </w:r>
            </w:ins>
          </w:p>
        </w:tc>
        <w:tc>
          <w:tcPr>
            <w:tcW w:w="0" w:type="auto"/>
          </w:tcPr>
          <w:p w14:paraId="0451A72F" w14:textId="0915AE35" w:rsidR="00EF05D1" w:rsidRDefault="00EF05D1" w:rsidP="00EF05D1">
            <w:pPr>
              <w:rPr>
                <w:ins w:id="1232" w:author="Subhash Gandhi Vallala" w:date="2020-07-23T02:03:00Z"/>
              </w:rPr>
            </w:pPr>
            <w:ins w:id="1233" w:author="Subhash Gandhi Vallala" w:date="2020-07-23T03:08:00Z">
              <w:r>
                <w:t>The zone matching the user inputted address is displayed in the chat box.</w:t>
              </w:r>
            </w:ins>
          </w:p>
        </w:tc>
      </w:tr>
      <w:tr w:rsidR="00EF05D1" w14:paraId="2FCE65EE" w14:textId="77777777" w:rsidTr="00002378">
        <w:trPr>
          <w:ins w:id="1234" w:author="Subhash Gandhi Vallala" w:date="2020-07-23T02:03:00Z"/>
        </w:trPr>
        <w:tc>
          <w:tcPr>
            <w:tcW w:w="0" w:type="auto"/>
          </w:tcPr>
          <w:p w14:paraId="230ECD3C" w14:textId="77777777" w:rsidR="00EF05D1" w:rsidRDefault="00EF05D1" w:rsidP="00EF05D1">
            <w:pPr>
              <w:rPr>
                <w:ins w:id="1235" w:author="Subhash Gandhi Vallala" w:date="2020-07-23T02:03:00Z"/>
              </w:rPr>
            </w:pPr>
            <w:ins w:id="1236" w:author="Subhash Gandhi Vallala" w:date="2020-07-23T02:03:00Z">
              <w:r>
                <w:t>Quality Requirements:</w:t>
              </w:r>
            </w:ins>
          </w:p>
        </w:tc>
        <w:tc>
          <w:tcPr>
            <w:tcW w:w="0" w:type="auto"/>
          </w:tcPr>
          <w:p w14:paraId="5C03B336" w14:textId="77777777" w:rsidR="00EF05D1" w:rsidRDefault="00EF05D1">
            <w:pPr>
              <w:pStyle w:val="ListParagraph"/>
              <w:numPr>
                <w:ilvl w:val="0"/>
                <w:numId w:val="73"/>
              </w:numPr>
              <w:rPr>
                <w:ins w:id="1237" w:author="Subhash Gandhi Vallala" w:date="2020-07-23T03:08:00Z"/>
              </w:rPr>
              <w:pPrChange w:id="1238" w:author="Subhash Gandhi Vallala" w:date="2020-07-23T03:09:00Z">
                <w:pPr>
                  <w:pStyle w:val="ListParagraph"/>
                  <w:numPr>
                    <w:numId w:val="70"/>
                  </w:numPr>
                  <w:ind w:hanging="360"/>
                </w:pPr>
              </w:pPrChange>
            </w:pPr>
            <w:ins w:id="1239" w:author="Subhash Gandhi Vallala" w:date="2020-07-23T03:08:00Z">
              <w:r>
                <w:t>The feedback provided to the user must be clear.</w:t>
              </w:r>
            </w:ins>
          </w:p>
          <w:p w14:paraId="154FC1E7" w14:textId="14FF1455" w:rsidR="00EF05D1" w:rsidRDefault="00EF05D1">
            <w:pPr>
              <w:pStyle w:val="ListParagraph"/>
              <w:numPr>
                <w:ilvl w:val="0"/>
                <w:numId w:val="73"/>
              </w:numPr>
              <w:rPr>
                <w:ins w:id="1240" w:author="Subhash Gandhi Vallala" w:date="2020-07-23T02:03:00Z"/>
              </w:rPr>
              <w:pPrChange w:id="1241" w:author="Subhash Gandhi Vallala" w:date="2020-07-23T03:09:00Z">
                <w:pPr>
                  <w:pStyle w:val="ListParagraph"/>
                  <w:numPr>
                    <w:numId w:val="33"/>
                  </w:numPr>
                  <w:ind w:hanging="360"/>
                </w:pPr>
              </w:pPrChange>
            </w:pPr>
            <w:ins w:id="1242" w:author="Subhash Gandhi Vallala" w:date="2020-07-23T03:08:00Z">
              <w:r>
                <w:t>Minimum and success guarantees must be included.</w:t>
              </w:r>
            </w:ins>
          </w:p>
        </w:tc>
      </w:tr>
      <w:tr w:rsidR="00EF05D1" w14:paraId="5003E4A9" w14:textId="77777777" w:rsidTr="00002378">
        <w:trPr>
          <w:ins w:id="1243" w:author="Subhash Gandhi Vallala" w:date="2020-07-23T02:03:00Z"/>
        </w:trPr>
        <w:tc>
          <w:tcPr>
            <w:tcW w:w="0" w:type="auto"/>
          </w:tcPr>
          <w:p w14:paraId="1C2918FB" w14:textId="77777777" w:rsidR="00EF05D1" w:rsidRDefault="00EF05D1" w:rsidP="00EF05D1">
            <w:pPr>
              <w:rPr>
                <w:ins w:id="1244" w:author="Subhash Gandhi Vallala" w:date="2020-07-23T02:03:00Z"/>
              </w:rPr>
            </w:pPr>
            <w:ins w:id="1245" w:author="Subhash Gandhi Vallala" w:date="2020-07-23T02:03:00Z">
              <w:r>
                <w:t>Alternative Flows and Exceptions:</w:t>
              </w:r>
            </w:ins>
          </w:p>
        </w:tc>
        <w:tc>
          <w:tcPr>
            <w:tcW w:w="0" w:type="auto"/>
          </w:tcPr>
          <w:p w14:paraId="6FB00D87" w14:textId="7610E110" w:rsidR="00EF05D1" w:rsidRDefault="00EF05D1" w:rsidP="00EF05D1">
            <w:pPr>
              <w:rPr>
                <w:ins w:id="1246" w:author="Subhash Gandhi Vallala" w:date="2020-07-23T02:03:00Z"/>
              </w:rPr>
            </w:pPr>
            <w:ins w:id="1247" w:author="Subhash Gandhi Vallala" w:date="2020-07-23T03:08:00Z">
              <w:r>
                <w:t xml:space="preserve">The user entered address is not assigned to any existing zones. </w:t>
              </w:r>
            </w:ins>
          </w:p>
        </w:tc>
      </w:tr>
    </w:tbl>
    <w:p w14:paraId="40680189" w14:textId="77777777" w:rsidR="0053341E" w:rsidRPr="0077408E" w:rsidRDefault="0053341E" w:rsidP="0053341E">
      <w:pPr>
        <w:rPr>
          <w:ins w:id="1248" w:author="Subhash Gandhi Vallala" w:date="2020-07-23T02:03:00Z"/>
        </w:rPr>
      </w:pPr>
    </w:p>
    <w:p w14:paraId="0144788D" w14:textId="13C7D84B" w:rsidR="0053341E" w:rsidRDefault="00917658" w:rsidP="0053341E">
      <w:pPr>
        <w:pStyle w:val="Heading3"/>
        <w:rPr>
          <w:ins w:id="1249" w:author="Subhash Gandhi Vallala" w:date="2020-07-23T02:03:00Z"/>
          <w:b/>
          <w:bCs/>
          <w:i w:val="0"/>
          <w:iCs/>
          <w:sz w:val="24"/>
          <w:szCs w:val="24"/>
        </w:rPr>
      </w:pPr>
      <w:bookmarkStart w:id="1250" w:name="_Toc46367587"/>
      <w:ins w:id="1251" w:author="Subhash Gandhi Vallala" w:date="2020-07-23T02:15:00Z">
        <w:r>
          <w:rPr>
            <w:b/>
            <w:bCs/>
            <w:i w:val="0"/>
            <w:iCs/>
            <w:sz w:val="24"/>
            <w:szCs w:val="24"/>
          </w:rPr>
          <w:t>Permit Request</w:t>
        </w:r>
      </w:ins>
      <w:bookmarkEnd w:id="1250"/>
    </w:p>
    <w:p w14:paraId="3AD162A9" w14:textId="77777777" w:rsidR="0053341E" w:rsidRDefault="0053341E" w:rsidP="0053341E">
      <w:pPr>
        <w:rPr>
          <w:ins w:id="1252"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5C7F0423" w14:textId="77777777" w:rsidTr="00002378">
        <w:trPr>
          <w:ins w:id="1253" w:author="Subhash Gandhi Vallala" w:date="2020-07-23T02:03:00Z"/>
        </w:trPr>
        <w:tc>
          <w:tcPr>
            <w:tcW w:w="0" w:type="auto"/>
          </w:tcPr>
          <w:p w14:paraId="0DC2B209" w14:textId="77777777" w:rsidR="0053341E" w:rsidRDefault="0053341E" w:rsidP="00002378">
            <w:pPr>
              <w:rPr>
                <w:ins w:id="1254" w:author="Subhash Gandhi Vallala" w:date="2020-07-23T02:03:00Z"/>
              </w:rPr>
            </w:pPr>
            <w:ins w:id="1255" w:author="Subhash Gandhi Vallala" w:date="2020-07-23T02:03:00Z">
              <w:r>
                <w:t>Trigger:</w:t>
              </w:r>
            </w:ins>
          </w:p>
        </w:tc>
        <w:tc>
          <w:tcPr>
            <w:tcW w:w="0" w:type="auto"/>
          </w:tcPr>
          <w:p w14:paraId="0134AA89" w14:textId="60937B4D" w:rsidR="0053341E" w:rsidRDefault="0053341E" w:rsidP="00002378">
            <w:pPr>
              <w:rPr>
                <w:ins w:id="1256" w:author="Subhash Gandhi Vallala" w:date="2020-07-23T02:03:00Z"/>
              </w:rPr>
            </w:pPr>
            <w:ins w:id="1257" w:author="Subhash Gandhi Vallala" w:date="2020-07-23T02:03:00Z">
              <w:r>
                <w:t xml:space="preserve">The user wants </w:t>
              </w:r>
            </w:ins>
            <w:ins w:id="1258" w:author="Subhash Gandhi Vallala" w:date="2020-07-23T02:25:00Z">
              <w:r w:rsidR="00711F7B">
                <w:t>to look at the details of a permit.</w:t>
              </w:r>
            </w:ins>
          </w:p>
        </w:tc>
      </w:tr>
      <w:tr w:rsidR="0053341E" w14:paraId="3A9304B3" w14:textId="77777777" w:rsidTr="00002378">
        <w:trPr>
          <w:ins w:id="1259" w:author="Subhash Gandhi Vallala" w:date="2020-07-23T02:03:00Z"/>
        </w:trPr>
        <w:tc>
          <w:tcPr>
            <w:tcW w:w="0" w:type="auto"/>
          </w:tcPr>
          <w:p w14:paraId="0FCE9FAA" w14:textId="77777777" w:rsidR="0053341E" w:rsidRDefault="0053341E" w:rsidP="00002378">
            <w:pPr>
              <w:rPr>
                <w:ins w:id="1260" w:author="Subhash Gandhi Vallala" w:date="2020-07-23T02:03:00Z"/>
              </w:rPr>
            </w:pPr>
            <w:ins w:id="1261" w:author="Subhash Gandhi Vallala" w:date="2020-07-23T02:03:00Z">
              <w:r>
                <w:t>Primary Actor:</w:t>
              </w:r>
            </w:ins>
          </w:p>
        </w:tc>
        <w:tc>
          <w:tcPr>
            <w:tcW w:w="0" w:type="auto"/>
          </w:tcPr>
          <w:p w14:paraId="04CFFFBF" w14:textId="24835281" w:rsidR="0053341E" w:rsidRDefault="0053341E" w:rsidP="00002378">
            <w:pPr>
              <w:rPr>
                <w:ins w:id="1262" w:author="Subhash Gandhi Vallala" w:date="2020-07-23T02:03:00Z"/>
              </w:rPr>
            </w:pPr>
            <w:ins w:id="1263" w:author="Subhash Gandhi Vallala" w:date="2020-07-23T02:03:00Z">
              <w:r>
                <w:t xml:space="preserve">City </w:t>
              </w:r>
            </w:ins>
            <w:ins w:id="1264" w:author="Subhash Gandhi Vallala" w:date="2020-07-23T02:30:00Z">
              <w:r w:rsidR="00D60AF3">
                <w:t>Resident</w:t>
              </w:r>
            </w:ins>
          </w:p>
        </w:tc>
      </w:tr>
      <w:tr w:rsidR="0053341E" w14:paraId="594DB910" w14:textId="77777777" w:rsidTr="00002378">
        <w:trPr>
          <w:ins w:id="1265" w:author="Subhash Gandhi Vallala" w:date="2020-07-23T02:03:00Z"/>
        </w:trPr>
        <w:tc>
          <w:tcPr>
            <w:tcW w:w="0" w:type="auto"/>
          </w:tcPr>
          <w:p w14:paraId="3528175A" w14:textId="77777777" w:rsidR="0053341E" w:rsidRDefault="0053341E" w:rsidP="00002378">
            <w:pPr>
              <w:rPr>
                <w:ins w:id="1266" w:author="Subhash Gandhi Vallala" w:date="2020-07-23T02:03:00Z"/>
              </w:rPr>
            </w:pPr>
            <w:ins w:id="1267" w:author="Subhash Gandhi Vallala" w:date="2020-07-23T02:03:00Z">
              <w:r>
                <w:t>Supporting Actors:</w:t>
              </w:r>
            </w:ins>
          </w:p>
        </w:tc>
        <w:tc>
          <w:tcPr>
            <w:tcW w:w="0" w:type="auto"/>
          </w:tcPr>
          <w:p w14:paraId="1E99149E" w14:textId="77777777" w:rsidR="0053341E" w:rsidRDefault="0053341E" w:rsidP="00DB2D3C">
            <w:pPr>
              <w:pStyle w:val="ListParagraph"/>
              <w:numPr>
                <w:ilvl w:val="0"/>
                <w:numId w:val="67"/>
              </w:numPr>
              <w:rPr>
                <w:ins w:id="1268" w:author="Subhash Gandhi Vallala" w:date="2020-07-23T02:54:00Z"/>
              </w:rPr>
            </w:pPr>
            <w:ins w:id="1269" w:author="Subhash Gandhi Vallala" w:date="2020-07-23T02:03:00Z">
              <w:r>
                <w:t>Address Service</w:t>
              </w:r>
            </w:ins>
          </w:p>
          <w:p w14:paraId="39242284" w14:textId="77777777" w:rsidR="00DB2D3C" w:rsidRDefault="00DB2D3C" w:rsidP="00DB2D3C">
            <w:pPr>
              <w:pStyle w:val="ListParagraph"/>
              <w:numPr>
                <w:ilvl w:val="0"/>
                <w:numId w:val="67"/>
              </w:numPr>
              <w:rPr>
                <w:ins w:id="1270" w:author="Subhash Gandhi Vallala" w:date="2020-07-23T02:54:00Z"/>
              </w:rPr>
            </w:pPr>
            <w:ins w:id="1271" w:author="Subhash Gandhi Vallala" w:date="2020-07-23T02:54:00Z">
              <w:r>
                <w:t>Dialog Service</w:t>
              </w:r>
            </w:ins>
          </w:p>
          <w:p w14:paraId="5E14A6BE" w14:textId="5B42586C" w:rsidR="00DB2D3C" w:rsidRDefault="00DB2D3C">
            <w:pPr>
              <w:pStyle w:val="ListParagraph"/>
              <w:numPr>
                <w:ilvl w:val="0"/>
                <w:numId w:val="67"/>
              </w:numPr>
              <w:rPr>
                <w:ins w:id="1272" w:author="Subhash Gandhi Vallala" w:date="2020-07-23T02:03:00Z"/>
              </w:rPr>
              <w:pPrChange w:id="1273" w:author="Subhash Gandhi Vallala" w:date="2020-07-23T02:54:00Z">
                <w:pPr/>
              </w:pPrChange>
            </w:pPr>
            <w:ins w:id="1274" w:author="Subhash Gandhi Vallala" w:date="2020-07-23T02:54:00Z">
              <w:r>
                <w:t>Document Service</w:t>
              </w:r>
            </w:ins>
          </w:p>
        </w:tc>
      </w:tr>
      <w:tr w:rsidR="001D0E73" w14:paraId="55CE3969" w14:textId="77777777" w:rsidTr="00002378">
        <w:trPr>
          <w:ins w:id="1275" w:author="Subhash Gandhi Vallala" w:date="2020-07-23T02:03:00Z"/>
        </w:trPr>
        <w:tc>
          <w:tcPr>
            <w:tcW w:w="0" w:type="auto"/>
          </w:tcPr>
          <w:p w14:paraId="15C18630" w14:textId="572AC275" w:rsidR="001D0E73" w:rsidRDefault="001D0E73" w:rsidP="001D0E73">
            <w:pPr>
              <w:rPr>
                <w:ins w:id="1276" w:author="Subhash Gandhi Vallala" w:date="2020-07-23T02:03:00Z"/>
              </w:rPr>
            </w:pPr>
            <w:ins w:id="1277" w:author="Subhash Gandhi Vallala" w:date="2020-07-23T02:03:00Z">
              <w:r>
                <w:t>Pre</w:t>
              </w:r>
            </w:ins>
            <w:ins w:id="1278" w:author="Rusty Baker" w:date="2020-07-23T14:11:00Z">
              <w:r w:rsidR="00CA44A3">
                <w:t>-</w:t>
              </w:r>
            </w:ins>
            <w:ins w:id="1279" w:author="Subhash Gandhi Vallala" w:date="2020-07-23T02:03:00Z">
              <w:r>
                <w:t>conditions:</w:t>
              </w:r>
            </w:ins>
          </w:p>
        </w:tc>
        <w:tc>
          <w:tcPr>
            <w:tcW w:w="0" w:type="auto"/>
          </w:tcPr>
          <w:p w14:paraId="3C459E14" w14:textId="3EE2765D" w:rsidR="001D0E73" w:rsidRDefault="001D0E73" w:rsidP="001D0E73">
            <w:pPr>
              <w:rPr>
                <w:ins w:id="1280" w:author="Subhash Gandhi Vallala" w:date="2020-07-23T02:03:00Z"/>
              </w:rPr>
            </w:pPr>
            <w:ins w:id="1281" w:author="Subhash Gandhi Vallala" w:date="2020-07-23T03:19:00Z">
              <w:r>
                <w:t>The chatbot has already greeted the user.</w:t>
              </w:r>
            </w:ins>
          </w:p>
        </w:tc>
      </w:tr>
      <w:tr w:rsidR="001D0E73" w14:paraId="04A25831" w14:textId="77777777" w:rsidTr="00002378">
        <w:trPr>
          <w:ins w:id="1282" w:author="Subhash Gandhi Vallala" w:date="2020-07-23T02:03:00Z"/>
        </w:trPr>
        <w:tc>
          <w:tcPr>
            <w:tcW w:w="0" w:type="auto"/>
          </w:tcPr>
          <w:p w14:paraId="637D4A4F" w14:textId="77777777" w:rsidR="001D0E73" w:rsidRDefault="001D0E73" w:rsidP="001D0E73">
            <w:pPr>
              <w:rPr>
                <w:ins w:id="1283" w:author="Subhash Gandhi Vallala" w:date="2020-07-23T02:03:00Z"/>
              </w:rPr>
            </w:pPr>
            <w:ins w:id="1284" w:author="Subhash Gandhi Vallala" w:date="2020-07-23T02:03:00Z">
              <w:r>
                <w:t>Steps in the Process:</w:t>
              </w:r>
            </w:ins>
          </w:p>
        </w:tc>
        <w:tc>
          <w:tcPr>
            <w:tcW w:w="0" w:type="auto"/>
          </w:tcPr>
          <w:p w14:paraId="2A39C0B3" w14:textId="536CBC48" w:rsidR="001D0E73" w:rsidRDefault="001D0E73">
            <w:pPr>
              <w:rPr>
                <w:ins w:id="1285" w:author="Subhash Gandhi Vallala" w:date="2020-07-23T02:03:00Z"/>
              </w:rPr>
              <w:pPrChange w:id="1286" w:author="Subhash Gandhi Vallala" w:date="2020-07-23T03:19:00Z">
                <w:pPr>
                  <w:pStyle w:val="ListParagraph"/>
                  <w:numPr>
                    <w:numId w:val="32"/>
                  </w:numPr>
                  <w:ind w:hanging="360"/>
                </w:pPr>
              </w:pPrChange>
            </w:pPr>
            <w:ins w:id="1287" w:author="Subhash Gandhi Vallala" w:date="2020-07-23T03:19:00Z">
              <w:r>
                <w:t>The user is prompted for a permit type.</w:t>
              </w:r>
            </w:ins>
          </w:p>
        </w:tc>
      </w:tr>
      <w:tr w:rsidR="001D0E73" w14:paraId="671A53F8" w14:textId="77777777" w:rsidTr="00002378">
        <w:trPr>
          <w:ins w:id="1288" w:author="Subhash Gandhi Vallala" w:date="2020-07-23T02:03:00Z"/>
        </w:trPr>
        <w:tc>
          <w:tcPr>
            <w:tcW w:w="0" w:type="auto"/>
          </w:tcPr>
          <w:p w14:paraId="631DF603" w14:textId="77777777" w:rsidR="001D0E73" w:rsidRDefault="001D0E73" w:rsidP="001D0E73">
            <w:pPr>
              <w:rPr>
                <w:ins w:id="1289" w:author="Subhash Gandhi Vallala" w:date="2020-07-23T02:03:00Z"/>
              </w:rPr>
            </w:pPr>
            <w:ins w:id="1290" w:author="Subhash Gandhi Vallala" w:date="2020-07-23T02:03:00Z">
              <w:r>
                <w:t>Minimal Guarantees:</w:t>
              </w:r>
            </w:ins>
          </w:p>
        </w:tc>
        <w:tc>
          <w:tcPr>
            <w:tcW w:w="0" w:type="auto"/>
          </w:tcPr>
          <w:p w14:paraId="0F73C35C" w14:textId="7900E300" w:rsidR="001D0E73" w:rsidRDefault="001D0E73" w:rsidP="001D0E73">
            <w:pPr>
              <w:rPr>
                <w:ins w:id="1291" w:author="Subhash Gandhi Vallala" w:date="2020-07-23T02:03:00Z"/>
              </w:rPr>
            </w:pPr>
            <w:ins w:id="1292" w:author="Subhash Gandhi Vallala" w:date="2020-07-23T03:19:00Z">
              <w:r>
                <w:t>The user will get a feedback.</w:t>
              </w:r>
            </w:ins>
          </w:p>
        </w:tc>
      </w:tr>
      <w:tr w:rsidR="001D0E73" w14:paraId="5D1ADF72" w14:textId="77777777" w:rsidTr="00002378">
        <w:trPr>
          <w:ins w:id="1293" w:author="Subhash Gandhi Vallala" w:date="2020-07-23T02:03:00Z"/>
        </w:trPr>
        <w:tc>
          <w:tcPr>
            <w:tcW w:w="0" w:type="auto"/>
          </w:tcPr>
          <w:p w14:paraId="78145018" w14:textId="77777777" w:rsidR="001D0E73" w:rsidRDefault="001D0E73" w:rsidP="001D0E73">
            <w:pPr>
              <w:rPr>
                <w:ins w:id="1294" w:author="Subhash Gandhi Vallala" w:date="2020-07-23T02:03:00Z"/>
              </w:rPr>
            </w:pPr>
            <w:ins w:id="1295" w:author="Subhash Gandhi Vallala" w:date="2020-07-23T02:03:00Z">
              <w:r>
                <w:t>Success Guarantees:</w:t>
              </w:r>
            </w:ins>
          </w:p>
        </w:tc>
        <w:tc>
          <w:tcPr>
            <w:tcW w:w="0" w:type="auto"/>
          </w:tcPr>
          <w:p w14:paraId="3E51A45A" w14:textId="57B3FF0A" w:rsidR="001D0E73" w:rsidRDefault="001D0E73" w:rsidP="001D0E73">
            <w:pPr>
              <w:rPr>
                <w:ins w:id="1296" w:author="Subhash Gandhi Vallala" w:date="2020-07-23T02:03:00Z"/>
              </w:rPr>
            </w:pPr>
            <w:ins w:id="1297" w:author="Subhash Gandhi Vallala" w:date="2020-07-23T03:19:00Z">
              <w:r>
                <w:t>The user input is validated and accepted.</w:t>
              </w:r>
            </w:ins>
          </w:p>
        </w:tc>
      </w:tr>
      <w:tr w:rsidR="001D0E73" w14:paraId="105144CF" w14:textId="77777777" w:rsidTr="00002378">
        <w:trPr>
          <w:ins w:id="1298" w:author="Subhash Gandhi Vallala" w:date="2020-07-23T02:03:00Z"/>
        </w:trPr>
        <w:tc>
          <w:tcPr>
            <w:tcW w:w="0" w:type="auto"/>
          </w:tcPr>
          <w:p w14:paraId="6AFAEE94" w14:textId="77777777" w:rsidR="001D0E73" w:rsidRDefault="001D0E73" w:rsidP="001D0E73">
            <w:pPr>
              <w:rPr>
                <w:ins w:id="1299" w:author="Subhash Gandhi Vallala" w:date="2020-07-23T02:03:00Z"/>
              </w:rPr>
            </w:pPr>
            <w:ins w:id="1300" w:author="Subhash Gandhi Vallala" w:date="2020-07-23T02:03:00Z">
              <w:r>
                <w:lastRenderedPageBreak/>
                <w:t>Quality Requirements:</w:t>
              </w:r>
            </w:ins>
          </w:p>
        </w:tc>
        <w:tc>
          <w:tcPr>
            <w:tcW w:w="0" w:type="auto"/>
          </w:tcPr>
          <w:p w14:paraId="62CAA6AF" w14:textId="77777777" w:rsidR="001D0E73" w:rsidRDefault="001D0E73" w:rsidP="001D0E73">
            <w:pPr>
              <w:pStyle w:val="ListParagraph"/>
              <w:numPr>
                <w:ilvl w:val="0"/>
                <w:numId w:val="76"/>
              </w:numPr>
              <w:rPr>
                <w:ins w:id="1301" w:author="Subhash Gandhi Vallala" w:date="2020-07-23T03:20:00Z"/>
              </w:rPr>
            </w:pPr>
            <w:ins w:id="1302" w:author="Subhash Gandhi Vallala" w:date="2020-07-23T03:19:00Z">
              <w:r>
                <w:t>The feedback provided to the user must be clear.</w:t>
              </w:r>
            </w:ins>
          </w:p>
          <w:p w14:paraId="01BB7A58" w14:textId="38C11836" w:rsidR="001D0E73" w:rsidRDefault="001D0E73">
            <w:pPr>
              <w:pStyle w:val="ListParagraph"/>
              <w:numPr>
                <w:ilvl w:val="0"/>
                <w:numId w:val="76"/>
              </w:numPr>
              <w:rPr>
                <w:ins w:id="1303" w:author="Subhash Gandhi Vallala" w:date="2020-07-23T02:03:00Z"/>
              </w:rPr>
              <w:pPrChange w:id="1304" w:author="Subhash Gandhi Vallala" w:date="2020-07-23T03:20:00Z">
                <w:pPr>
                  <w:pStyle w:val="ListParagraph"/>
                  <w:numPr>
                    <w:numId w:val="33"/>
                  </w:numPr>
                  <w:ind w:hanging="360"/>
                </w:pPr>
              </w:pPrChange>
            </w:pPr>
            <w:ins w:id="1305" w:author="Subhash Gandhi Vallala" w:date="2020-07-23T03:19:00Z">
              <w:r>
                <w:t>Minimum and success guarantees must be included.</w:t>
              </w:r>
            </w:ins>
          </w:p>
        </w:tc>
      </w:tr>
      <w:tr w:rsidR="001D0E73" w14:paraId="260908B1" w14:textId="77777777" w:rsidTr="00002378">
        <w:trPr>
          <w:ins w:id="1306" w:author="Subhash Gandhi Vallala" w:date="2020-07-23T02:03:00Z"/>
        </w:trPr>
        <w:tc>
          <w:tcPr>
            <w:tcW w:w="0" w:type="auto"/>
          </w:tcPr>
          <w:p w14:paraId="18C96D94" w14:textId="77777777" w:rsidR="001D0E73" w:rsidRDefault="001D0E73" w:rsidP="001D0E73">
            <w:pPr>
              <w:rPr>
                <w:ins w:id="1307" w:author="Subhash Gandhi Vallala" w:date="2020-07-23T02:03:00Z"/>
              </w:rPr>
            </w:pPr>
            <w:ins w:id="1308" w:author="Subhash Gandhi Vallala" w:date="2020-07-23T02:03:00Z">
              <w:r>
                <w:t>Alternative Flows and Exceptions:</w:t>
              </w:r>
            </w:ins>
          </w:p>
        </w:tc>
        <w:tc>
          <w:tcPr>
            <w:tcW w:w="0" w:type="auto"/>
          </w:tcPr>
          <w:p w14:paraId="027D8FFA" w14:textId="73A90FA2" w:rsidR="001D0E73" w:rsidRDefault="001D0E73" w:rsidP="001D0E73">
            <w:pPr>
              <w:rPr>
                <w:ins w:id="1309" w:author="Subhash Gandhi Vallala" w:date="2020-07-23T02:03:00Z"/>
              </w:rPr>
            </w:pPr>
            <w:ins w:id="1310" w:author="Subhash Gandhi Vallala" w:date="2020-07-23T03:19:00Z">
              <w:r>
                <w:t>The user input format is invalid.</w:t>
              </w:r>
            </w:ins>
          </w:p>
        </w:tc>
      </w:tr>
    </w:tbl>
    <w:p w14:paraId="439F41D9" w14:textId="77777777" w:rsidR="0053341E" w:rsidRPr="0077408E" w:rsidRDefault="0053341E" w:rsidP="0053341E">
      <w:pPr>
        <w:rPr>
          <w:ins w:id="1311" w:author="Subhash Gandhi Vallala" w:date="2020-07-23T02:03:00Z"/>
        </w:rPr>
      </w:pPr>
    </w:p>
    <w:p w14:paraId="615A7E9E" w14:textId="24B03A89" w:rsidR="0053341E" w:rsidRDefault="00917658" w:rsidP="0053341E">
      <w:pPr>
        <w:pStyle w:val="Heading3"/>
        <w:rPr>
          <w:ins w:id="1312" w:author="Subhash Gandhi Vallala" w:date="2020-07-23T02:03:00Z"/>
          <w:b/>
          <w:bCs/>
          <w:i w:val="0"/>
          <w:iCs/>
          <w:sz w:val="24"/>
          <w:szCs w:val="24"/>
        </w:rPr>
      </w:pPr>
      <w:bookmarkStart w:id="1313" w:name="_Toc46367588"/>
      <w:ins w:id="1314" w:author="Subhash Gandhi Vallala" w:date="2020-07-23T02:15:00Z">
        <w:r>
          <w:rPr>
            <w:b/>
            <w:bCs/>
            <w:i w:val="0"/>
            <w:iCs/>
            <w:sz w:val="24"/>
            <w:szCs w:val="24"/>
          </w:rPr>
          <w:t>Regulation Request</w:t>
        </w:r>
      </w:ins>
      <w:bookmarkEnd w:id="1313"/>
    </w:p>
    <w:p w14:paraId="67B86FB4" w14:textId="77777777" w:rsidR="0053341E" w:rsidRDefault="0053341E" w:rsidP="0053341E">
      <w:pPr>
        <w:rPr>
          <w:ins w:id="1315"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4B858310" w14:textId="77777777" w:rsidTr="00002378">
        <w:trPr>
          <w:ins w:id="1316" w:author="Subhash Gandhi Vallala" w:date="2020-07-23T02:03:00Z"/>
        </w:trPr>
        <w:tc>
          <w:tcPr>
            <w:tcW w:w="0" w:type="auto"/>
          </w:tcPr>
          <w:p w14:paraId="29A23358" w14:textId="77777777" w:rsidR="0053341E" w:rsidRDefault="0053341E" w:rsidP="00002378">
            <w:pPr>
              <w:rPr>
                <w:ins w:id="1317" w:author="Subhash Gandhi Vallala" w:date="2020-07-23T02:03:00Z"/>
              </w:rPr>
            </w:pPr>
            <w:ins w:id="1318" w:author="Subhash Gandhi Vallala" w:date="2020-07-23T02:03:00Z">
              <w:r>
                <w:t>Trigger:</w:t>
              </w:r>
            </w:ins>
          </w:p>
        </w:tc>
        <w:tc>
          <w:tcPr>
            <w:tcW w:w="0" w:type="auto"/>
          </w:tcPr>
          <w:p w14:paraId="4E988079" w14:textId="538016CA" w:rsidR="0053341E" w:rsidRDefault="00711F7B" w:rsidP="00002378">
            <w:pPr>
              <w:rPr>
                <w:ins w:id="1319" w:author="Subhash Gandhi Vallala" w:date="2020-07-23T02:03:00Z"/>
              </w:rPr>
            </w:pPr>
            <w:ins w:id="1320" w:author="Subhash Gandhi Vallala" w:date="2020-07-23T02:25:00Z">
              <w:r>
                <w:t>The user wants to look at the details of a regulation.</w:t>
              </w:r>
            </w:ins>
          </w:p>
        </w:tc>
      </w:tr>
      <w:tr w:rsidR="0053341E" w14:paraId="718E6A40" w14:textId="77777777" w:rsidTr="00002378">
        <w:trPr>
          <w:ins w:id="1321" w:author="Subhash Gandhi Vallala" w:date="2020-07-23T02:03:00Z"/>
        </w:trPr>
        <w:tc>
          <w:tcPr>
            <w:tcW w:w="0" w:type="auto"/>
          </w:tcPr>
          <w:p w14:paraId="5C01E63C" w14:textId="77777777" w:rsidR="0053341E" w:rsidRDefault="0053341E" w:rsidP="00002378">
            <w:pPr>
              <w:rPr>
                <w:ins w:id="1322" w:author="Subhash Gandhi Vallala" w:date="2020-07-23T02:03:00Z"/>
              </w:rPr>
            </w:pPr>
            <w:ins w:id="1323" w:author="Subhash Gandhi Vallala" w:date="2020-07-23T02:03:00Z">
              <w:r>
                <w:t>Primary Actor:</w:t>
              </w:r>
            </w:ins>
          </w:p>
        </w:tc>
        <w:tc>
          <w:tcPr>
            <w:tcW w:w="0" w:type="auto"/>
          </w:tcPr>
          <w:p w14:paraId="4FEA7B70" w14:textId="05F669BC" w:rsidR="0053341E" w:rsidRDefault="0053341E" w:rsidP="00002378">
            <w:pPr>
              <w:rPr>
                <w:ins w:id="1324" w:author="Subhash Gandhi Vallala" w:date="2020-07-23T02:03:00Z"/>
              </w:rPr>
            </w:pPr>
            <w:ins w:id="1325" w:author="Subhash Gandhi Vallala" w:date="2020-07-23T02:03:00Z">
              <w:r>
                <w:t xml:space="preserve">City </w:t>
              </w:r>
            </w:ins>
            <w:ins w:id="1326" w:author="Subhash Gandhi Vallala" w:date="2020-07-23T02:30:00Z">
              <w:r w:rsidR="00D60AF3">
                <w:t>Resident</w:t>
              </w:r>
            </w:ins>
          </w:p>
        </w:tc>
      </w:tr>
      <w:tr w:rsidR="0053341E" w14:paraId="044AAE3B" w14:textId="77777777" w:rsidTr="00002378">
        <w:trPr>
          <w:ins w:id="1327" w:author="Subhash Gandhi Vallala" w:date="2020-07-23T02:03:00Z"/>
        </w:trPr>
        <w:tc>
          <w:tcPr>
            <w:tcW w:w="0" w:type="auto"/>
          </w:tcPr>
          <w:p w14:paraId="7F8F0F09" w14:textId="77777777" w:rsidR="0053341E" w:rsidRDefault="0053341E" w:rsidP="00002378">
            <w:pPr>
              <w:rPr>
                <w:ins w:id="1328" w:author="Subhash Gandhi Vallala" w:date="2020-07-23T02:03:00Z"/>
              </w:rPr>
            </w:pPr>
            <w:ins w:id="1329" w:author="Subhash Gandhi Vallala" w:date="2020-07-23T02:03:00Z">
              <w:r>
                <w:t>Supporting Actors:</w:t>
              </w:r>
            </w:ins>
          </w:p>
        </w:tc>
        <w:tc>
          <w:tcPr>
            <w:tcW w:w="0" w:type="auto"/>
          </w:tcPr>
          <w:p w14:paraId="63EC2CF2" w14:textId="77777777" w:rsidR="0053341E" w:rsidRDefault="0053341E" w:rsidP="00A22D65">
            <w:pPr>
              <w:pStyle w:val="ListParagraph"/>
              <w:numPr>
                <w:ilvl w:val="0"/>
                <w:numId w:val="68"/>
              </w:numPr>
              <w:rPr>
                <w:ins w:id="1330" w:author="Subhash Gandhi Vallala" w:date="2020-07-23T02:54:00Z"/>
              </w:rPr>
            </w:pPr>
            <w:ins w:id="1331" w:author="Subhash Gandhi Vallala" w:date="2020-07-23T02:03:00Z">
              <w:r>
                <w:t>Address Service</w:t>
              </w:r>
            </w:ins>
          </w:p>
          <w:p w14:paraId="0D349F5D" w14:textId="77777777" w:rsidR="00A22D65" w:rsidRDefault="00A22D65" w:rsidP="00A22D65">
            <w:pPr>
              <w:pStyle w:val="ListParagraph"/>
              <w:numPr>
                <w:ilvl w:val="0"/>
                <w:numId w:val="68"/>
              </w:numPr>
              <w:rPr>
                <w:ins w:id="1332" w:author="Subhash Gandhi Vallala" w:date="2020-07-23T02:54:00Z"/>
              </w:rPr>
            </w:pPr>
            <w:ins w:id="1333" w:author="Subhash Gandhi Vallala" w:date="2020-07-23T02:54:00Z">
              <w:r>
                <w:t>Dialog Service</w:t>
              </w:r>
            </w:ins>
          </w:p>
          <w:p w14:paraId="2E40BACA" w14:textId="0A44D762" w:rsidR="00A22D65" w:rsidRDefault="00A22D65">
            <w:pPr>
              <w:pStyle w:val="ListParagraph"/>
              <w:numPr>
                <w:ilvl w:val="0"/>
                <w:numId w:val="68"/>
              </w:numPr>
              <w:rPr>
                <w:ins w:id="1334" w:author="Subhash Gandhi Vallala" w:date="2020-07-23T02:03:00Z"/>
              </w:rPr>
              <w:pPrChange w:id="1335" w:author="Subhash Gandhi Vallala" w:date="2020-07-23T02:54:00Z">
                <w:pPr/>
              </w:pPrChange>
            </w:pPr>
            <w:ins w:id="1336" w:author="Subhash Gandhi Vallala" w:date="2020-07-23T02:54:00Z">
              <w:r>
                <w:t>Do</w:t>
              </w:r>
            </w:ins>
            <w:ins w:id="1337" w:author="Subhash Gandhi Vallala" w:date="2020-07-23T02:55:00Z">
              <w:r>
                <w:t>cument Service</w:t>
              </w:r>
            </w:ins>
          </w:p>
        </w:tc>
      </w:tr>
      <w:tr w:rsidR="001D0E73" w14:paraId="0025B19B" w14:textId="77777777" w:rsidTr="00002378">
        <w:trPr>
          <w:ins w:id="1338" w:author="Subhash Gandhi Vallala" w:date="2020-07-23T02:03:00Z"/>
        </w:trPr>
        <w:tc>
          <w:tcPr>
            <w:tcW w:w="0" w:type="auto"/>
          </w:tcPr>
          <w:p w14:paraId="400AAE8D" w14:textId="1E72F78B" w:rsidR="001D0E73" w:rsidRDefault="001D0E73" w:rsidP="001D0E73">
            <w:pPr>
              <w:rPr>
                <w:ins w:id="1339" w:author="Subhash Gandhi Vallala" w:date="2020-07-23T02:03:00Z"/>
              </w:rPr>
            </w:pPr>
            <w:ins w:id="1340" w:author="Subhash Gandhi Vallala" w:date="2020-07-23T02:03:00Z">
              <w:r>
                <w:t>Pre</w:t>
              </w:r>
            </w:ins>
            <w:ins w:id="1341" w:author="Rusty Baker" w:date="2020-07-23T14:11:00Z">
              <w:r w:rsidR="00CA44A3">
                <w:t>-</w:t>
              </w:r>
            </w:ins>
            <w:ins w:id="1342" w:author="Subhash Gandhi Vallala" w:date="2020-07-23T02:03:00Z">
              <w:r>
                <w:t>conditions:</w:t>
              </w:r>
            </w:ins>
          </w:p>
        </w:tc>
        <w:tc>
          <w:tcPr>
            <w:tcW w:w="0" w:type="auto"/>
          </w:tcPr>
          <w:p w14:paraId="74D73C00" w14:textId="1DB9D890" w:rsidR="001D0E73" w:rsidRDefault="001D0E73" w:rsidP="001D0E73">
            <w:pPr>
              <w:rPr>
                <w:ins w:id="1343" w:author="Subhash Gandhi Vallala" w:date="2020-07-23T02:03:00Z"/>
              </w:rPr>
            </w:pPr>
            <w:ins w:id="1344" w:author="Subhash Gandhi Vallala" w:date="2020-07-23T03:20:00Z">
              <w:r>
                <w:t>The chatbot has already greeted the user.</w:t>
              </w:r>
            </w:ins>
          </w:p>
        </w:tc>
      </w:tr>
      <w:tr w:rsidR="001D0E73" w14:paraId="10A8D45F" w14:textId="77777777" w:rsidTr="00002378">
        <w:trPr>
          <w:ins w:id="1345" w:author="Subhash Gandhi Vallala" w:date="2020-07-23T02:03:00Z"/>
        </w:trPr>
        <w:tc>
          <w:tcPr>
            <w:tcW w:w="0" w:type="auto"/>
          </w:tcPr>
          <w:p w14:paraId="411B4679" w14:textId="77777777" w:rsidR="001D0E73" w:rsidRDefault="001D0E73" w:rsidP="001D0E73">
            <w:pPr>
              <w:rPr>
                <w:ins w:id="1346" w:author="Subhash Gandhi Vallala" w:date="2020-07-23T02:03:00Z"/>
              </w:rPr>
            </w:pPr>
            <w:ins w:id="1347" w:author="Subhash Gandhi Vallala" w:date="2020-07-23T02:03:00Z">
              <w:r>
                <w:t>Steps in the Process:</w:t>
              </w:r>
            </w:ins>
          </w:p>
        </w:tc>
        <w:tc>
          <w:tcPr>
            <w:tcW w:w="0" w:type="auto"/>
          </w:tcPr>
          <w:p w14:paraId="45F63054" w14:textId="291819AA" w:rsidR="001D0E73" w:rsidRDefault="001D0E73">
            <w:pPr>
              <w:rPr>
                <w:ins w:id="1348" w:author="Subhash Gandhi Vallala" w:date="2020-07-23T02:03:00Z"/>
              </w:rPr>
              <w:pPrChange w:id="1349" w:author="Subhash Gandhi Vallala" w:date="2020-07-23T03:20:00Z">
                <w:pPr>
                  <w:pStyle w:val="ListParagraph"/>
                  <w:numPr>
                    <w:numId w:val="32"/>
                  </w:numPr>
                  <w:ind w:hanging="360"/>
                </w:pPr>
              </w:pPrChange>
            </w:pPr>
            <w:ins w:id="1350" w:author="Subhash Gandhi Vallala" w:date="2020-07-23T03:20:00Z">
              <w:r>
                <w:t>The user is prompted for a regulation type.</w:t>
              </w:r>
            </w:ins>
          </w:p>
        </w:tc>
      </w:tr>
      <w:tr w:rsidR="001D0E73" w14:paraId="380F94F0" w14:textId="77777777" w:rsidTr="00002378">
        <w:trPr>
          <w:ins w:id="1351" w:author="Subhash Gandhi Vallala" w:date="2020-07-23T02:03:00Z"/>
        </w:trPr>
        <w:tc>
          <w:tcPr>
            <w:tcW w:w="0" w:type="auto"/>
          </w:tcPr>
          <w:p w14:paraId="37E7E96C" w14:textId="77777777" w:rsidR="001D0E73" w:rsidRDefault="001D0E73" w:rsidP="001D0E73">
            <w:pPr>
              <w:rPr>
                <w:ins w:id="1352" w:author="Subhash Gandhi Vallala" w:date="2020-07-23T02:03:00Z"/>
              </w:rPr>
            </w:pPr>
            <w:ins w:id="1353" w:author="Subhash Gandhi Vallala" w:date="2020-07-23T02:03:00Z">
              <w:r>
                <w:t>Minimal Guarantees:</w:t>
              </w:r>
            </w:ins>
          </w:p>
        </w:tc>
        <w:tc>
          <w:tcPr>
            <w:tcW w:w="0" w:type="auto"/>
          </w:tcPr>
          <w:p w14:paraId="56F2B4D1" w14:textId="154451F6" w:rsidR="001D0E73" w:rsidRDefault="001D0E73" w:rsidP="001D0E73">
            <w:pPr>
              <w:rPr>
                <w:ins w:id="1354" w:author="Subhash Gandhi Vallala" w:date="2020-07-23T02:03:00Z"/>
              </w:rPr>
            </w:pPr>
            <w:ins w:id="1355" w:author="Subhash Gandhi Vallala" w:date="2020-07-23T03:20:00Z">
              <w:r>
                <w:t>The user will get a feedback.</w:t>
              </w:r>
            </w:ins>
          </w:p>
        </w:tc>
      </w:tr>
      <w:tr w:rsidR="001D0E73" w14:paraId="28E9C86C" w14:textId="77777777" w:rsidTr="00002378">
        <w:trPr>
          <w:ins w:id="1356" w:author="Subhash Gandhi Vallala" w:date="2020-07-23T02:03:00Z"/>
        </w:trPr>
        <w:tc>
          <w:tcPr>
            <w:tcW w:w="0" w:type="auto"/>
          </w:tcPr>
          <w:p w14:paraId="48D17AF4" w14:textId="77777777" w:rsidR="001D0E73" w:rsidRDefault="001D0E73" w:rsidP="001D0E73">
            <w:pPr>
              <w:rPr>
                <w:ins w:id="1357" w:author="Subhash Gandhi Vallala" w:date="2020-07-23T02:03:00Z"/>
              </w:rPr>
            </w:pPr>
            <w:ins w:id="1358" w:author="Subhash Gandhi Vallala" w:date="2020-07-23T02:03:00Z">
              <w:r>
                <w:t>Success Guarantees:</w:t>
              </w:r>
            </w:ins>
          </w:p>
        </w:tc>
        <w:tc>
          <w:tcPr>
            <w:tcW w:w="0" w:type="auto"/>
          </w:tcPr>
          <w:p w14:paraId="2766AC39" w14:textId="74A553CC" w:rsidR="001D0E73" w:rsidRDefault="001D0E73" w:rsidP="001D0E73">
            <w:pPr>
              <w:rPr>
                <w:ins w:id="1359" w:author="Subhash Gandhi Vallala" w:date="2020-07-23T02:03:00Z"/>
              </w:rPr>
            </w:pPr>
            <w:ins w:id="1360" w:author="Subhash Gandhi Vallala" w:date="2020-07-23T03:20:00Z">
              <w:r>
                <w:t>The user input is validated and accepted.</w:t>
              </w:r>
            </w:ins>
          </w:p>
        </w:tc>
      </w:tr>
      <w:tr w:rsidR="001D0E73" w14:paraId="41CE102E" w14:textId="77777777" w:rsidTr="00002378">
        <w:trPr>
          <w:ins w:id="1361" w:author="Subhash Gandhi Vallala" w:date="2020-07-23T02:03:00Z"/>
        </w:trPr>
        <w:tc>
          <w:tcPr>
            <w:tcW w:w="0" w:type="auto"/>
          </w:tcPr>
          <w:p w14:paraId="2BBA962D" w14:textId="77777777" w:rsidR="001D0E73" w:rsidRDefault="001D0E73" w:rsidP="001D0E73">
            <w:pPr>
              <w:rPr>
                <w:ins w:id="1362" w:author="Subhash Gandhi Vallala" w:date="2020-07-23T02:03:00Z"/>
              </w:rPr>
            </w:pPr>
            <w:ins w:id="1363" w:author="Subhash Gandhi Vallala" w:date="2020-07-23T02:03:00Z">
              <w:r>
                <w:t>Quality Requirements:</w:t>
              </w:r>
            </w:ins>
          </w:p>
        </w:tc>
        <w:tc>
          <w:tcPr>
            <w:tcW w:w="0" w:type="auto"/>
          </w:tcPr>
          <w:p w14:paraId="4009886F" w14:textId="77777777" w:rsidR="001D0E73" w:rsidRDefault="001D0E73" w:rsidP="001D0E73">
            <w:pPr>
              <w:pStyle w:val="ListParagraph"/>
              <w:numPr>
                <w:ilvl w:val="0"/>
                <w:numId w:val="77"/>
              </w:numPr>
              <w:rPr>
                <w:ins w:id="1364" w:author="Subhash Gandhi Vallala" w:date="2020-07-23T03:20:00Z"/>
              </w:rPr>
            </w:pPr>
            <w:ins w:id="1365" w:author="Subhash Gandhi Vallala" w:date="2020-07-23T03:20:00Z">
              <w:r>
                <w:t>The feedback provided to the user must be clear.</w:t>
              </w:r>
            </w:ins>
          </w:p>
          <w:p w14:paraId="57931D0B" w14:textId="73DEA915" w:rsidR="001D0E73" w:rsidRDefault="001D0E73">
            <w:pPr>
              <w:pStyle w:val="ListParagraph"/>
              <w:numPr>
                <w:ilvl w:val="0"/>
                <w:numId w:val="77"/>
              </w:numPr>
              <w:rPr>
                <w:ins w:id="1366" w:author="Subhash Gandhi Vallala" w:date="2020-07-23T02:03:00Z"/>
              </w:rPr>
              <w:pPrChange w:id="1367" w:author="Subhash Gandhi Vallala" w:date="2020-07-23T03:20:00Z">
                <w:pPr>
                  <w:pStyle w:val="ListParagraph"/>
                  <w:numPr>
                    <w:numId w:val="33"/>
                  </w:numPr>
                  <w:ind w:hanging="360"/>
                </w:pPr>
              </w:pPrChange>
            </w:pPr>
            <w:ins w:id="1368" w:author="Subhash Gandhi Vallala" w:date="2020-07-23T03:20:00Z">
              <w:r>
                <w:t>Minimum and success guarantees must be included.</w:t>
              </w:r>
            </w:ins>
          </w:p>
        </w:tc>
      </w:tr>
      <w:tr w:rsidR="001D0E73" w14:paraId="29B34BA7" w14:textId="77777777" w:rsidTr="00002378">
        <w:trPr>
          <w:ins w:id="1369" w:author="Subhash Gandhi Vallala" w:date="2020-07-23T02:03:00Z"/>
        </w:trPr>
        <w:tc>
          <w:tcPr>
            <w:tcW w:w="0" w:type="auto"/>
          </w:tcPr>
          <w:p w14:paraId="194F7EBE" w14:textId="77777777" w:rsidR="001D0E73" w:rsidRDefault="001D0E73" w:rsidP="001D0E73">
            <w:pPr>
              <w:rPr>
                <w:ins w:id="1370" w:author="Subhash Gandhi Vallala" w:date="2020-07-23T02:03:00Z"/>
              </w:rPr>
            </w:pPr>
            <w:ins w:id="1371" w:author="Subhash Gandhi Vallala" w:date="2020-07-23T02:03:00Z">
              <w:r>
                <w:t>Alternative Flows and Exceptions:</w:t>
              </w:r>
            </w:ins>
          </w:p>
        </w:tc>
        <w:tc>
          <w:tcPr>
            <w:tcW w:w="0" w:type="auto"/>
          </w:tcPr>
          <w:p w14:paraId="19BE042F" w14:textId="78AE4A3E" w:rsidR="001D0E73" w:rsidRDefault="001D0E73" w:rsidP="001D0E73">
            <w:pPr>
              <w:rPr>
                <w:ins w:id="1372" w:author="Subhash Gandhi Vallala" w:date="2020-07-23T02:03:00Z"/>
              </w:rPr>
            </w:pPr>
            <w:ins w:id="1373" w:author="Subhash Gandhi Vallala" w:date="2020-07-23T03:20:00Z">
              <w:r>
                <w:t>The user input format is invalid.</w:t>
              </w:r>
            </w:ins>
          </w:p>
        </w:tc>
      </w:tr>
    </w:tbl>
    <w:p w14:paraId="5E6A1192" w14:textId="77777777" w:rsidR="0053341E" w:rsidRPr="0077408E" w:rsidRDefault="0053341E" w:rsidP="0053341E">
      <w:pPr>
        <w:rPr>
          <w:ins w:id="1374" w:author="Subhash Gandhi Vallala" w:date="2020-07-23T02:03:00Z"/>
        </w:rPr>
      </w:pPr>
    </w:p>
    <w:p w14:paraId="3D3F5448" w14:textId="0E3DCAD4" w:rsidR="0053341E" w:rsidRDefault="00917658" w:rsidP="0053341E">
      <w:pPr>
        <w:pStyle w:val="Heading3"/>
        <w:rPr>
          <w:ins w:id="1375" w:author="Subhash Gandhi Vallala" w:date="2020-07-23T02:03:00Z"/>
          <w:b/>
          <w:bCs/>
          <w:i w:val="0"/>
          <w:iCs/>
          <w:sz w:val="24"/>
          <w:szCs w:val="24"/>
        </w:rPr>
      </w:pPr>
      <w:bookmarkStart w:id="1376" w:name="_Toc46367589"/>
      <w:ins w:id="1377" w:author="Subhash Gandhi Vallala" w:date="2020-07-23T02:16:00Z">
        <w:r>
          <w:rPr>
            <w:b/>
            <w:bCs/>
            <w:i w:val="0"/>
            <w:iCs/>
            <w:sz w:val="24"/>
            <w:szCs w:val="24"/>
          </w:rPr>
          <w:t>URL Links Displayed</w:t>
        </w:r>
      </w:ins>
      <w:bookmarkEnd w:id="1376"/>
    </w:p>
    <w:p w14:paraId="4191236D" w14:textId="77777777" w:rsidR="0053341E" w:rsidRDefault="0053341E" w:rsidP="0053341E">
      <w:pPr>
        <w:rPr>
          <w:ins w:id="1378" w:author="Subhash Gandhi Vallala" w:date="2020-07-23T02:03:00Z"/>
        </w:rPr>
      </w:pPr>
    </w:p>
    <w:tbl>
      <w:tblPr>
        <w:tblStyle w:val="TableGrid"/>
        <w:tblW w:w="0" w:type="auto"/>
        <w:tblLook w:val="04A0" w:firstRow="1" w:lastRow="0" w:firstColumn="1" w:lastColumn="0" w:noHBand="0" w:noVBand="1"/>
      </w:tblPr>
      <w:tblGrid>
        <w:gridCol w:w="2945"/>
        <w:gridCol w:w="6405"/>
      </w:tblGrid>
      <w:tr w:rsidR="0053341E" w14:paraId="27401F37" w14:textId="77777777" w:rsidTr="00002378">
        <w:trPr>
          <w:ins w:id="1379" w:author="Subhash Gandhi Vallala" w:date="2020-07-23T02:03:00Z"/>
        </w:trPr>
        <w:tc>
          <w:tcPr>
            <w:tcW w:w="0" w:type="auto"/>
          </w:tcPr>
          <w:p w14:paraId="7808DB32" w14:textId="77777777" w:rsidR="0053341E" w:rsidRDefault="0053341E" w:rsidP="00002378">
            <w:pPr>
              <w:rPr>
                <w:ins w:id="1380" w:author="Subhash Gandhi Vallala" w:date="2020-07-23T02:03:00Z"/>
              </w:rPr>
            </w:pPr>
            <w:ins w:id="1381" w:author="Subhash Gandhi Vallala" w:date="2020-07-23T02:03:00Z">
              <w:r>
                <w:t>Trigger:</w:t>
              </w:r>
            </w:ins>
          </w:p>
        </w:tc>
        <w:tc>
          <w:tcPr>
            <w:tcW w:w="0" w:type="auto"/>
          </w:tcPr>
          <w:p w14:paraId="06CDFBC3" w14:textId="28222A97" w:rsidR="0053341E" w:rsidRDefault="0053341E" w:rsidP="00002378">
            <w:pPr>
              <w:rPr>
                <w:ins w:id="1382" w:author="Subhash Gandhi Vallala" w:date="2020-07-23T02:03:00Z"/>
              </w:rPr>
            </w:pPr>
            <w:ins w:id="1383" w:author="Subhash Gandhi Vallala" w:date="2020-07-23T02:03:00Z">
              <w:r>
                <w:t xml:space="preserve">The user wants </w:t>
              </w:r>
            </w:ins>
            <w:ins w:id="1384" w:author="Subhash Gandhi Vallala" w:date="2020-07-23T02:26:00Z">
              <w:r w:rsidR="00711F7B">
                <w:t>to navigate to an external web page.</w:t>
              </w:r>
            </w:ins>
          </w:p>
        </w:tc>
      </w:tr>
      <w:tr w:rsidR="0053341E" w14:paraId="2B0856BA" w14:textId="77777777" w:rsidTr="00002378">
        <w:trPr>
          <w:ins w:id="1385" w:author="Subhash Gandhi Vallala" w:date="2020-07-23T02:03:00Z"/>
        </w:trPr>
        <w:tc>
          <w:tcPr>
            <w:tcW w:w="0" w:type="auto"/>
          </w:tcPr>
          <w:p w14:paraId="61FA3D5F" w14:textId="77777777" w:rsidR="0053341E" w:rsidRDefault="0053341E" w:rsidP="00002378">
            <w:pPr>
              <w:rPr>
                <w:ins w:id="1386" w:author="Subhash Gandhi Vallala" w:date="2020-07-23T02:03:00Z"/>
              </w:rPr>
            </w:pPr>
            <w:ins w:id="1387" w:author="Subhash Gandhi Vallala" w:date="2020-07-23T02:03:00Z">
              <w:r>
                <w:t>Primary Actor:</w:t>
              </w:r>
            </w:ins>
          </w:p>
        </w:tc>
        <w:tc>
          <w:tcPr>
            <w:tcW w:w="0" w:type="auto"/>
          </w:tcPr>
          <w:p w14:paraId="58114EC9" w14:textId="7BB90A7C" w:rsidR="0053341E" w:rsidRDefault="0053341E" w:rsidP="00002378">
            <w:pPr>
              <w:rPr>
                <w:ins w:id="1388" w:author="Subhash Gandhi Vallala" w:date="2020-07-23T02:03:00Z"/>
              </w:rPr>
            </w:pPr>
            <w:ins w:id="1389" w:author="Subhash Gandhi Vallala" w:date="2020-07-23T02:03:00Z">
              <w:r>
                <w:t xml:space="preserve">City </w:t>
              </w:r>
            </w:ins>
            <w:ins w:id="1390" w:author="Subhash Gandhi Vallala" w:date="2020-07-23T02:30:00Z">
              <w:r w:rsidR="00D60AF3">
                <w:t>Resident</w:t>
              </w:r>
            </w:ins>
          </w:p>
        </w:tc>
      </w:tr>
      <w:tr w:rsidR="0053341E" w14:paraId="54938B56" w14:textId="77777777" w:rsidTr="00002378">
        <w:trPr>
          <w:ins w:id="1391" w:author="Subhash Gandhi Vallala" w:date="2020-07-23T02:03:00Z"/>
        </w:trPr>
        <w:tc>
          <w:tcPr>
            <w:tcW w:w="0" w:type="auto"/>
          </w:tcPr>
          <w:p w14:paraId="79F3F203" w14:textId="77777777" w:rsidR="0053341E" w:rsidRDefault="0053341E" w:rsidP="00002378">
            <w:pPr>
              <w:rPr>
                <w:ins w:id="1392" w:author="Subhash Gandhi Vallala" w:date="2020-07-23T02:03:00Z"/>
              </w:rPr>
            </w:pPr>
            <w:ins w:id="1393" w:author="Subhash Gandhi Vallala" w:date="2020-07-23T02:03:00Z">
              <w:r>
                <w:t>Supporting Actors:</w:t>
              </w:r>
            </w:ins>
          </w:p>
        </w:tc>
        <w:tc>
          <w:tcPr>
            <w:tcW w:w="0" w:type="auto"/>
          </w:tcPr>
          <w:p w14:paraId="346AFCAB" w14:textId="77777777" w:rsidR="0053341E" w:rsidRDefault="0039429C" w:rsidP="0039429C">
            <w:pPr>
              <w:pStyle w:val="ListParagraph"/>
              <w:numPr>
                <w:ilvl w:val="0"/>
                <w:numId w:val="69"/>
              </w:numPr>
              <w:rPr>
                <w:ins w:id="1394" w:author="Subhash Gandhi Vallala" w:date="2020-07-23T02:56:00Z"/>
              </w:rPr>
            </w:pPr>
            <w:ins w:id="1395" w:author="Subhash Gandhi Vallala" w:date="2020-07-23T02:56:00Z">
              <w:r>
                <w:t>Dialog</w:t>
              </w:r>
            </w:ins>
            <w:ins w:id="1396" w:author="Subhash Gandhi Vallala" w:date="2020-07-23T02:03:00Z">
              <w:r w:rsidR="0053341E">
                <w:t xml:space="preserve"> Service</w:t>
              </w:r>
            </w:ins>
          </w:p>
          <w:p w14:paraId="1E985221" w14:textId="3F66DAA8" w:rsidR="0039429C" w:rsidRDefault="0039429C">
            <w:pPr>
              <w:pStyle w:val="ListParagraph"/>
              <w:numPr>
                <w:ilvl w:val="0"/>
                <w:numId w:val="69"/>
              </w:numPr>
              <w:rPr>
                <w:ins w:id="1397" w:author="Subhash Gandhi Vallala" w:date="2020-07-23T02:03:00Z"/>
              </w:rPr>
              <w:pPrChange w:id="1398" w:author="Subhash Gandhi Vallala" w:date="2020-07-23T02:56:00Z">
                <w:pPr/>
              </w:pPrChange>
            </w:pPr>
            <w:ins w:id="1399" w:author="Subhash Gandhi Vallala" w:date="2020-07-23T02:56:00Z">
              <w:r>
                <w:t>Document Service</w:t>
              </w:r>
            </w:ins>
          </w:p>
        </w:tc>
      </w:tr>
      <w:tr w:rsidR="0053341E" w14:paraId="6A1CEC5A" w14:textId="77777777" w:rsidTr="00002378">
        <w:trPr>
          <w:ins w:id="1400" w:author="Subhash Gandhi Vallala" w:date="2020-07-23T02:03:00Z"/>
        </w:trPr>
        <w:tc>
          <w:tcPr>
            <w:tcW w:w="0" w:type="auto"/>
          </w:tcPr>
          <w:p w14:paraId="3B5549CB" w14:textId="3B8F5EB2" w:rsidR="0053341E" w:rsidRDefault="0053341E" w:rsidP="00002378">
            <w:pPr>
              <w:rPr>
                <w:ins w:id="1401" w:author="Subhash Gandhi Vallala" w:date="2020-07-23T02:03:00Z"/>
              </w:rPr>
            </w:pPr>
            <w:ins w:id="1402" w:author="Subhash Gandhi Vallala" w:date="2020-07-23T02:03:00Z">
              <w:r>
                <w:t>Pre</w:t>
              </w:r>
            </w:ins>
            <w:ins w:id="1403" w:author="Rusty Baker" w:date="2020-07-23T14:11:00Z">
              <w:r w:rsidR="00CA44A3">
                <w:t>-</w:t>
              </w:r>
            </w:ins>
            <w:ins w:id="1404" w:author="Subhash Gandhi Vallala" w:date="2020-07-23T02:03:00Z">
              <w:r>
                <w:t>conditions:</w:t>
              </w:r>
            </w:ins>
          </w:p>
        </w:tc>
        <w:tc>
          <w:tcPr>
            <w:tcW w:w="0" w:type="auto"/>
          </w:tcPr>
          <w:p w14:paraId="51FCCBA2" w14:textId="5D37BCB3" w:rsidR="0053341E" w:rsidRDefault="0036084F" w:rsidP="00002378">
            <w:pPr>
              <w:rPr>
                <w:ins w:id="1405" w:author="Subhash Gandhi Vallala" w:date="2020-07-23T02:03:00Z"/>
              </w:rPr>
            </w:pPr>
            <w:ins w:id="1406" w:author="Subhash Gandhi Vallala" w:date="2020-07-23T03:21:00Z">
              <w:r>
                <w:t>None</w:t>
              </w:r>
            </w:ins>
            <w:ins w:id="1407" w:author="Subhash Gandhi Vallala" w:date="2020-07-23T02:03:00Z">
              <w:r w:rsidR="0053341E">
                <w:t>.</w:t>
              </w:r>
            </w:ins>
          </w:p>
        </w:tc>
      </w:tr>
      <w:tr w:rsidR="0053341E" w14:paraId="71BA06D6" w14:textId="77777777" w:rsidTr="00002378">
        <w:trPr>
          <w:ins w:id="1408" w:author="Subhash Gandhi Vallala" w:date="2020-07-23T02:03:00Z"/>
        </w:trPr>
        <w:tc>
          <w:tcPr>
            <w:tcW w:w="0" w:type="auto"/>
          </w:tcPr>
          <w:p w14:paraId="72A4251D" w14:textId="77777777" w:rsidR="0053341E" w:rsidRDefault="0053341E" w:rsidP="00002378">
            <w:pPr>
              <w:rPr>
                <w:ins w:id="1409" w:author="Subhash Gandhi Vallala" w:date="2020-07-23T02:03:00Z"/>
              </w:rPr>
            </w:pPr>
            <w:ins w:id="1410" w:author="Subhash Gandhi Vallala" w:date="2020-07-23T02:03:00Z">
              <w:r>
                <w:t>Steps in the Process:</w:t>
              </w:r>
            </w:ins>
          </w:p>
        </w:tc>
        <w:tc>
          <w:tcPr>
            <w:tcW w:w="0" w:type="auto"/>
          </w:tcPr>
          <w:p w14:paraId="26BB124E" w14:textId="4A68EEF8" w:rsidR="0053341E" w:rsidRDefault="002A1B46">
            <w:pPr>
              <w:rPr>
                <w:ins w:id="1411" w:author="Subhash Gandhi Vallala" w:date="2020-07-23T02:03:00Z"/>
              </w:rPr>
              <w:pPrChange w:id="1412" w:author="Subhash Gandhi Vallala" w:date="2020-07-23T03:21:00Z">
                <w:pPr>
                  <w:pStyle w:val="ListParagraph"/>
                  <w:numPr>
                    <w:numId w:val="32"/>
                  </w:numPr>
                  <w:ind w:hanging="360"/>
                </w:pPr>
              </w:pPrChange>
            </w:pPr>
            <w:ins w:id="1413" w:author="Subhash Gandhi Vallala" w:date="2020-07-23T03:26:00Z">
              <w:r>
                <w:t>Click</w:t>
              </w:r>
            </w:ins>
            <w:ins w:id="1414" w:author="Subhash Gandhi Vallala" w:date="2020-07-23T03:21:00Z">
              <w:r w:rsidR="0036084F">
                <w:t xml:space="preserve"> </w:t>
              </w:r>
            </w:ins>
            <w:ins w:id="1415" w:author="Subhash Gandhi Vallala" w:date="2020-07-23T03:22:00Z">
              <w:r w:rsidR="002B4749">
                <w:t>External Links.</w:t>
              </w:r>
            </w:ins>
            <w:ins w:id="1416" w:author="Subhash Gandhi Vallala" w:date="2020-07-23T03:21:00Z">
              <w:r w:rsidR="0036084F">
                <w:t xml:space="preserve"> </w:t>
              </w:r>
            </w:ins>
          </w:p>
        </w:tc>
      </w:tr>
      <w:tr w:rsidR="0053341E" w14:paraId="609A0463" w14:textId="77777777" w:rsidTr="00002378">
        <w:trPr>
          <w:ins w:id="1417" w:author="Subhash Gandhi Vallala" w:date="2020-07-23T02:03:00Z"/>
        </w:trPr>
        <w:tc>
          <w:tcPr>
            <w:tcW w:w="0" w:type="auto"/>
          </w:tcPr>
          <w:p w14:paraId="08A52B0B" w14:textId="77777777" w:rsidR="0053341E" w:rsidRDefault="0053341E" w:rsidP="00002378">
            <w:pPr>
              <w:rPr>
                <w:ins w:id="1418" w:author="Subhash Gandhi Vallala" w:date="2020-07-23T02:03:00Z"/>
              </w:rPr>
            </w:pPr>
            <w:ins w:id="1419" w:author="Subhash Gandhi Vallala" w:date="2020-07-23T02:03:00Z">
              <w:r>
                <w:t>Minimal Guarantees:</w:t>
              </w:r>
            </w:ins>
          </w:p>
        </w:tc>
        <w:tc>
          <w:tcPr>
            <w:tcW w:w="0" w:type="auto"/>
          </w:tcPr>
          <w:p w14:paraId="4370FCAB" w14:textId="77777777" w:rsidR="0053341E" w:rsidRDefault="0053341E" w:rsidP="00002378">
            <w:pPr>
              <w:rPr>
                <w:ins w:id="1420" w:author="Subhash Gandhi Vallala" w:date="2020-07-23T02:03:00Z"/>
              </w:rPr>
            </w:pPr>
            <w:ins w:id="1421" w:author="Subhash Gandhi Vallala" w:date="2020-07-23T02:03:00Z">
              <w:r>
                <w:t>The user will get a feedback.</w:t>
              </w:r>
            </w:ins>
          </w:p>
        </w:tc>
      </w:tr>
      <w:tr w:rsidR="0053341E" w14:paraId="3A56F526" w14:textId="77777777" w:rsidTr="00002378">
        <w:trPr>
          <w:ins w:id="1422" w:author="Subhash Gandhi Vallala" w:date="2020-07-23T02:03:00Z"/>
        </w:trPr>
        <w:tc>
          <w:tcPr>
            <w:tcW w:w="0" w:type="auto"/>
          </w:tcPr>
          <w:p w14:paraId="0FA722C2" w14:textId="77777777" w:rsidR="0053341E" w:rsidRDefault="0053341E" w:rsidP="00002378">
            <w:pPr>
              <w:rPr>
                <w:ins w:id="1423" w:author="Subhash Gandhi Vallala" w:date="2020-07-23T02:03:00Z"/>
              </w:rPr>
            </w:pPr>
            <w:ins w:id="1424" w:author="Subhash Gandhi Vallala" w:date="2020-07-23T02:03:00Z">
              <w:r>
                <w:t>Success Guarantees:</w:t>
              </w:r>
            </w:ins>
          </w:p>
        </w:tc>
        <w:tc>
          <w:tcPr>
            <w:tcW w:w="0" w:type="auto"/>
          </w:tcPr>
          <w:p w14:paraId="19ED2952" w14:textId="2C537183" w:rsidR="0053341E" w:rsidRDefault="0053341E" w:rsidP="00002378">
            <w:pPr>
              <w:rPr>
                <w:ins w:id="1425" w:author="Subhash Gandhi Vallala" w:date="2020-07-23T02:03:00Z"/>
              </w:rPr>
            </w:pPr>
            <w:ins w:id="1426" w:author="Subhash Gandhi Vallala" w:date="2020-07-23T02:03:00Z">
              <w:r>
                <w:t xml:space="preserve">The </w:t>
              </w:r>
            </w:ins>
            <w:ins w:id="1427" w:author="Subhash Gandhi Vallala" w:date="2020-07-23T03:22:00Z">
              <w:r w:rsidR="002B4749">
                <w:t>link to external website for the city</w:t>
              </w:r>
              <w:del w:id="1428" w:author="Rusty Baker" w:date="2020-07-23T14:11:00Z">
                <w:r w:rsidR="002B4749" w:rsidDel="00CA44A3">
                  <w:delText>’</w:delText>
                </w:r>
              </w:del>
            </w:ins>
            <w:ins w:id="1429" w:author="Rusty Baker" w:date="2020-07-23T14:11:00Z">
              <w:r w:rsidR="00CA44A3">
                <w:t>'</w:t>
              </w:r>
            </w:ins>
            <w:ins w:id="1430" w:author="Subhash Gandhi Vallala" w:date="2020-07-23T03:22:00Z">
              <w:r w:rsidR="002B4749">
                <w:t>s permits and regulations is displayed</w:t>
              </w:r>
            </w:ins>
            <w:ins w:id="1431" w:author="Subhash Gandhi Vallala" w:date="2020-07-23T02:03:00Z">
              <w:r>
                <w:t>.</w:t>
              </w:r>
            </w:ins>
          </w:p>
        </w:tc>
      </w:tr>
      <w:tr w:rsidR="0053341E" w14:paraId="07206534" w14:textId="77777777" w:rsidTr="00002378">
        <w:trPr>
          <w:ins w:id="1432" w:author="Subhash Gandhi Vallala" w:date="2020-07-23T02:03:00Z"/>
        </w:trPr>
        <w:tc>
          <w:tcPr>
            <w:tcW w:w="0" w:type="auto"/>
          </w:tcPr>
          <w:p w14:paraId="35077BC9" w14:textId="77777777" w:rsidR="0053341E" w:rsidRDefault="0053341E" w:rsidP="00002378">
            <w:pPr>
              <w:rPr>
                <w:ins w:id="1433" w:author="Subhash Gandhi Vallala" w:date="2020-07-23T02:03:00Z"/>
              </w:rPr>
            </w:pPr>
            <w:ins w:id="1434" w:author="Subhash Gandhi Vallala" w:date="2020-07-23T02:03:00Z">
              <w:r>
                <w:t>Quality Requirements:</w:t>
              </w:r>
            </w:ins>
          </w:p>
        </w:tc>
        <w:tc>
          <w:tcPr>
            <w:tcW w:w="0" w:type="auto"/>
          </w:tcPr>
          <w:p w14:paraId="7B24A4B5" w14:textId="77777777" w:rsidR="0053341E" w:rsidRDefault="0053341E">
            <w:pPr>
              <w:pStyle w:val="ListParagraph"/>
              <w:numPr>
                <w:ilvl w:val="0"/>
                <w:numId w:val="78"/>
              </w:numPr>
              <w:rPr>
                <w:ins w:id="1435" w:author="Subhash Gandhi Vallala" w:date="2020-07-23T02:03:00Z"/>
              </w:rPr>
              <w:pPrChange w:id="1436" w:author="Subhash Gandhi Vallala" w:date="2020-07-23T03:23:00Z">
                <w:pPr>
                  <w:pStyle w:val="ListParagraph"/>
                  <w:numPr>
                    <w:numId w:val="33"/>
                  </w:numPr>
                  <w:ind w:hanging="360"/>
                </w:pPr>
              </w:pPrChange>
            </w:pPr>
            <w:ins w:id="1437" w:author="Subhash Gandhi Vallala" w:date="2020-07-23T02:03:00Z">
              <w:r>
                <w:t>The feedback provided to the user must be clear.</w:t>
              </w:r>
            </w:ins>
          </w:p>
          <w:p w14:paraId="47CFBA06" w14:textId="77777777" w:rsidR="0053341E" w:rsidRDefault="0053341E">
            <w:pPr>
              <w:pStyle w:val="ListParagraph"/>
              <w:numPr>
                <w:ilvl w:val="0"/>
                <w:numId w:val="78"/>
              </w:numPr>
              <w:rPr>
                <w:ins w:id="1438" w:author="Subhash Gandhi Vallala" w:date="2020-07-23T02:03:00Z"/>
              </w:rPr>
              <w:pPrChange w:id="1439" w:author="Subhash Gandhi Vallala" w:date="2020-07-23T03:22:00Z">
                <w:pPr>
                  <w:pStyle w:val="ListParagraph"/>
                  <w:numPr>
                    <w:numId w:val="33"/>
                  </w:numPr>
                  <w:ind w:hanging="360"/>
                </w:pPr>
              </w:pPrChange>
            </w:pPr>
            <w:ins w:id="1440" w:author="Subhash Gandhi Vallala" w:date="2020-07-23T02:03:00Z">
              <w:r>
                <w:t>Minimum and success guarantees must be included.</w:t>
              </w:r>
            </w:ins>
          </w:p>
        </w:tc>
      </w:tr>
      <w:tr w:rsidR="0053341E" w14:paraId="5C51F19B" w14:textId="77777777" w:rsidTr="00002378">
        <w:trPr>
          <w:ins w:id="1441" w:author="Subhash Gandhi Vallala" w:date="2020-07-23T02:03:00Z"/>
        </w:trPr>
        <w:tc>
          <w:tcPr>
            <w:tcW w:w="0" w:type="auto"/>
          </w:tcPr>
          <w:p w14:paraId="00D73A63" w14:textId="77777777" w:rsidR="0053341E" w:rsidRDefault="0053341E" w:rsidP="00002378">
            <w:pPr>
              <w:rPr>
                <w:ins w:id="1442" w:author="Subhash Gandhi Vallala" w:date="2020-07-23T02:03:00Z"/>
              </w:rPr>
            </w:pPr>
            <w:ins w:id="1443" w:author="Subhash Gandhi Vallala" w:date="2020-07-23T02:03:00Z">
              <w:r>
                <w:t>Alternative Flows and Exceptions:</w:t>
              </w:r>
            </w:ins>
          </w:p>
        </w:tc>
        <w:tc>
          <w:tcPr>
            <w:tcW w:w="0" w:type="auto"/>
          </w:tcPr>
          <w:p w14:paraId="5BE787CF" w14:textId="77777777" w:rsidR="0053341E" w:rsidRDefault="0053341E" w:rsidP="00002378">
            <w:pPr>
              <w:rPr>
                <w:ins w:id="1444" w:author="Subhash Gandhi Vallala" w:date="2020-07-23T02:03:00Z"/>
              </w:rPr>
            </w:pPr>
            <w:ins w:id="1445" w:author="Subhash Gandhi Vallala" w:date="2020-07-23T02:03:00Z">
              <w:r>
                <w:t>None</w:t>
              </w:r>
            </w:ins>
          </w:p>
        </w:tc>
      </w:tr>
    </w:tbl>
    <w:p w14:paraId="4EAEB1B5" w14:textId="77777777" w:rsidR="0053341E" w:rsidRPr="0077408E" w:rsidRDefault="0053341E" w:rsidP="0053341E">
      <w:pPr>
        <w:rPr>
          <w:ins w:id="1446" w:author="Subhash Gandhi Vallala" w:date="2020-07-23T02:03:00Z"/>
        </w:rPr>
      </w:pPr>
    </w:p>
    <w:p w14:paraId="360D8B8C" w14:textId="1E8EC646" w:rsidR="0053341E" w:rsidRDefault="00917658" w:rsidP="0053341E">
      <w:pPr>
        <w:pStyle w:val="Heading3"/>
        <w:rPr>
          <w:ins w:id="1447" w:author="Subhash Gandhi Vallala" w:date="2020-07-23T02:03:00Z"/>
          <w:b/>
          <w:bCs/>
          <w:i w:val="0"/>
          <w:iCs/>
          <w:sz w:val="24"/>
          <w:szCs w:val="24"/>
        </w:rPr>
      </w:pPr>
      <w:bookmarkStart w:id="1448" w:name="_Toc46367590"/>
      <w:ins w:id="1449" w:author="Subhash Gandhi Vallala" w:date="2020-07-23T02:16:00Z">
        <w:r>
          <w:rPr>
            <w:b/>
            <w:bCs/>
            <w:i w:val="0"/>
            <w:iCs/>
            <w:sz w:val="24"/>
            <w:szCs w:val="24"/>
          </w:rPr>
          <w:t>Chatbo</w:t>
        </w:r>
      </w:ins>
      <w:ins w:id="1450" w:author="Subhash Gandhi Vallala" w:date="2020-07-23T02:20:00Z">
        <w:r w:rsidR="008866E4">
          <w:rPr>
            <w:b/>
            <w:bCs/>
            <w:i w:val="0"/>
            <w:iCs/>
            <w:sz w:val="24"/>
            <w:szCs w:val="24"/>
          </w:rPr>
          <w:t>t</w:t>
        </w:r>
      </w:ins>
      <w:ins w:id="1451" w:author="Subhash Gandhi Vallala" w:date="2020-07-23T02:16:00Z">
        <w:r>
          <w:rPr>
            <w:b/>
            <w:bCs/>
            <w:i w:val="0"/>
            <w:iCs/>
            <w:sz w:val="24"/>
            <w:szCs w:val="24"/>
          </w:rPr>
          <w:t xml:space="preserve"> Use Help</w:t>
        </w:r>
      </w:ins>
      <w:bookmarkEnd w:id="1448"/>
    </w:p>
    <w:p w14:paraId="40AF4E27" w14:textId="77777777" w:rsidR="0053341E" w:rsidRDefault="0053341E" w:rsidP="0053341E">
      <w:pPr>
        <w:rPr>
          <w:ins w:id="1452" w:author="Subhash Gandhi Vallala" w:date="2020-07-23T02:03:00Z"/>
        </w:rPr>
      </w:pPr>
    </w:p>
    <w:tbl>
      <w:tblPr>
        <w:tblStyle w:val="TableGrid"/>
        <w:tblW w:w="0" w:type="auto"/>
        <w:tblLook w:val="04A0" w:firstRow="1" w:lastRow="0" w:firstColumn="1" w:lastColumn="0" w:noHBand="0" w:noVBand="1"/>
      </w:tblPr>
      <w:tblGrid>
        <w:gridCol w:w="2988"/>
        <w:gridCol w:w="5097"/>
      </w:tblGrid>
      <w:tr w:rsidR="0053341E" w14:paraId="7F778717" w14:textId="77777777" w:rsidTr="00002378">
        <w:trPr>
          <w:ins w:id="1453" w:author="Subhash Gandhi Vallala" w:date="2020-07-23T02:03:00Z"/>
        </w:trPr>
        <w:tc>
          <w:tcPr>
            <w:tcW w:w="0" w:type="auto"/>
          </w:tcPr>
          <w:p w14:paraId="20561546" w14:textId="77777777" w:rsidR="0053341E" w:rsidRPr="00386925" w:rsidRDefault="0053341E" w:rsidP="00002378">
            <w:pPr>
              <w:rPr>
                <w:ins w:id="1454" w:author="Subhash Gandhi Vallala" w:date="2020-07-23T02:03:00Z"/>
              </w:rPr>
            </w:pPr>
            <w:ins w:id="1455" w:author="Subhash Gandhi Vallala" w:date="2020-07-23T02:03:00Z">
              <w:r w:rsidRPr="00386925">
                <w:t>Trigger:</w:t>
              </w:r>
            </w:ins>
          </w:p>
        </w:tc>
        <w:tc>
          <w:tcPr>
            <w:tcW w:w="0" w:type="auto"/>
          </w:tcPr>
          <w:p w14:paraId="217ACF83" w14:textId="62FB4069" w:rsidR="0053341E" w:rsidRPr="00386925" w:rsidRDefault="0053341E" w:rsidP="00002378">
            <w:pPr>
              <w:rPr>
                <w:ins w:id="1456" w:author="Subhash Gandhi Vallala" w:date="2020-07-23T02:03:00Z"/>
              </w:rPr>
            </w:pPr>
            <w:ins w:id="1457" w:author="Subhash Gandhi Vallala" w:date="2020-07-23T02:03:00Z">
              <w:r w:rsidRPr="001720E4">
                <w:t xml:space="preserve">The user wants </w:t>
              </w:r>
            </w:ins>
            <w:ins w:id="1458" w:author="Subhash Gandhi Vallala" w:date="2020-07-23T02:26:00Z">
              <w:r w:rsidR="00711F7B">
                <w:t>to learn how to use the application better.</w:t>
              </w:r>
            </w:ins>
          </w:p>
        </w:tc>
      </w:tr>
      <w:tr w:rsidR="0053341E" w14:paraId="7CF5F92A" w14:textId="77777777" w:rsidTr="00002378">
        <w:trPr>
          <w:ins w:id="1459" w:author="Subhash Gandhi Vallala" w:date="2020-07-23T02:03:00Z"/>
        </w:trPr>
        <w:tc>
          <w:tcPr>
            <w:tcW w:w="0" w:type="auto"/>
          </w:tcPr>
          <w:p w14:paraId="27866788" w14:textId="77777777" w:rsidR="0053341E" w:rsidRPr="00386925" w:rsidRDefault="0053341E" w:rsidP="00002378">
            <w:pPr>
              <w:rPr>
                <w:ins w:id="1460" w:author="Subhash Gandhi Vallala" w:date="2020-07-23T02:03:00Z"/>
              </w:rPr>
            </w:pPr>
            <w:ins w:id="1461" w:author="Subhash Gandhi Vallala" w:date="2020-07-23T02:03:00Z">
              <w:r w:rsidRPr="00386925">
                <w:t>Primary Actor:</w:t>
              </w:r>
            </w:ins>
          </w:p>
        </w:tc>
        <w:tc>
          <w:tcPr>
            <w:tcW w:w="0" w:type="auto"/>
          </w:tcPr>
          <w:p w14:paraId="6A3E8EB7" w14:textId="5CCE3E9E" w:rsidR="0053341E" w:rsidRPr="001720E4" w:rsidRDefault="0053341E" w:rsidP="00002378">
            <w:pPr>
              <w:rPr>
                <w:ins w:id="1462" w:author="Subhash Gandhi Vallala" w:date="2020-07-23T02:03:00Z"/>
              </w:rPr>
            </w:pPr>
            <w:ins w:id="1463" w:author="Subhash Gandhi Vallala" w:date="2020-07-23T02:03:00Z">
              <w:r w:rsidRPr="001720E4">
                <w:t xml:space="preserve">City </w:t>
              </w:r>
            </w:ins>
            <w:ins w:id="1464" w:author="Subhash Gandhi Vallala" w:date="2020-07-23T02:30:00Z">
              <w:r w:rsidR="00D60AF3">
                <w:t>Resident</w:t>
              </w:r>
            </w:ins>
          </w:p>
        </w:tc>
      </w:tr>
      <w:tr w:rsidR="0053341E" w14:paraId="40781723" w14:textId="77777777" w:rsidTr="00002378">
        <w:trPr>
          <w:ins w:id="1465" w:author="Subhash Gandhi Vallala" w:date="2020-07-23T02:03:00Z"/>
        </w:trPr>
        <w:tc>
          <w:tcPr>
            <w:tcW w:w="0" w:type="auto"/>
          </w:tcPr>
          <w:p w14:paraId="0364B5AD" w14:textId="77777777" w:rsidR="0053341E" w:rsidRPr="00386925" w:rsidRDefault="0053341E" w:rsidP="00002378">
            <w:pPr>
              <w:rPr>
                <w:ins w:id="1466" w:author="Subhash Gandhi Vallala" w:date="2020-07-23T02:03:00Z"/>
              </w:rPr>
            </w:pPr>
            <w:ins w:id="1467" w:author="Subhash Gandhi Vallala" w:date="2020-07-23T02:03:00Z">
              <w:r w:rsidRPr="00386925">
                <w:t>Supporting Actors:</w:t>
              </w:r>
            </w:ins>
          </w:p>
        </w:tc>
        <w:tc>
          <w:tcPr>
            <w:tcW w:w="0" w:type="auto"/>
          </w:tcPr>
          <w:p w14:paraId="499A533D" w14:textId="39051AEB" w:rsidR="0053341E" w:rsidRPr="001720E4" w:rsidRDefault="00DA635A" w:rsidP="00002378">
            <w:pPr>
              <w:rPr>
                <w:ins w:id="1468" w:author="Subhash Gandhi Vallala" w:date="2020-07-23T02:03:00Z"/>
              </w:rPr>
            </w:pPr>
            <w:ins w:id="1469" w:author="Subhash Gandhi Vallala" w:date="2020-07-23T02:56:00Z">
              <w:r>
                <w:t>Dialog</w:t>
              </w:r>
            </w:ins>
            <w:ins w:id="1470" w:author="Subhash Gandhi Vallala" w:date="2020-07-23T02:03:00Z">
              <w:r w:rsidR="0053341E" w:rsidRPr="001720E4">
                <w:t xml:space="preserve"> Service</w:t>
              </w:r>
            </w:ins>
          </w:p>
        </w:tc>
      </w:tr>
      <w:tr w:rsidR="004A7D0C" w14:paraId="1247FF17" w14:textId="77777777" w:rsidTr="00002378">
        <w:trPr>
          <w:ins w:id="1471" w:author="Subhash Gandhi Vallala" w:date="2020-07-23T02:03:00Z"/>
        </w:trPr>
        <w:tc>
          <w:tcPr>
            <w:tcW w:w="0" w:type="auto"/>
          </w:tcPr>
          <w:p w14:paraId="5A1C7A99" w14:textId="0630AC48" w:rsidR="004A7D0C" w:rsidRPr="00386925" w:rsidRDefault="004A7D0C" w:rsidP="004A7D0C">
            <w:pPr>
              <w:rPr>
                <w:ins w:id="1472" w:author="Subhash Gandhi Vallala" w:date="2020-07-23T02:03:00Z"/>
              </w:rPr>
            </w:pPr>
            <w:ins w:id="1473" w:author="Subhash Gandhi Vallala" w:date="2020-07-23T02:03:00Z">
              <w:r w:rsidRPr="00386925">
                <w:t>Pre</w:t>
              </w:r>
            </w:ins>
            <w:ins w:id="1474" w:author="Rusty Baker" w:date="2020-07-23T14:11:00Z">
              <w:r w:rsidR="00CA44A3">
                <w:t>-</w:t>
              </w:r>
            </w:ins>
            <w:ins w:id="1475" w:author="Subhash Gandhi Vallala" w:date="2020-07-23T02:03:00Z">
              <w:r w:rsidRPr="00386925">
                <w:t>conditions:</w:t>
              </w:r>
            </w:ins>
          </w:p>
        </w:tc>
        <w:tc>
          <w:tcPr>
            <w:tcW w:w="0" w:type="auto"/>
          </w:tcPr>
          <w:p w14:paraId="1198141B" w14:textId="076F5006" w:rsidR="004A7D0C" w:rsidRPr="001720E4" w:rsidRDefault="004A7D0C" w:rsidP="004A7D0C">
            <w:pPr>
              <w:rPr>
                <w:ins w:id="1476" w:author="Subhash Gandhi Vallala" w:date="2020-07-23T02:03:00Z"/>
              </w:rPr>
            </w:pPr>
            <w:ins w:id="1477" w:author="Subhash Gandhi Vallala" w:date="2020-07-23T03:23:00Z">
              <w:r>
                <w:t>None.</w:t>
              </w:r>
            </w:ins>
          </w:p>
        </w:tc>
      </w:tr>
      <w:tr w:rsidR="004A7D0C" w14:paraId="08F662B8" w14:textId="77777777" w:rsidTr="00002378">
        <w:trPr>
          <w:ins w:id="1478" w:author="Subhash Gandhi Vallala" w:date="2020-07-23T02:03:00Z"/>
        </w:trPr>
        <w:tc>
          <w:tcPr>
            <w:tcW w:w="0" w:type="auto"/>
          </w:tcPr>
          <w:p w14:paraId="6F11E06E" w14:textId="77777777" w:rsidR="004A7D0C" w:rsidRPr="00386925" w:rsidRDefault="004A7D0C" w:rsidP="004A7D0C">
            <w:pPr>
              <w:rPr>
                <w:ins w:id="1479" w:author="Subhash Gandhi Vallala" w:date="2020-07-23T02:03:00Z"/>
              </w:rPr>
            </w:pPr>
            <w:ins w:id="1480" w:author="Subhash Gandhi Vallala" w:date="2020-07-23T02:03:00Z">
              <w:r w:rsidRPr="00386925">
                <w:t>Steps in the Process:</w:t>
              </w:r>
            </w:ins>
          </w:p>
        </w:tc>
        <w:tc>
          <w:tcPr>
            <w:tcW w:w="0" w:type="auto"/>
          </w:tcPr>
          <w:p w14:paraId="78E51F80" w14:textId="2E0F58F2" w:rsidR="004A7D0C" w:rsidRPr="00002378" w:rsidRDefault="00356E67">
            <w:pPr>
              <w:rPr>
                <w:ins w:id="1481" w:author="Subhash Gandhi Vallala" w:date="2020-07-23T02:03:00Z"/>
              </w:rPr>
              <w:pPrChange w:id="1482" w:author="Subhash Gandhi Vallala" w:date="2020-07-23T03:23:00Z">
                <w:pPr>
                  <w:pStyle w:val="ListParagraph"/>
                  <w:numPr>
                    <w:numId w:val="32"/>
                  </w:numPr>
                  <w:ind w:hanging="360"/>
                </w:pPr>
              </w:pPrChange>
            </w:pPr>
            <w:ins w:id="1483" w:author="Subhash Gandhi Vallala" w:date="2020-07-23T03:26:00Z">
              <w:r>
                <w:t>Click</w:t>
              </w:r>
            </w:ins>
            <w:ins w:id="1484" w:author="Subhash Gandhi Vallala" w:date="2020-07-23T03:23:00Z">
              <w:r w:rsidR="004A7D0C">
                <w:t xml:space="preserve"> </w:t>
              </w:r>
            </w:ins>
            <w:ins w:id="1485" w:author="Subhash Gandhi Vallala" w:date="2020-07-23T03:24:00Z">
              <w:r w:rsidR="000638D6">
                <w:t>Chatbot Help</w:t>
              </w:r>
            </w:ins>
            <w:ins w:id="1486" w:author="Subhash Gandhi Vallala" w:date="2020-07-23T03:23:00Z">
              <w:r w:rsidR="004A7D0C">
                <w:t xml:space="preserve">. </w:t>
              </w:r>
            </w:ins>
          </w:p>
        </w:tc>
      </w:tr>
      <w:tr w:rsidR="004A7D0C" w14:paraId="0DD5D59B" w14:textId="77777777" w:rsidTr="00002378">
        <w:trPr>
          <w:ins w:id="1487" w:author="Subhash Gandhi Vallala" w:date="2020-07-23T02:03:00Z"/>
        </w:trPr>
        <w:tc>
          <w:tcPr>
            <w:tcW w:w="0" w:type="auto"/>
          </w:tcPr>
          <w:p w14:paraId="6F35F200" w14:textId="77777777" w:rsidR="004A7D0C" w:rsidRPr="001720E4" w:rsidRDefault="004A7D0C" w:rsidP="004A7D0C">
            <w:pPr>
              <w:rPr>
                <w:ins w:id="1488" w:author="Subhash Gandhi Vallala" w:date="2020-07-23T02:03:00Z"/>
              </w:rPr>
            </w:pPr>
            <w:ins w:id="1489" w:author="Subhash Gandhi Vallala" w:date="2020-07-23T02:03:00Z">
              <w:r w:rsidRPr="00386925">
                <w:t xml:space="preserve">Minimal </w:t>
              </w:r>
              <w:r w:rsidRPr="001720E4">
                <w:t>Guarantees:</w:t>
              </w:r>
            </w:ins>
          </w:p>
        </w:tc>
        <w:tc>
          <w:tcPr>
            <w:tcW w:w="0" w:type="auto"/>
          </w:tcPr>
          <w:p w14:paraId="0391DCF2" w14:textId="18D687D8" w:rsidR="004A7D0C" w:rsidRPr="00C10300" w:rsidRDefault="004A7D0C" w:rsidP="004A7D0C">
            <w:pPr>
              <w:rPr>
                <w:ins w:id="1490" w:author="Subhash Gandhi Vallala" w:date="2020-07-23T02:03:00Z"/>
              </w:rPr>
            </w:pPr>
            <w:ins w:id="1491" w:author="Subhash Gandhi Vallala" w:date="2020-07-23T03:23:00Z">
              <w:r>
                <w:t>The user will get a feedback.</w:t>
              </w:r>
            </w:ins>
          </w:p>
        </w:tc>
      </w:tr>
      <w:tr w:rsidR="004A7D0C" w14:paraId="7193273E" w14:textId="77777777" w:rsidTr="00002378">
        <w:trPr>
          <w:ins w:id="1492" w:author="Subhash Gandhi Vallala" w:date="2020-07-23T02:03:00Z"/>
        </w:trPr>
        <w:tc>
          <w:tcPr>
            <w:tcW w:w="0" w:type="auto"/>
          </w:tcPr>
          <w:p w14:paraId="5F705CCB" w14:textId="77777777" w:rsidR="004A7D0C" w:rsidRPr="001720E4" w:rsidRDefault="004A7D0C" w:rsidP="004A7D0C">
            <w:pPr>
              <w:rPr>
                <w:ins w:id="1493" w:author="Subhash Gandhi Vallala" w:date="2020-07-23T02:03:00Z"/>
              </w:rPr>
            </w:pPr>
            <w:ins w:id="1494" w:author="Subhash Gandhi Vallala" w:date="2020-07-23T02:03:00Z">
              <w:r w:rsidRPr="00386925">
                <w:t>Success Guarantees:</w:t>
              </w:r>
            </w:ins>
          </w:p>
        </w:tc>
        <w:tc>
          <w:tcPr>
            <w:tcW w:w="0" w:type="auto"/>
          </w:tcPr>
          <w:p w14:paraId="74A4CE81" w14:textId="7D0B04D5" w:rsidR="000638D6" w:rsidRPr="00002378" w:rsidRDefault="000638D6" w:rsidP="004A7D0C">
            <w:pPr>
              <w:rPr>
                <w:ins w:id="1495" w:author="Subhash Gandhi Vallala" w:date="2020-07-23T02:03:00Z"/>
              </w:rPr>
            </w:pPr>
            <w:ins w:id="1496" w:author="Subhash Gandhi Vallala" w:date="2020-07-23T03:24:00Z">
              <w:r w:rsidRPr="000638D6">
                <w:t>Short directions on the use of the Chatbot are displayed</w:t>
              </w:r>
              <w:r>
                <w:t>.</w:t>
              </w:r>
            </w:ins>
          </w:p>
        </w:tc>
      </w:tr>
      <w:tr w:rsidR="004A7D0C" w14:paraId="2EA9D0A6" w14:textId="77777777" w:rsidTr="00002378">
        <w:trPr>
          <w:ins w:id="1497" w:author="Subhash Gandhi Vallala" w:date="2020-07-23T02:03:00Z"/>
        </w:trPr>
        <w:tc>
          <w:tcPr>
            <w:tcW w:w="0" w:type="auto"/>
          </w:tcPr>
          <w:p w14:paraId="35556372" w14:textId="77777777" w:rsidR="004A7D0C" w:rsidRPr="00386925" w:rsidRDefault="004A7D0C" w:rsidP="004A7D0C">
            <w:pPr>
              <w:rPr>
                <w:ins w:id="1498" w:author="Subhash Gandhi Vallala" w:date="2020-07-23T02:03:00Z"/>
              </w:rPr>
            </w:pPr>
            <w:ins w:id="1499" w:author="Subhash Gandhi Vallala" w:date="2020-07-23T02:03:00Z">
              <w:r w:rsidRPr="00386925">
                <w:t>Quality Requirements:</w:t>
              </w:r>
            </w:ins>
          </w:p>
        </w:tc>
        <w:tc>
          <w:tcPr>
            <w:tcW w:w="0" w:type="auto"/>
          </w:tcPr>
          <w:p w14:paraId="2238A69D" w14:textId="77777777" w:rsidR="004A7D0C" w:rsidRDefault="004A7D0C">
            <w:pPr>
              <w:pStyle w:val="ListParagraph"/>
              <w:numPr>
                <w:ilvl w:val="0"/>
                <w:numId w:val="79"/>
              </w:numPr>
              <w:rPr>
                <w:ins w:id="1500" w:author="Subhash Gandhi Vallala" w:date="2020-07-23T03:23:00Z"/>
              </w:rPr>
              <w:pPrChange w:id="1501" w:author="Subhash Gandhi Vallala" w:date="2020-07-23T03:23:00Z">
                <w:pPr>
                  <w:pStyle w:val="ListParagraph"/>
                  <w:numPr>
                    <w:numId w:val="78"/>
                  </w:numPr>
                  <w:ind w:hanging="360"/>
                </w:pPr>
              </w:pPrChange>
            </w:pPr>
            <w:ins w:id="1502" w:author="Subhash Gandhi Vallala" w:date="2020-07-23T03:23:00Z">
              <w:r>
                <w:t>The feedback provided to the user must be clear.</w:t>
              </w:r>
            </w:ins>
          </w:p>
          <w:p w14:paraId="2A844077" w14:textId="725C9386" w:rsidR="004A7D0C" w:rsidRPr="00C10300" w:rsidRDefault="004A7D0C">
            <w:pPr>
              <w:pStyle w:val="ListParagraph"/>
              <w:numPr>
                <w:ilvl w:val="0"/>
                <w:numId w:val="79"/>
              </w:numPr>
              <w:rPr>
                <w:ins w:id="1503" w:author="Subhash Gandhi Vallala" w:date="2020-07-23T02:03:00Z"/>
              </w:rPr>
              <w:pPrChange w:id="1504" w:author="Subhash Gandhi Vallala" w:date="2020-07-23T03:23:00Z">
                <w:pPr>
                  <w:pStyle w:val="ListParagraph"/>
                  <w:numPr>
                    <w:numId w:val="33"/>
                  </w:numPr>
                  <w:ind w:hanging="360"/>
                </w:pPr>
              </w:pPrChange>
            </w:pPr>
            <w:ins w:id="1505" w:author="Subhash Gandhi Vallala" w:date="2020-07-23T03:23:00Z">
              <w:r>
                <w:t>Minimum and success guarantees must be included.</w:t>
              </w:r>
            </w:ins>
          </w:p>
        </w:tc>
      </w:tr>
      <w:tr w:rsidR="004A7D0C" w14:paraId="2B13C4A1" w14:textId="77777777" w:rsidTr="00002378">
        <w:trPr>
          <w:ins w:id="1506" w:author="Subhash Gandhi Vallala" w:date="2020-07-23T02:03:00Z"/>
        </w:trPr>
        <w:tc>
          <w:tcPr>
            <w:tcW w:w="0" w:type="auto"/>
          </w:tcPr>
          <w:p w14:paraId="43B64BB8" w14:textId="77777777" w:rsidR="004A7D0C" w:rsidRPr="00386925" w:rsidRDefault="004A7D0C" w:rsidP="004A7D0C">
            <w:pPr>
              <w:rPr>
                <w:ins w:id="1507" w:author="Subhash Gandhi Vallala" w:date="2020-07-23T02:03:00Z"/>
              </w:rPr>
            </w:pPr>
            <w:ins w:id="1508" w:author="Subhash Gandhi Vallala" w:date="2020-07-23T02:03:00Z">
              <w:r w:rsidRPr="00386925">
                <w:t>Alternative Flows and Exceptions:</w:t>
              </w:r>
            </w:ins>
          </w:p>
        </w:tc>
        <w:tc>
          <w:tcPr>
            <w:tcW w:w="0" w:type="auto"/>
          </w:tcPr>
          <w:p w14:paraId="43839C66" w14:textId="2C7040BC" w:rsidR="004A7D0C" w:rsidRPr="001720E4" w:rsidRDefault="004A7D0C" w:rsidP="004A7D0C">
            <w:pPr>
              <w:rPr>
                <w:ins w:id="1509" w:author="Subhash Gandhi Vallala" w:date="2020-07-23T02:03:00Z"/>
              </w:rPr>
            </w:pPr>
            <w:ins w:id="1510" w:author="Subhash Gandhi Vallala" w:date="2020-07-23T03:23:00Z">
              <w:r>
                <w:t>None</w:t>
              </w:r>
            </w:ins>
          </w:p>
        </w:tc>
      </w:tr>
    </w:tbl>
    <w:p w14:paraId="306B2A95" w14:textId="77777777" w:rsidR="0053341E" w:rsidRPr="0077408E" w:rsidRDefault="0053341E" w:rsidP="0053341E">
      <w:pPr>
        <w:rPr>
          <w:ins w:id="1511" w:author="Subhash Gandhi Vallala" w:date="2020-07-23T02:03:00Z"/>
        </w:rPr>
      </w:pPr>
    </w:p>
    <w:p w14:paraId="261B424C" w14:textId="7017FE42" w:rsidR="0053341E" w:rsidRDefault="00917658" w:rsidP="0053341E">
      <w:pPr>
        <w:pStyle w:val="Heading3"/>
        <w:rPr>
          <w:ins w:id="1512" w:author="Subhash Gandhi Vallala" w:date="2020-07-23T02:03:00Z"/>
          <w:b/>
          <w:bCs/>
          <w:i w:val="0"/>
          <w:iCs/>
          <w:sz w:val="24"/>
          <w:szCs w:val="24"/>
        </w:rPr>
      </w:pPr>
      <w:bookmarkStart w:id="1513" w:name="_Toc46367591"/>
      <w:ins w:id="1514" w:author="Subhash Gandhi Vallala" w:date="2020-07-23T02:16:00Z">
        <w:r>
          <w:rPr>
            <w:b/>
            <w:bCs/>
            <w:i w:val="0"/>
            <w:iCs/>
            <w:sz w:val="24"/>
            <w:szCs w:val="24"/>
          </w:rPr>
          <w:lastRenderedPageBreak/>
          <w:t>Additional Help</w:t>
        </w:r>
      </w:ins>
      <w:bookmarkEnd w:id="1513"/>
    </w:p>
    <w:p w14:paraId="7ECB1919" w14:textId="77777777" w:rsidR="0053341E" w:rsidRDefault="0053341E" w:rsidP="0053341E">
      <w:pPr>
        <w:rPr>
          <w:ins w:id="1515" w:author="Subhash Gandhi Vallala" w:date="2020-07-23T02:03:00Z"/>
        </w:rPr>
      </w:pPr>
    </w:p>
    <w:tbl>
      <w:tblPr>
        <w:tblStyle w:val="TableGrid"/>
        <w:tblW w:w="0" w:type="auto"/>
        <w:tblLook w:val="04A0" w:firstRow="1" w:lastRow="0" w:firstColumn="1" w:lastColumn="0" w:noHBand="0" w:noVBand="1"/>
      </w:tblPr>
      <w:tblGrid>
        <w:gridCol w:w="2974"/>
        <w:gridCol w:w="6376"/>
      </w:tblGrid>
      <w:tr w:rsidR="0053341E" w14:paraId="73882698" w14:textId="77777777" w:rsidTr="00002378">
        <w:trPr>
          <w:ins w:id="1516" w:author="Subhash Gandhi Vallala" w:date="2020-07-23T02:03:00Z"/>
        </w:trPr>
        <w:tc>
          <w:tcPr>
            <w:tcW w:w="0" w:type="auto"/>
          </w:tcPr>
          <w:p w14:paraId="508EDCD3" w14:textId="77777777" w:rsidR="0053341E" w:rsidRPr="00386925" w:rsidRDefault="0053341E" w:rsidP="00002378">
            <w:pPr>
              <w:rPr>
                <w:ins w:id="1517" w:author="Subhash Gandhi Vallala" w:date="2020-07-23T02:03:00Z"/>
              </w:rPr>
            </w:pPr>
            <w:ins w:id="1518" w:author="Subhash Gandhi Vallala" w:date="2020-07-23T02:03:00Z">
              <w:r w:rsidRPr="00386925">
                <w:t>Trigger:</w:t>
              </w:r>
            </w:ins>
          </w:p>
        </w:tc>
        <w:tc>
          <w:tcPr>
            <w:tcW w:w="0" w:type="auto"/>
          </w:tcPr>
          <w:p w14:paraId="13BA7787" w14:textId="598DD908" w:rsidR="0053341E" w:rsidRPr="00386925" w:rsidRDefault="0053341E" w:rsidP="00002378">
            <w:pPr>
              <w:rPr>
                <w:ins w:id="1519" w:author="Subhash Gandhi Vallala" w:date="2020-07-23T02:03:00Z"/>
              </w:rPr>
            </w:pPr>
            <w:ins w:id="1520" w:author="Subhash Gandhi Vallala" w:date="2020-07-23T02:03:00Z">
              <w:r w:rsidRPr="00386925">
                <w:t xml:space="preserve">The user wants </w:t>
              </w:r>
            </w:ins>
            <w:ins w:id="1521" w:author="Subhash Gandhi Vallala" w:date="2020-07-23T02:26:00Z">
              <w:r w:rsidR="00711F7B">
                <w:t xml:space="preserve">to get in touch with a City </w:t>
              </w:r>
            </w:ins>
            <w:ins w:id="1522" w:author="Subhash Gandhi Vallala" w:date="2020-07-23T02:27:00Z">
              <w:r w:rsidR="00711F7B">
                <w:t>Official for additional information</w:t>
              </w:r>
            </w:ins>
            <w:ins w:id="1523" w:author="Subhash Gandhi Vallala" w:date="2020-07-23T02:03:00Z">
              <w:r w:rsidRPr="00386925">
                <w:rPr>
                  <w:rPrChange w:id="1524" w:author="Subhash Gandhi Vallala" w:date="2020-07-23T02:07:00Z">
                    <w:rPr>
                      <w:sz w:val="18"/>
                      <w:szCs w:val="18"/>
                    </w:rPr>
                  </w:rPrChange>
                </w:rPr>
                <w:t>.</w:t>
              </w:r>
            </w:ins>
          </w:p>
        </w:tc>
      </w:tr>
      <w:tr w:rsidR="0053341E" w14:paraId="6C479B28" w14:textId="77777777" w:rsidTr="00002378">
        <w:trPr>
          <w:ins w:id="1525" w:author="Subhash Gandhi Vallala" w:date="2020-07-23T02:03:00Z"/>
        </w:trPr>
        <w:tc>
          <w:tcPr>
            <w:tcW w:w="0" w:type="auto"/>
          </w:tcPr>
          <w:p w14:paraId="493D8A08" w14:textId="77777777" w:rsidR="0053341E" w:rsidRPr="00386925" w:rsidRDefault="0053341E" w:rsidP="00002378">
            <w:pPr>
              <w:rPr>
                <w:ins w:id="1526" w:author="Subhash Gandhi Vallala" w:date="2020-07-23T02:03:00Z"/>
              </w:rPr>
            </w:pPr>
            <w:ins w:id="1527" w:author="Subhash Gandhi Vallala" w:date="2020-07-23T02:03:00Z">
              <w:r w:rsidRPr="00386925">
                <w:t>Primary Actor:</w:t>
              </w:r>
            </w:ins>
          </w:p>
        </w:tc>
        <w:tc>
          <w:tcPr>
            <w:tcW w:w="0" w:type="auto"/>
          </w:tcPr>
          <w:p w14:paraId="58E535A3" w14:textId="4A75282A" w:rsidR="0053341E" w:rsidRPr="001720E4" w:rsidRDefault="0053341E" w:rsidP="00002378">
            <w:pPr>
              <w:rPr>
                <w:ins w:id="1528" w:author="Subhash Gandhi Vallala" w:date="2020-07-23T02:03:00Z"/>
              </w:rPr>
            </w:pPr>
            <w:ins w:id="1529" w:author="Subhash Gandhi Vallala" w:date="2020-07-23T02:03:00Z">
              <w:r w:rsidRPr="001720E4">
                <w:t xml:space="preserve">City </w:t>
              </w:r>
            </w:ins>
            <w:ins w:id="1530" w:author="Subhash Gandhi Vallala" w:date="2020-07-23T02:30:00Z">
              <w:r w:rsidR="00D60AF3">
                <w:t>Resident</w:t>
              </w:r>
            </w:ins>
          </w:p>
        </w:tc>
      </w:tr>
      <w:tr w:rsidR="0053341E" w14:paraId="6A6E9773" w14:textId="77777777" w:rsidTr="00002378">
        <w:trPr>
          <w:ins w:id="1531" w:author="Subhash Gandhi Vallala" w:date="2020-07-23T02:03:00Z"/>
        </w:trPr>
        <w:tc>
          <w:tcPr>
            <w:tcW w:w="0" w:type="auto"/>
          </w:tcPr>
          <w:p w14:paraId="121851C8" w14:textId="77777777" w:rsidR="0053341E" w:rsidRPr="00386925" w:rsidRDefault="0053341E" w:rsidP="00002378">
            <w:pPr>
              <w:rPr>
                <w:ins w:id="1532" w:author="Subhash Gandhi Vallala" w:date="2020-07-23T02:03:00Z"/>
              </w:rPr>
            </w:pPr>
            <w:ins w:id="1533" w:author="Subhash Gandhi Vallala" w:date="2020-07-23T02:03:00Z">
              <w:r w:rsidRPr="00386925">
                <w:t>Supporting Actors:</w:t>
              </w:r>
            </w:ins>
          </w:p>
        </w:tc>
        <w:tc>
          <w:tcPr>
            <w:tcW w:w="0" w:type="auto"/>
          </w:tcPr>
          <w:p w14:paraId="4A06300F" w14:textId="46845B05" w:rsidR="0053341E" w:rsidRPr="001720E4" w:rsidRDefault="00DA635A" w:rsidP="00002378">
            <w:pPr>
              <w:rPr>
                <w:ins w:id="1534" w:author="Subhash Gandhi Vallala" w:date="2020-07-23T02:03:00Z"/>
              </w:rPr>
            </w:pPr>
            <w:ins w:id="1535" w:author="Subhash Gandhi Vallala" w:date="2020-07-23T02:56:00Z">
              <w:r>
                <w:t>Dialog</w:t>
              </w:r>
            </w:ins>
            <w:ins w:id="1536" w:author="Subhash Gandhi Vallala" w:date="2020-07-23T02:03:00Z">
              <w:r w:rsidR="0053341E" w:rsidRPr="001720E4">
                <w:t xml:space="preserve"> Service</w:t>
              </w:r>
            </w:ins>
          </w:p>
        </w:tc>
      </w:tr>
      <w:tr w:rsidR="004A7D0C" w14:paraId="54ECF05E" w14:textId="77777777" w:rsidTr="00002378">
        <w:trPr>
          <w:ins w:id="1537" w:author="Subhash Gandhi Vallala" w:date="2020-07-23T02:03:00Z"/>
        </w:trPr>
        <w:tc>
          <w:tcPr>
            <w:tcW w:w="0" w:type="auto"/>
          </w:tcPr>
          <w:p w14:paraId="2FB4F51D" w14:textId="144E02ED" w:rsidR="004A7D0C" w:rsidRPr="00386925" w:rsidRDefault="004A7D0C" w:rsidP="004A7D0C">
            <w:pPr>
              <w:rPr>
                <w:ins w:id="1538" w:author="Subhash Gandhi Vallala" w:date="2020-07-23T02:03:00Z"/>
              </w:rPr>
            </w:pPr>
            <w:ins w:id="1539" w:author="Subhash Gandhi Vallala" w:date="2020-07-23T02:03:00Z">
              <w:r w:rsidRPr="00386925">
                <w:t>Pre</w:t>
              </w:r>
            </w:ins>
            <w:ins w:id="1540" w:author="Rusty Baker" w:date="2020-07-23T14:11:00Z">
              <w:r w:rsidR="00CA44A3">
                <w:t>-</w:t>
              </w:r>
            </w:ins>
            <w:ins w:id="1541" w:author="Subhash Gandhi Vallala" w:date="2020-07-23T02:03:00Z">
              <w:r w:rsidRPr="00386925">
                <w:t>conditions:</w:t>
              </w:r>
            </w:ins>
          </w:p>
        </w:tc>
        <w:tc>
          <w:tcPr>
            <w:tcW w:w="0" w:type="auto"/>
          </w:tcPr>
          <w:p w14:paraId="4C2C274F" w14:textId="67CCA344" w:rsidR="004A7D0C" w:rsidRPr="001720E4" w:rsidRDefault="004A7D0C" w:rsidP="004A7D0C">
            <w:pPr>
              <w:rPr>
                <w:ins w:id="1542" w:author="Subhash Gandhi Vallala" w:date="2020-07-23T02:03:00Z"/>
              </w:rPr>
            </w:pPr>
            <w:ins w:id="1543" w:author="Subhash Gandhi Vallala" w:date="2020-07-23T03:23:00Z">
              <w:r>
                <w:t>None.</w:t>
              </w:r>
            </w:ins>
          </w:p>
        </w:tc>
      </w:tr>
      <w:tr w:rsidR="004A7D0C" w14:paraId="4EB533C1" w14:textId="77777777" w:rsidTr="00002378">
        <w:trPr>
          <w:ins w:id="1544" w:author="Subhash Gandhi Vallala" w:date="2020-07-23T02:03:00Z"/>
        </w:trPr>
        <w:tc>
          <w:tcPr>
            <w:tcW w:w="0" w:type="auto"/>
          </w:tcPr>
          <w:p w14:paraId="20CE2ADB" w14:textId="77777777" w:rsidR="004A7D0C" w:rsidRPr="00386925" w:rsidRDefault="004A7D0C" w:rsidP="004A7D0C">
            <w:pPr>
              <w:rPr>
                <w:ins w:id="1545" w:author="Subhash Gandhi Vallala" w:date="2020-07-23T02:03:00Z"/>
              </w:rPr>
            </w:pPr>
            <w:ins w:id="1546" w:author="Subhash Gandhi Vallala" w:date="2020-07-23T02:03:00Z">
              <w:r w:rsidRPr="00386925">
                <w:t>Steps in the Process:</w:t>
              </w:r>
            </w:ins>
          </w:p>
        </w:tc>
        <w:tc>
          <w:tcPr>
            <w:tcW w:w="0" w:type="auto"/>
          </w:tcPr>
          <w:p w14:paraId="1AF1F0F2" w14:textId="74D8E205" w:rsidR="004A7D0C" w:rsidRPr="00C10300" w:rsidRDefault="00B44099">
            <w:pPr>
              <w:rPr>
                <w:ins w:id="1547" w:author="Subhash Gandhi Vallala" w:date="2020-07-23T02:03:00Z"/>
              </w:rPr>
              <w:pPrChange w:id="1548" w:author="Subhash Gandhi Vallala" w:date="2020-07-23T03:23:00Z">
                <w:pPr>
                  <w:pStyle w:val="ListParagraph"/>
                  <w:numPr>
                    <w:numId w:val="32"/>
                  </w:numPr>
                  <w:ind w:hanging="360"/>
                </w:pPr>
              </w:pPrChange>
            </w:pPr>
            <w:ins w:id="1549" w:author="Subhash Gandhi Vallala" w:date="2020-07-23T03:26:00Z">
              <w:r>
                <w:t>Click</w:t>
              </w:r>
            </w:ins>
            <w:ins w:id="1550" w:author="Subhash Gandhi Vallala" w:date="2020-07-23T03:23:00Z">
              <w:r w:rsidR="004A7D0C">
                <w:t xml:space="preserve"> </w:t>
              </w:r>
            </w:ins>
            <w:ins w:id="1551" w:author="Subhash Gandhi Vallala" w:date="2020-07-23T03:25:00Z">
              <w:r w:rsidR="00135EC0">
                <w:t>Additional Help</w:t>
              </w:r>
            </w:ins>
            <w:ins w:id="1552" w:author="Subhash Gandhi Vallala" w:date="2020-07-23T03:23:00Z">
              <w:r w:rsidR="004A7D0C">
                <w:t xml:space="preserve">. </w:t>
              </w:r>
            </w:ins>
          </w:p>
        </w:tc>
      </w:tr>
      <w:tr w:rsidR="004A7D0C" w14:paraId="2E18D203" w14:textId="77777777" w:rsidTr="00002378">
        <w:trPr>
          <w:ins w:id="1553" w:author="Subhash Gandhi Vallala" w:date="2020-07-23T02:03:00Z"/>
        </w:trPr>
        <w:tc>
          <w:tcPr>
            <w:tcW w:w="0" w:type="auto"/>
          </w:tcPr>
          <w:p w14:paraId="188F43AA" w14:textId="77777777" w:rsidR="004A7D0C" w:rsidRPr="00386925" w:rsidRDefault="004A7D0C" w:rsidP="004A7D0C">
            <w:pPr>
              <w:rPr>
                <w:ins w:id="1554" w:author="Subhash Gandhi Vallala" w:date="2020-07-23T02:03:00Z"/>
              </w:rPr>
            </w:pPr>
            <w:ins w:id="1555" w:author="Subhash Gandhi Vallala" w:date="2020-07-23T02:03:00Z">
              <w:r w:rsidRPr="00386925">
                <w:t>Minimal Guarantees:</w:t>
              </w:r>
            </w:ins>
          </w:p>
        </w:tc>
        <w:tc>
          <w:tcPr>
            <w:tcW w:w="0" w:type="auto"/>
          </w:tcPr>
          <w:p w14:paraId="4B238E59" w14:textId="7381DC76" w:rsidR="004A7D0C" w:rsidRPr="001720E4" w:rsidRDefault="004A7D0C" w:rsidP="004A7D0C">
            <w:pPr>
              <w:rPr>
                <w:ins w:id="1556" w:author="Subhash Gandhi Vallala" w:date="2020-07-23T02:03:00Z"/>
              </w:rPr>
            </w:pPr>
            <w:ins w:id="1557" w:author="Subhash Gandhi Vallala" w:date="2020-07-23T03:23:00Z">
              <w:r>
                <w:t xml:space="preserve">The user will get </w:t>
              </w:r>
              <w:del w:id="1558" w:author="Rusty Baker" w:date="2020-07-23T14:10:00Z">
                <w:r w:rsidDel="00CA44A3">
                  <w:delText xml:space="preserve">a </w:delText>
                </w:r>
              </w:del>
              <w:r>
                <w:t>feedback.</w:t>
              </w:r>
            </w:ins>
          </w:p>
        </w:tc>
      </w:tr>
      <w:tr w:rsidR="004A7D0C" w14:paraId="06D8FA80" w14:textId="77777777" w:rsidTr="00002378">
        <w:trPr>
          <w:ins w:id="1559" w:author="Subhash Gandhi Vallala" w:date="2020-07-23T02:03:00Z"/>
        </w:trPr>
        <w:tc>
          <w:tcPr>
            <w:tcW w:w="0" w:type="auto"/>
          </w:tcPr>
          <w:p w14:paraId="093D833A" w14:textId="77777777" w:rsidR="004A7D0C" w:rsidRPr="00386925" w:rsidRDefault="004A7D0C" w:rsidP="004A7D0C">
            <w:pPr>
              <w:rPr>
                <w:ins w:id="1560" w:author="Subhash Gandhi Vallala" w:date="2020-07-23T02:03:00Z"/>
              </w:rPr>
            </w:pPr>
            <w:ins w:id="1561" w:author="Subhash Gandhi Vallala" w:date="2020-07-23T02:03:00Z">
              <w:r w:rsidRPr="00386925">
                <w:t>Success Guarantees:</w:t>
              </w:r>
            </w:ins>
          </w:p>
        </w:tc>
        <w:tc>
          <w:tcPr>
            <w:tcW w:w="0" w:type="auto"/>
          </w:tcPr>
          <w:p w14:paraId="17DFFC26" w14:textId="63A39789" w:rsidR="002D71B7" w:rsidRPr="00C10300" w:rsidRDefault="002D71B7" w:rsidP="004A7D0C">
            <w:pPr>
              <w:rPr>
                <w:ins w:id="1562" w:author="Subhash Gandhi Vallala" w:date="2020-07-23T02:03:00Z"/>
              </w:rPr>
            </w:pPr>
            <w:ins w:id="1563" w:author="Subhash Gandhi Vallala" w:date="2020-07-23T03:25:00Z">
              <w:r w:rsidRPr="002D71B7">
                <w:t>The city contact page link is displayed.</w:t>
              </w:r>
            </w:ins>
          </w:p>
        </w:tc>
      </w:tr>
      <w:tr w:rsidR="004A7D0C" w14:paraId="3CCCBCDE" w14:textId="77777777" w:rsidTr="00002378">
        <w:trPr>
          <w:ins w:id="1564" w:author="Subhash Gandhi Vallala" w:date="2020-07-23T02:03:00Z"/>
        </w:trPr>
        <w:tc>
          <w:tcPr>
            <w:tcW w:w="0" w:type="auto"/>
          </w:tcPr>
          <w:p w14:paraId="4D0EB8EC" w14:textId="77777777" w:rsidR="004A7D0C" w:rsidRPr="00386925" w:rsidRDefault="004A7D0C" w:rsidP="004A7D0C">
            <w:pPr>
              <w:rPr>
                <w:ins w:id="1565" w:author="Subhash Gandhi Vallala" w:date="2020-07-23T02:03:00Z"/>
              </w:rPr>
            </w:pPr>
            <w:ins w:id="1566" w:author="Subhash Gandhi Vallala" w:date="2020-07-23T02:03:00Z">
              <w:r w:rsidRPr="00386925">
                <w:t>Quality Requirements:</w:t>
              </w:r>
            </w:ins>
          </w:p>
        </w:tc>
        <w:tc>
          <w:tcPr>
            <w:tcW w:w="0" w:type="auto"/>
          </w:tcPr>
          <w:p w14:paraId="1F7C98A2" w14:textId="77777777" w:rsidR="004A7D0C" w:rsidRDefault="004A7D0C">
            <w:pPr>
              <w:pStyle w:val="ListParagraph"/>
              <w:numPr>
                <w:ilvl w:val="0"/>
                <w:numId w:val="81"/>
              </w:numPr>
              <w:rPr>
                <w:ins w:id="1567" w:author="Subhash Gandhi Vallala" w:date="2020-07-23T03:23:00Z"/>
              </w:rPr>
              <w:pPrChange w:id="1568" w:author="Subhash Gandhi Vallala" w:date="2020-07-23T03:23:00Z">
                <w:pPr>
                  <w:pStyle w:val="ListParagraph"/>
                  <w:numPr>
                    <w:numId w:val="78"/>
                  </w:numPr>
                  <w:ind w:hanging="360"/>
                </w:pPr>
              </w:pPrChange>
            </w:pPr>
            <w:ins w:id="1569" w:author="Subhash Gandhi Vallala" w:date="2020-07-23T03:23:00Z">
              <w:r>
                <w:t>The feedback provided to the user must be clear.</w:t>
              </w:r>
            </w:ins>
          </w:p>
          <w:p w14:paraId="48ECBAF2" w14:textId="09F830D5" w:rsidR="004A7D0C" w:rsidRPr="001720E4" w:rsidRDefault="004A7D0C">
            <w:pPr>
              <w:pStyle w:val="ListParagraph"/>
              <w:numPr>
                <w:ilvl w:val="0"/>
                <w:numId w:val="81"/>
              </w:numPr>
              <w:rPr>
                <w:ins w:id="1570" w:author="Subhash Gandhi Vallala" w:date="2020-07-23T02:03:00Z"/>
              </w:rPr>
              <w:pPrChange w:id="1571" w:author="Subhash Gandhi Vallala" w:date="2020-07-23T03:23:00Z">
                <w:pPr>
                  <w:pStyle w:val="ListParagraph"/>
                  <w:numPr>
                    <w:numId w:val="33"/>
                  </w:numPr>
                  <w:ind w:hanging="360"/>
                </w:pPr>
              </w:pPrChange>
            </w:pPr>
            <w:ins w:id="1572" w:author="Subhash Gandhi Vallala" w:date="2020-07-23T03:23:00Z">
              <w:r>
                <w:t>Minimum and success guarantees must be included.</w:t>
              </w:r>
            </w:ins>
          </w:p>
        </w:tc>
      </w:tr>
      <w:tr w:rsidR="004A7D0C" w14:paraId="18B945DB" w14:textId="77777777" w:rsidTr="00002378">
        <w:trPr>
          <w:ins w:id="1573" w:author="Subhash Gandhi Vallala" w:date="2020-07-23T02:03:00Z"/>
        </w:trPr>
        <w:tc>
          <w:tcPr>
            <w:tcW w:w="0" w:type="auto"/>
          </w:tcPr>
          <w:p w14:paraId="15765A28" w14:textId="77777777" w:rsidR="004A7D0C" w:rsidRPr="00386925" w:rsidRDefault="004A7D0C" w:rsidP="004A7D0C">
            <w:pPr>
              <w:rPr>
                <w:ins w:id="1574" w:author="Subhash Gandhi Vallala" w:date="2020-07-23T02:03:00Z"/>
              </w:rPr>
            </w:pPr>
            <w:ins w:id="1575" w:author="Subhash Gandhi Vallala" w:date="2020-07-23T02:03:00Z">
              <w:r w:rsidRPr="00386925">
                <w:t>Alternative Flows and Exceptions:</w:t>
              </w:r>
            </w:ins>
          </w:p>
        </w:tc>
        <w:tc>
          <w:tcPr>
            <w:tcW w:w="0" w:type="auto"/>
          </w:tcPr>
          <w:p w14:paraId="786D6B46" w14:textId="7A07CF03" w:rsidR="004A7D0C" w:rsidRPr="001720E4" w:rsidRDefault="004A7D0C" w:rsidP="004A7D0C">
            <w:pPr>
              <w:rPr>
                <w:ins w:id="1576" w:author="Subhash Gandhi Vallala" w:date="2020-07-23T02:03:00Z"/>
              </w:rPr>
            </w:pPr>
            <w:ins w:id="1577" w:author="Subhash Gandhi Vallala" w:date="2020-07-23T03:23:00Z">
              <w:r>
                <w:t>None</w:t>
              </w:r>
            </w:ins>
          </w:p>
        </w:tc>
      </w:tr>
    </w:tbl>
    <w:p w14:paraId="4E556F21" w14:textId="77777777" w:rsidR="007223A0" w:rsidDel="0053341E" w:rsidRDefault="007223A0">
      <w:pPr>
        <w:pStyle w:val="BodyText"/>
        <w:spacing w:line="480" w:lineRule="auto"/>
        <w:ind w:left="0"/>
        <w:rPr>
          <w:del w:id="1578" w:author="Subhash Gandhi Vallala" w:date="2020-07-23T02:03:00Z"/>
          <w:sz w:val="24"/>
          <w:szCs w:val="24"/>
        </w:rPr>
        <w:pPrChange w:id="1579" w:author="Subhash Gandhi Vallala" w:date="2020-07-23T02:03:00Z">
          <w:pPr>
            <w:pStyle w:val="BodyText"/>
            <w:spacing w:line="480" w:lineRule="auto"/>
          </w:pPr>
        </w:pPrChange>
      </w:pPr>
    </w:p>
    <w:p w14:paraId="7862E8A6" w14:textId="77777777" w:rsidR="00FF3B5C" w:rsidDel="0053341E" w:rsidRDefault="00FF3B5C">
      <w:pPr>
        <w:widowControl/>
        <w:spacing w:line="240" w:lineRule="auto"/>
        <w:rPr>
          <w:del w:id="1580" w:author="Subhash Gandhi Vallala" w:date="2020-07-23T02:03:00Z"/>
          <w:sz w:val="24"/>
          <w:szCs w:val="24"/>
        </w:rPr>
      </w:pPr>
      <w:del w:id="1581" w:author="Subhash Gandhi Vallala" w:date="2020-07-23T02:04:00Z">
        <w:r w:rsidDel="0053341E">
          <w:rPr>
            <w:sz w:val="24"/>
            <w:szCs w:val="24"/>
          </w:rPr>
          <w:br w:type="page"/>
        </w:r>
      </w:del>
    </w:p>
    <w:p w14:paraId="6453BA22" w14:textId="77777777" w:rsidR="00D80FCF" w:rsidRPr="00EA186E" w:rsidRDefault="00D80FCF">
      <w:pPr>
        <w:widowControl/>
        <w:spacing w:line="240" w:lineRule="auto"/>
        <w:pPrChange w:id="1582" w:author="Subhash Gandhi Vallala" w:date="2020-07-23T02:03:00Z">
          <w:pPr>
            <w:pStyle w:val="BodyText"/>
            <w:spacing w:line="480" w:lineRule="auto"/>
          </w:pPr>
        </w:pPrChange>
      </w:pPr>
    </w:p>
    <w:p w14:paraId="14935367" w14:textId="5ABC1CBF" w:rsidR="003E7DF1" w:rsidRDefault="002C44BB" w:rsidP="00D37EA4">
      <w:pPr>
        <w:pStyle w:val="Heading2"/>
        <w:rPr>
          <w:sz w:val="24"/>
          <w:szCs w:val="24"/>
        </w:rPr>
      </w:pPr>
      <w:bookmarkStart w:id="1583" w:name="_Toc46367592"/>
      <w:commentRangeStart w:id="1584"/>
      <w:r w:rsidRPr="00B97141">
        <w:rPr>
          <w:sz w:val="24"/>
          <w:szCs w:val="24"/>
        </w:rPr>
        <w:t xml:space="preserve">Use-Case </w:t>
      </w:r>
      <w:r w:rsidR="00FF3B5C">
        <w:rPr>
          <w:sz w:val="24"/>
          <w:szCs w:val="24"/>
        </w:rPr>
        <w:t>Diagram</w:t>
      </w:r>
      <w:commentRangeEnd w:id="1584"/>
      <w:r w:rsidR="00BF5698">
        <w:rPr>
          <w:rStyle w:val="CommentReference"/>
          <w:rFonts w:ascii="Times New Roman" w:hAnsi="Times New Roman"/>
          <w:b w:val="0"/>
        </w:rPr>
        <w:commentReference w:id="1584"/>
      </w:r>
      <w:bookmarkEnd w:id="1583"/>
    </w:p>
    <w:p w14:paraId="274CA814" w14:textId="69C25055" w:rsidR="00FF3B5C" w:rsidRPr="00F167BB" w:rsidRDefault="004D6787" w:rsidP="00DC7CC9">
      <w:pPr>
        <w:spacing w:line="480" w:lineRule="auto"/>
        <w:ind w:firstLine="720"/>
      </w:pPr>
      <w:r w:rsidRPr="00E77A40">
        <w:rPr>
          <w:sz w:val="24"/>
          <w:szCs w:val="24"/>
        </w:rPr>
        <w:t xml:space="preserve">The Use-Case Diagram is used to demonstrate the different ways that a user might interact with a system. It summarizes the details of the </w:t>
      </w:r>
      <w:bookmarkStart w:id="1585" w:name="_GoBack"/>
      <w:bookmarkEnd w:id="1585"/>
      <w:r w:rsidRPr="00E77A40">
        <w:rPr>
          <w:sz w:val="24"/>
          <w:szCs w:val="24"/>
        </w:rPr>
        <w:t>system's users or actors and their interactions with the system.</w:t>
      </w:r>
    </w:p>
    <w:p w14:paraId="7E06F45A" w14:textId="14FB9DA7" w:rsidR="00FF3B5C" w:rsidRDefault="00FF3B5C">
      <w:pPr>
        <w:keepNext/>
      </w:pPr>
    </w:p>
    <w:p w14:paraId="197B401F" w14:textId="0409055A" w:rsidR="00FF3B5C" w:rsidRPr="00F167BB" w:rsidRDefault="00286267" w:rsidP="00F167BB">
      <w:pPr>
        <w:pStyle w:val="Caption"/>
        <w:rPr>
          <w:color w:val="000000" w:themeColor="text1"/>
        </w:rPr>
      </w:pPr>
      <w:r>
        <w:rPr>
          <w:noProof/>
        </w:rPr>
        <w:drawing>
          <wp:inline distT="0" distB="0" distL="0" distR="0" wp14:anchorId="55CE4A0F" wp14:editId="4FB58AAF">
            <wp:extent cx="5943600" cy="554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49265"/>
                    </a:xfrm>
                    <a:prstGeom prst="rect">
                      <a:avLst/>
                    </a:prstGeom>
                    <a:noFill/>
                    <a:ln>
                      <a:noFill/>
                    </a:ln>
                  </pic:spPr>
                </pic:pic>
              </a:graphicData>
            </a:graphic>
          </wp:inline>
        </w:drawing>
      </w:r>
      <w:r w:rsidR="00FF3B5C" w:rsidRPr="00F167BB">
        <w:rPr>
          <w:color w:val="000000" w:themeColor="text1"/>
        </w:rPr>
        <w:t xml:space="preserve">Figure </w:t>
      </w:r>
      <w:r w:rsidR="00FF3B5C" w:rsidRPr="00F167BB">
        <w:rPr>
          <w:color w:val="000000" w:themeColor="text1"/>
        </w:rPr>
        <w:fldChar w:fldCharType="begin"/>
      </w:r>
      <w:r w:rsidR="00FF3B5C" w:rsidRPr="00F167BB">
        <w:rPr>
          <w:color w:val="000000" w:themeColor="text1"/>
        </w:rPr>
        <w:instrText xml:space="preserve"> SEQ Figure \* ARABIC </w:instrText>
      </w:r>
      <w:r w:rsidR="00FF3B5C" w:rsidRPr="00F167BB">
        <w:rPr>
          <w:color w:val="000000" w:themeColor="text1"/>
        </w:rPr>
        <w:fldChar w:fldCharType="separate"/>
      </w:r>
      <w:r w:rsidR="0077408E">
        <w:rPr>
          <w:noProof/>
          <w:color w:val="000000" w:themeColor="text1"/>
        </w:rPr>
        <w:t>1</w:t>
      </w:r>
      <w:r w:rsidR="00FF3B5C" w:rsidRPr="00F167BB">
        <w:rPr>
          <w:color w:val="000000" w:themeColor="text1"/>
        </w:rPr>
        <w:fldChar w:fldCharType="end"/>
      </w:r>
      <w:r w:rsidR="00FF3B5C" w:rsidRPr="00F167BB">
        <w:rPr>
          <w:color w:val="000000" w:themeColor="text1"/>
        </w:rPr>
        <w:t>: 2.1</w:t>
      </w:r>
      <w:r w:rsidR="00AB28C6">
        <w:rPr>
          <w:color w:val="000000" w:themeColor="text1"/>
        </w:rPr>
        <w:t>.1</w:t>
      </w:r>
      <w:r w:rsidR="00FF3B5C" w:rsidRPr="00F167BB">
        <w:rPr>
          <w:color w:val="000000" w:themeColor="text1"/>
        </w:rPr>
        <w:t xml:space="preserve"> Chatbot Use Case Diagram</w:t>
      </w:r>
    </w:p>
    <w:p w14:paraId="63A3BF4E" w14:textId="3F2EA5DB" w:rsidR="00B66C79" w:rsidRDefault="00B66C79" w:rsidP="00F167BB">
      <w:pPr>
        <w:pStyle w:val="BodyText"/>
        <w:ind w:left="0"/>
      </w:pPr>
    </w:p>
    <w:p w14:paraId="7B9DA04A" w14:textId="777DF2EE" w:rsidR="00FF3B5C" w:rsidRDefault="00FF3B5C" w:rsidP="00F167BB">
      <w:pPr>
        <w:widowControl/>
        <w:spacing w:line="480" w:lineRule="auto"/>
        <w:ind w:firstLine="720"/>
        <w:rPr>
          <w:sz w:val="24"/>
          <w:szCs w:val="24"/>
        </w:rPr>
      </w:pPr>
      <w:r w:rsidRPr="00F167BB">
        <w:rPr>
          <w:sz w:val="24"/>
          <w:szCs w:val="24"/>
        </w:rPr>
        <w:lastRenderedPageBreak/>
        <w:t xml:space="preserve">Figure 1 depicts </w:t>
      </w:r>
      <w:r w:rsidR="00826287">
        <w:rPr>
          <w:sz w:val="24"/>
          <w:szCs w:val="24"/>
        </w:rPr>
        <w:t>the</w:t>
      </w:r>
      <w:r w:rsidRPr="00F167BB">
        <w:rPr>
          <w:sz w:val="24"/>
          <w:szCs w:val="24"/>
        </w:rPr>
        <w:t xml:space="preserve"> Use Case Diagram of the Chatbot system</w:t>
      </w:r>
      <w:r w:rsidR="00826287">
        <w:rPr>
          <w:sz w:val="24"/>
          <w:szCs w:val="24"/>
        </w:rPr>
        <w:t xml:space="preserve"> that has the City Official as the primary actor</w:t>
      </w:r>
      <w:r w:rsidRPr="00F167BB">
        <w:rPr>
          <w:sz w:val="24"/>
          <w:szCs w:val="24"/>
        </w:rPr>
        <w:t>, providing a depiction of the system's expected behavior.</w:t>
      </w:r>
      <w:r w:rsidR="00826287">
        <w:rPr>
          <w:sz w:val="24"/>
          <w:szCs w:val="24"/>
        </w:rPr>
        <w:t xml:space="preserve"> The secondary actors here include the Document Service that will handle all the creation</w:t>
      </w:r>
      <w:r w:rsidR="00C27E25">
        <w:rPr>
          <w:sz w:val="24"/>
          <w:szCs w:val="24"/>
        </w:rPr>
        <w:t xml:space="preserve"> and </w:t>
      </w:r>
      <w:r w:rsidR="00826287">
        <w:rPr>
          <w:sz w:val="24"/>
          <w:szCs w:val="24"/>
        </w:rPr>
        <w:t xml:space="preserve">storage of </w:t>
      </w:r>
      <w:r w:rsidR="000A0831">
        <w:rPr>
          <w:sz w:val="24"/>
          <w:szCs w:val="24"/>
        </w:rPr>
        <w:t>p</w:t>
      </w:r>
      <w:r w:rsidR="00826287">
        <w:rPr>
          <w:sz w:val="24"/>
          <w:szCs w:val="24"/>
        </w:rPr>
        <w:t xml:space="preserve">ermits and </w:t>
      </w:r>
      <w:r w:rsidR="000A0831">
        <w:rPr>
          <w:sz w:val="24"/>
          <w:szCs w:val="24"/>
        </w:rPr>
        <w:t>r</w:t>
      </w:r>
      <w:r w:rsidR="00826287">
        <w:rPr>
          <w:sz w:val="24"/>
          <w:szCs w:val="24"/>
        </w:rPr>
        <w:t xml:space="preserve">egulations, and the Address Service that will handle all the </w:t>
      </w:r>
      <w:del w:id="1586" w:author="Rusty Baker" w:date="2020-07-23T14:11:00Z">
        <w:r w:rsidR="005A3447" w:rsidDel="00CA44A3">
          <w:rPr>
            <w:sz w:val="24"/>
            <w:szCs w:val="24"/>
          </w:rPr>
          <w:delText>r</w:delText>
        </w:r>
        <w:r w:rsidR="00826287" w:rsidDel="00CA44A3">
          <w:rPr>
            <w:sz w:val="24"/>
            <w:szCs w:val="24"/>
          </w:rPr>
          <w:delText>esidents</w:delText>
        </w:r>
        <w:r w:rsidR="004D0921" w:rsidDel="00CA44A3">
          <w:rPr>
            <w:sz w:val="24"/>
            <w:szCs w:val="24"/>
          </w:rPr>
          <w:delText>’</w:delText>
        </w:r>
        <w:r w:rsidR="00826287" w:rsidDel="00CA44A3">
          <w:rPr>
            <w:sz w:val="24"/>
            <w:szCs w:val="24"/>
          </w:rPr>
          <w:delText xml:space="preserve"> </w:delText>
        </w:r>
      </w:del>
      <w:ins w:id="1587" w:author="Rusty Baker" w:date="2020-07-23T14:11:00Z">
        <w:r w:rsidR="00CA44A3">
          <w:rPr>
            <w:sz w:val="24"/>
            <w:szCs w:val="24"/>
          </w:rPr>
          <w:t>residents</w:t>
        </w:r>
        <w:r w:rsidR="00CA44A3">
          <w:rPr>
            <w:sz w:val="24"/>
            <w:szCs w:val="24"/>
          </w:rPr>
          <w:t>'</w:t>
        </w:r>
        <w:r w:rsidR="00CA44A3">
          <w:rPr>
            <w:sz w:val="24"/>
            <w:szCs w:val="24"/>
          </w:rPr>
          <w:t xml:space="preserve"> </w:t>
        </w:r>
      </w:ins>
      <w:r w:rsidR="00826287">
        <w:rPr>
          <w:sz w:val="24"/>
          <w:szCs w:val="24"/>
        </w:rPr>
        <w:t>address</w:t>
      </w:r>
      <w:r w:rsidR="004D0921">
        <w:rPr>
          <w:sz w:val="24"/>
          <w:szCs w:val="24"/>
        </w:rPr>
        <w:t>es</w:t>
      </w:r>
      <w:r w:rsidR="00826287">
        <w:rPr>
          <w:sz w:val="24"/>
          <w:szCs w:val="24"/>
        </w:rPr>
        <w:t xml:space="preserve"> and zones. </w:t>
      </w:r>
      <w:r w:rsidRPr="00F167BB">
        <w:rPr>
          <w:sz w:val="24"/>
          <w:szCs w:val="24"/>
        </w:rPr>
        <w:t xml:space="preserve"> </w:t>
      </w:r>
    </w:p>
    <w:p w14:paraId="67E65A0A" w14:textId="0B192553" w:rsidR="004069E6" w:rsidRDefault="004069E6" w:rsidP="00F167BB">
      <w:pPr>
        <w:widowControl/>
        <w:spacing w:line="480" w:lineRule="auto"/>
        <w:ind w:firstLine="720"/>
        <w:rPr>
          <w:sz w:val="24"/>
          <w:szCs w:val="24"/>
        </w:rPr>
      </w:pPr>
    </w:p>
    <w:p w14:paraId="13229829" w14:textId="1D684B04" w:rsidR="004069E6" w:rsidRDefault="00286267" w:rsidP="004069E6">
      <w:pPr>
        <w:keepNext/>
      </w:pPr>
      <w:r>
        <w:rPr>
          <w:noProof/>
        </w:rPr>
        <w:drawing>
          <wp:inline distT="0" distB="0" distL="0" distR="0" wp14:anchorId="213A3964" wp14:editId="36D7FD88">
            <wp:extent cx="5943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35550"/>
                    </a:xfrm>
                    <a:prstGeom prst="rect">
                      <a:avLst/>
                    </a:prstGeom>
                    <a:noFill/>
                    <a:ln>
                      <a:noFill/>
                    </a:ln>
                  </pic:spPr>
                </pic:pic>
              </a:graphicData>
            </a:graphic>
          </wp:inline>
        </w:drawing>
      </w:r>
    </w:p>
    <w:p w14:paraId="313412EB" w14:textId="0D854668" w:rsidR="004069E6" w:rsidRPr="00F167BB" w:rsidRDefault="004069E6" w:rsidP="004069E6">
      <w:pPr>
        <w:pStyle w:val="Caption"/>
        <w:rPr>
          <w:color w:val="000000" w:themeColor="text1"/>
        </w:rPr>
      </w:pPr>
      <w:r w:rsidRPr="00F167BB">
        <w:rPr>
          <w:color w:val="000000" w:themeColor="text1"/>
        </w:rPr>
        <w:t xml:space="preserve">Figure </w:t>
      </w:r>
      <w:r>
        <w:rPr>
          <w:color w:val="000000" w:themeColor="text1"/>
        </w:rPr>
        <w:t>2</w:t>
      </w:r>
      <w:r w:rsidRPr="00F167BB">
        <w:rPr>
          <w:color w:val="000000" w:themeColor="text1"/>
        </w:rPr>
        <w:t>: 2.1</w:t>
      </w:r>
      <w:r w:rsidR="00AB28C6">
        <w:rPr>
          <w:color w:val="000000" w:themeColor="text1"/>
        </w:rPr>
        <w:t>.2</w:t>
      </w:r>
      <w:r w:rsidRPr="00F167BB">
        <w:rPr>
          <w:color w:val="000000" w:themeColor="text1"/>
        </w:rPr>
        <w:t xml:space="preserve"> Chatbot Use Case Diagram</w:t>
      </w:r>
    </w:p>
    <w:p w14:paraId="35C699CA" w14:textId="77777777" w:rsidR="004069E6" w:rsidRDefault="004069E6" w:rsidP="004069E6">
      <w:pPr>
        <w:pStyle w:val="BodyText"/>
        <w:ind w:left="0"/>
      </w:pPr>
    </w:p>
    <w:p w14:paraId="7F466322" w14:textId="56371282" w:rsidR="00FF3B5C" w:rsidRDefault="004069E6" w:rsidP="005A3447">
      <w:pPr>
        <w:widowControl/>
        <w:spacing w:line="480" w:lineRule="auto"/>
        <w:ind w:firstLine="720"/>
        <w:rPr>
          <w:sz w:val="24"/>
          <w:szCs w:val="24"/>
        </w:rPr>
      </w:pPr>
      <w:r w:rsidRPr="00F167BB">
        <w:rPr>
          <w:sz w:val="24"/>
          <w:szCs w:val="24"/>
        </w:rPr>
        <w:lastRenderedPageBreak/>
        <w:t xml:space="preserve">Figure </w:t>
      </w:r>
      <w:r w:rsidR="00BA76DC">
        <w:rPr>
          <w:sz w:val="24"/>
          <w:szCs w:val="24"/>
        </w:rPr>
        <w:t>2</w:t>
      </w:r>
      <w:r w:rsidRPr="00F167BB">
        <w:rPr>
          <w:sz w:val="24"/>
          <w:szCs w:val="24"/>
        </w:rPr>
        <w:t xml:space="preserve"> depicts </w:t>
      </w:r>
      <w:r w:rsidR="00826287">
        <w:rPr>
          <w:sz w:val="24"/>
          <w:szCs w:val="24"/>
        </w:rPr>
        <w:t>the</w:t>
      </w:r>
      <w:r w:rsidRPr="00F167BB">
        <w:rPr>
          <w:sz w:val="24"/>
          <w:szCs w:val="24"/>
        </w:rPr>
        <w:t xml:space="preserve"> Use Case Diagram of the Chatbot system</w:t>
      </w:r>
      <w:r w:rsidR="00826287">
        <w:rPr>
          <w:sz w:val="24"/>
          <w:szCs w:val="24"/>
        </w:rPr>
        <w:t xml:space="preserve"> that has the City Residents as the primary actor</w:t>
      </w:r>
      <w:r w:rsidRPr="00F167BB">
        <w:rPr>
          <w:sz w:val="24"/>
          <w:szCs w:val="24"/>
        </w:rPr>
        <w:t xml:space="preserve">, providing a depiction of the system's expected behavior. </w:t>
      </w:r>
      <w:r w:rsidR="009D4059">
        <w:rPr>
          <w:sz w:val="24"/>
          <w:szCs w:val="24"/>
        </w:rPr>
        <w:t xml:space="preserve">The secondary actors here include the Document Service that will handle all the fetching of Permits and Regulations, </w:t>
      </w:r>
      <w:r w:rsidR="00135349">
        <w:rPr>
          <w:sz w:val="24"/>
          <w:szCs w:val="24"/>
        </w:rPr>
        <w:t xml:space="preserve">the Dialog Service that will handle all the conversations with the Users, </w:t>
      </w:r>
      <w:r w:rsidR="009D4059">
        <w:rPr>
          <w:sz w:val="24"/>
          <w:szCs w:val="24"/>
        </w:rPr>
        <w:t xml:space="preserve">and the Address Service that will handle all the </w:t>
      </w:r>
      <w:r w:rsidR="005A3447">
        <w:rPr>
          <w:sz w:val="24"/>
          <w:szCs w:val="24"/>
        </w:rPr>
        <w:t>c</w:t>
      </w:r>
      <w:r w:rsidR="00482A76">
        <w:rPr>
          <w:sz w:val="24"/>
          <w:szCs w:val="24"/>
        </w:rPr>
        <w:t>ity</w:t>
      </w:r>
      <w:r w:rsidR="005A3447">
        <w:rPr>
          <w:sz w:val="24"/>
          <w:szCs w:val="24"/>
        </w:rPr>
        <w:t>'</w:t>
      </w:r>
      <w:r w:rsidR="009D4059">
        <w:rPr>
          <w:sz w:val="24"/>
          <w:szCs w:val="24"/>
        </w:rPr>
        <w:t xml:space="preserve">s address and zones. </w:t>
      </w:r>
      <w:r w:rsidRPr="00F167BB">
        <w:rPr>
          <w:sz w:val="24"/>
          <w:szCs w:val="24"/>
        </w:rPr>
        <w:t>Furthermore, this document provides insight into the design of the Chatbot system from the end user's perspective, communicating the behavior in the user's terms by specifying all externally visible system behavior.</w:t>
      </w:r>
    </w:p>
    <w:p w14:paraId="5267E363" w14:textId="464FAE55" w:rsidR="004D6787" w:rsidRPr="00E77A40" w:rsidRDefault="004D6787" w:rsidP="004D6787">
      <w:pPr>
        <w:pStyle w:val="Heading2"/>
        <w:rPr>
          <w:sz w:val="24"/>
          <w:szCs w:val="24"/>
        </w:rPr>
      </w:pPr>
      <w:bookmarkStart w:id="1588" w:name="_Toc44449115"/>
      <w:bookmarkStart w:id="1589" w:name="_Toc46367593"/>
      <w:r w:rsidRPr="00E77A40">
        <w:rPr>
          <w:sz w:val="24"/>
          <w:szCs w:val="24"/>
        </w:rPr>
        <w:t>Data Flow Diagram</w:t>
      </w:r>
      <w:bookmarkEnd w:id="1588"/>
      <w:bookmarkEnd w:id="1589"/>
    </w:p>
    <w:p w14:paraId="768B381C" w14:textId="77777777" w:rsidR="004D6787" w:rsidRDefault="004D6787" w:rsidP="00DC7CC9">
      <w:pPr>
        <w:spacing w:line="480" w:lineRule="auto"/>
        <w:ind w:firstLine="720"/>
        <w:rPr>
          <w:sz w:val="24"/>
          <w:szCs w:val="24"/>
        </w:rPr>
      </w:pPr>
      <w:r w:rsidRPr="00E77A40">
        <w:rPr>
          <w:sz w:val="24"/>
          <w:szCs w:val="24"/>
        </w:rPr>
        <w:t xml:space="preserve">The data flow diagram </w:t>
      </w:r>
      <w:r>
        <w:rPr>
          <w:sz w:val="24"/>
          <w:szCs w:val="24"/>
        </w:rPr>
        <w:t xml:space="preserve">is </w:t>
      </w:r>
      <w:r w:rsidRPr="002D7FCD">
        <w:rPr>
          <w:sz w:val="24"/>
          <w:szCs w:val="24"/>
        </w:rPr>
        <w:t xml:space="preserve">used to graphically represent the flow of data in </w:t>
      </w:r>
      <w:r>
        <w:rPr>
          <w:sz w:val="24"/>
          <w:szCs w:val="24"/>
        </w:rPr>
        <w:t xml:space="preserve">the </w:t>
      </w:r>
      <w:r w:rsidRPr="002D7FCD">
        <w:rPr>
          <w:sz w:val="24"/>
          <w:szCs w:val="24"/>
        </w:rPr>
        <w:t>system</w:t>
      </w:r>
      <w:r>
        <w:rPr>
          <w:sz w:val="24"/>
          <w:szCs w:val="24"/>
        </w:rPr>
        <w:t xml:space="preserve">, it describes the system </w:t>
      </w:r>
      <w:r w:rsidRPr="002D7FCD">
        <w:rPr>
          <w:sz w:val="24"/>
          <w:szCs w:val="24"/>
        </w:rPr>
        <w:t xml:space="preserve">transfer data from the input to the file storage </w:t>
      </w:r>
      <w:r w:rsidRPr="00E77A40">
        <w:rPr>
          <w:sz w:val="24"/>
          <w:szCs w:val="24"/>
        </w:rPr>
        <w:t>and to finally deliver the requested information.</w:t>
      </w:r>
    </w:p>
    <w:p w14:paraId="55F480A2" w14:textId="77777777" w:rsidR="004D6787" w:rsidRDefault="004D6787" w:rsidP="004D6787">
      <w:pPr>
        <w:keepNext/>
      </w:pPr>
      <w:r>
        <w:object w:dxaOrig="10771" w:dyaOrig="9270" w14:anchorId="0D1DF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348.75pt" o:ole="">
            <v:imagedata r:id="rId13" o:title=""/>
          </v:shape>
          <o:OLEObject Type="Embed" ProgID="Visio.Drawing.15" ShapeID="_x0000_i1025" DrawAspect="Content" ObjectID="_1657018685" r:id="rId14"/>
        </w:object>
      </w:r>
    </w:p>
    <w:p w14:paraId="1FF7A770" w14:textId="77777777" w:rsidR="004D6787" w:rsidRDefault="004D6787" w:rsidP="004D6787">
      <w:pPr>
        <w:pStyle w:val="Caption"/>
        <w:rPr>
          <w:color w:val="auto"/>
        </w:rPr>
      </w:pPr>
      <w:r w:rsidRPr="00E77A40">
        <w:rPr>
          <w:color w:val="auto"/>
        </w:rPr>
        <w:t>Figure 3: 2.2.1 Chatbot Data Flow Diagram</w:t>
      </w:r>
    </w:p>
    <w:p w14:paraId="7ADF2C54" w14:textId="77777777" w:rsidR="004D6787" w:rsidRDefault="004D6787" w:rsidP="004D6787"/>
    <w:p w14:paraId="5EB49F01" w14:textId="0243A55E" w:rsidR="004D6787" w:rsidRPr="00E77A40" w:rsidRDefault="004D6787" w:rsidP="004D6787">
      <w:pPr>
        <w:widowControl/>
        <w:spacing w:line="480" w:lineRule="auto"/>
        <w:ind w:firstLine="720"/>
        <w:rPr>
          <w:sz w:val="24"/>
          <w:szCs w:val="24"/>
        </w:rPr>
      </w:pPr>
      <w:r w:rsidRPr="00F167BB">
        <w:rPr>
          <w:sz w:val="24"/>
          <w:szCs w:val="24"/>
        </w:rPr>
        <w:t xml:space="preserve">Figure </w:t>
      </w:r>
      <w:r>
        <w:rPr>
          <w:sz w:val="24"/>
          <w:szCs w:val="24"/>
        </w:rPr>
        <w:t>3</w:t>
      </w:r>
      <w:r w:rsidRPr="00F167BB">
        <w:rPr>
          <w:sz w:val="24"/>
          <w:szCs w:val="24"/>
        </w:rPr>
        <w:t xml:space="preserve"> depicts </w:t>
      </w:r>
      <w:r>
        <w:rPr>
          <w:sz w:val="24"/>
          <w:szCs w:val="24"/>
        </w:rPr>
        <w:t>the</w:t>
      </w:r>
      <w:r w:rsidRPr="00F167BB">
        <w:rPr>
          <w:sz w:val="24"/>
          <w:szCs w:val="24"/>
        </w:rPr>
        <w:t xml:space="preserve"> </w:t>
      </w:r>
      <w:r>
        <w:rPr>
          <w:sz w:val="24"/>
          <w:szCs w:val="24"/>
        </w:rPr>
        <w:t>Data Flow</w:t>
      </w:r>
      <w:r w:rsidRPr="00F167BB">
        <w:rPr>
          <w:sz w:val="24"/>
          <w:szCs w:val="24"/>
        </w:rPr>
        <w:t xml:space="preserve"> Diagram of the Chatbot system</w:t>
      </w:r>
      <w:r>
        <w:rPr>
          <w:sz w:val="24"/>
          <w:szCs w:val="24"/>
        </w:rPr>
        <w:t xml:space="preserve"> that begins with the welcome/introductory message, followed by the resident being asked to enter a complete address or zone. If user provides a valid address or zone, they will be prompted for their </w:t>
      </w:r>
      <w:r w:rsidRPr="007B1D01">
        <w:rPr>
          <w:sz w:val="24"/>
          <w:szCs w:val="24"/>
        </w:rPr>
        <w:t>interests in permits/regulations</w:t>
      </w:r>
      <w:r>
        <w:rPr>
          <w:sz w:val="24"/>
          <w:szCs w:val="24"/>
        </w:rPr>
        <w:t xml:space="preserve">. A </w:t>
      </w:r>
      <w:r w:rsidRPr="007B1D01">
        <w:rPr>
          <w:sz w:val="24"/>
          <w:szCs w:val="24"/>
        </w:rPr>
        <w:t xml:space="preserve">successful lookup of the permit or regulation </w:t>
      </w:r>
      <w:r>
        <w:rPr>
          <w:sz w:val="24"/>
          <w:szCs w:val="24"/>
        </w:rPr>
        <w:t>is achieved by the Chatbot</w:t>
      </w:r>
      <w:r w:rsidRPr="007B1D01">
        <w:rPr>
          <w:sz w:val="24"/>
          <w:szCs w:val="24"/>
        </w:rPr>
        <w:t xml:space="preserve"> displaying the related city webpage link to the resident. </w:t>
      </w:r>
      <w:r>
        <w:rPr>
          <w:sz w:val="24"/>
          <w:szCs w:val="24"/>
        </w:rPr>
        <w:t>I</w:t>
      </w:r>
      <w:r w:rsidRPr="007B1D01">
        <w:rPr>
          <w:sz w:val="24"/>
          <w:szCs w:val="24"/>
        </w:rPr>
        <w:t>f there is no related permit or regulation</w:t>
      </w:r>
      <w:r>
        <w:rPr>
          <w:sz w:val="24"/>
          <w:szCs w:val="24"/>
        </w:rPr>
        <w:t xml:space="preserve">, the Chatbot respond with a simple phrase such as </w:t>
      </w:r>
      <w:del w:id="1590" w:author="Rusty Baker" w:date="2020-07-23T14:11:00Z">
        <w:r w:rsidDel="00CA44A3">
          <w:rPr>
            <w:sz w:val="24"/>
            <w:szCs w:val="24"/>
          </w:rPr>
          <w:delText>“</w:delText>
        </w:r>
      </w:del>
      <w:ins w:id="1591" w:author="Rusty Baker" w:date="2020-07-23T14:11:00Z">
        <w:r w:rsidR="00CA44A3">
          <w:rPr>
            <w:sz w:val="24"/>
            <w:szCs w:val="24"/>
          </w:rPr>
          <w:t>"</w:t>
        </w:r>
      </w:ins>
      <w:r w:rsidRPr="007B1D01">
        <w:rPr>
          <w:sz w:val="24"/>
          <w:szCs w:val="24"/>
        </w:rPr>
        <w:t>no related permit/regulation could be found</w:t>
      </w:r>
      <w:del w:id="1592" w:author="Rusty Baker" w:date="2020-07-23T14:11:00Z">
        <w:r w:rsidDel="00CA44A3">
          <w:rPr>
            <w:sz w:val="24"/>
            <w:szCs w:val="24"/>
          </w:rPr>
          <w:delText xml:space="preserve">”, </w:delText>
        </w:r>
      </w:del>
      <w:ins w:id="1593" w:author="Rusty Baker" w:date="2020-07-23T14:11:00Z">
        <w:r w:rsidR="00CA44A3">
          <w:rPr>
            <w:sz w:val="24"/>
            <w:szCs w:val="24"/>
          </w:rPr>
          <w:t>"</w:t>
        </w:r>
        <w:r w:rsidR="00CA44A3">
          <w:rPr>
            <w:sz w:val="24"/>
            <w:szCs w:val="24"/>
          </w:rPr>
          <w:t xml:space="preserve">, </w:t>
        </w:r>
      </w:ins>
      <w:r>
        <w:rPr>
          <w:sz w:val="24"/>
          <w:szCs w:val="24"/>
        </w:rPr>
        <w:t xml:space="preserve">and </w:t>
      </w:r>
      <w:r w:rsidRPr="007B1D01">
        <w:rPr>
          <w:sz w:val="24"/>
          <w:szCs w:val="24"/>
        </w:rPr>
        <w:t>prompt if the</w:t>
      </w:r>
      <w:r>
        <w:rPr>
          <w:sz w:val="24"/>
          <w:szCs w:val="24"/>
        </w:rPr>
        <w:t xml:space="preserve"> user</w:t>
      </w:r>
      <w:r w:rsidRPr="007B1D01">
        <w:rPr>
          <w:sz w:val="24"/>
          <w:szCs w:val="24"/>
        </w:rPr>
        <w:t xml:space="preserve"> would like city official contact information to submit an inquiry</w:t>
      </w:r>
      <w:r>
        <w:rPr>
          <w:sz w:val="24"/>
          <w:szCs w:val="24"/>
        </w:rPr>
        <w:t>, and t</w:t>
      </w:r>
      <w:r w:rsidRPr="007B1D01">
        <w:rPr>
          <w:sz w:val="24"/>
          <w:szCs w:val="24"/>
        </w:rPr>
        <w:t>hen loop</w:t>
      </w:r>
      <w:r>
        <w:rPr>
          <w:sz w:val="24"/>
          <w:szCs w:val="24"/>
        </w:rPr>
        <w:t>s</w:t>
      </w:r>
      <w:r w:rsidRPr="007B1D01">
        <w:rPr>
          <w:sz w:val="24"/>
          <w:szCs w:val="24"/>
        </w:rPr>
        <w:t xml:space="preserve"> back.</w:t>
      </w:r>
    </w:p>
    <w:p w14:paraId="19CDF433" w14:textId="77777777" w:rsidR="004D6787" w:rsidRPr="005A3447" w:rsidRDefault="004D6787" w:rsidP="005A3447">
      <w:pPr>
        <w:widowControl/>
        <w:spacing w:line="480" w:lineRule="auto"/>
        <w:ind w:firstLine="720"/>
        <w:rPr>
          <w:sz w:val="24"/>
          <w:szCs w:val="24"/>
        </w:rPr>
      </w:pPr>
    </w:p>
    <w:p w14:paraId="3E0903E1" w14:textId="035CB8FC" w:rsidR="00FF3B5C" w:rsidRPr="00B97141" w:rsidRDefault="00FF3B5C" w:rsidP="00FF3B5C">
      <w:pPr>
        <w:pStyle w:val="Heading2"/>
        <w:rPr>
          <w:sz w:val="24"/>
          <w:szCs w:val="24"/>
        </w:rPr>
      </w:pPr>
      <w:bookmarkStart w:id="1594" w:name="_Toc46367594"/>
      <w:r w:rsidRPr="00B97141">
        <w:rPr>
          <w:sz w:val="24"/>
          <w:szCs w:val="24"/>
        </w:rPr>
        <w:lastRenderedPageBreak/>
        <w:t>Use-Case Model Survey</w:t>
      </w:r>
      <w:bookmarkEnd w:id="1594"/>
    </w:p>
    <w:p w14:paraId="5573296C" w14:textId="7AE69AF0" w:rsidR="00FF3B5C" w:rsidRDefault="00FF3B5C" w:rsidP="00B66C79">
      <w:pPr>
        <w:pStyle w:val="BodyText"/>
      </w:pPr>
    </w:p>
    <w:p w14:paraId="7BD2DEF9" w14:textId="77777777" w:rsidR="00FF3B5C" w:rsidRDefault="00FF3B5C" w:rsidP="00B66C79">
      <w:pPr>
        <w:pStyle w:val="BodyText"/>
      </w:pPr>
    </w:p>
    <w:p w14:paraId="7A7B2455" w14:textId="7C37A65C" w:rsidR="00483C74" w:rsidRPr="00DC7CC9" w:rsidRDefault="00FF3B5C" w:rsidP="00DC7CC9">
      <w:pPr>
        <w:pStyle w:val="Caption"/>
        <w:keepNext/>
        <w:rPr>
          <w:b/>
          <w:bCs/>
          <w:i w:val="0"/>
          <w:iCs w:val="0"/>
          <w:color w:val="000000" w:themeColor="text1"/>
          <w:sz w:val="24"/>
          <w:szCs w:val="24"/>
        </w:rPr>
      </w:pPr>
      <w:bookmarkStart w:id="1595" w:name="_Toc42886792"/>
      <w:r w:rsidRPr="00DC7CC9">
        <w:rPr>
          <w:b/>
          <w:bCs/>
          <w:i w:val="0"/>
          <w:iCs w:val="0"/>
          <w:color w:val="000000" w:themeColor="text1"/>
          <w:sz w:val="24"/>
          <w:szCs w:val="24"/>
        </w:rPr>
        <w:t xml:space="preserve">Table </w:t>
      </w:r>
      <w:r w:rsidRPr="00DC7CC9">
        <w:rPr>
          <w:b/>
          <w:bCs/>
          <w:i w:val="0"/>
          <w:iCs w:val="0"/>
          <w:color w:val="000000" w:themeColor="text1"/>
          <w:sz w:val="24"/>
          <w:szCs w:val="24"/>
        </w:rPr>
        <w:fldChar w:fldCharType="begin"/>
      </w:r>
      <w:r w:rsidRPr="00DC7CC9">
        <w:rPr>
          <w:b/>
          <w:bCs/>
          <w:i w:val="0"/>
          <w:iCs w:val="0"/>
          <w:color w:val="000000" w:themeColor="text1"/>
          <w:sz w:val="24"/>
          <w:szCs w:val="24"/>
        </w:rPr>
        <w:instrText xml:space="preserve"> SEQ Table \* ARABIC </w:instrText>
      </w:r>
      <w:r w:rsidRPr="00DC7CC9">
        <w:rPr>
          <w:b/>
          <w:bCs/>
          <w:i w:val="0"/>
          <w:iCs w:val="0"/>
          <w:color w:val="000000" w:themeColor="text1"/>
          <w:sz w:val="24"/>
          <w:szCs w:val="24"/>
        </w:rPr>
        <w:fldChar w:fldCharType="separate"/>
      </w:r>
      <w:r w:rsidR="0077408E">
        <w:rPr>
          <w:b/>
          <w:bCs/>
          <w:i w:val="0"/>
          <w:iCs w:val="0"/>
          <w:noProof/>
          <w:color w:val="000000" w:themeColor="text1"/>
          <w:sz w:val="24"/>
          <w:szCs w:val="24"/>
        </w:rPr>
        <w:t>2</w:t>
      </w:r>
      <w:r w:rsidRPr="00DC7CC9">
        <w:rPr>
          <w:b/>
          <w:bCs/>
          <w:i w:val="0"/>
          <w:iCs w:val="0"/>
          <w:color w:val="000000" w:themeColor="text1"/>
          <w:sz w:val="24"/>
          <w:szCs w:val="24"/>
        </w:rPr>
        <w:fldChar w:fldCharType="end"/>
      </w:r>
    </w:p>
    <w:p w14:paraId="28149C33" w14:textId="1675DB94" w:rsidR="00FF3B5C" w:rsidRPr="00DC7CC9" w:rsidRDefault="00FF3B5C" w:rsidP="00DC7CC9">
      <w:pPr>
        <w:pStyle w:val="Caption"/>
        <w:keepNext/>
        <w:rPr>
          <w:color w:val="000000" w:themeColor="text1"/>
          <w:sz w:val="24"/>
          <w:szCs w:val="24"/>
        </w:rPr>
      </w:pPr>
      <w:r w:rsidRPr="00DC7CC9">
        <w:rPr>
          <w:color w:val="000000" w:themeColor="text1"/>
          <w:sz w:val="24"/>
          <w:szCs w:val="24"/>
        </w:rPr>
        <w:t>Use-Cases and Description</w:t>
      </w:r>
      <w:bookmarkEnd w:id="1595"/>
    </w:p>
    <w:tbl>
      <w:tblPr>
        <w:tblStyle w:val="TableGrid"/>
        <w:tblW w:w="0" w:type="auto"/>
        <w:tblInd w:w="720" w:type="dxa"/>
        <w:tblLook w:val="04A0" w:firstRow="1" w:lastRow="0" w:firstColumn="1" w:lastColumn="0" w:noHBand="0" w:noVBand="1"/>
      </w:tblPr>
      <w:tblGrid>
        <w:gridCol w:w="2335"/>
        <w:gridCol w:w="6295"/>
      </w:tblGrid>
      <w:tr w:rsidR="00B66C79" w14:paraId="49CFD247" w14:textId="77777777" w:rsidTr="00F167BB">
        <w:tc>
          <w:tcPr>
            <w:tcW w:w="2335" w:type="dxa"/>
            <w:shd w:val="clear" w:color="auto" w:fill="D9D9D9" w:themeFill="background1" w:themeFillShade="D9"/>
          </w:tcPr>
          <w:p w14:paraId="64C21C8B" w14:textId="597F61C0" w:rsidR="00B66C79" w:rsidRPr="00F167BB" w:rsidRDefault="00B66C79" w:rsidP="00B66C79">
            <w:pPr>
              <w:pStyle w:val="BodyText"/>
              <w:ind w:left="0"/>
              <w:jc w:val="center"/>
              <w:rPr>
                <w:b/>
                <w:bCs/>
                <w:sz w:val="24"/>
                <w:szCs w:val="24"/>
              </w:rPr>
            </w:pPr>
            <w:commentRangeStart w:id="1596"/>
            <w:r w:rsidRPr="00F167BB">
              <w:rPr>
                <w:b/>
                <w:bCs/>
                <w:sz w:val="24"/>
                <w:szCs w:val="24"/>
              </w:rPr>
              <w:t>Use Case</w:t>
            </w:r>
            <w:commentRangeEnd w:id="1596"/>
            <w:r w:rsidR="005A4AB9">
              <w:rPr>
                <w:rStyle w:val="CommentReference"/>
              </w:rPr>
              <w:commentReference w:id="1596"/>
            </w:r>
          </w:p>
        </w:tc>
        <w:tc>
          <w:tcPr>
            <w:tcW w:w="6295" w:type="dxa"/>
            <w:shd w:val="clear" w:color="auto" w:fill="D9D9D9" w:themeFill="background1" w:themeFillShade="D9"/>
          </w:tcPr>
          <w:p w14:paraId="05CDF8D6" w14:textId="1EE06AAC" w:rsidR="00B66C79" w:rsidRPr="00F167BB" w:rsidRDefault="00B66C79" w:rsidP="00B66C79">
            <w:pPr>
              <w:pStyle w:val="BodyText"/>
              <w:ind w:left="0"/>
              <w:jc w:val="center"/>
              <w:rPr>
                <w:b/>
                <w:bCs/>
                <w:sz w:val="24"/>
                <w:szCs w:val="24"/>
              </w:rPr>
            </w:pPr>
            <w:r w:rsidRPr="00F167BB">
              <w:rPr>
                <w:b/>
                <w:bCs/>
                <w:sz w:val="24"/>
                <w:szCs w:val="24"/>
              </w:rPr>
              <w:t>Description</w:t>
            </w:r>
          </w:p>
        </w:tc>
      </w:tr>
      <w:tr w:rsidR="00D37EA4" w14:paraId="474BB58B" w14:textId="77777777" w:rsidTr="00B66C79">
        <w:tc>
          <w:tcPr>
            <w:tcW w:w="2335" w:type="dxa"/>
          </w:tcPr>
          <w:p w14:paraId="039F703C" w14:textId="67637A34" w:rsidR="00D37EA4" w:rsidRPr="00EA186E" w:rsidRDefault="00D37EA4" w:rsidP="00D37EA4">
            <w:pPr>
              <w:pStyle w:val="BodyText"/>
              <w:ind w:left="0"/>
              <w:rPr>
                <w:sz w:val="24"/>
                <w:szCs w:val="24"/>
              </w:rPr>
            </w:pPr>
            <w:r w:rsidRPr="00EA186E">
              <w:rPr>
                <w:sz w:val="24"/>
                <w:szCs w:val="24"/>
              </w:rPr>
              <w:t>Specify Zoning</w:t>
            </w:r>
          </w:p>
        </w:tc>
        <w:tc>
          <w:tcPr>
            <w:tcW w:w="6295" w:type="dxa"/>
          </w:tcPr>
          <w:p w14:paraId="16A15BCE" w14:textId="4101E3B3" w:rsidR="00D37EA4" w:rsidRPr="00EA186E" w:rsidRDefault="002E41FD" w:rsidP="00D37EA4">
            <w:pPr>
              <w:pStyle w:val="BodyText"/>
              <w:ind w:left="0"/>
              <w:rPr>
                <w:sz w:val="24"/>
                <w:szCs w:val="24"/>
              </w:rPr>
            </w:pPr>
            <w:r>
              <w:rPr>
                <w:sz w:val="24"/>
                <w:szCs w:val="24"/>
              </w:rPr>
              <w:t>City zones are defined by city officials selecting an area on a representation of a map</w:t>
            </w:r>
            <w:r w:rsidR="00D37EA4" w:rsidRPr="00EA186E">
              <w:rPr>
                <w:sz w:val="24"/>
                <w:szCs w:val="24"/>
              </w:rPr>
              <w:t>.</w:t>
            </w:r>
          </w:p>
        </w:tc>
      </w:tr>
      <w:tr w:rsidR="00D37EA4" w14:paraId="02770BB2" w14:textId="77777777" w:rsidTr="00B66C79">
        <w:tc>
          <w:tcPr>
            <w:tcW w:w="2335" w:type="dxa"/>
          </w:tcPr>
          <w:p w14:paraId="2DC5271A" w14:textId="55511CC1" w:rsidR="00D37EA4" w:rsidRPr="00EA186E" w:rsidRDefault="00D37EA4" w:rsidP="00B66C79">
            <w:pPr>
              <w:pStyle w:val="BodyText"/>
              <w:ind w:left="0"/>
              <w:rPr>
                <w:sz w:val="24"/>
                <w:szCs w:val="24"/>
              </w:rPr>
            </w:pPr>
            <w:r w:rsidRPr="00EA186E">
              <w:rPr>
                <w:sz w:val="24"/>
                <w:szCs w:val="24"/>
              </w:rPr>
              <w:t>Upload Zoning</w:t>
            </w:r>
          </w:p>
        </w:tc>
        <w:tc>
          <w:tcPr>
            <w:tcW w:w="6295" w:type="dxa"/>
          </w:tcPr>
          <w:p w14:paraId="7F79E5EF" w14:textId="083DC320" w:rsidR="00D37EA4" w:rsidRPr="00EA186E" w:rsidRDefault="00D37EA4" w:rsidP="00B66C79">
            <w:pPr>
              <w:pStyle w:val="BodyText"/>
              <w:ind w:left="0"/>
              <w:rPr>
                <w:sz w:val="24"/>
                <w:szCs w:val="24"/>
              </w:rPr>
            </w:pPr>
            <w:r w:rsidRPr="00EA186E">
              <w:rPr>
                <w:sz w:val="24"/>
                <w:szCs w:val="24"/>
              </w:rPr>
              <w:t>Zones are uploaded to Watson Assistant as a category.</w:t>
            </w:r>
            <w:r w:rsidR="000A0831">
              <w:rPr>
                <w:sz w:val="24"/>
                <w:szCs w:val="24"/>
              </w:rPr>
              <w:t xml:space="preserve"> Do you think they should be part of the address entity?</w:t>
            </w:r>
          </w:p>
        </w:tc>
      </w:tr>
      <w:tr w:rsidR="00B66C79" w14:paraId="22D75861" w14:textId="77777777" w:rsidTr="00B66C79">
        <w:tc>
          <w:tcPr>
            <w:tcW w:w="2335" w:type="dxa"/>
          </w:tcPr>
          <w:p w14:paraId="404E9D8B" w14:textId="6B5DF5D1" w:rsidR="00B66C79" w:rsidRPr="00EA186E" w:rsidRDefault="00D37EA4" w:rsidP="00B66C79">
            <w:pPr>
              <w:pStyle w:val="BodyText"/>
              <w:ind w:left="0"/>
              <w:rPr>
                <w:sz w:val="24"/>
                <w:szCs w:val="24"/>
              </w:rPr>
            </w:pPr>
            <w:r w:rsidRPr="00EA186E">
              <w:rPr>
                <w:sz w:val="24"/>
                <w:szCs w:val="24"/>
              </w:rPr>
              <w:t xml:space="preserve">Add </w:t>
            </w:r>
            <w:r w:rsidR="00B66C79" w:rsidRPr="00EA186E">
              <w:rPr>
                <w:sz w:val="24"/>
                <w:szCs w:val="24"/>
              </w:rPr>
              <w:t>Permit Types</w:t>
            </w:r>
          </w:p>
        </w:tc>
        <w:tc>
          <w:tcPr>
            <w:tcW w:w="6295" w:type="dxa"/>
          </w:tcPr>
          <w:p w14:paraId="22FEC4F9" w14:textId="58D30D0E" w:rsidR="00B66C79" w:rsidRPr="00EA186E" w:rsidRDefault="00B66C79" w:rsidP="00B66C79">
            <w:pPr>
              <w:pStyle w:val="BodyText"/>
              <w:ind w:left="0"/>
              <w:rPr>
                <w:sz w:val="24"/>
                <w:szCs w:val="24"/>
              </w:rPr>
            </w:pPr>
            <w:r w:rsidRPr="00EA186E">
              <w:rPr>
                <w:sz w:val="24"/>
                <w:szCs w:val="24"/>
              </w:rPr>
              <w:t>Permits are entered that will be used to match user input for permit types.</w:t>
            </w:r>
          </w:p>
        </w:tc>
      </w:tr>
      <w:tr w:rsidR="00B66C79" w14:paraId="0A24B312" w14:textId="77777777" w:rsidTr="00B66C79">
        <w:tc>
          <w:tcPr>
            <w:tcW w:w="2335" w:type="dxa"/>
          </w:tcPr>
          <w:p w14:paraId="3A664580" w14:textId="43C2F032" w:rsidR="00B66C79" w:rsidRPr="00EA186E" w:rsidRDefault="00D37EA4" w:rsidP="00B66C79">
            <w:pPr>
              <w:pStyle w:val="BodyText"/>
              <w:ind w:left="0"/>
              <w:rPr>
                <w:sz w:val="24"/>
                <w:szCs w:val="24"/>
              </w:rPr>
            </w:pPr>
            <w:r w:rsidRPr="00EA186E">
              <w:rPr>
                <w:sz w:val="24"/>
                <w:szCs w:val="24"/>
              </w:rPr>
              <w:t>Add</w:t>
            </w:r>
            <w:r w:rsidR="00B66C79" w:rsidRPr="00EA186E">
              <w:rPr>
                <w:sz w:val="24"/>
                <w:szCs w:val="24"/>
              </w:rPr>
              <w:t xml:space="preserve"> Permit </w:t>
            </w:r>
            <w:r w:rsidR="00F167BB" w:rsidRPr="00EA186E">
              <w:rPr>
                <w:sz w:val="24"/>
                <w:szCs w:val="24"/>
              </w:rPr>
              <w:t>URLs</w:t>
            </w:r>
          </w:p>
        </w:tc>
        <w:tc>
          <w:tcPr>
            <w:tcW w:w="6295" w:type="dxa"/>
          </w:tcPr>
          <w:p w14:paraId="00850530" w14:textId="5ED687B3" w:rsidR="00B66C79" w:rsidRPr="00EA186E" w:rsidRDefault="00B66C79" w:rsidP="00B66C79">
            <w:pPr>
              <w:pStyle w:val="BodyText"/>
              <w:ind w:left="0"/>
              <w:rPr>
                <w:sz w:val="24"/>
                <w:szCs w:val="24"/>
              </w:rPr>
            </w:pPr>
            <w:r w:rsidRPr="00EA186E">
              <w:rPr>
                <w:sz w:val="24"/>
                <w:szCs w:val="24"/>
              </w:rPr>
              <w:t xml:space="preserve">A </w:t>
            </w:r>
            <w:r w:rsidR="003362B4">
              <w:rPr>
                <w:sz w:val="24"/>
                <w:szCs w:val="24"/>
              </w:rPr>
              <w:t>URL</w:t>
            </w:r>
            <w:r w:rsidR="003362B4" w:rsidRPr="00EA186E">
              <w:rPr>
                <w:sz w:val="24"/>
                <w:szCs w:val="24"/>
              </w:rPr>
              <w:t xml:space="preserve"> </w:t>
            </w:r>
            <w:r w:rsidRPr="00EA186E">
              <w:rPr>
                <w:sz w:val="24"/>
                <w:szCs w:val="24"/>
              </w:rPr>
              <w:t>is provided with a permit type and linked together.</w:t>
            </w:r>
          </w:p>
        </w:tc>
      </w:tr>
      <w:tr w:rsidR="00B66C79" w14:paraId="2346EDA7" w14:textId="77777777" w:rsidTr="00B66C79">
        <w:tc>
          <w:tcPr>
            <w:tcW w:w="2335" w:type="dxa"/>
          </w:tcPr>
          <w:p w14:paraId="3CF66899" w14:textId="3757778C" w:rsidR="00B66C79" w:rsidRPr="00EA186E" w:rsidRDefault="00D37EA4" w:rsidP="00B66C79">
            <w:pPr>
              <w:pStyle w:val="BodyText"/>
              <w:ind w:left="0"/>
              <w:rPr>
                <w:sz w:val="24"/>
                <w:szCs w:val="24"/>
              </w:rPr>
            </w:pPr>
            <w:r w:rsidRPr="00EA186E">
              <w:rPr>
                <w:sz w:val="24"/>
                <w:szCs w:val="24"/>
              </w:rPr>
              <w:t>Add</w:t>
            </w:r>
            <w:r w:rsidR="00B66C79" w:rsidRPr="00EA186E">
              <w:rPr>
                <w:sz w:val="24"/>
                <w:szCs w:val="24"/>
              </w:rPr>
              <w:t xml:space="preserve"> Regulation Type</w:t>
            </w:r>
          </w:p>
        </w:tc>
        <w:tc>
          <w:tcPr>
            <w:tcW w:w="6295" w:type="dxa"/>
          </w:tcPr>
          <w:p w14:paraId="54177741" w14:textId="56D9456C" w:rsidR="00B66C79" w:rsidRPr="00EA186E" w:rsidRDefault="00B66C79" w:rsidP="00B66C79">
            <w:pPr>
              <w:pStyle w:val="BodyText"/>
              <w:ind w:left="0"/>
              <w:rPr>
                <w:sz w:val="24"/>
                <w:szCs w:val="24"/>
              </w:rPr>
            </w:pPr>
            <w:r w:rsidRPr="00EA186E">
              <w:rPr>
                <w:sz w:val="24"/>
                <w:szCs w:val="24"/>
              </w:rPr>
              <w:t>Regulations are entered that will be used to match user input for regulation types.</w:t>
            </w:r>
          </w:p>
        </w:tc>
      </w:tr>
      <w:tr w:rsidR="00B66C79" w14:paraId="6DCBB178" w14:textId="77777777" w:rsidTr="00B66C79">
        <w:tc>
          <w:tcPr>
            <w:tcW w:w="2335" w:type="dxa"/>
          </w:tcPr>
          <w:p w14:paraId="7317EEDD" w14:textId="6720C32E" w:rsidR="00B66C79" w:rsidRPr="00EA186E" w:rsidRDefault="00D37EA4" w:rsidP="00B66C79">
            <w:pPr>
              <w:pStyle w:val="BodyText"/>
              <w:ind w:left="0"/>
              <w:rPr>
                <w:sz w:val="24"/>
                <w:szCs w:val="24"/>
              </w:rPr>
            </w:pPr>
            <w:r w:rsidRPr="00EA186E">
              <w:rPr>
                <w:sz w:val="24"/>
                <w:szCs w:val="24"/>
              </w:rPr>
              <w:t>Add</w:t>
            </w:r>
            <w:r w:rsidR="00B66C79" w:rsidRPr="00EA186E">
              <w:rPr>
                <w:sz w:val="24"/>
                <w:szCs w:val="24"/>
              </w:rPr>
              <w:t xml:space="preserve"> Regulation U</w:t>
            </w:r>
            <w:r w:rsidR="003362B4">
              <w:rPr>
                <w:sz w:val="24"/>
                <w:szCs w:val="24"/>
              </w:rPr>
              <w:t>RL</w:t>
            </w:r>
            <w:r w:rsidR="00B66C79" w:rsidRPr="00EA186E">
              <w:rPr>
                <w:sz w:val="24"/>
                <w:szCs w:val="24"/>
              </w:rPr>
              <w:t>s</w:t>
            </w:r>
          </w:p>
        </w:tc>
        <w:tc>
          <w:tcPr>
            <w:tcW w:w="6295" w:type="dxa"/>
          </w:tcPr>
          <w:p w14:paraId="78339442" w14:textId="6EEC9DCA" w:rsidR="00B66C79" w:rsidRPr="00EA186E" w:rsidRDefault="00B66C79" w:rsidP="00B66C79">
            <w:pPr>
              <w:pStyle w:val="BodyText"/>
              <w:ind w:left="0"/>
              <w:rPr>
                <w:sz w:val="24"/>
                <w:szCs w:val="24"/>
              </w:rPr>
            </w:pPr>
            <w:r w:rsidRPr="00EA186E">
              <w:rPr>
                <w:sz w:val="24"/>
                <w:szCs w:val="24"/>
              </w:rPr>
              <w:t xml:space="preserve">A </w:t>
            </w:r>
            <w:r w:rsidR="003362B4">
              <w:rPr>
                <w:sz w:val="24"/>
                <w:szCs w:val="24"/>
              </w:rPr>
              <w:t>URL</w:t>
            </w:r>
            <w:r w:rsidR="003362B4" w:rsidRPr="00EA186E">
              <w:rPr>
                <w:sz w:val="24"/>
                <w:szCs w:val="24"/>
              </w:rPr>
              <w:t xml:space="preserve"> </w:t>
            </w:r>
            <w:r w:rsidRPr="00EA186E">
              <w:rPr>
                <w:sz w:val="24"/>
                <w:szCs w:val="24"/>
              </w:rPr>
              <w:t xml:space="preserve">is provided with a </w:t>
            </w:r>
            <w:r w:rsidR="00D37EA4" w:rsidRPr="00EA186E">
              <w:rPr>
                <w:sz w:val="24"/>
                <w:szCs w:val="24"/>
              </w:rPr>
              <w:t>regulation</w:t>
            </w:r>
            <w:r w:rsidRPr="00EA186E">
              <w:rPr>
                <w:sz w:val="24"/>
                <w:szCs w:val="24"/>
              </w:rPr>
              <w:t xml:space="preserve"> type and linked together.</w:t>
            </w:r>
          </w:p>
        </w:tc>
      </w:tr>
      <w:tr w:rsidR="00B66C79" w14:paraId="3AD43CBD" w14:textId="77777777" w:rsidTr="00B66C79">
        <w:tc>
          <w:tcPr>
            <w:tcW w:w="2335" w:type="dxa"/>
          </w:tcPr>
          <w:p w14:paraId="1408695F" w14:textId="113E46E6" w:rsidR="00B66C79" w:rsidRPr="00EA186E" w:rsidRDefault="00D37EA4" w:rsidP="00B66C79">
            <w:pPr>
              <w:pStyle w:val="BodyText"/>
              <w:ind w:left="0"/>
              <w:rPr>
                <w:sz w:val="24"/>
                <w:szCs w:val="24"/>
              </w:rPr>
            </w:pPr>
            <w:r w:rsidRPr="00EA186E">
              <w:rPr>
                <w:sz w:val="24"/>
                <w:szCs w:val="24"/>
              </w:rPr>
              <w:t>Upload Permit and Regulations</w:t>
            </w:r>
          </w:p>
        </w:tc>
        <w:tc>
          <w:tcPr>
            <w:tcW w:w="6295" w:type="dxa"/>
          </w:tcPr>
          <w:p w14:paraId="21BF16A3" w14:textId="34F95B3F" w:rsidR="00B66C79" w:rsidRPr="00EA186E" w:rsidRDefault="00D37EA4" w:rsidP="00B66C79">
            <w:pPr>
              <w:pStyle w:val="BodyText"/>
              <w:ind w:left="0"/>
              <w:rPr>
                <w:sz w:val="24"/>
                <w:szCs w:val="24"/>
              </w:rPr>
            </w:pPr>
            <w:r w:rsidRPr="00EA186E">
              <w:rPr>
                <w:sz w:val="24"/>
                <w:szCs w:val="24"/>
              </w:rPr>
              <w:t xml:space="preserve">Permits and related regulations are uploaded together with </w:t>
            </w:r>
            <w:r w:rsidR="003362B4">
              <w:rPr>
                <w:sz w:val="24"/>
                <w:szCs w:val="24"/>
              </w:rPr>
              <w:t xml:space="preserve">a </w:t>
            </w:r>
            <w:r w:rsidRPr="00EA186E">
              <w:rPr>
                <w:sz w:val="24"/>
                <w:szCs w:val="24"/>
              </w:rPr>
              <w:t>list of related zones</w:t>
            </w:r>
          </w:p>
        </w:tc>
      </w:tr>
      <w:tr w:rsidR="003D74A4" w14:paraId="54BBC205" w14:textId="77777777" w:rsidTr="00B66C79">
        <w:tc>
          <w:tcPr>
            <w:tcW w:w="2335" w:type="dxa"/>
          </w:tcPr>
          <w:p w14:paraId="102326F7" w14:textId="32D5F1F0" w:rsidR="003D74A4" w:rsidRPr="00EA186E" w:rsidRDefault="003D74A4" w:rsidP="00B66C79">
            <w:pPr>
              <w:pStyle w:val="BodyText"/>
              <w:ind w:left="0"/>
              <w:rPr>
                <w:sz w:val="24"/>
                <w:szCs w:val="24"/>
              </w:rPr>
            </w:pPr>
            <w:r w:rsidRPr="00EA186E">
              <w:rPr>
                <w:sz w:val="24"/>
                <w:szCs w:val="24"/>
              </w:rPr>
              <w:t>Delete Zone</w:t>
            </w:r>
          </w:p>
        </w:tc>
        <w:tc>
          <w:tcPr>
            <w:tcW w:w="6295" w:type="dxa"/>
          </w:tcPr>
          <w:p w14:paraId="2F9A7D0A" w14:textId="4CC80829" w:rsidR="003D74A4" w:rsidRPr="00EA186E" w:rsidRDefault="003D74A4" w:rsidP="00B66C79">
            <w:pPr>
              <w:pStyle w:val="BodyText"/>
              <w:ind w:left="0"/>
              <w:rPr>
                <w:sz w:val="24"/>
                <w:szCs w:val="24"/>
              </w:rPr>
            </w:pPr>
            <w:r w:rsidRPr="00EA186E">
              <w:rPr>
                <w:sz w:val="24"/>
                <w:szCs w:val="24"/>
              </w:rPr>
              <w:t>A zone is deleted from the list of zones</w:t>
            </w:r>
          </w:p>
        </w:tc>
      </w:tr>
      <w:tr w:rsidR="003D74A4" w14:paraId="18D1AF6A" w14:textId="77777777" w:rsidTr="00B66C79">
        <w:tc>
          <w:tcPr>
            <w:tcW w:w="2335" w:type="dxa"/>
          </w:tcPr>
          <w:p w14:paraId="4C011AEF" w14:textId="227DDA0D" w:rsidR="003D74A4" w:rsidRPr="00EA186E" w:rsidRDefault="003D74A4" w:rsidP="00B66C79">
            <w:pPr>
              <w:pStyle w:val="BodyText"/>
              <w:ind w:left="0"/>
              <w:rPr>
                <w:sz w:val="24"/>
                <w:szCs w:val="24"/>
              </w:rPr>
            </w:pPr>
            <w:r w:rsidRPr="00EA186E">
              <w:rPr>
                <w:sz w:val="24"/>
                <w:szCs w:val="24"/>
              </w:rPr>
              <w:t>Delete Permit</w:t>
            </w:r>
          </w:p>
        </w:tc>
        <w:tc>
          <w:tcPr>
            <w:tcW w:w="6295" w:type="dxa"/>
          </w:tcPr>
          <w:p w14:paraId="6173214F" w14:textId="066E45AC" w:rsidR="003D74A4" w:rsidRPr="00EA186E" w:rsidRDefault="003D74A4" w:rsidP="00B66C79">
            <w:pPr>
              <w:pStyle w:val="BodyText"/>
              <w:ind w:left="0"/>
              <w:rPr>
                <w:sz w:val="24"/>
                <w:szCs w:val="24"/>
              </w:rPr>
            </w:pPr>
            <w:r w:rsidRPr="00EA186E">
              <w:rPr>
                <w:sz w:val="24"/>
                <w:szCs w:val="24"/>
              </w:rPr>
              <w:t xml:space="preserve">A permit type is deleted as well as the </w:t>
            </w:r>
            <w:r w:rsidR="003362B4">
              <w:rPr>
                <w:sz w:val="24"/>
                <w:szCs w:val="24"/>
              </w:rPr>
              <w:t>URL</w:t>
            </w:r>
            <w:r w:rsidRPr="00EA186E">
              <w:rPr>
                <w:sz w:val="24"/>
                <w:szCs w:val="24"/>
              </w:rPr>
              <w:t>.</w:t>
            </w:r>
          </w:p>
        </w:tc>
      </w:tr>
      <w:tr w:rsidR="003D74A4" w14:paraId="54CDE95A" w14:textId="77777777" w:rsidTr="00B66C79">
        <w:tc>
          <w:tcPr>
            <w:tcW w:w="2335" w:type="dxa"/>
          </w:tcPr>
          <w:p w14:paraId="2000FDC3" w14:textId="080F7443" w:rsidR="003D74A4" w:rsidRPr="00EA186E" w:rsidRDefault="003D74A4" w:rsidP="003D74A4">
            <w:pPr>
              <w:pStyle w:val="BodyText"/>
              <w:ind w:left="0"/>
              <w:rPr>
                <w:sz w:val="24"/>
                <w:szCs w:val="24"/>
              </w:rPr>
            </w:pPr>
            <w:r w:rsidRPr="00EA186E">
              <w:rPr>
                <w:sz w:val="24"/>
                <w:szCs w:val="24"/>
              </w:rPr>
              <w:t>Delete Regulation</w:t>
            </w:r>
          </w:p>
        </w:tc>
        <w:tc>
          <w:tcPr>
            <w:tcW w:w="6295" w:type="dxa"/>
          </w:tcPr>
          <w:p w14:paraId="6113EF3D" w14:textId="2835EC84" w:rsidR="003D74A4" w:rsidRPr="00EA186E" w:rsidRDefault="003D74A4" w:rsidP="003D74A4">
            <w:pPr>
              <w:pStyle w:val="BodyText"/>
              <w:ind w:left="0"/>
              <w:rPr>
                <w:sz w:val="24"/>
                <w:szCs w:val="24"/>
              </w:rPr>
            </w:pPr>
            <w:r w:rsidRPr="00EA186E">
              <w:rPr>
                <w:sz w:val="24"/>
                <w:szCs w:val="24"/>
              </w:rPr>
              <w:t xml:space="preserve">A regulation type is deleted as well as the </w:t>
            </w:r>
            <w:r w:rsidR="003362B4">
              <w:rPr>
                <w:sz w:val="24"/>
                <w:szCs w:val="24"/>
              </w:rPr>
              <w:t>URL</w:t>
            </w:r>
            <w:r w:rsidRPr="00EA186E">
              <w:rPr>
                <w:sz w:val="24"/>
                <w:szCs w:val="24"/>
              </w:rPr>
              <w:t>.</w:t>
            </w:r>
          </w:p>
        </w:tc>
      </w:tr>
      <w:tr w:rsidR="003D74A4" w14:paraId="0F4BC53D" w14:textId="77777777" w:rsidTr="00B66C79">
        <w:tc>
          <w:tcPr>
            <w:tcW w:w="2335" w:type="dxa"/>
          </w:tcPr>
          <w:p w14:paraId="7E35589F" w14:textId="77777777" w:rsidR="003D74A4" w:rsidRPr="00EA186E" w:rsidRDefault="003D74A4" w:rsidP="003D74A4">
            <w:pPr>
              <w:pStyle w:val="BodyText"/>
              <w:ind w:left="0"/>
              <w:rPr>
                <w:sz w:val="24"/>
                <w:szCs w:val="24"/>
              </w:rPr>
            </w:pPr>
            <w:r w:rsidRPr="00EA186E">
              <w:rPr>
                <w:sz w:val="24"/>
                <w:szCs w:val="24"/>
              </w:rPr>
              <w:t>Chatbot Greeting</w:t>
            </w:r>
          </w:p>
        </w:tc>
        <w:tc>
          <w:tcPr>
            <w:tcW w:w="6295" w:type="dxa"/>
          </w:tcPr>
          <w:p w14:paraId="5F95C24C" w14:textId="5AF3BAD7" w:rsidR="003D74A4" w:rsidRPr="00EA186E" w:rsidRDefault="003D74A4" w:rsidP="003D74A4">
            <w:pPr>
              <w:pStyle w:val="BodyText"/>
              <w:ind w:left="0"/>
              <w:rPr>
                <w:sz w:val="24"/>
                <w:szCs w:val="24"/>
              </w:rPr>
            </w:pPr>
            <w:r w:rsidRPr="00EA186E">
              <w:rPr>
                <w:sz w:val="24"/>
                <w:szCs w:val="24"/>
              </w:rPr>
              <w:t xml:space="preserve">Chatbot greets the user </w:t>
            </w:r>
            <w:r w:rsidR="00A9604C">
              <w:rPr>
                <w:sz w:val="24"/>
                <w:szCs w:val="24"/>
              </w:rPr>
              <w:t>and asks for a zone or address to be entered</w:t>
            </w:r>
            <w:r w:rsidRPr="00EA186E">
              <w:rPr>
                <w:sz w:val="24"/>
                <w:szCs w:val="24"/>
              </w:rPr>
              <w:t>.</w:t>
            </w:r>
          </w:p>
        </w:tc>
      </w:tr>
      <w:tr w:rsidR="002E41FD" w14:paraId="4E323823" w14:textId="77777777" w:rsidTr="00B66C79">
        <w:tc>
          <w:tcPr>
            <w:tcW w:w="2335" w:type="dxa"/>
          </w:tcPr>
          <w:p w14:paraId="73753A2C" w14:textId="4544868D" w:rsidR="002E41FD" w:rsidRPr="00EA186E" w:rsidRDefault="00A9604C" w:rsidP="003D74A4">
            <w:pPr>
              <w:pStyle w:val="BodyText"/>
              <w:ind w:left="0"/>
              <w:rPr>
                <w:sz w:val="24"/>
                <w:szCs w:val="24"/>
              </w:rPr>
            </w:pPr>
            <w:r>
              <w:rPr>
                <w:sz w:val="24"/>
                <w:szCs w:val="24"/>
              </w:rPr>
              <w:t>Chatbot Create Zone Context</w:t>
            </w:r>
          </w:p>
        </w:tc>
        <w:tc>
          <w:tcPr>
            <w:tcW w:w="6295" w:type="dxa"/>
          </w:tcPr>
          <w:p w14:paraId="73458CAA" w14:textId="37BF40DF" w:rsidR="002E41FD" w:rsidRPr="00EA186E" w:rsidRDefault="00A9604C" w:rsidP="003D74A4">
            <w:pPr>
              <w:pStyle w:val="BodyText"/>
              <w:ind w:left="0"/>
              <w:rPr>
                <w:sz w:val="24"/>
                <w:szCs w:val="24"/>
              </w:rPr>
            </w:pPr>
            <w:r>
              <w:rPr>
                <w:sz w:val="24"/>
                <w:szCs w:val="24"/>
              </w:rPr>
              <w:t xml:space="preserve">Watson Assistant programmatic calls are made to find the </w:t>
            </w:r>
            <w:r w:rsidR="00FF3B5C">
              <w:rPr>
                <w:sz w:val="24"/>
                <w:szCs w:val="24"/>
              </w:rPr>
              <w:t xml:space="preserve">user's </w:t>
            </w:r>
            <w:r>
              <w:rPr>
                <w:sz w:val="24"/>
                <w:szCs w:val="24"/>
              </w:rPr>
              <w:t xml:space="preserve">entered city zone using </w:t>
            </w:r>
            <w:r w:rsidR="003362B4">
              <w:rPr>
                <w:sz w:val="24"/>
                <w:szCs w:val="24"/>
              </w:rPr>
              <w:t xml:space="preserve">an </w:t>
            </w:r>
            <w:r>
              <w:rPr>
                <w:sz w:val="24"/>
                <w:szCs w:val="24"/>
              </w:rPr>
              <w:t>external geolocation solution.</w:t>
            </w:r>
          </w:p>
        </w:tc>
      </w:tr>
      <w:tr w:rsidR="002E41FD" w14:paraId="19719DA3" w14:textId="77777777" w:rsidTr="00B66C79">
        <w:tc>
          <w:tcPr>
            <w:tcW w:w="2335" w:type="dxa"/>
          </w:tcPr>
          <w:p w14:paraId="13714E77" w14:textId="77777777" w:rsidR="002E41FD" w:rsidRPr="00EA186E" w:rsidRDefault="002E41FD" w:rsidP="003D74A4">
            <w:pPr>
              <w:pStyle w:val="BodyText"/>
              <w:ind w:left="0"/>
              <w:rPr>
                <w:sz w:val="24"/>
                <w:szCs w:val="24"/>
              </w:rPr>
            </w:pPr>
            <w:r w:rsidRPr="00EA186E">
              <w:rPr>
                <w:sz w:val="24"/>
                <w:szCs w:val="24"/>
              </w:rPr>
              <w:t>Zoning Request</w:t>
            </w:r>
          </w:p>
        </w:tc>
        <w:tc>
          <w:tcPr>
            <w:tcW w:w="6295" w:type="dxa"/>
          </w:tcPr>
          <w:p w14:paraId="7CDBDB1B" w14:textId="77777777" w:rsidR="002E41FD" w:rsidRPr="00EA186E" w:rsidRDefault="002E41FD" w:rsidP="003D74A4">
            <w:pPr>
              <w:pStyle w:val="BodyText"/>
              <w:ind w:left="0"/>
              <w:rPr>
                <w:sz w:val="24"/>
                <w:szCs w:val="24"/>
              </w:rPr>
            </w:pPr>
            <w:r w:rsidRPr="00EA186E">
              <w:rPr>
                <w:sz w:val="24"/>
                <w:szCs w:val="24"/>
              </w:rPr>
              <w:t>Chatbot user is prompted for address.</w:t>
            </w:r>
          </w:p>
        </w:tc>
      </w:tr>
      <w:tr w:rsidR="002E41FD" w14:paraId="3530BE03" w14:textId="77777777" w:rsidTr="00B66C79">
        <w:tc>
          <w:tcPr>
            <w:tcW w:w="2335" w:type="dxa"/>
          </w:tcPr>
          <w:p w14:paraId="4A25C539" w14:textId="77777777" w:rsidR="002E41FD" w:rsidRPr="00EA186E" w:rsidRDefault="002E41FD" w:rsidP="003D74A4">
            <w:pPr>
              <w:pStyle w:val="BodyText"/>
              <w:ind w:left="0"/>
              <w:rPr>
                <w:sz w:val="24"/>
                <w:szCs w:val="24"/>
              </w:rPr>
            </w:pPr>
            <w:r w:rsidRPr="00EA186E">
              <w:rPr>
                <w:sz w:val="24"/>
                <w:szCs w:val="24"/>
              </w:rPr>
              <w:t>Zone displayed</w:t>
            </w:r>
          </w:p>
        </w:tc>
        <w:tc>
          <w:tcPr>
            <w:tcW w:w="6295" w:type="dxa"/>
          </w:tcPr>
          <w:p w14:paraId="260BFE8A" w14:textId="3F288F57" w:rsidR="002E41FD" w:rsidRPr="00EA186E" w:rsidRDefault="003362B4" w:rsidP="003D74A4">
            <w:pPr>
              <w:pStyle w:val="BodyText"/>
              <w:ind w:left="0"/>
              <w:rPr>
                <w:sz w:val="24"/>
                <w:szCs w:val="24"/>
              </w:rPr>
            </w:pPr>
            <w:r>
              <w:rPr>
                <w:sz w:val="24"/>
                <w:szCs w:val="24"/>
              </w:rPr>
              <w:t xml:space="preserve">A </w:t>
            </w:r>
            <w:r w:rsidR="002E41FD" w:rsidRPr="00EA186E">
              <w:rPr>
                <w:sz w:val="24"/>
                <w:szCs w:val="24"/>
              </w:rPr>
              <w:t xml:space="preserve">City zone that corresponds to </w:t>
            </w:r>
            <w:r>
              <w:rPr>
                <w:sz w:val="24"/>
                <w:szCs w:val="24"/>
              </w:rPr>
              <w:t xml:space="preserve">the </w:t>
            </w:r>
            <w:r w:rsidR="002E41FD" w:rsidRPr="00EA186E">
              <w:rPr>
                <w:sz w:val="24"/>
                <w:szCs w:val="24"/>
              </w:rPr>
              <w:t xml:space="preserve">address given in a </w:t>
            </w:r>
            <w:r w:rsidRPr="00EA186E">
              <w:rPr>
                <w:sz w:val="24"/>
                <w:szCs w:val="24"/>
              </w:rPr>
              <w:t>zon</w:t>
            </w:r>
            <w:r>
              <w:rPr>
                <w:sz w:val="24"/>
                <w:szCs w:val="24"/>
              </w:rPr>
              <w:t>ing</w:t>
            </w:r>
            <w:r w:rsidRPr="00EA186E">
              <w:rPr>
                <w:sz w:val="24"/>
                <w:szCs w:val="24"/>
              </w:rPr>
              <w:t xml:space="preserve"> </w:t>
            </w:r>
            <w:r w:rsidR="002E41FD" w:rsidRPr="00EA186E">
              <w:rPr>
                <w:sz w:val="24"/>
                <w:szCs w:val="24"/>
              </w:rPr>
              <w:t>request</w:t>
            </w:r>
            <w:r>
              <w:rPr>
                <w:sz w:val="24"/>
                <w:szCs w:val="24"/>
              </w:rPr>
              <w:t xml:space="preserve"> that</w:t>
            </w:r>
            <w:r w:rsidR="002E41FD" w:rsidRPr="00EA186E">
              <w:rPr>
                <w:sz w:val="24"/>
                <w:szCs w:val="24"/>
              </w:rPr>
              <w:t xml:space="preserve"> is displayed.</w:t>
            </w:r>
          </w:p>
        </w:tc>
      </w:tr>
      <w:tr w:rsidR="003D74A4" w14:paraId="4A3C09EC" w14:textId="77777777" w:rsidTr="00B66C79">
        <w:tc>
          <w:tcPr>
            <w:tcW w:w="2335" w:type="dxa"/>
          </w:tcPr>
          <w:p w14:paraId="77E8BBDC" w14:textId="67458360" w:rsidR="003D74A4" w:rsidRPr="00EA186E" w:rsidRDefault="003D74A4" w:rsidP="003D74A4">
            <w:pPr>
              <w:pStyle w:val="BodyText"/>
              <w:ind w:left="0"/>
              <w:rPr>
                <w:sz w:val="24"/>
                <w:szCs w:val="24"/>
              </w:rPr>
            </w:pPr>
            <w:r w:rsidRPr="00EA186E">
              <w:rPr>
                <w:sz w:val="24"/>
                <w:szCs w:val="24"/>
              </w:rPr>
              <w:t>Permit Request</w:t>
            </w:r>
          </w:p>
        </w:tc>
        <w:tc>
          <w:tcPr>
            <w:tcW w:w="6295" w:type="dxa"/>
          </w:tcPr>
          <w:p w14:paraId="367BE63A" w14:textId="7931726E" w:rsidR="003D74A4" w:rsidRPr="00EA186E" w:rsidRDefault="003D74A4" w:rsidP="003D74A4">
            <w:pPr>
              <w:pStyle w:val="BodyText"/>
              <w:ind w:left="0"/>
              <w:rPr>
                <w:sz w:val="24"/>
                <w:szCs w:val="24"/>
              </w:rPr>
            </w:pPr>
            <w:r w:rsidRPr="00EA186E">
              <w:rPr>
                <w:sz w:val="24"/>
                <w:szCs w:val="24"/>
              </w:rPr>
              <w:t>Chatbot user is prompted for address and permit type of interest.</w:t>
            </w:r>
          </w:p>
        </w:tc>
      </w:tr>
      <w:tr w:rsidR="003D74A4" w14:paraId="48AFCE4A" w14:textId="77777777" w:rsidTr="00B66C79">
        <w:tc>
          <w:tcPr>
            <w:tcW w:w="2335" w:type="dxa"/>
          </w:tcPr>
          <w:p w14:paraId="2D5DA068" w14:textId="39A7D38F" w:rsidR="003D74A4" w:rsidRPr="00EA186E" w:rsidRDefault="003D74A4" w:rsidP="003D74A4">
            <w:pPr>
              <w:pStyle w:val="BodyText"/>
              <w:ind w:left="0"/>
              <w:rPr>
                <w:sz w:val="24"/>
                <w:szCs w:val="24"/>
              </w:rPr>
            </w:pPr>
            <w:r w:rsidRPr="00EA186E">
              <w:rPr>
                <w:sz w:val="24"/>
                <w:szCs w:val="24"/>
              </w:rPr>
              <w:t>Regulation Request</w:t>
            </w:r>
          </w:p>
        </w:tc>
        <w:tc>
          <w:tcPr>
            <w:tcW w:w="6295" w:type="dxa"/>
          </w:tcPr>
          <w:p w14:paraId="7BDF82F4" w14:textId="5EEBAB2B" w:rsidR="003D74A4" w:rsidRPr="00EA186E" w:rsidRDefault="003D74A4" w:rsidP="003D74A4">
            <w:pPr>
              <w:pStyle w:val="BodyText"/>
              <w:ind w:left="0"/>
              <w:rPr>
                <w:sz w:val="24"/>
                <w:szCs w:val="24"/>
              </w:rPr>
            </w:pPr>
            <w:r w:rsidRPr="00EA186E">
              <w:rPr>
                <w:sz w:val="24"/>
                <w:szCs w:val="24"/>
              </w:rPr>
              <w:t xml:space="preserve">Chatbot user is prompted for permit type and specifies they want related regulations. </w:t>
            </w:r>
          </w:p>
        </w:tc>
      </w:tr>
      <w:tr w:rsidR="003D74A4" w14:paraId="2A2A3112" w14:textId="77777777" w:rsidTr="00B66C79">
        <w:tc>
          <w:tcPr>
            <w:tcW w:w="2335" w:type="dxa"/>
          </w:tcPr>
          <w:p w14:paraId="037BB6C8" w14:textId="2885871B" w:rsidR="003D74A4" w:rsidRPr="00EA186E" w:rsidRDefault="00F167BB" w:rsidP="003D74A4">
            <w:pPr>
              <w:pStyle w:val="BodyText"/>
              <w:ind w:left="0"/>
              <w:rPr>
                <w:sz w:val="24"/>
                <w:szCs w:val="24"/>
              </w:rPr>
            </w:pPr>
            <w:r w:rsidRPr="00EA186E">
              <w:rPr>
                <w:sz w:val="24"/>
                <w:szCs w:val="24"/>
              </w:rPr>
              <w:lastRenderedPageBreak/>
              <w:t>URL</w:t>
            </w:r>
            <w:r w:rsidR="003D74A4" w:rsidRPr="00EA186E">
              <w:rPr>
                <w:sz w:val="24"/>
                <w:szCs w:val="24"/>
              </w:rPr>
              <w:t xml:space="preserve"> Links Displayed</w:t>
            </w:r>
          </w:p>
        </w:tc>
        <w:tc>
          <w:tcPr>
            <w:tcW w:w="6295" w:type="dxa"/>
          </w:tcPr>
          <w:p w14:paraId="3C1FC736" w14:textId="120FDEC4" w:rsidR="003D74A4" w:rsidRPr="00EA186E" w:rsidRDefault="00FF3B5C" w:rsidP="003D74A4">
            <w:pPr>
              <w:pStyle w:val="BodyText"/>
              <w:ind w:left="0"/>
              <w:rPr>
                <w:sz w:val="24"/>
                <w:szCs w:val="24"/>
              </w:rPr>
            </w:pPr>
            <w:r w:rsidRPr="00EA186E">
              <w:rPr>
                <w:sz w:val="24"/>
                <w:szCs w:val="24"/>
              </w:rPr>
              <w:t>U</w:t>
            </w:r>
            <w:r>
              <w:rPr>
                <w:sz w:val="24"/>
                <w:szCs w:val="24"/>
              </w:rPr>
              <w:t>RL</w:t>
            </w:r>
            <w:r w:rsidRPr="00EA186E">
              <w:rPr>
                <w:sz w:val="24"/>
                <w:szCs w:val="24"/>
              </w:rPr>
              <w:t xml:space="preserve">s </w:t>
            </w:r>
            <w:r w:rsidR="003D74A4" w:rsidRPr="00EA186E">
              <w:rPr>
                <w:sz w:val="24"/>
                <w:szCs w:val="24"/>
              </w:rPr>
              <w:t>that link to relevant web pages are displayed to the user.</w:t>
            </w:r>
          </w:p>
        </w:tc>
      </w:tr>
      <w:tr w:rsidR="003D74A4" w14:paraId="5256022A" w14:textId="77777777" w:rsidTr="00B66C79">
        <w:tc>
          <w:tcPr>
            <w:tcW w:w="2335" w:type="dxa"/>
          </w:tcPr>
          <w:p w14:paraId="487E2A1A" w14:textId="4B219BF6" w:rsidR="003D74A4" w:rsidRPr="00EA186E" w:rsidRDefault="003D74A4" w:rsidP="003D74A4">
            <w:pPr>
              <w:pStyle w:val="BodyText"/>
              <w:ind w:left="0"/>
              <w:rPr>
                <w:sz w:val="24"/>
                <w:szCs w:val="24"/>
              </w:rPr>
            </w:pPr>
            <w:r w:rsidRPr="00EA186E">
              <w:rPr>
                <w:sz w:val="24"/>
                <w:szCs w:val="24"/>
              </w:rPr>
              <w:t>Chatbot Use Help</w:t>
            </w:r>
          </w:p>
        </w:tc>
        <w:tc>
          <w:tcPr>
            <w:tcW w:w="6295" w:type="dxa"/>
          </w:tcPr>
          <w:p w14:paraId="2B21FF90" w14:textId="05E1B6BC" w:rsidR="003D74A4" w:rsidRPr="00EA186E" w:rsidRDefault="003D74A4" w:rsidP="003D74A4">
            <w:pPr>
              <w:pStyle w:val="BodyText"/>
              <w:ind w:left="0"/>
              <w:rPr>
                <w:sz w:val="24"/>
                <w:szCs w:val="24"/>
              </w:rPr>
            </w:pPr>
            <w:r w:rsidRPr="00EA186E">
              <w:rPr>
                <w:sz w:val="24"/>
                <w:szCs w:val="24"/>
              </w:rPr>
              <w:t xml:space="preserve">Short directions on </w:t>
            </w:r>
            <w:r w:rsidR="00FF3B5C">
              <w:rPr>
                <w:sz w:val="24"/>
                <w:szCs w:val="24"/>
              </w:rPr>
              <w:t xml:space="preserve">the </w:t>
            </w:r>
            <w:r w:rsidRPr="00EA186E">
              <w:rPr>
                <w:sz w:val="24"/>
                <w:szCs w:val="24"/>
              </w:rPr>
              <w:t xml:space="preserve">use of the </w:t>
            </w:r>
            <w:r w:rsidR="003362B4">
              <w:rPr>
                <w:sz w:val="24"/>
                <w:szCs w:val="24"/>
              </w:rPr>
              <w:t>C</w:t>
            </w:r>
            <w:r w:rsidR="003362B4" w:rsidRPr="00EA186E">
              <w:rPr>
                <w:sz w:val="24"/>
                <w:szCs w:val="24"/>
              </w:rPr>
              <w:t xml:space="preserve">hatbot </w:t>
            </w:r>
            <w:r w:rsidRPr="00EA186E">
              <w:rPr>
                <w:sz w:val="24"/>
                <w:szCs w:val="24"/>
              </w:rPr>
              <w:t xml:space="preserve">are displayed to </w:t>
            </w:r>
            <w:r w:rsidR="00FF3B5C">
              <w:rPr>
                <w:sz w:val="24"/>
                <w:szCs w:val="24"/>
              </w:rPr>
              <w:t xml:space="preserve">the </w:t>
            </w:r>
            <w:r w:rsidRPr="00EA186E">
              <w:rPr>
                <w:sz w:val="24"/>
                <w:szCs w:val="24"/>
              </w:rPr>
              <w:t>user upon request for help on use.</w:t>
            </w:r>
          </w:p>
        </w:tc>
      </w:tr>
      <w:tr w:rsidR="003D74A4" w14:paraId="1E9F1FD9" w14:textId="77777777" w:rsidTr="00B66C79">
        <w:tc>
          <w:tcPr>
            <w:tcW w:w="2335" w:type="dxa"/>
          </w:tcPr>
          <w:p w14:paraId="26EB9533" w14:textId="46D28CC5" w:rsidR="003D74A4" w:rsidRPr="00EA186E" w:rsidRDefault="003D74A4" w:rsidP="003D74A4">
            <w:pPr>
              <w:pStyle w:val="BodyText"/>
              <w:ind w:left="0"/>
              <w:rPr>
                <w:sz w:val="24"/>
                <w:szCs w:val="24"/>
              </w:rPr>
            </w:pPr>
            <w:r w:rsidRPr="00EA186E">
              <w:rPr>
                <w:sz w:val="24"/>
                <w:szCs w:val="24"/>
              </w:rPr>
              <w:t>Additional Help</w:t>
            </w:r>
          </w:p>
        </w:tc>
        <w:tc>
          <w:tcPr>
            <w:tcW w:w="6295" w:type="dxa"/>
          </w:tcPr>
          <w:p w14:paraId="36C780A6" w14:textId="3F2C003F" w:rsidR="003D74A4" w:rsidRPr="00EA186E" w:rsidRDefault="00FF3B5C" w:rsidP="003D74A4">
            <w:pPr>
              <w:pStyle w:val="BodyText"/>
              <w:ind w:left="0"/>
              <w:rPr>
                <w:sz w:val="24"/>
                <w:szCs w:val="24"/>
              </w:rPr>
            </w:pPr>
            <w:r>
              <w:rPr>
                <w:sz w:val="24"/>
                <w:szCs w:val="24"/>
              </w:rPr>
              <w:t>The c</w:t>
            </w:r>
            <w:r w:rsidRPr="00EA186E">
              <w:rPr>
                <w:sz w:val="24"/>
                <w:szCs w:val="24"/>
              </w:rPr>
              <w:t xml:space="preserve">ity </w:t>
            </w:r>
            <w:r w:rsidR="003D74A4" w:rsidRPr="00EA186E">
              <w:rPr>
                <w:sz w:val="24"/>
                <w:szCs w:val="24"/>
              </w:rPr>
              <w:t>contact page link is displayed when the user requests advance help.</w:t>
            </w:r>
          </w:p>
        </w:tc>
      </w:tr>
    </w:tbl>
    <w:p w14:paraId="3D4C0CA0" w14:textId="22690E2B" w:rsidR="00B66C79" w:rsidRDefault="00B66C79" w:rsidP="00B66C79">
      <w:pPr>
        <w:pStyle w:val="BodyText"/>
      </w:pPr>
    </w:p>
    <w:p w14:paraId="138CE04E" w14:textId="77777777" w:rsidR="00614410" w:rsidRPr="00614410" w:rsidRDefault="00614410" w:rsidP="00614410">
      <w:pPr>
        <w:pStyle w:val="BodyText"/>
      </w:pPr>
    </w:p>
    <w:p w14:paraId="4FB41E22" w14:textId="2E86CAA1" w:rsidR="006E5906" w:rsidRDefault="006E5906" w:rsidP="006E5906">
      <w:pPr>
        <w:pStyle w:val="Heading2"/>
        <w:rPr>
          <w:sz w:val="24"/>
          <w:szCs w:val="24"/>
        </w:rPr>
      </w:pPr>
      <w:bookmarkStart w:id="1597" w:name="_Toc46367595"/>
      <w:r w:rsidRPr="00B97141">
        <w:rPr>
          <w:sz w:val="24"/>
          <w:szCs w:val="24"/>
        </w:rPr>
        <w:t xml:space="preserve">User Classes and </w:t>
      </w:r>
      <w:commentRangeStart w:id="1598"/>
      <w:r w:rsidRPr="00B97141">
        <w:rPr>
          <w:sz w:val="24"/>
          <w:szCs w:val="24"/>
        </w:rPr>
        <w:t>Characteristics</w:t>
      </w:r>
      <w:commentRangeEnd w:id="1598"/>
      <w:r w:rsidR="000A0831">
        <w:rPr>
          <w:rStyle w:val="CommentReference"/>
          <w:rFonts w:ascii="Times New Roman" w:hAnsi="Times New Roman"/>
          <w:b w:val="0"/>
        </w:rPr>
        <w:commentReference w:id="1598"/>
      </w:r>
      <w:bookmarkEnd w:id="1597"/>
    </w:p>
    <w:p w14:paraId="3F35215E" w14:textId="09F6EDA8" w:rsidR="001930DC" w:rsidRPr="004D0921" w:rsidRDefault="001930DC" w:rsidP="00DC7CC9">
      <w:pPr>
        <w:spacing w:line="480" w:lineRule="auto"/>
        <w:ind w:left="720" w:firstLine="360"/>
        <w:rPr>
          <w:sz w:val="24"/>
          <w:szCs w:val="24"/>
        </w:rPr>
      </w:pPr>
      <w:r w:rsidRPr="00DC7CC9">
        <w:rPr>
          <w:sz w:val="24"/>
          <w:szCs w:val="24"/>
        </w:rPr>
        <w:t xml:space="preserve">There are </w:t>
      </w:r>
      <w:r w:rsidR="004D6787">
        <w:rPr>
          <w:sz w:val="24"/>
          <w:szCs w:val="24"/>
        </w:rPr>
        <w:t>three</w:t>
      </w:r>
      <w:r w:rsidRPr="00DC7CC9">
        <w:rPr>
          <w:sz w:val="24"/>
          <w:szCs w:val="24"/>
        </w:rPr>
        <w:t xml:space="preserve"> different classes of users that will be interacting with the city chatbot. Each of these users will be interested in the tool for different reasons and each will require a differe</w:t>
      </w:r>
      <w:r w:rsidR="004A1552">
        <w:rPr>
          <w:sz w:val="24"/>
          <w:szCs w:val="24"/>
        </w:rPr>
        <w:t>nt set of authorities.</w:t>
      </w:r>
    </w:p>
    <w:p w14:paraId="4BF4D6B1" w14:textId="77777777" w:rsidR="006E5906" w:rsidRPr="000814D3" w:rsidRDefault="006E5906" w:rsidP="00DC7CC9">
      <w:pPr>
        <w:pStyle w:val="ListParagraph"/>
        <w:numPr>
          <w:ilvl w:val="0"/>
          <w:numId w:val="30"/>
        </w:numPr>
        <w:spacing w:line="480" w:lineRule="auto"/>
        <w:rPr>
          <w:sz w:val="24"/>
          <w:szCs w:val="24"/>
        </w:rPr>
      </w:pPr>
      <w:r w:rsidRPr="000814D3">
        <w:rPr>
          <w:sz w:val="24"/>
          <w:szCs w:val="24"/>
        </w:rPr>
        <w:t>Administrator: User enforces city official client authentication</w:t>
      </w:r>
      <w:r>
        <w:rPr>
          <w:sz w:val="24"/>
          <w:szCs w:val="24"/>
        </w:rPr>
        <w:t xml:space="preserve"> policies</w:t>
      </w:r>
      <w:r w:rsidRPr="000814D3">
        <w:rPr>
          <w:sz w:val="24"/>
          <w:szCs w:val="24"/>
        </w:rPr>
        <w:t xml:space="preserve"> with running Watson</w:t>
      </w:r>
      <w:r>
        <w:rPr>
          <w:sz w:val="24"/>
          <w:szCs w:val="24"/>
        </w:rPr>
        <w:t xml:space="preserve"> Assistant.</w:t>
      </w:r>
    </w:p>
    <w:p w14:paraId="0ADD2410" w14:textId="16124256" w:rsidR="006E5906" w:rsidRPr="000814D3" w:rsidRDefault="006E5906" w:rsidP="00DC7CC9">
      <w:pPr>
        <w:pStyle w:val="ListParagraph"/>
        <w:numPr>
          <w:ilvl w:val="0"/>
          <w:numId w:val="30"/>
        </w:numPr>
        <w:spacing w:line="480" w:lineRule="auto"/>
        <w:rPr>
          <w:sz w:val="24"/>
          <w:szCs w:val="24"/>
        </w:rPr>
      </w:pPr>
      <w:r w:rsidRPr="000814D3">
        <w:rPr>
          <w:sz w:val="24"/>
          <w:szCs w:val="24"/>
        </w:rPr>
        <w:t>City Resident:</w:t>
      </w:r>
      <w:r>
        <w:rPr>
          <w:sz w:val="24"/>
          <w:szCs w:val="24"/>
        </w:rPr>
        <w:t xml:space="preserve"> User that is searching for zoning, city regulation, or permit information from a </w:t>
      </w:r>
      <w:r w:rsidR="00FF3B5C">
        <w:rPr>
          <w:sz w:val="24"/>
          <w:szCs w:val="24"/>
        </w:rPr>
        <w:t xml:space="preserve">municipality's </w:t>
      </w:r>
      <w:r>
        <w:rPr>
          <w:sz w:val="24"/>
          <w:szCs w:val="24"/>
        </w:rPr>
        <w:t>web site.</w:t>
      </w:r>
    </w:p>
    <w:p w14:paraId="017CA667" w14:textId="4F6BC25D" w:rsidR="006E5906" w:rsidRPr="006E5906" w:rsidRDefault="006E5906" w:rsidP="00DC7CC9">
      <w:pPr>
        <w:pStyle w:val="ListParagraph"/>
        <w:numPr>
          <w:ilvl w:val="0"/>
          <w:numId w:val="30"/>
        </w:numPr>
        <w:spacing w:line="480" w:lineRule="auto"/>
        <w:rPr>
          <w:sz w:val="24"/>
          <w:szCs w:val="24"/>
        </w:rPr>
      </w:pPr>
      <w:r w:rsidRPr="000814D3">
        <w:rPr>
          <w:sz w:val="24"/>
          <w:szCs w:val="24"/>
        </w:rPr>
        <w:t>City Official:</w:t>
      </w:r>
      <w:r>
        <w:rPr>
          <w:sz w:val="24"/>
          <w:szCs w:val="24"/>
        </w:rPr>
        <w:t xml:space="preserve"> User is employed by the municipality </w:t>
      </w:r>
      <w:r w:rsidR="00DF7E4C">
        <w:rPr>
          <w:sz w:val="24"/>
          <w:szCs w:val="24"/>
        </w:rPr>
        <w:t>to be a custodian of zoning information and how it is linked to city regulations/permits.</w:t>
      </w:r>
    </w:p>
    <w:p w14:paraId="72F36025" w14:textId="0DF4C831" w:rsidR="003E7DF1" w:rsidRDefault="002C44BB">
      <w:pPr>
        <w:pStyle w:val="Heading2"/>
        <w:rPr>
          <w:sz w:val="24"/>
          <w:szCs w:val="24"/>
        </w:rPr>
      </w:pPr>
      <w:bookmarkStart w:id="1599" w:name="_Toc46367596"/>
      <w:r w:rsidRPr="00B97141">
        <w:rPr>
          <w:sz w:val="24"/>
          <w:szCs w:val="24"/>
        </w:rPr>
        <w:t xml:space="preserve">Assumptions and </w:t>
      </w:r>
      <w:commentRangeStart w:id="1600"/>
      <w:r w:rsidRPr="00B97141">
        <w:rPr>
          <w:sz w:val="24"/>
          <w:szCs w:val="24"/>
        </w:rPr>
        <w:t>Dependencies</w:t>
      </w:r>
      <w:commentRangeEnd w:id="1600"/>
      <w:r w:rsidR="00BF5698">
        <w:rPr>
          <w:rStyle w:val="CommentReference"/>
          <w:rFonts w:ascii="Times New Roman" w:hAnsi="Times New Roman"/>
          <w:b w:val="0"/>
        </w:rPr>
        <w:commentReference w:id="1600"/>
      </w:r>
      <w:bookmarkEnd w:id="1599"/>
    </w:p>
    <w:p w14:paraId="2BFCB998" w14:textId="0BDB66D2" w:rsidR="004A1552" w:rsidRPr="004D0921" w:rsidRDefault="004A1552" w:rsidP="00DC7CC9">
      <w:pPr>
        <w:spacing w:line="480" w:lineRule="auto"/>
        <w:ind w:left="720" w:firstLine="360"/>
        <w:rPr>
          <w:sz w:val="24"/>
          <w:szCs w:val="24"/>
        </w:rPr>
      </w:pPr>
      <w:r w:rsidRPr="00DC7CC9">
        <w:rPr>
          <w:sz w:val="24"/>
          <w:szCs w:val="24"/>
        </w:rPr>
        <w:t>Due to the complex nature of the application, there are several dependencies that will need to be met. This same nature also leaves some room for unexpected situations and thus certain assumptions must be made. This section will list out both the assumptions and the dependencies.</w:t>
      </w:r>
    </w:p>
    <w:p w14:paraId="5B2BB319" w14:textId="7330C766" w:rsidR="00C076B6" w:rsidRPr="00EA186E" w:rsidRDefault="00C076B6" w:rsidP="00DC7CC9">
      <w:pPr>
        <w:pStyle w:val="BodyText"/>
        <w:numPr>
          <w:ilvl w:val="0"/>
          <w:numId w:val="31"/>
        </w:numPr>
        <w:spacing w:after="0" w:line="480" w:lineRule="auto"/>
        <w:rPr>
          <w:sz w:val="24"/>
          <w:szCs w:val="24"/>
        </w:rPr>
      </w:pPr>
      <w:r w:rsidRPr="00EA186E">
        <w:rPr>
          <w:sz w:val="24"/>
          <w:szCs w:val="24"/>
        </w:rPr>
        <w:t xml:space="preserve">This </w:t>
      </w:r>
      <w:r w:rsidR="004A1552">
        <w:rPr>
          <w:sz w:val="24"/>
          <w:szCs w:val="24"/>
        </w:rPr>
        <w:t>c</w:t>
      </w:r>
      <w:r w:rsidR="003362B4" w:rsidRPr="00EA186E">
        <w:rPr>
          <w:sz w:val="24"/>
          <w:szCs w:val="24"/>
        </w:rPr>
        <w:t xml:space="preserve">hatbot </w:t>
      </w:r>
      <w:r w:rsidRPr="00EA186E">
        <w:rPr>
          <w:sz w:val="24"/>
          <w:szCs w:val="24"/>
        </w:rPr>
        <w:t xml:space="preserve">relies on a stable internet connection to submit and return requests. </w:t>
      </w:r>
      <w:r w:rsidR="00FF3B5C">
        <w:rPr>
          <w:sz w:val="24"/>
          <w:szCs w:val="24"/>
        </w:rPr>
        <w:t>In the</w:t>
      </w:r>
      <w:r w:rsidRPr="00EA186E">
        <w:rPr>
          <w:sz w:val="24"/>
          <w:szCs w:val="24"/>
        </w:rPr>
        <w:t xml:space="preserve"> event of a disconnection</w:t>
      </w:r>
      <w:r w:rsidR="00FF3B5C">
        <w:rPr>
          <w:sz w:val="24"/>
          <w:szCs w:val="24"/>
        </w:rPr>
        <w:t xml:space="preserve"> from the internet, i</w:t>
      </w:r>
      <w:r w:rsidR="00FF3B5C" w:rsidRPr="00EA186E">
        <w:rPr>
          <w:sz w:val="24"/>
          <w:szCs w:val="24"/>
        </w:rPr>
        <w:t xml:space="preserve">t is assumed that </w:t>
      </w:r>
      <w:r w:rsidRPr="00EA186E">
        <w:rPr>
          <w:sz w:val="24"/>
          <w:szCs w:val="24"/>
        </w:rPr>
        <w:t xml:space="preserve">no state is saved between the </w:t>
      </w:r>
      <w:r w:rsidR="004A1552">
        <w:rPr>
          <w:sz w:val="24"/>
          <w:szCs w:val="24"/>
        </w:rPr>
        <w:t>c</w:t>
      </w:r>
      <w:r w:rsidR="003362B4" w:rsidRPr="00EA186E">
        <w:rPr>
          <w:sz w:val="24"/>
          <w:szCs w:val="24"/>
        </w:rPr>
        <w:t xml:space="preserve">hatbot </w:t>
      </w:r>
      <w:r w:rsidRPr="00EA186E">
        <w:rPr>
          <w:sz w:val="24"/>
          <w:szCs w:val="24"/>
        </w:rPr>
        <w:t>and a resident.</w:t>
      </w:r>
    </w:p>
    <w:p w14:paraId="3E60E446" w14:textId="00C33D1B" w:rsidR="00C076B6" w:rsidRPr="00EA186E" w:rsidRDefault="00C076B6" w:rsidP="00DC7CC9">
      <w:pPr>
        <w:pStyle w:val="BodyText"/>
        <w:numPr>
          <w:ilvl w:val="0"/>
          <w:numId w:val="31"/>
        </w:numPr>
        <w:spacing w:after="0" w:line="480" w:lineRule="auto"/>
        <w:rPr>
          <w:sz w:val="24"/>
          <w:szCs w:val="24"/>
        </w:rPr>
      </w:pPr>
      <w:r w:rsidRPr="00EA186E">
        <w:rPr>
          <w:sz w:val="24"/>
          <w:szCs w:val="24"/>
        </w:rPr>
        <w:lastRenderedPageBreak/>
        <w:t>An internet connection is required for both the chatbot and city official client to function.</w:t>
      </w:r>
    </w:p>
    <w:p w14:paraId="4BB52E6F" w14:textId="315E7B62" w:rsidR="00C076B6" w:rsidRPr="00EA186E" w:rsidRDefault="00C076B6" w:rsidP="00DC7CC9">
      <w:pPr>
        <w:pStyle w:val="BodyText"/>
        <w:numPr>
          <w:ilvl w:val="0"/>
          <w:numId w:val="31"/>
        </w:numPr>
        <w:spacing w:after="0" w:line="480" w:lineRule="auto"/>
        <w:rPr>
          <w:sz w:val="24"/>
          <w:szCs w:val="24"/>
        </w:rPr>
      </w:pPr>
      <w:r w:rsidRPr="00EA186E">
        <w:rPr>
          <w:sz w:val="24"/>
          <w:szCs w:val="24"/>
        </w:rPr>
        <w:t xml:space="preserve">It is assumed the city using this </w:t>
      </w:r>
      <w:r w:rsidR="001930DC">
        <w:rPr>
          <w:sz w:val="24"/>
          <w:szCs w:val="24"/>
        </w:rPr>
        <w:t>c</w:t>
      </w:r>
      <w:r w:rsidR="003362B4" w:rsidRPr="00EA186E">
        <w:rPr>
          <w:sz w:val="24"/>
          <w:szCs w:val="24"/>
        </w:rPr>
        <w:t xml:space="preserve">hatbot </w:t>
      </w:r>
      <w:r w:rsidRPr="00EA186E">
        <w:rPr>
          <w:sz w:val="24"/>
          <w:szCs w:val="24"/>
        </w:rPr>
        <w:t xml:space="preserve">has </w:t>
      </w:r>
      <w:r w:rsidR="003D74A4" w:rsidRPr="00EA186E">
        <w:rPr>
          <w:sz w:val="24"/>
          <w:szCs w:val="24"/>
        </w:rPr>
        <w:t xml:space="preserve">a </w:t>
      </w:r>
      <w:commentRangeStart w:id="1601"/>
      <w:r w:rsidR="003D74A4" w:rsidRPr="00EA186E">
        <w:rPr>
          <w:sz w:val="24"/>
          <w:szCs w:val="24"/>
        </w:rPr>
        <w:t xml:space="preserve">designated </w:t>
      </w:r>
      <w:commentRangeEnd w:id="1601"/>
      <w:r w:rsidR="00BF5698">
        <w:rPr>
          <w:rStyle w:val="CommentReference"/>
        </w:rPr>
        <w:commentReference w:id="1601"/>
      </w:r>
      <w:r w:rsidR="003D74A4" w:rsidRPr="00EA186E">
        <w:rPr>
          <w:sz w:val="24"/>
          <w:szCs w:val="24"/>
        </w:rPr>
        <w:t>staff member who can maintain the Watson Assistant</w:t>
      </w:r>
      <w:r w:rsidR="004A1552">
        <w:rPr>
          <w:sz w:val="24"/>
          <w:szCs w:val="24"/>
        </w:rPr>
        <w:t xml:space="preserve"> in addition to their other responsibilities</w:t>
      </w:r>
      <w:r w:rsidR="003D74A4" w:rsidRPr="00EA186E">
        <w:rPr>
          <w:sz w:val="24"/>
          <w:szCs w:val="24"/>
        </w:rPr>
        <w:t>.</w:t>
      </w:r>
    </w:p>
    <w:p w14:paraId="0AD2E163" w14:textId="4ACF5909" w:rsidR="003D74A4" w:rsidRPr="00EA186E" w:rsidRDefault="003D74A4" w:rsidP="00DC7CC9">
      <w:pPr>
        <w:pStyle w:val="BodyText"/>
        <w:numPr>
          <w:ilvl w:val="0"/>
          <w:numId w:val="31"/>
        </w:numPr>
        <w:spacing w:after="0" w:line="480" w:lineRule="auto"/>
        <w:rPr>
          <w:sz w:val="24"/>
          <w:szCs w:val="24"/>
        </w:rPr>
      </w:pPr>
      <w:r w:rsidRPr="00EA186E">
        <w:rPr>
          <w:sz w:val="24"/>
          <w:szCs w:val="24"/>
        </w:rPr>
        <w:t>It is assumed that city residents have some familiarity with using web browsers.</w:t>
      </w:r>
    </w:p>
    <w:p w14:paraId="0F978E42" w14:textId="10B024AA" w:rsidR="00135A2D" w:rsidRPr="00EA186E" w:rsidRDefault="00135A2D" w:rsidP="00DC7CC9">
      <w:pPr>
        <w:pStyle w:val="BodyText"/>
        <w:numPr>
          <w:ilvl w:val="0"/>
          <w:numId w:val="31"/>
        </w:numPr>
        <w:spacing w:after="0" w:line="480" w:lineRule="auto"/>
        <w:rPr>
          <w:sz w:val="24"/>
          <w:szCs w:val="24"/>
        </w:rPr>
      </w:pPr>
      <w:r w:rsidRPr="00EA186E">
        <w:rPr>
          <w:sz w:val="24"/>
          <w:szCs w:val="24"/>
        </w:rPr>
        <w:t xml:space="preserve">It is assumed that one instance of the </w:t>
      </w:r>
      <w:r w:rsidR="001930DC">
        <w:rPr>
          <w:sz w:val="24"/>
          <w:szCs w:val="24"/>
        </w:rPr>
        <w:t>c</w:t>
      </w:r>
      <w:r w:rsidR="003362B4" w:rsidRPr="00EA186E">
        <w:rPr>
          <w:sz w:val="24"/>
          <w:szCs w:val="24"/>
        </w:rPr>
        <w:t xml:space="preserve">hatbot </w:t>
      </w:r>
      <w:r w:rsidRPr="00EA186E">
        <w:rPr>
          <w:sz w:val="24"/>
          <w:szCs w:val="24"/>
        </w:rPr>
        <w:t>and IBM Watson Assistant are tied to one city.</w:t>
      </w:r>
    </w:p>
    <w:p w14:paraId="0DC4E64E" w14:textId="507B3ADD" w:rsidR="00135A2D" w:rsidRPr="00EA186E" w:rsidRDefault="00135A2D" w:rsidP="00DC7CC9">
      <w:pPr>
        <w:pStyle w:val="BodyText"/>
        <w:numPr>
          <w:ilvl w:val="0"/>
          <w:numId w:val="31"/>
        </w:numPr>
        <w:spacing w:after="0" w:line="480" w:lineRule="auto"/>
        <w:rPr>
          <w:sz w:val="24"/>
          <w:szCs w:val="24"/>
        </w:rPr>
      </w:pPr>
      <w:r w:rsidRPr="00EA186E">
        <w:rPr>
          <w:sz w:val="24"/>
          <w:szCs w:val="24"/>
        </w:rPr>
        <w:t xml:space="preserve">It is assumed that the city using the </w:t>
      </w:r>
      <w:r w:rsidR="001930DC">
        <w:rPr>
          <w:sz w:val="24"/>
          <w:szCs w:val="24"/>
        </w:rPr>
        <w:t>c</w:t>
      </w:r>
      <w:commentRangeStart w:id="1602"/>
      <w:r w:rsidR="003362B4" w:rsidRPr="00EA186E">
        <w:rPr>
          <w:sz w:val="24"/>
          <w:szCs w:val="24"/>
        </w:rPr>
        <w:t xml:space="preserve">hatbot </w:t>
      </w:r>
      <w:commentRangeEnd w:id="1602"/>
      <w:r w:rsidR="00BF5698">
        <w:rPr>
          <w:rStyle w:val="CommentReference"/>
        </w:rPr>
        <w:commentReference w:id="1602"/>
      </w:r>
      <w:r w:rsidRPr="00EA186E">
        <w:rPr>
          <w:sz w:val="24"/>
          <w:szCs w:val="24"/>
        </w:rPr>
        <w:t xml:space="preserve">has </w:t>
      </w:r>
      <w:r w:rsidR="00FF3B5C">
        <w:rPr>
          <w:sz w:val="24"/>
          <w:szCs w:val="24"/>
        </w:rPr>
        <w:t xml:space="preserve">a </w:t>
      </w:r>
      <w:r w:rsidRPr="00EA186E">
        <w:rPr>
          <w:sz w:val="24"/>
          <w:szCs w:val="24"/>
        </w:rPr>
        <w:t xml:space="preserve">contact information </w:t>
      </w:r>
      <w:r w:rsidR="005C5DEF" w:rsidRPr="00EA186E">
        <w:rPr>
          <w:sz w:val="24"/>
          <w:szCs w:val="24"/>
        </w:rPr>
        <w:t xml:space="preserve">page with contacts </w:t>
      </w:r>
      <w:r w:rsidRPr="00EA186E">
        <w:rPr>
          <w:sz w:val="24"/>
          <w:szCs w:val="24"/>
        </w:rPr>
        <w:t>such as a phone number or email address.</w:t>
      </w:r>
    </w:p>
    <w:p w14:paraId="295499BC" w14:textId="3FF6E8A5" w:rsidR="007A2B54" w:rsidRPr="00EA186E" w:rsidRDefault="007A2B54" w:rsidP="00DC7CC9">
      <w:pPr>
        <w:pStyle w:val="BodyText"/>
        <w:numPr>
          <w:ilvl w:val="0"/>
          <w:numId w:val="31"/>
        </w:numPr>
        <w:spacing w:after="0" w:line="480" w:lineRule="auto"/>
        <w:rPr>
          <w:sz w:val="24"/>
          <w:szCs w:val="24"/>
        </w:rPr>
      </w:pPr>
      <w:r w:rsidRPr="00EA186E">
        <w:rPr>
          <w:sz w:val="24"/>
          <w:szCs w:val="24"/>
        </w:rPr>
        <w:t>The city official client is dependent on the IBM Watson Assistant API. Future Watson Assistant API updates may require the client to be updated.</w:t>
      </w:r>
    </w:p>
    <w:p w14:paraId="3EF37C47" w14:textId="6CC7E3A8" w:rsidR="003E7DF1" w:rsidRPr="00B97141" w:rsidRDefault="002C44BB">
      <w:pPr>
        <w:pStyle w:val="Heading1"/>
        <w:rPr>
          <w:sz w:val="32"/>
          <w:szCs w:val="24"/>
        </w:rPr>
      </w:pPr>
      <w:bookmarkStart w:id="1603" w:name="_Toc46367597"/>
      <w:r w:rsidRPr="00B97141">
        <w:rPr>
          <w:sz w:val="32"/>
          <w:szCs w:val="24"/>
        </w:rPr>
        <w:t>Specific Requirements</w:t>
      </w:r>
      <w:bookmarkEnd w:id="1603"/>
      <w:r w:rsidRPr="00B97141">
        <w:rPr>
          <w:sz w:val="32"/>
          <w:szCs w:val="24"/>
        </w:rPr>
        <w:t xml:space="preserve"> </w:t>
      </w:r>
    </w:p>
    <w:p w14:paraId="1ED979D8" w14:textId="256324B4" w:rsidR="00466606" w:rsidRPr="00EA186E" w:rsidRDefault="00466606" w:rsidP="00EA186E">
      <w:pPr>
        <w:pStyle w:val="BodyText"/>
        <w:spacing w:after="0" w:line="480" w:lineRule="auto"/>
        <w:rPr>
          <w:sz w:val="24"/>
          <w:szCs w:val="24"/>
        </w:rPr>
      </w:pPr>
      <w:r>
        <w:tab/>
      </w:r>
      <w:r w:rsidRPr="00EA186E">
        <w:rPr>
          <w:sz w:val="24"/>
          <w:szCs w:val="24"/>
        </w:rPr>
        <w:t>The pre-condition and expected outcomes of the use cases listed in section 2.1</w:t>
      </w:r>
      <w:r w:rsidR="00AF6146">
        <w:rPr>
          <w:sz w:val="24"/>
          <w:szCs w:val="24"/>
        </w:rPr>
        <w:t xml:space="preserve"> </w:t>
      </w:r>
      <w:r w:rsidRPr="00EA186E">
        <w:rPr>
          <w:sz w:val="24"/>
          <w:szCs w:val="24"/>
        </w:rPr>
        <w:t xml:space="preserve">that make up this software </w:t>
      </w:r>
      <w:r w:rsidR="00EA186E" w:rsidRPr="00EA186E">
        <w:rPr>
          <w:sz w:val="24"/>
          <w:szCs w:val="24"/>
        </w:rPr>
        <w:t>are in</w:t>
      </w:r>
      <w:r w:rsidRPr="00EA186E">
        <w:rPr>
          <w:sz w:val="24"/>
          <w:szCs w:val="24"/>
        </w:rPr>
        <w:t xml:space="preserve"> this section.</w:t>
      </w:r>
    </w:p>
    <w:p w14:paraId="21B1EC03" w14:textId="7C0B1039" w:rsidR="003E7DF1" w:rsidRPr="00B97141" w:rsidRDefault="00EA186E">
      <w:pPr>
        <w:pStyle w:val="Heading2"/>
        <w:rPr>
          <w:sz w:val="24"/>
          <w:szCs w:val="24"/>
        </w:rPr>
      </w:pPr>
      <w:bookmarkStart w:id="1604" w:name="_Toc46367598"/>
      <w:bookmarkStart w:id="1605" w:name="_Hlk42556413"/>
      <w:r w:rsidRPr="00B97141">
        <w:rPr>
          <w:sz w:val="24"/>
          <w:szCs w:val="24"/>
        </w:rPr>
        <w:t>System Features/Modules</w:t>
      </w:r>
      <w:bookmarkEnd w:id="1604"/>
    </w:p>
    <w:p w14:paraId="22BD9ED6" w14:textId="5360A39E" w:rsidR="00DA6789" w:rsidRPr="00FF5A93" w:rsidRDefault="00AF6146" w:rsidP="00DA6789">
      <w:pPr>
        <w:pStyle w:val="BodyText"/>
        <w:rPr>
          <w:sz w:val="24"/>
          <w:szCs w:val="24"/>
        </w:rPr>
      </w:pPr>
      <w:r w:rsidRPr="00FF5A93">
        <w:rPr>
          <w:sz w:val="24"/>
          <w:szCs w:val="24"/>
        </w:rPr>
        <w:tab/>
      </w:r>
      <w:r w:rsidR="00EA186E" w:rsidRPr="00FF5A93">
        <w:rPr>
          <w:sz w:val="24"/>
          <w:szCs w:val="24"/>
        </w:rPr>
        <w:t xml:space="preserve">The </w:t>
      </w:r>
      <w:r w:rsidR="00FF3B5C">
        <w:rPr>
          <w:sz w:val="24"/>
          <w:szCs w:val="24"/>
        </w:rPr>
        <w:t>C</w:t>
      </w:r>
      <w:r w:rsidR="00FF3B5C" w:rsidRPr="00FF5A93">
        <w:rPr>
          <w:sz w:val="24"/>
          <w:szCs w:val="24"/>
        </w:rPr>
        <w:t xml:space="preserve">hatbot </w:t>
      </w:r>
      <w:r w:rsidR="00EA186E" w:rsidRPr="00FF5A93">
        <w:rPr>
          <w:sz w:val="24"/>
          <w:szCs w:val="24"/>
        </w:rPr>
        <w:t xml:space="preserve">and city official client </w:t>
      </w:r>
      <w:r w:rsidR="00FF3B5C">
        <w:rPr>
          <w:sz w:val="24"/>
          <w:szCs w:val="24"/>
        </w:rPr>
        <w:t>is</w:t>
      </w:r>
      <w:r w:rsidR="00FF3B5C" w:rsidRPr="00FF5A93">
        <w:rPr>
          <w:sz w:val="24"/>
          <w:szCs w:val="24"/>
        </w:rPr>
        <w:t xml:space="preserve"> </w:t>
      </w:r>
      <w:r w:rsidR="00EA186E" w:rsidRPr="00FF5A93">
        <w:rPr>
          <w:sz w:val="24"/>
          <w:szCs w:val="24"/>
        </w:rPr>
        <w:t>described in</w:t>
      </w:r>
      <w:r w:rsidRPr="00FF5A93">
        <w:rPr>
          <w:sz w:val="24"/>
          <w:szCs w:val="24"/>
        </w:rPr>
        <w:t xml:space="preserve"> the following</w:t>
      </w:r>
      <w:r w:rsidR="00EA186E" w:rsidRPr="00FF5A93">
        <w:rPr>
          <w:sz w:val="24"/>
          <w:szCs w:val="24"/>
        </w:rPr>
        <w:t xml:space="preserve"> separate subsections. </w:t>
      </w:r>
    </w:p>
    <w:p w14:paraId="4698650E" w14:textId="4F3703A3" w:rsidR="003E7DF1" w:rsidRPr="00B97141" w:rsidRDefault="00AF6146" w:rsidP="00EA186E">
      <w:pPr>
        <w:pStyle w:val="Heading3"/>
        <w:rPr>
          <w:b/>
          <w:bCs/>
          <w:i w:val="0"/>
          <w:iCs/>
          <w:sz w:val="24"/>
          <w:szCs w:val="24"/>
        </w:rPr>
      </w:pPr>
      <w:bookmarkStart w:id="1606" w:name="_Toc46367599"/>
      <w:bookmarkStart w:id="1607" w:name="_Hlk42555705"/>
      <w:r w:rsidRPr="00B97141">
        <w:rPr>
          <w:b/>
          <w:bCs/>
          <w:i w:val="0"/>
          <w:iCs/>
          <w:sz w:val="24"/>
          <w:szCs w:val="24"/>
        </w:rPr>
        <w:t>Chat</w:t>
      </w:r>
      <w:r w:rsidR="00B97141" w:rsidRPr="00B97141">
        <w:rPr>
          <w:b/>
          <w:bCs/>
          <w:i w:val="0"/>
          <w:iCs/>
          <w:sz w:val="24"/>
          <w:szCs w:val="24"/>
        </w:rPr>
        <w:t>b</w:t>
      </w:r>
      <w:r w:rsidRPr="00B97141">
        <w:rPr>
          <w:b/>
          <w:bCs/>
          <w:i w:val="0"/>
          <w:iCs/>
          <w:sz w:val="24"/>
          <w:szCs w:val="24"/>
        </w:rPr>
        <w:t>ot</w:t>
      </w:r>
      <w:bookmarkEnd w:id="1606"/>
    </w:p>
    <w:bookmarkEnd w:id="1607"/>
    <w:p w14:paraId="2453FEB1" w14:textId="5278FADA" w:rsidR="00AF6146" w:rsidRPr="00556511" w:rsidRDefault="00556511" w:rsidP="00556511">
      <w:pPr>
        <w:pStyle w:val="BodyText"/>
        <w:spacing w:after="0" w:line="480" w:lineRule="auto"/>
        <w:rPr>
          <w:sz w:val="24"/>
          <w:szCs w:val="24"/>
        </w:rPr>
      </w:pPr>
      <w:r>
        <w:tab/>
      </w:r>
      <w:r w:rsidR="0060674C">
        <w:rPr>
          <w:sz w:val="24"/>
          <w:szCs w:val="24"/>
        </w:rPr>
        <w:t xml:space="preserve">This is the chatbot application that assists city residents with municipal web site navigation. It is integrated with an instance of </w:t>
      </w:r>
      <w:r w:rsidR="00FF3B5C">
        <w:rPr>
          <w:sz w:val="24"/>
          <w:szCs w:val="24"/>
        </w:rPr>
        <w:t xml:space="preserve">IBM's </w:t>
      </w:r>
      <w:r w:rsidR="0060674C">
        <w:rPr>
          <w:sz w:val="24"/>
          <w:szCs w:val="24"/>
        </w:rPr>
        <w:t xml:space="preserve">Watson </w:t>
      </w:r>
      <w:r w:rsidR="00FF3B5C">
        <w:rPr>
          <w:sz w:val="24"/>
          <w:szCs w:val="24"/>
        </w:rPr>
        <w:t xml:space="preserve">Assistant </w:t>
      </w:r>
      <w:r w:rsidR="0060674C">
        <w:rPr>
          <w:sz w:val="24"/>
          <w:szCs w:val="24"/>
        </w:rPr>
        <w:t>to determine what city residents are requesting.</w:t>
      </w:r>
    </w:p>
    <w:p w14:paraId="5616F05F" w14:textId="32FDBC73" w:rsidR="00AF6146" w:rsidRPr="00DC7CC9" w:rsidRDefault="00AF6146" w:rsidP="00801995">
      <w:pPr>
        <w:pStyle w:val="Heading4"/>
        <w:rPr>
          <w:b/>
          <w:bCs/>
          <w:sz w:val="24"/>
          <w:szCs w:val="24"/>
        </w:rPr>
      </w:pPr>
      <w:r w:rsidRPr="00DC7CC9">
        <w:rPr>
          <w:b/>
          <w:bCs/>
          <w:sz w:val="24"/>
          <w:szCs w:val="24"/>
        </w:rPr>
        <w:t xml:space="preserve">Stimulus/Response </w:t>
      </w:r>
      <w:commentRangeStart w:id="1608"/>
      <w:r w:rsidRPr="00DC7CC9">
        <w:rPr>
          <w:b/>
          <w:bCs/>
          <w:sz w:val="24"/>
          <w:szCs w:val="24"/>
        </w:rPr>
        <w:t>Sequences</w:t>
      </w:r>
      <w:commentRangeEnd w:id="1608"/>
      <w:r w:rsidR="005A4AB9" w:rsidRPr="00DC7CC9">
        <w:rPr>
          <w:rStyle w:val="CommentReference"/>
          <w:rFonts w:ascii="Times New Roman" w:hAnsi="Times New Roman"/>
          <w:sz w:val="24"/>
          <w:szCs w:val="24"/>
        </w:rPr>
        <w:commentReference w:id="1608"/>
      </w:r>
    </w:p>
    <w:p w14:paraId="4409DEBF" w14:textId="063C6DE4" w:rsidR="00556511" w:rsidRPr="003D1830" w:rsidRDefault="00556511" w:rsidP="00C43DF5">
      <w:pPr>
        <w:spacing w:line="480" w:lineRule="auto"/>
        <w:rPr>
          <w:sz w:val="24"/>
          <w:szCs w:val="24"/>
        </w:rPr>
      </w:pPr>
      <w:bookmarkStart w:id="1609" w:name="_Hlk42556162"/>
      <w:r w:rsidRPr="001025D5">
        <w:rPr>
          <w:color w:val="285EA0"/>
          <w:sz w:val="24"/>
          <w:szCs w:val="24"/>
        </w:rPr>
        <w:t>Stimulus</w:t>
      </w:r>
      <w:r w:rsidRPr="003D1830">
        <w:rPr>
          <w:sz w:val="24"/>
          <w:szCs w:val="24"/>
        </w:rPr>
        <w:t>:</w:t>
      </w:r>
      <w:r w:rsidR="00D51693">
        <w:rPr>
          <w:sz w:val="24"/>
          <w:szCs w:val="24"/>
        </w:rPr>
        <w:t xml:space="preserve"> </w:t>
      </w:r>
      <w:r w:rsidR="001025D5">
        <w:rPr>
          <w:sz w:val="24"/>
          <w:szCs w:val="24"/>
        </w:rPr>
        <w:t xml:space="preserve">User activates the </w:t>
      </w:r>
      <w:r w:rsidR="003362B4">
        <w:rPr>
          <w:sz w:val="24"/>
          <w:szCs w:val="24"/>
        </w:rPr>
        <w:t xml:space="preserve">Chatbot </w:t>
      </w:r>
      <w:r w:rsidR="001025D5">
        <w:rPr>
          <w:sz w:val="24"/>
          <w:szCs w:val="24"/>
        </w:rPr>
        <w:t>by clicking on it.</w:t>
      </w:r>
    </w:p>
    <w:p w14:paraId="2768A774" w14:textId="00A3CAA1" w:rsidR="00556511" w:rsidRDefault="00556511" w:rsidP="00C43DF5">
      <w:pPr>
        <w:spacing w:line="480" w:lineRule="auto"/>
        <w:rPr>
          <w:sz w:val="24"/>
          <w:szCs w:val="24"/>
        </w:rPr>
      </w:pPr>
      <w:r w:rsidRPr="001025D5">
        <w:rPr>
          <w:color w:val="285EA0"/>
          <w:sz w:val="24"/>
          <w:szCs w:val="24"/>
        </w:rPr>
        <w:t>Response</w:t>
      </w:r>
      <w:r w:rsidRPr="00556511">
        <w:rPr>
          <w:sz w:val="24"/>
          <w:szCs w:val="24"/>
        </w:rPr>
        <w:t>:</w:t>
      </w:r>
      <w:r w:rsidR="001025D5">
        <w:rPr>
          <w:sz w:val="24"/>
          <w:szCs w:val="24"/>
        </w:rPr>
        <w:t xml:space="preserve"> Chatbot displays a greeting and requests a city zone or address.</w:t>
      </w:r>
    </w:p>
    <w:p w14:paraId="12638D9D" w14:textId="3B5B34F9" w:rsidR="001025D5" w:rsidRPr="003D1830" w:rsidRDefault="001025D5" w:rsidP="001025D5">
      <w:pPr>
        <w:spacing w:line="480" w:lineRule="auto"/>
        <w:rPr>
          <w:sz w:val="24"/>
          <w:szCs w:val="24"/>
        </w:rPr>
      </w:pPr>
      <w:r w:rsidRPr="001025D5">
        <w:rPr>
          <w:color w:val="019528"/>
          <w:sz w:val="24"/>
          <w:szCs w:val="24"/>
        </w:rPr>
        <w:lastRenderedPageBreak/>
        <w:t>Stimulus</w:t>
      </w:r>
      <w:r w:rsidRPr="003D1830">
        <w:rPr>
          <w:sz w:val="24"/>
          <w:szCs w:val="24"/>
        </w:rPr>
        <w:t>:</w:t>
      </w:r>
      <w:r>
        <w:rPr>
          <w:sz w:val="24"/>
          <w:szCs w:val="24"/>
        </w:rPr>
        <w:t xml:space="preserve"> </w:t>
      </w:r>
      <w:commentRangeStart w:id="1610"/>
      <w:r>
        <w:rPr>
          <w:sz w:val="24"/>
          <w:szCs w:val="24"/>
        </w:rPr>
        <w:t>User requests information on a permit type.</w:t>
      </w:r>
      <w:commentRangeEnd w:id="1610"/>
      <w:r w:rsidR="00BF5698">
        <w:rPr>
          <w:rStyle w:val="CommentReference"/>
        </w:rPr>
        <w:commentReference w:id="1610"/>
      </w:r>
    </w:p>
    <w:p w14:paraId="103C72E1" w14:textId="57507E7F" w:rsidR="001025D5" w:rsidRDefault="001025D5" w:rsidP="001025D5">
      <w:pPr>
        <w:spacing w:line="480" w:lineRule="auto"/>
        <w:rPr>
          <w:sz w:val="24"/>
          <w:szCs w:val="24"/>
        </w:rPr>
      </w:pPr>
      <w:r w:rsidRPr="001025D5">
        <w:rPr>
          <w:color w:val="019528"/>
          <w:sz w:val="24"/>
          <w:szCs w:val="24"/>
        </w:rPr>
        <w:t>Response</w:t>
      </w:r>
      <w:r w:rsidRPr="003D1830">
        <w:rPr>
          <w:sz w:val="24"/>
          <w:szCs w:val="24"/>
        </w:rPr>
        <w:t>:</w:t>
      </w:r>
      <w:r>
        <w:rPr>
          <w:sz w:val="24"/>
          <w:szCs w:val="24"/>
        </w:rPr>
        <w:t xml:space="preserve"> Chatbot displays a </w:t>
      </w:r>
      <w:r w:rsidR="00FF3B5C">
        <w:rPr>
          <w:sz w:val="24"/>
          <w:szCs w:val="24"/>
        </w:rPr>
        <w:t xml:space="preserve">URL </w:t>
      </w:r>
      <w:r>
        <w:rPr>
          <w:sz w:val="24"/>
          <w:szCs w:val="24"/>
        </w:rPr>
        <w:t xml:space="preserve">to that permit information based on </w:t>
      </w:r>
      <w:r w:rsidR="00FF3B5C">
        <w:rPr>
          <w:sz w:val="24"/>
          <w:szCs w:val="24"/>
        </w:rPr>
        <w:t xml:space="preserve">the </w:t>
      </w:r>
      <w:r>
        <w:rPr>
          <w:sz w:val="24"/>
          <w:szCs w:val="24"/>
        </w:rPr>
        <w:t>zone/address the user had entered.</w:t>
      </w:r>
    </w:p>
    <w:p w14:paraId="6EF77908" w14:textId="325C1EC6" w:rsidR="001025D5" w:rsidRPr="003D1830" w:rsidRDefault="001025D5" w:rsidP="001025D5">
      <w:pPr>
        <w:spacing w:line="480" w:lineRule="auto"/>
        <w:rPr>
          <w:sz w:val="24"/>
          <w:szCs w:val="24"/>
        </w:rPr>
      </w:pPr>
      <w:r w:rsidRPr="001025D5">
        <w:rPr>
          <w:color w:val="285EA0"/>
          <w:sz w:val="24"/>
          <w:szCs w:val="24"/>
        </w:rPr>
        <w:t>Stimulus</w:t>
      </w:r>
      <w:r w:rsidRPr="003D1830">
        <w:rPr>
          <w:sz w:val="24"/>
          <w:szCs w:val="24"/>
        </w:rPr>
        <w:t>:</w:t>
      </w:r>
      <w:r>
        <w:rPr>
          <w:sz w:val="24"/>
          <w:szCs w:val="24"/>
        </w:rPr>
        <w:t xml:space="preserve"> User requests information on a city regulation.</w:t>
      </w:r>
    </w:p>
    <w:p w14:paraId="26EB1F6B" w14:textId="4611B098" w:rsidR="001025D5" w:rsidRDefault="001025D5" w:rsidP="001025D5">
      <w:pPr>
        <w:spacing w:line="480" w:lineRule="auto"/>
        <w:rPr>
          <w:sz w:val="24"/>
          <w:szCs w:val="24"/>
        </w:rPr>
      </w:pPr>
      <w:r w:rsidRPr="001025D5">
        <w:rPr>
          <w:color w:val="285EA0"/>
          <w:sz w:val="24"/>
          <w:szCs w:val="24"/>
        </w:rPr>
        <w:t>Response</w:t>
      </w:r>
      <w:r w:rsidRPr="003D1830">
        <w:rPr>
          <w:sz w:val="24"/>
          <w:szCs w:val="24"/>
        </w:rPr>
        <w:t>:</w:t>
      </w:r>
      <w:r>
        <w:rPr>
          <w:sz w:val="24"/>
          <w:szCs w:val="24"/>
        </w:rPr>
        <w:t xml:space="preserve"> Chatbot displays a </w:t>
      </w:r>
      <w:r w:rsidR="00FF3B5C">
        <w:rPr>
          <w:sz w:val="24"/>
          <w:szCs w:val="24"/>
        </w:rPr>
        <w:t xml:space="preserve">URL </w:t>
      </w:r>
      <w:r>
        <w:rPr>
          <w:sz w:val="24"/>
          <w:szCs w:val="24"/>
        </w:rPr>
        <w:t xml:space="preserve">to city regulation based on </w:t>
      </w:r>
      <w:r w:rsidR="00FF3B5C">
        <w:rPr>
          <w:sz w:val="24"/>
          <w:szCs w:val="24"/>
        </w:rPr>
        <w:t xml:space="preserve">the </w:t>
      </w:r>
      <w:r>
        <w:rPr>
          <w:sz w:val="24"/>
          <w:szCs w:val="24"/>
        </w:rPr>
        <w:t>zone/address the user had entered.</w:t>
      </w:r>
    </w:p>
    <w:p w14:paraId="28586CD6" w14:textId="0F133222" w:rsidR="00D51693" w:rsidRPr="00845A44" w:rsidRDefault="00D51693" w:rsidP="00D51693">
      <w:pPr>
        <w:spacing w:line="480" w:lineRule="auto"/>
        <w:rPr>
          <w:sz w:val="24"/>
          <w:szCs w:val="24"/>
        </w:rPr>
      </w:pPr>
      <w:r w:rsidRPr="00845A44">
        <w:rPr>
          <w:color w:val="019528"/>
          <w:sz w:val="24"/>
          <w:szCs w:val="24"/>
        </w:rPr>
        <w:t>Stimulus</w:t>
      </w:r>
      <w:r w:rsidRPr="00845A44">
        <w:rPr>
          <w:sz w:val="24"/>
          <w:szCs w:val="24"/>
        </w:rPr>
        <w:t>: User request for a city zone</w:t>
      </w:r>
      <w:r w:rsidR="001025D5">
        <w:rPr>
          <w:sz w:val="24"/>
          <w:szCs w:val="24"/>
        </w:rPr>
        <w:t>.</w:t>
      </w:r>
    </w:p>
    <w:p w14:paraId="63541359" w14:textId="71DCF868" w:rsidR="00D51693" w:rsidRDefault="00D51693" w:rsidP="00D51693">
      <w:pPr>
        <w:spacing w:line="480" w:lineRule="auto"/>
        <w:rPr>
          <w:sz w:val="24"/>
          <w:szCs w:val="24"/>
        </w:rPr>
      </w:pPr>
      <w:r w:rsidRPr="00845A44">
        <w:rPr>
          <w:color w:val="00B050"/>
          <w:sz w:val="24"/>
          <w:szCs w:val="24"/>
        </w:rPr>
        <w:t>Response</w:t>
      </w:r>
      <w:r w:rsidRPr="00845A44">
        <w:rPr>
          <w:sz w:val="24"/>
          <w:szCs w:val="24"/>
        </w:rPr>
        <w:t xml:space="preserve">: Chatbot prompts </w:t>
      </w:r>
      <w:r w:rsidR="00FF3B5C">
        <w:rPr>
          <w:sz w:val="24"/>
          <w:szCs w:val="24"/>
        </w:rPr>
        <w:t xml:space="preserve">the </w:t>
      </w:r>
      <w:r w:rsidRPr="00845A44">
        <w:rPr>
          <w:sz w:val="24"/>
          <w:szCs w:val="24"/>
        </w:rPr>
        <w:t>user for address.</w:t>
      </w:r>
    </w:p>
    <w:p w14:paraId="2B7733B8" w14:textId="4532A6DE" w:rsidR="00D51693" w:rsidRPr="00143D47" w:rsidRDefault="00D51693" w:rsidP="00D51693">
      <w:pPr>
        <w:spacing w:line="480" w:lineRule="auto"/>
        <w:rPr>
          <w:sz w:val="24"/>
          <w:szCs w:val="24"/>
        </w:rPr>
      </w:pPr>
      <w:r w:rsidRPr="00143D47">
        <w:rPr>
          <w:color w:val="0070C0"/>
          <w:sz w:val="24"/>
          <w:szCs w:val="24"/>
        </w:rPr>
        <w:t>Stimulus</w:t>
      </w:r>
      <w:r w:rsidRPr="00143D47">
        <w:rPr>
          <w:sz w:val="24"/>
          <w:szCs w:val="24"/>
        </w:rPr>
        <w:t xml:space="preserve">: User request for </w:t>
      </w:r>
      <w:r w:rsidR="00FF3B5C">
        <w:rPr>
          <w:sz w:val="24"/>
          <w:szCs w:val="24"/>
        </w:rPr>
        <w:t xml:space="preserve">the </w:t>
      </w:r>
      <w:r w:rsidRPr="00143D47">
        <w:rPr>
          <w:sz w:val="24"/>
          <w:szCs w:val="24"/>
        </w:rPr>
        <w:t>zone of an address</w:t>
      </w:r>
      <w:r w:rsidR="001025D5">
        <w:rPr>
          <w:sz w:val="24"/>
          <w:szCs w:val="24"/>
        </w:rPr>
        <w:t>.</w:t>
      </w:r>
    </w:p>
    <w:p w14:paraId="1707F363" w14:textId="63F4E81E" w:rsidR="00D51693" w:rsidRDefault="00D51693" w:rsidP="00D51693">
      <w:pPr>
        <w:spacing w:line="480" w:lineRule="auto"/>
        <w:rPr>
          <w:sz w:val="24"/>
          <w:szCs w:val="24"/>
        </w:rPr>
      </w:pPr>
      <w:r w:rsidRPr="00143D47">
        <w:rPr>
          <w:color w:val="0070C0"/>
          <w:sz w:val="24"/>
          <w:szCs w:val="24"/>
        </w:rPr>
        <w:t>Response</w:t>
      </w:r>
      <w:r w:rsidRPr="00143D47">
        <w:rPr>
          <w:sz w:val="24"/>
          <w:szCs w:val="24"/>
        </w:rPr>
        <w:t>:  Chatbot either pick</w:t>
      </w:r>
      <w:r w:rsidR="00FF3B5C">
        <w:rPr>
          <w:sz w:val="24"/>
          <w:szCs w:val="24"/>
        </w:rPr>
        <w:t>s</w:t>
      </w:r>
      <w:r w:rsidRPr="00143D47">
        <w:rPr>
          <w:sz w:val="24"/>
          <w:szCs w:val="24"/>
        </w:rPr>
        <w:t xml:space="preserve"> out the keyword such as address or zip code from the question and looks for </w:t>
      </w:r>
      <w:r w:rsidR="00FF3B5C">
        <w:rPr>
          <w:sz w:val="24"/>
          <w:szCs w:val="24"/>
        </w:rPr>
        <w:t xml:space="preserve">the </w:t>
      </w:r>
      <w:r w:rsidRPr="00143D47">
        <w:rPr>
          <w:sz w:val="24"/>
          <w:szCs w:val="24"/>
        </w:rPr>
        <w:t>city zone that corresponds to the address.</w:t>
      </w:r>
    </w:p>
    <w:p w14:paraId="2710D2C4" w14:textId="6D14D490" w:rsidR="00D51693" w:rsidRPr="00143D47" w:rsidRDefault="00D51693" w:rsidP="00D51693">
      <w:pPr>
        <w:spacing w:line="480" w:lineRule="auto"/>
        <w:rPr>
          <w:sz w:val="24"/>
          <w:szCs w:val="24"/>
        </w:rPr>
      </w:pPr>
      <w:r w:rsidRPr="00143D47">
        <w:rPr>
          <w:color w:val="019528"/>
          <w:sz w:val="24"/>
          <w:szCs w:val="24"/>
        </w:rPr>
        <w:t>Stimulus</w:t>
      </w:r>
      <w:r w:rsidRPr="00143D47">
        <w:rPr>
          <w:sz w:val="24"/>
          <w:szCs w:val="24"/>
        </w:rPr>
        <w:t xml:space="preserve">: User </w:t>
      </w:r>
      <w:r w:rsidR="001025D5">
        <w:rPr>
          <w:sz w:val="24"/>
          <w:szCs w:val="24"/>
        </w:rPr>
        <w:t>asks for help on chatbot use</w:t>
      </w:r>
      <w:r w:rsidRPr="00143D47">
        <w:rPr>
          <w:sz w:val="24"/>
          <w:szCs w:val="24"/>
        </w:rPr>
        <w:t xml:space="preserve">. </w:t>
      </w:r>
    </w:p>
    <w:p w14:paraId="7FC17534" w14:textId="2616DACE" w:rsidR="00D51693" w:rsidRDefault="00D51693" w:rsidP="001025D5">
      <w:pPr>
        <w:spacing w:line="480" w:lineRule="auto"/>
        <w:rPr>
          <w:sz w:val="24"/>
          <w:szCs w:val="24"/>
        </w:rPr>
      </w:pPr>
      <w:r w:rsidRPr="00143D47">
        <w:rPr>
          <w:color w:val="019528"/>
          <w:sz w:val="24"/>
          <w:szCs w:val="24"/>
        </w:rPr>
        <w:t>Response</w:t>
      </w:r>
      <w:r w:rsidRPr="00143D47">
        <w:rPr>
          <w:sz w:val="24"/>
          <w:szCs w:val="24"/>
        </w:rPr>
        <w:t xml:space="preserve">: Chatbot </w:t>
      </w:r>
      <w:r w:rsidR="001025D5">
        <w:rPr>
          <w:sz w:val="24"/>
          <w:szCs w:val="24"/>
        </w:rPr>
        <w:t>responds with</w:t>
      </w:r>
      <w:r w:rsidR="001A5DCA">
        <w:rPr>
          <w:sz w:val="24"/>
          <w:szCs w:val="24"/>
        </w:rPr>
        <w:t xml:space="preserve"> general </w:t>
      </w:r>
      <w:r w:rsidR="00FF3B5C">
        <w:rPr>
          <w:sz w:val="24"/>
          <w:szCs w:val="24"/>
        </w:rPr>
        <w:t>support questions questioning specific focus of help</w:t>
      </w:r>
      <w:r w:rsidRPr="00143D47">
        <w:rPr>
          <w:sz w:val="24"/>
          <w:szCs w:val="24"/>
        </w:rPr>
        <w:t>.</w:t>
      </w:r>
    </w:p>
    <w:p w14:paraId="3E07054C" w14:textId="4DB8E3DD" w:rsidR="001A5DCA" w:rsidRPr="00143D47" w:rsidRDefault="001A5DCA" w:rsidP="001A5DCA">
      <w:pPr>
        <w:spacing w:line="480" w:lineRule="auto"/>
        <w:rPr>
          <w:sz w:val="24"/>
          <w:szCs w:val="24"/>
        </w:rPr>
      </w:pPr>
      <w:r w:rsidRPr="00143D47">
        <w:rPr>
          <w:color w:val="285EA0"/>
          <w:sz w:val="24"/>
          <w:szCs w:val="24"/>
        </w:rPr>
        <w:t>Stimulus</w:t>
      </w:r>
      <w:r w:rsidRPr="00143D47">
        <w:rPr>
          <w:sz w:val="24"/>
          <w:szCs w:val="24"/>
        </w:rPr>
        <w:t xml:space="preserve">: User </w:t>
      </w:r>
      <w:r>
        <w:rPr>
          <w:sz w:val="24"/>
          <w:szCs w:val="24"/>
        </w:rPr>
        <w:t>has entered an unknown query</w:t>
      </w:r>
      <w:r w:rsidRPr="00143D47">
        <w:rPr>
          <w:sz w:val="24"/>
          <w:szCs w:val="24"/>
        </w:rPr>
        <w:t>.</w:t>
      </w:r>
    </w:p>
    <w:p w14:paraId="2E6302FC" w14:textId="40158A38" w:rsidR="001A5DCA" w:rsidRPr="00143D47" w:rsidRDefault="001A5DCA" w:rsidP="001A5DCA">
      <w:pPr>
        <w:spacing w:line="480" w:lineRule="auto"/>
        <w:rPr>
          <w:sz w:val="24"/>
          <w:szCs w:val="24"/>
        </w:rPr>
      </w:pPr>
      <w:r w:rsidRPr="00143D47">
        <w:rPr>
          <w:color w:val="285EA0"/>
          <w:sz w:val="24"/>
          <w:szCs w:val="24"/>
        </w:rPr>
        <w:t>Response</w:t>
      </w:r>
      <w:r w:rsidRPr="00143D47">
        <w:rPr>
          <w:sz w:val="24"/>
          <w:szCs w:val="24"/>
        </w:rPr>
        <w:t xml:space="preserve">: The </w:t>
      </w:r>
      <w:r>
        <w:rPr>
          <w:sz w:val="24"/>
          <w:szCs w:val="24"/>
        </w:rPr>
        <w:t>frequently asked questions are displayed</w:t>
      </w:r>
      <w:r w:rsidRPr="00143D47">
        <w:rPr>
          <w:sz w:val="24"/>
          <w:szCs w:val="24"/>
        </w:rPr>
        <w:t>.</w:t>
      </w:r>
    </w:p>
    <w:p w14:paraId="3BBA4C18" w14:textId="00A7EFCA" w:rsidR="00D51693" w:rsidRPr="00143D47" w:rsidRDefault="00D51693" w:rsidP="00D51693">
      <w:pPr>
        <w:spacing w:line="480" w:lineRule="auto"/>
        <w:rPr>
          <w:sz w:val="24"/>
          <w:szCs w:val="24"/>
        </w:rPr>
      </w:pPr>
      <w:r w:rsidRPr="00143D47">
        <w:rPr>
          <w:color w:val="019528"/>
          <w:sz w:val="24"/>
          <w:szCs w:val="24"/>
        </w:rPr>
        <w:t>Stimulus</w:t>
      </w:r>
      <w:r w:rsidRPr="00143D47">
        <w:rPr>
          <w:sz w:val="24"/>
          <w:szCs w:val="24"/>
        </w:rPr>
        <w:t xml:space="preserve">: User </w:t>
      </w:r>
      <w:r w:rsidR="001025D5">
        <w:rPr>
          <w:sz w:val="24"/>
          <w:szCs w:val="24"/>
        </w:rPr>
        <w:t>has entered multiple unknown queries</w:t>
      </w:r>
      <w:r w:rsidRPr="00143D47">
        <w:rPr>
          <w:sz w:val="24"/>
          <w:szCs w:val="24"/>
        </w:rPr>
        <w:t>.</w:t>
      </w:r>
    </w:p>
    <w:p w14:paraId="75060676" w14:textId="77777777" w:rsidR="00D51693" w:rsidRPr="00143D47" w:rsidRDefault="00D51693" w:rsidP="00D51693">
      <w:pPr>
        <w:spacing w:line="480" w:lineRule="auto"/>
        <w:rPr>
          <w:sz w:val="24"/>
          <w:szCs w:val="24"/>
        </w:rPr>
      </w:pPr>
      <w:r w:rsidRPr="00143D47">
        <w:rPr>
          <w:color w:val="019528"/>
          <w:sz w:val="24"/>
          <w:szCs w:val="24"/>
        </w:rPr>
        <w:t>Response</w:t>
      </w:r>
      <w:r w:rsidRPr="00143D47">
        <w:rPr>
          <w:sz w:val="24"/>
          <w:szCs w:val="24"/>
        </w:rPr>
        <w:t>: The city contact page link is displayed.</w:t>
      </w:r>
    </w:p>
    <w:bookmarkEnd w:id="1609"/>
    <w:p w14:paraId="1E2DD6BA" w14:textId="353EB3C3" w:rsidR="00AF6146" w:rsidRDefault="00AF6146" w:rsidP="00801995">
      <w:pPr>
        <w:pStyle w:val="Heading4"/>
        <w:rPr>
          <w:b/>
          <w:bCs/>
          <w:sz w:val="22"/>
          <w:szCs w:val="22"/>
        </w:rPr>
      </w:pPr>
      <w:r w:rsidRPr="00B97141">
        <w:rPr>
          <w:b/>
          <w:bCs/>
          <w:sz w:val="22"/>
          <w:szCs w:val="22"/>
        </w:rPr>
        <w:t>Functional Requirements</w:t>
      </w:r>
    </w:p>
    <w:p w14:paraId="4182FE1B" w14:textId="032559FB" w:rsidR="00BF5698" w:rsidRPr="00DC7CC9" w:rsidRDefault="00BF5698" w:rsidP="00DC7CC9">
      <w:pPr>
        <w:spacing w:line="480" w:lineRule="auto"/>
        <w:ind w:firstLine="720"/>
        <w:rPr>
          <w:sz w:val="24"/>
          <w:szCs w:val="24"/>
        </w:rPr>
      </w:pPr>
      <w:commentRangeStart w:id="1611"/>
      <w:r w:rsidRPr="00DC7CC9">
        <w:rPr>
          <w:sz w:val="24"/>
          <w:szCs w:val="24"/>
        </w:rPr>
        <w:t xml:space="preserve">Following </w:t>
      </w:r>
      <w:commentRangeEnd w:id="1611"/>
      <w:r w:rsidR="005A4AB9" w:rsidRPr="00DC7CC9">
        <w:rPr>
          <w:rStyle w:val="CommentReference"/>
          <w:sz w:val="24"/>
          <w:szCs w:val="24"/>
        </w:rPr>
        <w:commentReference w:id="1611"/>
      </w:r>
      <w:r w:rsidRPr="00DC7CC9">
        <w:rPr>
          <w:sz w:val="24"/>
          <w:szCs w:val="24"/>
        </w:rPr>
        <w:t xml:space="preserve">are functional requirements that the team </w:t>
      </w:r>
      <w:r w:rsidR="005A4AB9" w:rsidRPr="00DC7CC9">
        <w:rPr>
          <w:sz w:val="24"/>
          <w:szCs w:val="24"/>
        </w:rPr>
        <w:t>will be working</w:t>
      </w:r>
      <w:r w:rsidRPr="00DC7CC9">
        <w:rPr>
          <w:sz w:val="24"/>
          <w:szCs w:val="24"/>
        </w:rPr>
        <w:t xml:space="preserve"> on. These requirements may need further grooming </w:t>
      </w:r>
      <w:r w:rsidR="005A4AB9" w:rsidRPr="00DC7CC9">
        <w:rPr>
          <w:sz w:val="24"/>
          <w:szCs w:val="24"/>
        </w:rPr>
        <w:t xml:space="preserve">as the understanding of the project evolves and as new challenges are discovered </w:t>
      </w:r>
      <w:r w:rsidR="004D6787" w:rsidRPr="004D0921">
        <w:rPr>
          <w:sz w:val="24"/>
          <w:szCs w:val="24"/>
        </w:rPr>
        <w:t>during</w:t>
      </w:r>
      <w:r w:rsidR="005A4AB9" w:rsidRPr="00DC7CC9">
        <w:rPr>
          <w:sz w:val="24"/>
          <w:szCs w:val="24"/>
        </w:rPr>
        <w:t xml:space="preserve"> this project.</w:t>
      </w:r>
    </w:p>
    <w:p w14:paraId="64F1754C" w14:textId="76603D3C" w:rsidR="00AF6146" w:rsidRDefault="00AF6146" w:rsidP="00AF6146"/>
    <w:p w14:paraId="4A9B84FB" w14:textId="5D3678D9" w:rsidR="00DF149D" w:rsidRDefault="00FF5A93" w:rsidP="00556511">
      <w:pPr>
        <w:spacing w:line="480" w:lineRule="auto"/>
        <w:rPr>
          <w:sz w:val="24"/>
          <w:szCs w:val="24"/>
        </w:rPr>
      </w:pPr>
      <w:r w:rsidRPr="00556511">
        <w:rPr>
          <w:sz w:val="24"/>
          <w:szCs w:val="24"/>
        </w:rPr>
        <w:t>REQ-1.1:</w:t>
      </w:r>
      <w:r w:rsidR="00715521">
        <w:rPr>
          <w:sz w:val="24"/>
          <w:szCs w:val="24"/>
        </w:rPr>
        <w:t xml:space="preserve"> Users shall be given a chatbot message box to submit queries</w:t>
      </w:r>
      <w:r w:rsidR="00380FA0">
        <w:rPr>
          <w:sz w:val="24"/>
          <w:szCs w:val="24"/>
        </w:rPr>
        <w:t>.</w:t>
      </w:r>
    </w:p>
    <w:p w14:paraId="0DC6F939" w14:textId="74F20E53" w:rsidR="00DF149D" w:rsidRDefault="00DF149D" w:rsidP="00556511">
      <w:pPr>
        <w:spacing w:line="480" w:lineRule="auto"/>
        <w:rPr>
          <w:sz w:val="24"/>
          <w:szCs w:val="24"/>
        </w:rPr>
      </w:pPr>
      <w:r>
        <w:rPr>
          <w:sz w:val="24"/>
          <w:szCs w:val="24"/>
        </w:rPr>
        <w:t xml:space="preserve">REQ-1.2: Users shall be able to submit a query in the message box by pressing enter or selecting </w:t>
      </w:r>
      <w:r>
        <w:rPr>
          <w:sz w:val="24"/>
          <w:szCs w:val="24"/>
        </w:rPr>
        <w:lastRenderedPageBreak/>
        <w:t>a submit button.</w:t>
      </w:r>
    </w:p>
    <w:p w14:paraId="051C8B9B" w14:textId="6C43F76B" w:rsidR="004F388A" w:rsidRDefault="004F388A" w:rsidP="00556511">
      <w:pPr>
        <w:spacing w:line="480" w:lineRule="auto"/>
        <w:rPr>
          <w:sz w:val="24"/>
          <w:szCs w:val="24"/>
        </w:rPr>
      </w:pPr>
      <w:r>
        <w:rPr>
          <w:sz w:val="24"/>
          <w:szCs w:val="24"/>
        </w:rPr>
        <w:t>REQ-1.3: Users shall be prompted for a zone or address.</w:t>
      </w:r>
    </w:p>
    <w:p w14:paraId="0677C653" w14:textId="4AF9A0DD" w:rsidR="00483C74" w:rsidRDefault="00483C74" w:rsidP="00556511">
      <w:pPr>
        <w:spacing w:line="480" w:lineRule="auto"/>
        <w:rPr>
          <w:sz w:val="24"/>
          <w:szCs w:val="24"/>
        </w:rPr>
      </w:pPr>
      <w:r>
        <w:rPr>
          <w:sz w:val="24"/>
          <w:szCs w:val="24"/>
        </w:rPr>
        <w:t>REQ-1.4: The address provided wi</w:t>
      </w:r>
      <w:r w:rsidR="00BF7CAE">
        <w:rPr>
          <w:sz w:val="24"/>
          <w:szCs w:val="24"/>
        </w:rPr>
        <w:t>ll</w:t>
      </w:r>
      <w:r>
        <w:rPr>
          <w:sz w:val="24"/>
          <w:szCs w:val="24"/>
        </w:rPr>
        <w:t xml:space="preserve"> be validated by the tool.</w:t>
      </w:r>
    </w:p>
    <w:p w14:paraId="390E9476" w14:textId="7D22EB38" w:rsidR="004F388A" w:rsidRDefault="004F388A" w:rsidP="00556511">
      <w:pPr>
        <w:spacing w:line="480" w:lineRule="auto"/>
        <w:rPr>
          <w:sz w:val="24"/>
          <w:szCs w:val="24"/>
        </w:rPr>
      </w:pPr>
      <w:r>
        <w:rPr>
          <w:sz w:val="24"/>
          <w:szCs w:val="24"/>
        </w:rPr>
        <w:t>REQ-1.</w:t>
      </w:r>
      <w:r w:rsidR="00483C74">
        <w:rPr>
          <w:sz w:val="24"/>
          <w:szCs w:val="24"/>
        </w:rPr>
        <w:t>5</w:t>
      </w:r>
      <w:r>
        <w:rPr>
          <w:sz w:val="24"/>
          <w:szCs w:val="24"/>
        </w:rPr>
        <w:t xml:space="preserve">: </w:t>
      </w:r>
      <w:r w:rsidR="00BF7CAE">
        <w:rPr>
          <w:sz w:val="24"/>
          <w:szCs w:val="24"/>
        </w:rPr>
        <w:t>The u</w:t>
      </w:r>
      <w:commentRangeStart w:id="1612"/>
      <w:r w:rsidR="00FF3B5C">
        <w:rPr>
          <w:sz w:val="24"/>
          <w:szCs w:val="24"/>
        </w:rPr>
        <w:t xml:space="preserve">ser's </w:t>
      </w:r>
      <w:r>
        <w:rPr>
          <w:sz w:val="24"/>
          <w:szCs w:val="24"/>
        </w:rPr>
        <w:t>entered zone or address shall be used for subsequent permit and regulation queries.</w:t>
      </w:r>
      <w:commentRangeEnd w:id="1612"/>
      <w:r w:rsidR="00BF5698">
        <w:rPr>
          <w:rStyle w:val="CommentReference"/>
        </w:rPr>
        <w:commentReference w:id="1612"/>
      </w:r>
    </w:p>
    <w:p w14:paraId="144F72F3" w14:textId="160528F1" w:rsidR="00274A05" w:rsidRDefault="00274A05" w:rsidP="00274A05">
      <w:pPr>
        <w:spacing w:line="480" w:lineRule="auto"/>
      </w:pPr>
      <w:r>
        <w:rPr>
          <w:sz w:val="24"/>
          <w:szCs w:val="24"/>
        </w:rPr>
        <w:t>REQ-1.</w:t>
      </w:r>
      <w:r w:rsidR="00483C74">
        <w:rPr>
          <w:sz w:val="24"/>
          <w:szCs w:val="24"/>
        </w:rPr>
        <w:t>7</w:t>
      </w:r>
      <w:r>
        <w:rPr>
          <w:sz w:val="24"/>
          <w:szCs w:val="24"/>
        </w:rPr>
        <w:t xml:space="preserve">: </w:t>
      </w:r>
      <w:r w:rsidRPr="00274A05">
        <w:rPr>
          <w:sz w:val="24"/>
          <w:szCs w:val="24"/>
        </w:rPr>
        <w:t xml:space="preserve">The city </w:t>
      </w:r>
      <w:r>
        <w:rPr>
          <w:sz w:val="24"/>
          <w:szCs w:val="24"/>
        </w:rPr>
        <w:t>frequently asked questions</w:t>
      </w:r>
      <w:r w:rsidRPr="00274A05">
        <w:rPr>
          <w:sz w:val="24"/>
          <w:szCs w:val="24"/>
        </w:rPr>
        <w:t xml:space="preserve"> page </w:t>
      </w:r>
      <w:r w:rsidR="00FF3B5C">
        <w:rPr>
          <w:sz w:val="24"/>
          <w:szCs w:val="24"/>
        </w:rPr>
        <w:t>URL</w:t>
      </w:r>
      <w:r w:rsidR="00FF3B5C" w:rsidRPr="00274A05">
        <w:rPr>
          <w:sz w:val="24"/>
          <w:szCs w:val="24"/>
        </w:rPr>
        <w:t xml:space="preserve"> </w:t>
      </w:r>
      <w:r w:rsidRPr="00274A05">
        <w:rPr>
          <w:sz w:val="24"/>
          <w:szCs w:val="24"/>
        </w:rPr>
        <w:t>shall be displayed when user</w:t>
      </w:r>
      <w:r>
        <w:rPr>
          <w:sz w:val="24"/>
          <w:szCs w:val="24"/>
        </w:rPr>
        <w:t xml:space="preserve">s submit </w:t>
      </w:r>
      <w:r w:rsidR="00380FA0">
        <w:rPr>
          <w:sz w:val="24"/>
          <w:szCs w:val="24"/>
        </w:rPr>
        <w:t xml:space="preserve">a </w:t>
      </w:r>
      <w:r>
        <w:rPr>
          <w:sz w:val="24"/>
          <w:szCs w:val="24"/>
        </w:rPr>
        <w:t>quer</w:t>
      </w:r>
      <w:r w:rsidR="00380FA0">
        <w:rPr>
          <w:sz w:val="24"/>
          <w:szCs w:val="24"/>
        </w:rPr>
        <w:t>y</w:t>
      </w:r>
      <w:r>
        <w:rPr>
          <w:sz w:val="24"/>
          <w:szCs w:val="24"/>
        </w:rPr>
        <w:t xml:space="preserve"> that </w:t>
      </w:r>
      <w:r w:rsidR="00380FA0">
        <w:rPr>
          <w:sz w:val="24"/>
          <w:szCs w:val="24"/>
        </w:rPr>
        <w:t>is</w:t>
      </w:r>
      <w:r>
        <w:rPr>
          <w:sz w:val="24"/>
          <w:szCs w:val="24"/>
        </w:rPr>
        <w:t xml:space="preserve"> not relevant to zoning, city regulations, or permits.</w:t>
      </w:r>
    </w:p>
    <w:p w14:paraId="7169A9DA" w14:textId="5F006EE7" w:rsidR="00715521" w:rsidRDefault="00715521" w:rsidP="0060674C">
      <w:pPr>
        <w:spacing w:line="480" w:lineRule="auto"/>
        <w:rPr>
          <w:sz w:val="24"/>
          <w:szCs w:val="24"/>
        </w:rPr>
      </w:pPr>
      <w:r w:rsidRPr="00556511">
        <w:rPr>
          <w:sz w:val="24"/>
          <w:szCs w:val="24"/>
        </w:rPr>
        <w:t>REQ-</w:t>
      </w:r>
      <w:r>
        <w:rPr>
          <w:sz w:val="24"/>
          <w:szCs w:val="24"/>
        </w:rPr>
        <w:t>1</w:t>
      </w:r>
      <w:r w:rsidRPr="00556511">
        <w:rPr>
          <w:sz w:val="24"/>
          <w:szCs w:val="24"/>
        </w:rPr>
        <w:t>.</w:t>
      </w:r>
      <w:r w:rsidR="00483C74">
        <w:rPr>
          <w:sz w:val="24"/>
          <w:szCs w:val="24"/>
        </w:rPr>
        <w:t>8</w:t>
      </w:r>
      <w:r w:rsidRPr="00556511">
        <w:rPr>
          <w:sz w:val="24"/>
          <w:szCs w:val="24"/>
        </w:rPr>
        <w:t>:</w:t>
      </w:r>
      <w:r>
        <w:rPr>
          <w:sz w:val="24"/>
          <w:szCs w:val="24"/>
        </w:rPr>
        <w:t xml:space="preserve">  </w:t>
      </w:r>
      <w:bookmarkStart w:id="1613" w:name="_Hlk42781955"/>
      <w:r w:rsidR="00274A05">
        <w:rPr>
          <w:sz w:val="24"/>
          <w:szCs w:val="24"/>
        </w:rPr>
        <w:t xml:space="preserve">The city contact page </w:t>
      </w:r>
      <w:r w:rsidR="00FF3B5C">
        <w:rPr>
          <w:sz w:val="24"/>
          <w:szCs w:val="24"/>
        </w:rPr>
        <w:t xml:space="preserve">URL </w:t>
      </w:r>
      <w:r w:rsidR="00274A05">
        <w:rPr>
          <w:sz w:val="24"/>
          <w:szCs w:val="24"/>
        </w:rPr>
        <w:t>shall be displayed when user</w:t>
      </w:r>
      <w:r w:rsidR="00380FA0">
        <w:rPr>
          <w:sz w:val="24"/>
          <w:szCs w:val="24"/>
        </w:rPr>
        <w:t xml:space="preserve">s submit multiple </w:t>
      </w:r>
      <w:r w:rsidR="00274A05">
        <w:rPr>
          <w:sz w:val="24"/>
          <w:szCs w:val="24"/>
        </w:rPr>
        <w:t>queries</w:t>
      </w:r>
      <w:r w:rsidR="00380FA0">
        <w:rPr>
          <w:sz w:val="24"/>
          <w:szCs w:val="24"/>
        </w:rPr>
        <w:t xml:space="preserve"> that</w:t>
      </w:r>
      <w:r w:rsidR="00274A05">
        <w:rPr>
          <w:sz w:val="24"/>
          <w:szCs w:val="24"/>
        </w:rPr>
        <w:t xml:space="preserve"> are not relevant to zoning, city regulations, or permits.</w:t>
      </w:r>
      <w:bookmarkEnd w:id="1613"/>
    </w:p>
    <w:p w14:paraId="6F911A86" w14:textId="2EAB8D74" w:rsidR="00380FA0" w:rsidRDefault="00380FA0" w:rsidP="0060674C">
      <w:pPr>
        <w:spacing w:line="480" w:lineRule="auto"/>
        <w:rPr>
          <w:sz w:val="24"/>
          <w:szCs w:val="24"/>
        </w:rPr>
      </w:pPr>
      <w:r>
        <w:rPr>
          <w:sz w:val="24"/>
          <w:szCs w:val="24"/>
        </w:rPr>
        <w:t>REQ-1.</w:t>
      </w:r>
      <w:r w:rsidR="00483C74">
        <w:rPr>
          <w:sz w:val="24"/>
          <w:szCs w:val="24"/>
        </w:rPr>
        <w:t>9</w:t>
      </w:r>
      <w:r>
        <w:rPr>
          <w:sz w:val="24"/>
          <w:szCs w:val="24"/>
        </w:rPr>
        <w:t xml:space="preserve">: The </w:t>
      </w:r>
      <w:r w:rsidR="003362B4">
        <w:rPr>
          <w:sz w:val="24"/>
          <w:szCs w:val="24"/>
        </w:rPr>
        <w:t xml:space="preserve">Chatbot </w:t>
      </w:r>
      <w:r>
        <w:rPr>
          <w:sz w:val="24"/>
          <w:szCs w:val="24"/>
        </w:rPr>
        <w:t>shall offer different zoning, city regulation, and permit informational responses that scale based on input from the city official client.</w:t>
      </w:r>
    </w:p>
    <w:p w14:paraId="5F0C0CC3" w14:textId="065E6673" w:rsidR="00493002" w:rsidRDefault="009D37F2" w:rsidP="0060674C">
      <w:pPr>
        <w:spacing w:line="480" w:lineRule="auto"/>
        <w:rPr>
          <w:sz w:val="24"/>
          <w:szCs w:val="24"/>
        </w:rPr>
      </w:pPr>
      <w:r>
        <w:rPr>
          <w:sz w:val="24"/>
          <w:szCs w:val="24"/>
        </w:rPr>
        <w:t>REQ-1.</w:t>
      </w:r>
      <w:r w:rsidR="00483C74">
        <w:rPr>
          <w:sz w:val="24"/>
          <w:szCs w:val="24"/>
        </w:rPr>
        <w:t>10</w:t>
      </w:r>
      <w:r>
        <w:rPr>
          <w:sz w:val="24"/>
          <w:szCs w:val="24"/>
        </w:rPr>
        <w:t xml:space="preserve">: The </w:t>
      </w:r>
      <w:r w:rsidR="003362B4">
        <w:rPr>
          <w:sz w:val="24"/>
          <w:szCs w:val="24"/>
        </w:rPr>
        <w:t xml:space="preserve">Chatbot </w:t>
      </w:r>
      <w:r>
        <w:rPr>
          <w:sz w:val="24"/>
          <w:szCs w:val="24"/>
        </w:rPr>
        <w:t xml:space="preserve">shall be able to be added to a </w:t>
      </w:r>
      <w:r w:rsidR="00FF3B5C">
        <w:rPr>
          <w:sz w:val="24"/>
          <w:szCs w:val="24"/>
        </w:rPr>
        <w:t xml:space="preserve">municipality's </w:t>
      </w:r>
      <w:r>
        <w:rPr>
          <w:sz w:val="24"/>
          <w:szCs w:val="24"/>
        </w:rPr>
        <w:t>website.</w:t>
      </w:r>
    </w:p>
    <w:p w14:paraId="524A14F7" w14:textId="6E8CEBF1" w:rsidR="009D37F2" w:rsidRDefault="009D37F2" w:rsidP="0060674C">
      <w:pPr>
        <w:spacing w:line="480" w:lineRule="auto"/>
        <w:rPr>
          <w:sz w:val="24"/>
          <w:szCs w:val="24"/>
        </w:rPr>
      </w:pPr>
      <w:r>
        <w:rPr>
          <w:sz w:val="24"/>
          <w:szCs w:val="24"/>
        </w:rPr>
        <w:t>REQ-1.</w:t>
      </w:r>
      <w:r w:rsidR="00483C74">
        <w:rPr>
          <w:sz w:val="24"/>
          <w:szCs w:val="24"/>
        </w:rPr>
        <w:t>11</w:t>
      </w:r>
      <w:r>
        <w:rPr>
          <w:sz w:val="24"/>
          <w:szCs w:val="24"/>
        </w:rPr>
        <w:t>:</w:t>
      </w:r>
      <w:r w:rsidR="006D321A">
        <w:rPr>
          <w:sz w:val="24"/>
          <w:szCs w:val="24"/>
        </w:rPr>
        <w:t xml:space="preserve"> The </w:t>
      </w:r>
      <w:r w:rsidR="003362B4">
        <w:rPr>
          <w:sz w:val="24"/>
          <w:szCs w:val="24"/>
        </w:rPr>
        <w:t xml:space="preserve">Chatbot </w:t>
      </w:r>
      <w:r w:rsidR="006D321A">
        <w:rPr>
          <w:sz w:val="24"/>
          <w:szCs w:val="24"/>
        </w:rPr>
        <w:t>shall display help information on its use when the user asks for help in the message box or clicks a help icon.</w:t>
      </w:r>
    </w:p>
    <w:p w14:paraId="398F6F47" w14:textId="2F447629" w:rsidR="00836DCA" w:rsidRDefault="00836DCA" w:rsidP="0060674C">
      <w:pPr>
        <w:spacing w:line="480" w:lineRule="auto"/>
        <w:rPr>
          <w:sz w:val="24"/>
          <w:szCs w:val="24"/>
        </w:rPr>
      </w:pPr>
      <w:r>
        <w:rPr>
          <w:sz w:val="24"/>
          <w:szCs w:val="24"/>
        </w:rPr>
        <w:t>REQ-1.</w:t>
      </w:r>
      <w:r w:rsidR="00483C74">
        <w:rPr>
          <w:sz w:val="24"/>
          <w:szCs w:val="24"/>
        </w:rPr>
        <w:t>12</w:t>
      </w:r>
      <w:r>
        <w:rPr>
          <w:sz w:val="24"/>
          <w:szCs w:val="24"/>
        </w:rPr>
        <w:t xml:space="preserve">: The </w:t>
      </w:r>
      <w:r w:rsidR="003362B4">
        <w:rPr>
          <w:sz w:val="24"/>
          <w:szCs w:val="24"/>
        </w:rPr>
        <w:t xml:space="preserve">Chatbot </w:t>
      </w:r>
      <w:r>
        <w:rPr>
          <w:sz w:val="24"/>
          <w:szCs w:val="24"/>
        </w:rPr>
        <w:t>shall ask for an address when the user submits a query asking for their zone.</w:t>
      </w:r>
    </w:p>
    <w:p w14:paraId="36903DC1" w14:textId="66F577EC" w:rsidR="00AF6146" w:rsidRPr="00B97141" w:rsidRDefault="00AF6146" w:rsidP="00AF6146">
      <w:pPr>
        <w:pStyle w:val="Heading3"/>
        <w:rPr>
          <w:b/>
          <w:bCs/>
          <w:i w:val="0"/>
          <w:iCs/>
          <w:sz w:val="22"/>
          <w:szCs w:val="22"/>
        </w:rPr>
      </w:pPr>
      <w:bookmarkStart w:id="1614" w:name="_Toc46367600"/>
      <w:r w:rsidRPr="00B97141">
        <w:rPr>
          <w:b/>
          <w:bCs/>
          <w:i w:val="0"/>
          <w:iCs/>
          <w:sz w:val="22"/>
          <w:szCs w:val="22"/>
        </w:rPr>
        <w:t>City Official Client</w:t>
      </w:r>
      <w:bookmarkEnd w:id="1614"/>
    </w:p>
    <w:p w14:paraId="00B20C63" w14:textId="65D506F3" w:rsidR="00AF6146" w:rsidRDefault="00AF6146" w:rsidP="00556511">
      <w:pPr>
        <w:spacing w:line="480" w:lineRule="auto"/>
        <w:rPr>
          <w:ins w:id="1615" w:author="Josh Piersol" w:date="2020-07-23T19:19:00Z"/>
          <w:sz w:val="24"/>
          <w:szCs w:val="24"/>
        </w:rPr>
      </w:pPr>
      <w:r w:rsidRPr="00556511">
        <w:rPr>
          <w:sz w:val="24"/>
          <w:szCs w:val="24"/>
        </w:rPr>
        <w:tab/>
      </w:r>
      <w:r w:rsidRPr="00556511">
        <w:rPr>
          <w:sz w:val="24"/>
          <w:szCs w:val="24"/>
        </w:rPr>
        <w:tab/>
      </w:r>
      <w:commentRangeStart w:id="1616"/>
      <w:r w:rsidR="0060674C">
        <w:rPr>
          <w:sz w:val="24"/>
          <w:szCs w:val="24"/>
        </w:rPr>
        <w:t>This client</w:t>
      </w:r>
      <w:ins w:id="1617" w:author="Josh Piersol" w:date="2020-07-23T19:19:00Z">
        <w:r w:rsidR="0099664E">
          <w:rPr>
            <w:sz w:val="24"/>
            <w:szCs w:val="24"/>
          </w:rPr>
          <w:t xml:space="preserve"> (see figure</w:t>
        </w:r>
      </w:ins>
      <w:ins w:id="1618" w:author="Josh Piersol" w:date="2020-07-23T19:21:00Z">
        <w:r w:rsidR="0099664E">
          <w:rPr>
            <w:sz w:val="24"/>
            <w:szCs w:val="24"/>
          </w:rPr>
          <w:t xml:space="preserve"> 4 &amp; 5</w:t>
        </w:r>
      </w:ins>
      <w:ins w:id="1619" w:author="Josh Piersol" w:date="2020-07-23T19:19:00Z">
        <w:r w:rsidR="0099664E">
          <w:rPr>
            <w:sz w:val="24"/>
            <w:szCs w:val="24"/>
          </w:rPr>
          <w:t xml:space="preserve"> below)</w:t>
        </w:r>
      </w:ins>
      <w:r w:rsidR="0060674C">
        <w:rPr>
          <w:sz w:val="24"/>
          <w:szCs w:val="24"/>
        </w:rPr>
        <w:t xml:space="preserve"> </w:t>
      </w:r>
      <w:commentRangeEnd w:id="1616"/>
      <w:r w:rsidR="005A4AB9">
        <w:rPr>
          <w:rStyle w:val="CommentReference"/>
        </w:rPr>
        <w:commentReference w:id="1616"/>
      </w:r>
      <w:r w:rsidR="0060674C">
        <w:rPr>
          <w:sz w:val="24"/>
          <w:szCs w:val="24"/>
        </w:rPr>
        <w:t>gives city officials the ability to add, modify, and delete what is available through chatbot requests. It utilizes the Watson Assistant API to update the chatbot server.</w:t>
      </w:r>
    </w:p>
    <w:p w14:paraId="6838CA81" w14:textId="1F7A7E43" w:rsidR="0099664E" w:rsidRDefault="0099664E" w:rsidP="00556511">
      <w:pPr>
        <w:spacing w:line="480" w:lineRule="auto"/>
        <w:rPr>
          <w:ins w:id="1620" w:author="Josh Piersol" w:date="2020-07-23T19:20:00Z"/>
        </w:rPr>
      </w:pPr>
      <w:ins w:id="1621" w:author="Josh Piersol" w:date="2020-07-23T19:19:00Z">
        <w:r>
          <w:rPr>
            <w:noProof/>
          </w:rPr>
          <w:lastRenderedPageBreak/>
          <w:drawing>
            <wp:inline distT="0" distB="0" distL="0" distR="0" wp14:anchorId="665E2A05" wp14:editId="457EF355">
              <wp:extent cx="2232660" cy="2186305"/>
              <wp:effectExtent l="0" t="0" r="0" b="4445"/>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stretch>
                        <a:fillRect/>
                      </a:stretch>
                    </pic:blipFill>
                    <pic:spPr>
                      <a:xfrm>
                        <a:off x="0" y="0"/>
                        <a:ext cx="2232660" cy="2186305"/>
                      </a:xfrm>
                      <a:prstGeom prst="rect">
                        <a:avLst/>
                      </a:prstGeom>
                    </pic:spPr>
                  </pic:pic>
                </a:graphicData>
              </a:graphic>
            </wp:inline>
          </w:drawing>
        </w:r>
      </w:ins>
    </w:p>
    <w:p w14:paraId="2973ECA8" w14:textId="09626234" w:rsidR="0099664E" w:rsidRDefault="0099664E" w:rsidP="0099664E">
      <w:pPr>
        <w:pStyle w:val="Caption"/>
        <w:rPr>
          <w:ins w:id="1622" w:author="Josh Piersol" w:date="2020-07-23T19:20:00Z"/>
          <w:color w:val="auto"/>
        </w:rPr>
      </w:pPr>
      <w:ins w:id="1623" w:author="Josh Piersol" w:date="2020-07-23T19:20:00Z">
        <w:r w:rsidRPr="00E77A40">
          <w:rPr>
            <w:color w:val="auto"/>
          </w:rPr>
          <w:t xml:space="preserve">Figure </w:t>
        </w:r>
        <w:r>
          <w:rPr>
            <w:color w:val="auto"/>
          </w:rPr>
          <w:t>4</w:t>
        </w:r>
        <w:r w:rsidRPr="00E77A40">
          <w:rPr>
            <w:color w:val="auto"/>
          </w:rPr>
          <w:t xml:space="preserve">: </w:t>
        </w:r>
      </w:ins>
      <w:ins w:id="1624" w:author="Josh Piersol" w:date="2020-07-23T19:22:00Z">
        <w:r>
          <w:rPr>
            <w:color w:val="auto"/>
          </w:rPr>
          <w:t>3</w:t>
        </w:r>
      </w:ins>
      <w:ins w:id="1625" w:author="Josh Piersol" w:date="2020-07-23T19:20:00Z">
        <w:r w:rsidRPr="00E77A40">
          <w:rPr>
            <w:color w:val="auto"/>
          </w:rPr>
          <w:t>.</w:t>
        </w:r>
      </w:ins>
      <w:ins w:id="1626" w:author="Josh Piersol" w:date="2020-07-23T19:22:00Z">
        <w:r>
          <w:rPr>
            <w:color w:val="auto"/>
          </w:rPr>
          <w:t>1.2</w:t>
        </w:r>
      </w:ins>
      <w:ins w:id="1627" w:author="Josh Piersol" w:date="2020-07-23T19:20:00Z">
        <w:r w:rsidRPr="00E77A40">
          <w:rPr>
            <w:color w:val="auto"/>
          </w:rPr>
          <w:t xml:space="preserve"> Chatbot </w:t>
        </w:r>
      </w:ins>
      <w:ins w:id="1628" w:author="Josh Piersol" w:date="2020-07-23T19:22:00Z">
        <w:r>
          <w:rPr>
            <w:color w:val="auto"/>
          </w:rPr>
          <w:t>Login</w:t>
        </w:r>
      </w:ins>
    </w:p>
    <w:p w14:paraId="394A9D4B" w14:textId="77777777" w:rsidR="0099664E" w:rsidRDefault="0099664E" w:rsidP="00556511">
      <w:pPr>
        <w:spacing w:line="480" w:lineRule="auto"/>
        <w:rPr>
          <w:ins w:id="1629" w:author="Josh Piersol" w:date="2020-07-23T19:19:00Z"/>
        </w:rPr>
      </w:pPr>
    </w:p>
    <w:p w14:paraId="0AD266C8" w14:textId="24ACFDC7" w:rsidR="0099664E" w:rsidRDefault="0099664E" w:rsidP="00556511">
      <w:pPr>
        <w:spacing w:line="480" w:lineRule="auto"/>
        <w:rPr>
          <w:ins w:id="1630" w:author="Josh Piersol" w:date="2020-07-23T19:21:00Z"/>
        </w:rPr>
      </w:pPr>
      <w:ins w:id="1631" w:author="Josh Piersol" w:date="2020-07-23T19:19:00Z">
        <w:r>
          <w:rPr>
            <w:noProof/>
          </w:rPr>
          <w:drawing>
            <wp:inline distT="0" distB="0" distL="0" distR="0" wp14:anchorId="1C5AC0FE" wp14:editId="60AA9E92">
              <wp:extent cx="2257425" cy="3038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2257425" cy="3038475"/>
                      </a:xfrm>
                      <a:prstGeom prst="rect">
                        <a:avLst/>
                      </a:prstGeom>
                    </pic:spPr>
                  </pic:pic>
                </a:graphicData>
              </a:graphic>
            </wp:inline>
          </w:drawing>
        </w:r>
      </w:ins>
    </w:p>
    <w:p w14:paraId="7D034214" w14:textId="4F039F55" w:rsidR="0099664E" w:rsidRDefault="0099664E" w:rsidP="0099664E">
      <w:pPr>
        <w:pStyle w:val="Caption"/>
        <w:rPr>
          <w:ins w:id="1632" w:author="Josh Piersol" w:date="2020-07-23T19:21:00Z"/>
          <w:color w:val="auto"/>
        </w:rPr>
      </w:pPr>
      <w:ins w:id="1633" w:author="Josh Piersol" w:date="2020-07-23T19:21:00Z">
        <w:r w:rsidRPr="00E77A40">
          <w:rPr>
            <w:color w:val="auto"/>
          </w:rPr>
          <w:t xml:space="preserve">Figure </w:t>
        </w:r>
        <w:r>
          <w:rPr>
            <w:color w:val="auto"/>
          </w:rPr>
          <w:t>5</w:t>
        </w:r>
        <w:r w:rsidRPr="00E77A40">
          <w:rPr>
            <w:color w:val="auto"/>
          </w:rPr>
          <w:t xml:space="preserve">: </w:t>
        </w:r>
      </w:ins>
      <w:ins w:id="1634" w:author="Josh Piersol" w:date="2020-07-23T19:23:00Z">
        <w:r>
          <w:rPr>
            <w:color w:val="auto"/>
          </w:rPr>
          <w:t>3</w:t>
        </w:r>
        <w:r w:rsidRPr="00E77A40">
          <w:rPr>
            <w:color w:val="auto"/>
          </w:rPr>
          <w:t>.</w:t>
        </w:r>
        <w:r>
          <w:rPr>
            <w:color w:val="auto"/>
          </w:rPr>
          <w:t>1.2</w:t>
        </w:r>
        <w:r w:rsidRPr="00E77A40">
          <w:rPr>
            <w:color w:val="auto"/>
          </w:rPr>
          <w:t xml:space="preserve"> Chatbo</w:t>
        </w:r>
        <w:r>
          <w:rPr>
            <w:color w:val="auto"/>
          </w:rPr>
          <w:t>t City Official Information</w:t>
        </w:r>
      </w:ins>
    </w:p>
    <w:p w14:paraId="1B907909" w14:textId="77777777" w:rsidR="0099664E" w:rsidRPr="0099664E" w:rsidRDefault="0099664E" w:rsidP="00556511">
      <w:pPr>
        <w:spacing w:line="480" w:lineRule="auto"/>
      </w:pPr>
    </w:p>
    <w:p w14:paraId="5E85157B" w14:textId="77777777" w:rsidR="00AF6146" w:rsidRPr="00B97141" w:rsidRDefault="00AF6146" w:rsidP="00AF6146">
      <w:pPr>
        <w:pStyle w:val="Heading4"/>
        <w:rPr>
          <w:b/>
          <w:bCs/>
          <w:sz w:val="22"/>
          <w:szCs w:val="22"/>
        </w:rPr>
      </w:pPr>
      <w:r w:rsidRPr="00B97141">
        <w:rPr>
          <w:b/>
          <w:bCs/>
          <w:sz w:val="22"/>
          <w:szCs w:val="22"/>
        </w:rPr>
        <w:t>Functional Requirements</w:t>
      </w:r>
    </w:p>
    <w:bookmarkEnd w:id="1605"/>
    <w:p w14:paraId="04346A75" w14:textId="5C4A1CD1" w:rsidR="00AF6146" w:rsidRDefault="00AF6146" w:rsidP="00EA186E">
      <w:pPr>
        <w:pStyle w:val="BodyText"/>
      </w:pPr>
    </w:p>
    <w:p w14:paraId="1B4E168A" w14:textId="3503C25B" w:rsidR="00FF5A93" w:rsidRDefault="00FF5A93" w:rsidP="00556511">
      <w:pPr>
        <w:spacing w:line="480" w:lineRule="auto"/>
        <w:rPr>
          <w:sz w:val="24"/>
          <w:szCs w:val="24"/>
        </w:rPr>
      </w:pPr>
      <w:r w:rsidRPr="00556511">
        <w:rPr>
          <w:sz w:val="24"/>
          <w:szCs w:val="24"/>
        </w:rPr>
        <w:t>REQ-2.1:</w:t>
      </w:r>
      <w:r w:rsidR="00D1348B">
        <w:rPr>
          <w:sz w:val="24"/>
          <w:szCs w:val="24"/>
        </w:rPr>
        <w:t xml:space="preserve"> The city official client shall allow city officials to add</w:t>
      </w:r>
      <w:r w:rsidR="002504EB">
        <w:rPr>
          <w:sz w:val="24"/>
          <w:szCs w:val="24"/>
        </w:rPr>
        <w:t xml:space="preserve">, modify, and delete chatbot </w:t>
      </w:r>
      <w:commentRangeStart w:id="1635"/>
      <w:r w:rsidR="002504EB">
        <w:rPr>
          <w:sz w:val="24"/>
          <w:szCs w:val="24"/>
        </w:rPr>
        <w:t>responses</w:t>
      </w:r>
      <w:commentRangeEnd w:id="1635"/>
      <w:r w:rsidR="005A4AB9">
        <w:rPr>
          <w:rStyle w:val="CommentReference"/>
        </w:rPr>
        <w:commentReference w:id="1635"/>
      </w:r>
      <w:r w:rsidR="00483C74">
        <w:rPr>
          <w:sz w:val="24"/>
          <w:szCs w:val="24"/>
        </w:rPr>
        <w:t xml:space="preserve"> and their corresponding questions</w:t>
      </w:r>
      <w:r w:rsidR="002504EB">
        <w:rPr>
          <w:sz w:val="24"/>
          <w:szCs w:val="24"/>
        </w:rPr>
        <w:t>.</w:t>
      </w:r>
    </w:p>
    <w:p w14:paraId="4961180C" w14:textId="08BED037" w:rsidR="0060674C" w:rsidRDefault="0060674C" w:rsidP="0060674C">
      <w:pPr>
        <w:spacing w:line="480" w:lineRule="auto"/>
        <w:rPr>
          <w:sz w:val="24"/>
          <w:szCs w:val="24"/>
        </w:rPr>
      </w:pPr>
      <w:r w:rsidRPr="00556511">
        <w:rPr>
          <w:sz w:val="24"/>
          <w:szCs w:val="24"/>
        </w:rPr>
        <w:lastRenderedPageBreak/>
        <w:t>REQ-2.</w:t>
      </w:r>
      <w:r>
        <w:rPr>
          <w:sz w:val="24"/>
          <w:szCs w:val="24"/>
        </w:rPr>
        <w:t>2</w:t>
      </w:r>
      <w:r w:rsidRPr="00556511">
        <w:rPr>
          <w:sz w:val="24"/>
          <w:szCs w:val="24"/>
        </w:rPr>
        <w:t>:</w:t>
      </w:r>
      <w:r w:rsidR="002504EB">
        <w:rPr>
          <w:sz w:val="24"/>
          <w:szCs w:val="24"/>
        </w:rPr>
        <w:t xml:space="preserve"> The city official client shall allow city officials to define </w:t>
      </w:r>
      <w:r w:rsidR="004F388A">
        <w:rPr>
          <w:sz w:val="24"/>
          <w:szCs w:val="24"/>
        </w:rPr>
        <w:t>zoning areas</w:t>
      </w:r>
      <w:r w:rsidR="005A4AB9">
        <w:rPr>
          <w:sz w:val="24"/>
          <w:szCs w:val="24"/>
        </w:rPr>
        <w:t xml:space="preserve"> visually on a presented map</w:t>
      </w:r>
      <w:r w:rsidR="00D375A1">
        <w:rPr>
          <w:sz w:val="24"/>
          <w:szCs w:val="24"/>
        </w:rPr>
        <w:t>.</w:t>
      </w:r>
    </w:p>
    <w:p w14:paraId="1C809033" w14:textId="410365E9" w:rsidR="00865C84" w:rsidRDefault="00865C84" w:rsidP="0060674C">
      <w:pPr>
        <w:spacing w:line="480" w:lineRule="auto"/>
        <w:rPr>
          <w:sz w:val="24"/>
          <w:szCs w:val="24"/>
        </w:rPr>
      </w:pPr>
      <w:r>
        <w:rPr>
          <w:sz w:val="24"/>
          <w:szCs w:val="24"/>
        </w:rPr>
        <w:t>REQ-2.3: Defined zoning areas shall be persistently stored.</w:t>
      </w:r>
    </w:p>
    <w:p w14:paraId="1B80DC0C" w14:textId="10A630CB" w:rsidR="00D375A1" w:rsidRDefault="00D375A1" w:rsidP="0060674C">
      <w:pPr>
        <w:spacing w:line="480" w:lineRule="auto"/>
        <w:rPr>
          <w:sz w:val="24"/>
          <w:szCs w:val="24"/>
        </w:rPr>
      </w:pPr>
      <w:r>
        <w:rPr>
          <w:sz w:val="24"/>
          <w:szCs w:val="24"/>
        </w:rPr>
        <w:t>RE</w:t>
      </w:r>
      <w:r w:rsidR="00B818D5">
        <w:rPr>
          <w:sz w:val="24"/>
          <w:szCs w:val="24"/>
        </w:rPr>
        <w:t>Q-2.</w:t>
      </w:r>
      <w:r w:rsidR="00865C84">
        <w:rPr>
          <w:sz w:val="24"/>
          <w:szCs w:val="24"/>
        </w:rPr>
        <w:t>4</w:t>
      </w:r>
      <w:r w:rsidR="00B818D5">
        <w:rPr>
          <w:sz w:val="24"/>
          <w:szCs w:val="24"/>
        </w:rPr>
        <w:t xml:space="preserve">: The city official client shall allow officials to link regulation </w:t>
      </w:r>
      <w:r w:rsidR="00FF3B5C">
        <w:rPr>
          <w:sz w:val="24"/>
          <w:szCs w:val="24"/>
        </w:rPr>
        <w:t xml:space="preserve">URLs </w:t>
      </w:r>
      <w:r w:rsidR="00B818D5">
        <w:rPr>
          <w:sz w:val="24"/>
          <w:szCs w:val="24"/>
        </w:rPr>
        <w:t>to regulation responses to user queries.</w:t>
      </w:r>
    </w:p>
    <w:p w14:paraId="6A3D40D2" w14:textId="6E40F53B" w:rsidR="00B818D5" w:rsidRDefault="00B818D5" w:rsidP="00B818D5">
      <w:pPr>
        <w:spacing w:line="480" w:lineRule="auto"/>
        <w:rPr>
          <w:sz w:val="24"/>
          <w:szCs w:val="24"/>
        </w:rPr>
      </w:pPr>
      <w:r>
        <w:rPr>
          <w:sz w:val="24"/>
          <w:szCs w:val="24"/>
        </w:rPr>
        <w:t>REQ-2.</w:t>
      </w:r>
      <w:r w:rsidR="00865C84">
        <w:rPr>
          <w:sz w:val="24"/>
          <w:szCs w:val="24"/>
        </w:rPr>
        <w:t>5</w:t>
      </w:r>
      <w:r>
        <w:rPr>
          <w:sz w:val="24"/>
          <w:szCs w:val="24"/>
        </w:rPr>
        <w:t xml:space="preserve">: The city official client shall allow officials to link permit </w:t>
      </w:r>
      <w:r w:rsidR="00FF3B5C">
        <w:rPr>
          <w:sz w:val="24"/>
          <w:szCs w:val="24"/>
        </w:rPr>
        <w:t xml:space="preserve">URLs </w:t>
      </w:r>
      <w:r>
        <w:rPr>
          <w:sz w:val="24"/>
          <w:szCs w:val="24"/>
        </w:rPr>
        <w:t xml:space="preserve">to permit responses to </w:t>
      </w:r>
      <w:r w:rsidR="005A4AB9">
        <w:rPr>
          <w:sz w:val="24"/>
          <w:szCs w:val="24"/>
        </w:rPr>
        <w:t xml:space="preserve">user intents. The user intents will be interpreted from the </w:t>
      </w:r>
      <w:r>
        <w:rPr>
          <w:sz w:val="24"/>
          <w:szCs w:val="24"/>
        </w:rPr>
        <w:t>user queries.</w:t>
      </w:r>
    </w:p>
    <w:p w14:paraId="36C9286F" w14:textId="196DC664" w:rsidR="004F388A" w:rsidRDefault="004F388A" w:rsidP="00B818D5">
      <w:pPr>
        <w:spacing w:line="480" w:lineRule="auto"/>
        <w:rPr>
          <w:sz w:val="24"/>
          <w:szCs w:val="24"/>
        </w:rPr>
      </w:pPr>
      <w:r>
        <w:rPr>
          <w:sz w:val="24"/>
          <w:szCs w:val="24"/>
        </w:rPr>
        <w:t>REQ-2.</w:t>
      </w:r>
      <w:r w:rsidR="00865C84">
        <w:rPr>
          <w:sz w:val="24"/>
          <w:szCs w:val="24"/>
        </w:rPr>
        <w:t>6</w:t>
      </w:r>
      <w:r>
        <w:rPr>
          <w:sz w:val="24"/>
          <w:szCs w:val="24"/>
        </w:rPr>
        <w:t>: The city official client shall allow officials to associate permit</w:t>
      </w:r>
      <w:r w:rsidR="00FF3B5C">
        <w:rPr>
          <w:sz w:val="24"/>
          <w:szCs w:val="24"/>
        </w:rPr>
        <w:t>s</w:t>
      </w:r>
      <w:r>
        <w:rPr>
          <w:sz w:val="24"/>
          <w:szCs w:val="24"/>
        </w:rPr>
        <w:t xml:space="preserve"> and regulations to a zoning area(s).</w:t>
      </w:r>
    </w:p>
    <w:p w14:paraId="0D2C6E22" w14:textId="4D7194FF" w:rsidR="009D37F2" w:rsidRDefault="009D37F2" w:rsidP="009D37F2">
      <w:pPr>
        <w:spacing w:line="480" w:lineRule="auto"/>
        <w:rPr>
          <w:sz w:val="24"/>
          <w:szCs w:val="24"/>
        </w:rPr>
      </w:pPr>
      <w:commentRangeStart w:id="1636"/>
      <w:r>
        <w:rPr>
          <w:sz w:val="24"/>
          <w:szCs w:val="24"/>
        </w:rPr>
        <w:t>REQ-2.</w:t>
      </w:r>
      <w:r w:rsidR="00865C84">
        <w:rPr>
          <w:sz w:val="24"/>
          <w:szCs w:val="24"/>
        </w:rPr>
        <w:t>7</w:t>
      </w:r>
      <w:commentRangeEnd w:id="1636"/>
      <w:r w:rsidR="00276322">
        <w:rPr>
          <w:rStyle w:val="CommentReference"/>
        </w:rPr>
        <w:commentReference w:id="1636"/>
      </w:r>
      <w:r>
        <w:rPr>
          <w:sz w:val="24"/>
          <w:szCs w:val="24"/>
        </w:rPr>
        <w:t xml:space="preserve">: The city official client shall be able to connect to a running IBM Watson assistant when </w:t>
      </w:r>
      <w:r w:rsidR="00FF3B5C">
        <w:rPr>
          <w:sz w:val="24"/>
          <w:szCs w:val="24"/>
        </w:rPr>
        <w:t xml:space="preserve">an </w:t>
      </w:r>
      <w:r>
        <w:rPr>
          <w:sz w:val="24"/>
          <w:szCs w:val="24"/>
        </w:rPr>
        <w:t>internet connection is possible.</w:t>
      </w:r>
    </w:p>
    <w:p w14:paraId="4CAC22EC" w14:textId="0945EE1C" w:rsidR="00836DCA" w:rsidRDefault="00836DCA" w:rsidP="009D37F2">
      <w:pPr>
        <w:spacing w:line="480" w:lineRule="auto"/>
        <w:rPr>
          <w:sz w:val="24"/>
          <w:szCs w:val="24"/>
        </w:rPr>
      </w:pPr>
      <w:r>
        <w:rPr>
          <w:sz w:val="24"/>
          <w:szCs w:val="24"/>
        </w:rPr>
        <w:t>REQ-2.</w:t>
      </w:r>
      <w:r w:rsidR="00865C84">
        <w:rPr>
          <w:sz w:val="24"/>
          <w:szCs w:val="24"/>
        </w:rPr>
        <w:t>8</w:t>
      </w:r>
      <w:r>
        <w:rPr>
          <w:sz w:val="24"/>
          <w:szCs w:val="24"/>
        </w:rPr>
        <w:t>: The city official client shall be able to be maintained/packaged in such a way that it can be pulled from a storage solution onto a workstation.</w:t>
      </w:r>
    </w:p>
    <w:p w14:paraId="6C5AC72F" w14:textId="4BCB7403" w:rsidR="00003E4B" w:rsidRDefault="00003E4B" w:rsidP="00003E4B">
      <w:pPr>
        <w:spacing w:line="480" w:lineRule="auto"/>
        <w:rPr>
          <w:sz w:val="24"/>
          <w:szCs w:val="24"/>
        </w:rPr>
      </w:pPr>
      <w:r>
        <w:rPr>
          <w:sz w:val="24"/>
          <w:szCs w:val="24"/>
        </w:rPr>
        <w:t>REQ-2.9: The city official client shall</w:t>
      </w:r>
      <w:r w:rsidRPr="00D63569">
        <w:rPr>
          <w:sz w:val="24"/>
          <w:szCs w:val="24"/>
        </w:rPr>
        <w:t xml:space="preserve"> run on Windows 8 and 10 operating systems</w:t>
      </w:r>
      <w:r>
        <w:rPr>
          <w:sz w:val="24"/>
          <w:szCs w:val="24"/>
        </w:rPr>
        <w:t>.</w:t>
      </w:r>
    </w:p>
    <w:p w14:paraId="667B2C20" w14:textId="77777777" w:rsidR="00D63569" w:rsidRDefault="00D63569" w:rsidP="009D37F2">
      <w:pPr>
        <w:spacing w:line="480" w:lineRule="auto"/>
        <w:rPr>
          <w:sz w:val="24"/>
          <w:szCs w:val="24"/>
        </w:rPr>
      </w:pPr>
    </w:p>
    <w:p w14:paraId="361D2347" w14:textId="16DF2B0B" w:rsidR="00801995" w:rsidRDefault="00801995" w:rsidP="00801995"/>
    <w:sectPr w:rsidR="00801995">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sadullah, Mir M." w:date="2020-06-13T16:34:00Z" w:initials="AMM">
    <w:p w14:paraId="2AF16250" w14:textId="503F6921" w:rsidR="00002378" w:rsidRDefault="00002378">
      <w:pPr>
        <w:pStyle w:val="CommentText"/>
      </w:pPr>
      <w:r>
        <w:rPr>
          <w:rStyle w:val="CommentReference"/>
        </w:rPr>
        <w:annotationRef/>
      </w:r>
      <w:r>
        <w:t>Please include names of those who worked on it.</w:t>
      </w:r>
    </w:p>
  </w:comment>
  <w:comment w:id="164" w:author="Assadullah, Mir M." w:date="2020-06-13T18:30:00Z" w:initials="AMM">
    <w:p w14:paraId="1E3E21C2" w14:textId="6401772F" w:rsidR="00002378" w:rsidRDefault="00002378">
      <w:pPr>
        <w:pStyle w:val="CommentText"/>
      </w:pPr>
      <w:r>
        <w:rPr>
          <w:rStyle w:val="CommentReference"/>
        </w:rPr>
        <w:annotationRef/>
      </w:r>
      <w:r>
        <w:t>Follow the APA style.</w:t>
      </w:r>
    </w:p>
  </w:comment>
  <w:comment w:id="1584" w:author="Assadullah, Mir M." w:date="2020-06-13T18:39:00Z" w:initials="AMM">
    <w:p w14:paraId="78FA52B0" w14:textId="77777777" w:rsidR="00002378" w:rsidRDefault="00002378">
      <w:pPr>
        <w:pStyle w:val="CommentText"/>
      </w:pPr>
      <w:r>
        <w:rPr>
          <w:rStyle w:val="CommentReference"/>
        </w:rPr>
        <w:annotationRef/>
      </w:r>
      <w:r>
        <w:t>Introduce the Use Cases in a paragraph.</w:t>
      </w:r>
    </w:p>
    <w:p w14:paraId="4AF0AA99" w14:textId="77777777" w:rsidR="00002378" w:rsidRDefault="00002378">
      <w:pPr>
        <w:pStyle w:val="CommentText"/>
      </w:pPr>
    </w:p>
    <w:p w14:paraId="657D1199" w14:textId="77777777" w:rsidR="00002378" w:rsidRDefault="00002378">
      <w:pPr>
        <w:pStyle w:val="CommentText"/>
      </w:pPr>
      <w:r>
        <w:t>The UML helps explain. Thanks.</w:t>
      </w:r>
    </w:p>
    <w:p w14:paraId="7DCF7D96" w14:textId="77777777" w:rsidR="00002378" w:rsidRDefault="00002378">
      <w:pPr>
        <w:pStyle w:val="CommentText"/>
      </w:pPr>
    </w:p>
    <w:p w14:paraId="6A21BD2C" w14:textId="30C83B78" w:rsidR="00002378" w:rsidRDefault="00002378">
      <w:pPr>
        <w:pStyle w:val="CommentText"/>
      </w:pPr>
      <w:r>
        <w:t>The data flow is not clear by looking at the diagrams. Maybe a data flow diagram will help. Give the reader some idea about how the data is collected and utilized to finally deliver the requested information.</w:t>
      </w:r>
    </w:p>
  </w:comment>
  <w:comment w:id="1596" w:author="Assadullah, Mir M." w:date="2020-06-13T18:52:00Z" w:initials="AMM">
    <w:p w14:paraId="2A997955" w14:textId="69956C28" w:rsidR="00002378" w:rsidRDefault="00002378" w:rsidP="005A4AB9">
      <w:pPr>
        <w:pStyle w:val="CommentText"/>
      </w:pPr>
      <w:r>
        <w:rPr>
          <w:rStyle w:val="CommentReference"/>
        </w:rPr>
        <w:annotationRef/>
      </w:r>
      <w:r>
        <w:t>For each of these use cases, you should list the Actor, Trigger, Precondition, System Response, Postcondition, and Alternative Path in a table per use case.</w:t>
      </w:r>
    </w:p>
    <w:p w14:paraId="24633B09" w14:textId="77777777" w:rsidR="00002378" w:rsidRDefault="00002378" w:rsidP="005A4AB9">
      <w:pPr>
        <w:pStyle w:val="CommentText"/>
      </w:pPr>
    </w:p>
    <w:p w14:paraId="282458AA" w14:textId="28F64C76" w:rsidR="00002378" w:rsidRDefault="00002378">
      <w:pPr>
        <w:pStyle w:val="CommentText"/>
      </w:pPr>
      <w:r>
        <w:t>This looks like it is hurriedly put together.</w:t>
      </w:r>
    </w:p>
  </w:comment>
  <w:comment w:id="1598" w:author="Assadullah, Mir M." w:date="2020-06-13T18:36:00Z" w:initials="AMM">
    <w:p w14:paraId="4AF1F3EF" w14:textId="77777777" w:rsidR="00002378" w:rsidRDefault="00002378">
      <w:pPr>
        <w:pStyle w:val="CommentText"/>
      </w:pPr>
      <w:r>
        <w:rPr>
          <w:rStyle w:val="CommentReference"/>
        </w:rPr>
        <w:annotationRef/>
      </w:r>
      <w:r>
        <w:t>Introduce the list below in a brief paragraph above the list.</w:t>
      </w:r>
    </w:p>
    <w:p w14:paraId="7A383AE2" w14:textId="77777777" w:rsidR="00002378" w:rsidRDefault="00002378">
      <w:pPr>
        <w:pStyle w:val="CommentText"/>
      </w:pPr>
    </w:p>
    <w:p w14:paraId="4473611E" w14:textId="7D466960" w:rsidR="00002378" w:rsidRDefault="00002378">
      <w:pPr>
        <w:pStyle w:val="CommentText"/>
      </w:pPr>
      <w:r>
        <w:t>Use APA list format.</w:t>
      </w:r>
    </w:p>
  </w:comment>
  <w:comment w:id="1600" w:author="Assadullah, Mir M." w:date="2020-06-13T18:37:00Z" w:initials="AMM">
    <w:p w14:paraId="4742BDE4" w14:textId="77777777" w:rsidR="00002378" w:rsidRDefault="00002378" w:rsidP="00BF5698">
      <w:pPr>
        <w:pStyle w:val="CommentText"/>
      </w:pPr>
      <w:r>
        <w:rPr>
          <w:rStyle w:val="CommentReference"/>
        </w:rPr>
        <w:annotationRef/>
      </w:r>
      <w:r>
        <w:t>Introduce the list below in a brief paragraph above the list.</w:t>
      </w:r>
    </w:p>
    <w:p w14:paraId="667BB8AE" w14:textId="77777777" w:rsidR="00002378" w:rsidRDefault="00002378" w:rsidP="00BF5698">
      <w:pPr>
        <w:pStyle w:val="CommentText"/>
      </w:pPr>
    </w:p>
    <w:p w14:paraId="6AF3CB70" w14:textId="3368D7C8" w:rsidR="00002378" w:rsidRDefault="00002378" w:rsidP="00BF5698">
      <w:pPr>
        <w:pStyle w:val="CommentText"/>
      </w:pPr>
      <w:r>
        <w:t>Use APA list format.</w:t>
      </w:r>
    </w:p>
  </w:comment>
  <w:comment w:id="1601" w:author="Assadullah, Mir M." w:date="2020-06-13T18:37:00Z" w:initials="AMM">
    <w:p w14:paraId="582AF510" w14:textId="3E28A8A0" w:rsidR="00002378" w:rsidRDefault="00002378">
      <w:pPr>
        <w:pStyle w:val="CommentText"/>
      </w:pPr>
      <w:r>
        <w:rPr>
          <w:rStyle w:val="CommentReference"/>
        </w:rPr>
        <w:annotationRef/>
      </w:r>
      <w:r>
        <w:t>Explain that this person may not be fully dedicated to Watson, only a responsible person.</w:t>
      </w:r>
    </w:p>
  </w:comment>
  <w:comment w:id="1602" w:author="Assadullah, Mir M." w:date="2020-06-13T18:38:00Z" w:initials="AMM">
    <w:p w14:paraId="38D9D4EC" w14:textId="1AA29458" w:rsidR="00002378" w:rsidRDefault="00002378">
      <w:pPr>
        <w:pStyle w:val="CommentText"/>
      </w:pPr>
      <w:r>
        <w:rPr>
          <w:rStyle w:val="CommentReference"/>
        </w:rPr>
        <w:annotationRef/>
      </w:r>
      <w:r>
        <w:t>See APA guideline for capitalization.</w:t>
      </w:r>
    </w:p>
  </w:comment>
  <w:comment w:id="1608" w:author="Assadullah, Mir M." w:date="2020-06-13T18:52:00Z" w:initials="AMM">
    <w:p w14:paraId="38E65433" w14:textId="59478774" w:rsidR="00002378" w:rsidRDefault="00002378">
      <w:pPr>
        <w:pStyle w:val="CommentText"/>
      </w:pPr>
      <w:r>
        <w:rPr>
          <w:rStyle w:val="CommentReference"/>
        </w:rPr>
        <w:annotationRef/>
      </w:r>
      <w:r>
        <w:t>Maybe you can use the UML Sequence Diagram to depict these sequences.</w:t>
      </w:r>
    </w:p>
  </w:comment>
  <w:comment w:id="1610" w:author="Assadullah, Mir M." w:date="2020-06-13T18:42:00Z" w:initials="AMM">
    <w:p w14:paraId="0C9E402A" w14:textId="5FFF2E2B" w:rsidR="00002378" w:rsidRDefault="00002378">
      <w:pPr>
        <w:pStyle w:val="CommentText"/>
      </w:pPr>
      <w:r>
        <w:rPr>
          <w:rStyle w:val="CommentReference"/>
        </w:rPr>
        <w:annotationRef/>
      </w:r>
      <w:r>
        <w:t>Give some examples for this and other stimuli below, followed by examples of responses. It will bring clarity to the reader – less questions or unmet expectations later.</w:t>
      </w:r>
    </w:p>
  </w:comment>
  <w:comment w:id="1611" w:author="Assadullah, Mir M." w:date="2020-06-13T18:48:00Z" w:initials="AMM">
    <w:p w14:paraId="29288A22" w14:textId="3B2FEEBB" w:rsidR="00002378" w:rsidRDefault="00002378">
      <w:pPr>
        <w:pStyle w:val="CommentText"/>
      </w:pPr>
      <w:r>
        <w:rPr>
          <w:rStyle w:val="CommentReference"/>
        </w:rPr>
        <w:annotationRef/>
      </w:r>
      <w:r>
        <w:t>Introduce the lists. The document appears to be rushed. It can benefit from some additional attention to detail.</w:t>
      </w:r>
    </w:p>
  </w:comment>
  <w:comment w:id="1612" w:author="Assadullah, Mir M." w:date="2020-06-13T18:44:00Z" w:initials="AMM">
    <w:p w14:paraId="5B9B03EE" w14:textId="13D38915" w:rsidR="00002378" w:rsidRDefault="00002378">
      <w:pPr>
        <w:pStyle w:val="CommentText"/>
      </w:pPr>
      <w:r>
        <w:rPr>
          <w:rStyle w:val="CommentReference"/>
        </w:rPr>
        <w:annotationRef/>
      </w:r>
      <w:r>
        <w:t>How about validating the address prior to using it?</w:t>
      </w:r>
    </w:p>
  </w:comment>
  <w:comment w:id="1616" w:author="Assadullah, Mir M." w:date="2020-06-13T18:54:00Z" w:initials="AMM">
    <w:p w14:paraId="0BE02370" w14:textId="45F655E7" w:rsidR="00002378" w:rsidRDefault="00002378">
      <w:pPr>
        <w:pStyle w:val="CommentText"/>
      </w:pPr>
      <w:r>
        <w:rPr>
          <w:rStyle w:val="CommentReference"/>
        </w:rPr>
        <w:annotationRef/>
      </w:r>
      <w:r>
        <w:t>Maybe some mockups for the client will present a clearer vision to the reader.</w:t>
      </w:r>
    </w:p>
  </w:comment>
  <w:comment w:id="1635" w:author="Assadullah, Mir M." w:date="2020-06-13T18:56:00Z" w:initials="AMM">
    <w:p w14:paraId="1B4681FC" w14:textId="1F747829" w:rsidR="00002378" w:rsidRDefault="00002378">
      <w:pPr>
        <w:pStyle w:val="CommentText"/>
      </w:pPr>
      <w:r>
        <w:rPr>
          <w:rStyle w:val="CommentReference"/>
        </w:rPr>
        <w:annotationRef/>
      </w:r>
      <w:r>
        <w:t>Response or intents and their corresponding questions?</w:t>
      </w:r>
    </w:p>
  </w:comment>
  <w:comment w:id="1636" w:author="Assadullah, Mir M." w:date="2020-06-13T18:58:00Z" w:initials="AMM">
    <w:p w14:paraId="4D2A0E07" w14:textId="6165A7EA" w:rsidR="00002378" w:rsidRDefault="00002378">
      <w:pPr>
        <w:pStyle w:val="CommentText"/>
      </w:pPr>
      <w:r>
        <w:rPr>
          <w:rStyle w:val="CommentReference"/>
        </w:rPr>
        <w:annotationRef/>
      </w:r>
      <w:r>
        <w:t>Are you sure this is needed? For instance, the client may be able to produce a file that can be uploaded to Watson.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16250" w15:done="1"/>
  <w15:commentEx w15:paraId="1E3E21C2" w15:done="1"/>
  <w15:commentEx w15:paraId="6A21BD2C" w15:done="1"/>
  <w15:commentEx w15:paraId="282458AA" w15:done="1"/>
  <w15:commentEx w15:paraId="4473611E" w15:done="1"/>
  <w15:commentEx w15:paraId="6AF3CB70" w15:done="1"/>
  <w15:commentEx w15:paraId="582AF510" w15:done="1"/>
  <w15:commentEx w15:paraId="38D9D4EC" w15:done="1"/>
  <w15:commentEx w15:paraId="38E65433" w15:done="1"/>
  <w15:commentEx w15:paraId="0C9E402A" w15:done="1"/>
  <w15:commentEx w15:paraId="29288A22" w15:done="1"/>
  <w15:commentEx w15:paraId="5B9B03EE" w15:done="1"/>
  <w15:commentEx w15:paraId="0BE02370" w15:done="1"/>
  <w15:commentEx w15:paraId="1B4681FC" w15:done="1"/>
  <w15:commentEx w15:paraId="4D2A0E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F7E9F" w16cex:dateUtc="2020-06-13T20:34:00Z"/>
  <w16cex:commentExtensible w16cex:durableId="228F99B3" w16cex:dateUtc="2020-06-13T22:30:00Z"/>
  <w16cex:commentExtensible w16cex:durableId="228F9BFE" w16cex:dateUtc="2020-06-13T22:39:00Z"/>
  <w16cex:commentExtensible w16cex:durableId="228F9EFC" w16cex:dateUtc="2020-06-13T22:52:00Z"/>
  <w16cex:commentExtensible w16cex:durableId="228F9B45" w16cex:dateUtc="2020-06-13T22:36:00Z"/>
  <w16cex:commentExtensible w16cex:durableId="228F9B66" w16cex:dateUtc="2020-06-13T22:37:00Z"/>
  <w16cex:commentExtensible w16cex:durableId="228F9B7E" w16cex:dateUtc="2020-06-13T22:37:00Z"/>
  <w16cex:commentExtensible w16cex:durableId="228F9BB9" w16cex:dateUtc="2020-06-13T22:38:00Z"/>
  <w16cex:commentExtensible w16cex:durableId="228F9EDA" w16cex:dateUtc="2020-06-13T22:52:00Z"/>
  <w16cex:commentExtensible w16cex:durableId="228F9C8C" w16cex:dateUtc="2020-06-13T22:42:00Z"/>
  <w16cex:commentExtensible w16cex:durableId="228F9DE8" w16cex:dateUtc="2020-06-13T22:48:00Z"/>
  <w16cex:commentExtensible w16cex:durableId="228F9D0B" w16cex:dateUtc="2020-06-13T22:44:00Z"/>
  <w16cex:commentExtensible w16cex:durableId="228F9F6E" w16cex:dateUtc="2020-06-13T22:54:00Z"/>
  <w16cex:commentExtensible w16cex:durableId="228F9FC4" w16cex:dateUtc="2020-06-13T22:56:00Z"/>
  <w16cex:commentExtensible w16cex:durableId="228FA064" w16cex:dateUtc="2020-06-13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16250" w16cid:durableId="228F7E9F"/>
  <w16cid:commentId w16cid:paraId="1E3E21C2" w16cid:durableId="228F99B3"/>
  <w16cid:commentId w16cid:paraId="6A21BD2C" w16cid:durableId="228F9BFE"/>
  <w16cid:commentId w16cid:paraId="282458AA" w16cid:durableId="228F9EFC"/>
  <w16cid:commentId w16cid:paraId="4473611E" w16cid:durableId="228F9B45"/>
  <w16cid:commentId w16cid:paraId="6AF3CB70" w16cid:durableId="228F9B66"/>
  <w16cid:commentId w16cid:paraId="582AF510" w16cid:durableId="228F9B7E"/>
  <w16cid:commentId w16cid:paraId="38D9D4EC" w16cid:durableId="228F9BB9"/>
  <w16cid:commentId w16cid:paraId="38E65433" w16cid:durableId="228F9EDA"/>
  <w16cid:commentId w16cid:paraId="0C9E402A" w16cid:durableId="228F9C8C"/>
  <w16cid:commentId w16cid:paraId="29288A22" w16cid:durableId="228F9DE8"/>
  <w16cid:commentId w16cid:paraId="5B9B03EE" w16cid:durableId="228F9D0B"/>
  <w16cid:commentId w16cid:paraId="0BE02370" w16cid:durableId="228F9F6E"/>
  <w16cid:commentId w16cid:paraId="1B4681FC" w16cid:durableId="228F9FC4"/>
  <w16cid:commentId w16cid:paraId="4D2A0E07" w16cid:durableId="228FA0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42E7F" w14:textId="77777777" w:rsidR="00321570" w:rsidRDefault="00321570">
      <w:pPr>
        <w:spacing w:line="240" w:lineRule="auto"/>
      </w:pPr>
      <w:r>
        <w:separator/>
      </w:r>
    </w:p>
  </w:endnote>
  <w:endnote w:type="continuationSeparator" w:id="0">
    <w:p w14:paraId="202BC722" w14:textId="77777777" w:rsidR="00321570" w:rsidRDefault="00321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F83B8" w14:textId="77777777" w:rsidR="00CA44A3" w:rsidRDefault="00CA4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2378" w14:paraId="38EE7D71" w14:textId="77777777">
      <w:tc>
        <w:tcPr>
          <w:tcW w:w="3162" w:type="dxa"/>
          <w:tcBorders>
            <w:top w:val="nil"/>
            <w:left w:val="nil"/>
            <w:bottom w:val="nil"/>
            <w:right w:val="nil"/>
          </w:tcBorders>
        </w:tcPr>
        <w:p w14:paraId="273734AF" w14:textId="075FAE2E" w:rsidR="00002378" w:rsidRDefault="00002378">
          <w:pPr>
            <w:ind w:right="360"/>
          </w:pPr>
        </w:p>
      </w:tc>
      <w:tc>
        <w:tcPr>
          <w:tcW w:w="3162" w:type="dxa"/>
          <w:tcBorders>
            <w:top w:val="nil"/>
            <w:left w:val="nil"/>
            <w:bottom w:val="nil"/>
            <w:right w:val="nil"/>
          </w:tcBorders>
        </w:tcPr>
        <w:p w14:paraId="0BECD22D" w14:textId="7CA9CD5C" w:rsidR="00002378" w:rsidRDefault="00002378">
          <w:pPr>
            <w:jc w:val="center"/>
          </w:pPr>
        </w:p>
      </w:tc>
      <w:tc>
        <w:tcPr>
          <w:tcW w:w="3162" w:type="dxa"/>
          <w:tcBorders>
            <w:top w:val="nil"/>
            <w:left w:val="nil"/>
            <w:bottom w:val="nil"/>
            <w:right w:val="nil"/>
          </w:tcBorders>
        </w:tcPr>
        <w:p w14:paraId="1747CF75" w14:textId="77777777" w:rsidR="00002378" w:rsidRDefault="0000237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304F2BE6" w14:textId="77777777" w:rsidR="00002378" w:rsidRDefault="00002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B4EA" w14:textId="77777777" w:rsidR="00CA44A3" w:rsidRDefault="00CA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23173" w14:textId="77777777" w:rsidR="00321570" w:rsidRDefault="00321570">
      <w:pPr>
        <w:spacing w:line="240" w:lineRule="auto"/>
      </w:pPr>
      <w:r>
        <w:separator/>
      </w:r>
    </w:p>
  </w:footnote>
  <w:footnote w:type="continuationSeparator" w:id="0">
    <w:p w14:paraId="452C9E30" w14:textId="77777777" w:rsidR="00321570" w:rsidRDefault="00321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04F04" w14:textId="77777777" w:rsidR="00CA44A3" w:rsidRDefault="00CA4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2378" w14:paraId="0E029458" w14:textId="77777777">
      <w:tc>
        <w:tcPr>
          <w:tcW w:w="6379" w:type="dxa"/>
        </w:tcPr>
        <w:p w14:paraId="2247114A" w14:textId="6072D8A6" w:rsidR="00002378" w:rsidRDefault="00002378">
          <w:r w:rsidRPr="00427716">
            <w:t xml:space="preserve">Municipality </w:t>
          </w:r>
          <w:r>
            <w:t xml:space="preserve">Permit </w:t>
          </w:r>
          <w:proofErr w:type="spellStart"/>
          <w:r w:rsidRPr="00427716">
            <w:t>ChatBot</w:t>
          </w:r>
          <w:proofErr w:type="spellEnd"/>
        </w:p>
      </w:tc>
      <w:tc>
        <w:tcPr>
          <w:tcW w:w="3179" w:type="dxa"/>
        </w:tcPr>
        <w:p w14:paraId="1B6F0AEB" w14:textId="02251AA5" w:rsidR="00002378" w:rsidRDefault="00002378">
          <w:pPr>
            <w:tabs>
              <w:tab w:val="left" w:pos="1135"/>
            </w:tabs>
            <w:spacing w:before="40"/>
            <w:ind w:right="68"/>
          </w:pPr>
          <w:r>
            <w:t xml:space="preserve">  Version:           1.</w:t>
          </w:r>
          <w:ins w:id="1637" w:author="Subhash Gandhi Vallala" w:date="2020-07-23T01:41:00Z">
            <w:r>
              <w:t>2</w:t>
            </w:r>
          </w:ins>
          <w:del w:id="1638" w:author="Subhash Gandhi Vallala" w:date="2020-07-23T01:41:00Z">
            <w:r w:rsidDel="007223A0">
              <w:delText>0</w:delText>
            </w:r>
          </w:del>
        </w:p>
      </w:tc>
    </w:tr>
    <w:tr w:rsidR="00002378" w14:paraId="26EDD81E" w14:textId="77777777">
      <w:tc>
        <w:tcPr>
          <w:tcW w:w="6379" w:type="dxa"/>
        </w:tcPr>
        <w:p w14:paraId="1401A593" w14:textId="1CB2169C" w:rsidR="00002378" w:rsidRDefault="00321570">
          <w:r>
            <w:fldChar w:fldCharType="begin"/>
          </w:r>
          <w:r>
            <w:instrText xml:space="preserve"> TITLE  \* MERGEFORMAT </w:instrText>
          </w:r>
          <w:r>
            <w:fldChar w:fldCharType="separate"/>
          </w:r>
          <w:r w:rsidR="00002378">
            <w:t>Software Requirements Specification</w:t>
          </w:r>
          <w:r>
            <w:fldChar w:fldCharType="end"/>
          </w:r>
        </w:p>
      </w:tc>
      <w:tc>
        <w:tcPr>
          <w:tcW w:w="3179" w:type="dxa"/>
        </w:tcPr>
        <w:p w14:paraId="1E39B552" w14:textId="04AABEC4" w:rsidR="00002378" w:rsidRDefault="00002378">
          <w:r>
            <w:t xml:space="preserve">  Date:  0</w:t>
          </w:r>
          <w:ins w:id="1639" w:author="Subhash Gandhi Vallala" w:date="2020-07-23T01:41:00Z">
            <w:r>
              <w:t>7</w:t>
            </w:r>
          </w:ins>
          <w:del w:id="1640" w:author="Subhash Gandhi Vallala" w:date="2020-07-23T01:41:00Z">
            <w:r w:rsidDel="007223A0">
              <w:delText>6</w:delText>
            </w:r>
          </w:del>
          <w:r>
            <w:t>/</w:t>
          </w:r>
          <w:ins w:id="1641" w:author="Subhash Gandhi Vallala" w:date="2020-07-23T01:41:00Z">
            <w:r>
              <w:t>23</w:t>
            </w:r>
          </w:ins>
          <w:del w:id="1642" w:author="Subhash Gandhi Vallala" w:date="2020-07-23T01:41:00Z">
            <w:r w:rsidDel="007223A0">
              <w:delText>12</w:delText>
            </w:r>
          </w:del>
          <w:r>
            <w:t>/2020</w:t>
          </w:r>
        </w:p>
      </w:tc>
    </w:tr>
    <w:tr w:rsidR="00002378" w14:paraId="5197D88B" w14:textId="77777777">
      <w:tc>
        <w:tcPr>
          <w:tcW w:w="9558" w:type="dxa"/>
          <w:gridSpan w:val="2"/>
        </w:tcPr>
        <w:p w14:paraId="0D88BBC3" w14:textId="48991768" w:rsidR="00002378" w:rsidRDefault="00002378">
          <w:r>
            <w:t>CSPP-002</w:t>
          </w:r>
        </w:p>
      </w:tc>
    </w:tr>
  </w:tbl>
  <w:p w14:paraId="495B28E2" w14:textId="77777777" w:rsidR="00002378" w:rsidRDefault="0000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55F9" w14:textId="77777777" w:rsidR="00CA44A3" w:rsidRDefault="00CA4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51542"/>
    <w:multiLevelType w:val="hybridMultilevel"/>
    <w:tmpl w:val="0A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973D4C"/>
    <w:multiLevelType w:val="hybridMultilevel"/>
    <w:tmpl w:val="9C7E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B2CBB"/>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C71AE"/>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31ADA"/>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D226CD"/>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0B28E3"/>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7F0204"/>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C16A3F"/>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962D12"/>
    <w:multiLevelType w:val="hybridMultilevel"/>
    <w:tmpl w:val="FDEE2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D6487"/>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465B5"/>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EB7191"/>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80529F9"/>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AA57A8"/>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D10F58"/>
    <w:multiLevelType w:val="hybridMultilevel"/>
    <w:tmpl w:val="FC96A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9D5D26"/>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BA545B"/>
    <w:multiLevelType w:val="hybridMultilevel"/>
    <w:tmpl w:val="D0B2BA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EC428C"/>
    <w:multiLevelType w:val="hybridMultilevel"/>
    <w:tmpl w:val="494EB40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D4C2B71"/>
    <w:multiLevelType w:val="hybridMultilevel"/>
    <w:tmpl w:val="7A7C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51572D"/>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E62533"/>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59D2A3B"/>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3E73FF"/>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D5559E5"/>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3E475CF9"/>
    <w:multiLevelType w:val="hybridMultilevel"/>
    <w:tmpl w:val="D0142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673BA7"/>
    <w:multiLevelType w:val="hybridMultilevel"/>
    <w:tmpl w:val="886AC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F432E99"/>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2E62171"/>
    <w:multiLevelType w:val="hybridMultilevel"/>
    <w:tmpl w:val="37EA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867088"/>
    <w:multiLevelType w:val="hybridMultilevel"/>
    <w:tmpl w:val="2342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C65153"/>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4EE157F3"/>
    <w:multiLevelType w:val="hybridMultilevel"/>
    <w:tmpl w:val="9786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EA375A"/>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1944EB"/>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4FC0D88"/>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601A95"/>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4A0C7B"/>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E40D34"/>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682E47"/>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7061BC"/>
    <w:multiLevelType w:val="hybridMultilevel"/>
    <w:tmpl w:val="CC9A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405799"/>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B061FF"/>
    <w:multiLevelType w:val="hybridMultilevel"/>
    <w:tmpl w:val="88E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3A7FC5"/>
    <w:multiLevelType w:val="hybridMultilevel"/>
    <w:tmpl w:val="0A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D266BC"/>
    <w:multiLevelType w:val="hybridMultilevel"/>
    <w:tmpl w:val="0A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517094"/>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95331B"/>
    <w:multiLevelType w:val="hybridMultilevel"/>
    <w:tmpl w:val="BE1E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AE462A"/>
    <w:multiLevelType w:val="hybridMultilevel"/>
    <w:tmpl w:val="09A8E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6FB95E44"/>
    <w:multiLevelType w:val="hybridMultilevel"/>
    <w:tmpl w:val="4716A5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6120A"/>
    <w:multiLevelType w:val="hybridMultilevel"/>
    <w:tmpl w:val="AF36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15:restartNumberingAfterBreak="0">
    <w:nsid w:val="74EE2BE8"/>
    <w:multiLevelType w:val="hybridMultilevel"/>
    <w:tmpl w:val="439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76F847E6"/>
    <w:multiLevelType w:val="hybridMultilevel"/>
    <w:tmpl w:val="B662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475D39"/>
    <w:multiLevelType w:val="hybridMultilevel"/>
    <w:tmpl w:val="438A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641CDC"/>
    <w:multiLevelType w:val="hybridMultilevel"/>
    <w:tmpl w:val="A1862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3" w15:restartNumberingAfterBreak="0">
    <w:nsid w:val="7BEA1162"/>
    <w:multiLevelType w:val="hybridMultilevel"/>
    <w:tmpl w:val="0A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940AA7"/>
    <w:multiLevelType w:val="hybridMultilevel"/>
    <w:tmpl w:val="9C7E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D7370C1"/>
    <w:multiLevelType w:val="hybridMultilevel"/>
    <w:tmpl w:val="1B34E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72"/>
  </w:num>
  <w:num w:numId="4">
    <w:abstractNumId w:val="48"/>
  </w:num>
  <w:num w:numId="5">
    <w:abstractNumId w:val="4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68"/>
  </w:num>
  <w:num w:numId="9">
    <w:abstractNumId w:val="8"/>
  </w:num>
  <w:num w:numId="10">
    <w:abstractNumId w:val="35"/>
  </w:num>
  <w:num w:numId="11">
    <w:abstractNumId w:val="33"/>
  </w:num>
  <w:num w:numId="12">
    <w:abstractNumId w:val="66"/>
  </w:num>
  <w:num w:numId="13">
    <w:abstractNumId w:val="32"/>
  </w:num>
  <w:num w:numId="14">
    <w:abstractNumId w:val="17"/>
  </w:num>
  <w:num w:numId="15">
    <w:abstractNumId w:val="65"/>
  </w:num>
  <w:num w:numId="16">
    <w:abstractNumId w:val="43"/>
  </w:num>
  <w:num w:numId="17">
    <w:abstractNumId w:val="27"/>
  </w:num>
  <w:num w:numId="18">
    <w:abstractNumId w:val="3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30"/>
  </w:num>
  <w:num w:numId="21">
    <w:abstractNumId w:val="62"/>
  </w:num>
  <w:num w:numId="22">
    <w:abstractNumId w:val="22"/>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3"/>
  </w:num>
  <w:num w:numId="28">
    <w:abstractNumId w:val="37"/>
  </w:num>
  <w:num w:numId="29">
    <w:abstractNumId w:val="23"/>
  </w:num>
  <w:num w:numId="30">
    <w:abstractNumId w:val="61"/>
  </w:num>
  <w:num w:numId="31">
    <w:abstractNumId w:val="71"/>
  </w:num>
  <w:num w:numId="32">
    <w:abstractNumId w:val="45"/>
  </w:num>
  <w:num w:numId="33">
    <w:abstractNumId w:val="14"/>
  </w:num>
  <w:num w:numId="34">
    <w:abstractNumId w:val="50"/>
  </w:num>
  <w:num w:numId="35">
    <w:abstractNumId w:val="7"/>
  </w:num>
  <w:num w:numId="36">
    <w:abstractNumId w:val="51"/>
  </w:num>
  <w:num w:numId="37">
    <w:abstractNumId w:val="5"/>
  </w:num>
  <w:num w:numId="38">
    <w:abstractNumId w:val="54"/>
  </w:num>
  <w:num w:numId="39">
    <w:abstractNumId w:val="40"/>
  </w:num>
  <w:num w:numId="40">
    <w:abstractNumId w:val="69"/>
  </w:num>
  <w:num w:numId="41">
    <w:abstractNumId w:val="56"/>
  </w:num>
  <w:num w:numId="42">
    <w:abstractNumId w:val="60"/>
  </w:num>
  <w:num w:numId="43">
    <w:abstractNumId w:val="36"/>
  </w:num>
  <w:num w:numId="44">
    <w:abstractNumId w:val="3"/>
  </w:num>
  <w:num w:numId="45">
    <w:abstractNumId w:val="57"/>
  </w:num>
  <w:num w:numId="46">
    <w:abstractNumId w:val="67"/>
  </w:num>
  <w:num w:numId="47">
    <w:abstractNumId w:val="28"/>
  </w:num>
  <w:num w:numId="48">
    <w:abstractNumId w:val="53"/>
  </w:num>
  <w:num w:numId="49">
    <w:abstractNumId w:val="6"/>
  </w:num>
  <w:num w:numId="50">
    <w:abstractNumId w:val="73"/>
  </w:num>
  <w:num w:numId="51">
    <w:abstractNumId w:val="29"/>
  </w:num>
  <w:num w:numId="52">
    <w:abstractNumId w:val="55"/>
  </w:num>
  <w:num w:numId="53">
    <w:abstractNumId w:val="12"/>
  </w:num>
  <w:num w:numId="54">
    <w:abstractNumId w:val="38"/>
  </w:num>
  <w:num w:numId="55">
    <w:abstractNumId w:val="58"/>
  </w:num>
  <w:num w:numId="56">
    <w:abstractNumId w:val="42"/>
  </w:num>
  <w:num w:numId="57">
    <w:abstractNumId w:val="52"/>
  </w:num>
  <w:num w:numId="58">
    <w:abstractNumId w:val="15"/>
  </w:num>
  <w:num w:numId="59">
    <w:abstractNumId w:val="19"/>
  </w:num>
  <w:num w:numId="60">
    <w:abstractNumId w:val="16"/>
  </w:num>
  <w:num w:numId="61">
    <w:abstractNumId w:val="10"/>
  </w:num>
  <w:num w:numId="62">
    <w:abstractNumId w:val="75"/>
  </w:num>
  <w:num w:numId="63">
    <w:abstractNumId w:val="25"/>
  </w:num>
  <w:num w:numId="64">
    <w:abstractNumId w:val="18"/>
  </w:num>
  <w:num w:numId="65">
    <w:abstractNumId w:val="24"/>
  </w:num>
  <w:num w:numId="66">
    <w:abstractNumId w:val="44"/>
  </w:num>
  <w:num w:numId="67">
    <w:abstractNumId w:val="64"/>
  </w:num>
  <w:num w:numId="68">
    <w:abstractNumId w:val="20"/>
  </w:num>
  <w:num w:numId="69">
    <w:abstractNumId w:val="13"/>
  </w:num>
  <w:num w:numId="70">
    <w:abstractNumId w:val="26"/>
  </w:num>
  <w:num w:numId="71">
    <w:abstractNumId w:val="74"/>
  </w:num>
  <w:num w:numId="72">
    <w:abstractNumId w:val="4"/>
  </w:num>
  <w:num w:numId="73">
    <w:abstractNumId w:val="49"/>
  </w:num>
  <w:num w:numId="74">
    <w:abstractNumId w:val="46"/>
  </w:num>
  <w:num w:numId="75">
    <w:abstractNumId w:val="41"/>
  </w:num>
  <w:num w:numId="76">
    <w:abstractNumId w:val="11"/>
  </w:num>
  <w:num w:numId="77">
    <w:abstractNumId w:val="21"/>
  </w:num>
  <w:num w:numId="78">
    <w:abstractNumId w:val="59"/>
  </w:num>
  <w:num w:numId="79">
    <w:abstractNumId w:val="9"/>
  </w:num>
  <w:num w:numId="80">
    <w:abstractNumId w:val="31"/>
  </w:num>
  <w:num w:numId="81">
    <w:abstractNumId w:val="70"/>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Gandhi Vallala">
    <w15:presenceInfo w15:providerId="Windows Live" w15:userId="b12d23e8fb0e32dd"/>
  </w15:person>
  <w15:person w15:author="Assadullah, Mir M.">
    <w15:presenceInfo w15:providerId="AD" w15:userId="S::mir.m.assadullah@accenturefederal.com::ea2b8839-42e4-4f3b-a7b1-730124df39f9"/>
  </w15:person>
  <w15:person w15:author="Rusty Baker">
    <w15:presenceInfo w15:providerId="Windows Live" w15:userId="6ddc64219a4720c3"/>
  </w15:person>
  <w15:person w15:author="Josh Piersol">
    <w15:presenceInfo w15:providerId="Windows Live" w15:userId="db1b1cd096e384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NTI0NbI0MjU1N7FQ0lEKTi0uzszPAykwrgUAc+GuOiwAAAA="/>
  </w:docVars>
  <w:rsids>
    <w:rsidRoot w:val="00227770"/>
    <w:rsid w:val="00002378"/>
    <w:rsid w:val="00003E4B"/>
    <w:rsid w:val="00007A4B"/>
    <w:rsid w:val="00013452"/>
    <w:rsid w:val="0004556A"/>
    <w:rsid w:val="00057071"/>
    <w:rsid w:val="000638D6"/>
    <w:rsid w:val="0007700A"/>
    <w:rsid w:val="000814D3"/>
    <w:rsid w:val="00085927"/>
    <w:rsid w:val="00086D1E"/>
    <w:rsid w:val="000A0831"/>
    <w:rsid w:val="000B265F"/>
    <w:rsid w:val="000C7AF8"/>
    <w:rsid w:val="000D6E8F"/>
    <w:rsid w:val="001025D5"/>
    <w:rsid w:val="00104584"/>
    <w:rsid w:val="00125CC7"/>
    <w:rsid w:val="001322B9"/>
    <w:rsid w:val="00135349"/>
    <w:rsid w:val="00135A2D"/>
    <w:rsid w:val="00135EC0"/>
    <w:rsid w:val="00140261"/>
    <w:rsid w:val="00143D47"/>
    <w:rsid w:val="00145110"/>
    <w:rsid w:val="00157477"/>
    <w:rsid w:val="001720E4"/>
    <w:rsid w:val="001930DC"/>
    <w:rsid w:val="001A5DCA"/>
    <w:rsid w:val="001A681B"/>
    <w:rsid w:val="001B3CD1"/>
    <w:rsid w:val="001C01C7"/>
    <w:rsid w:val="001C1A89"/>
    <w:rsid w:val="001C5EC3"/>
    <w:rsid w:val="001D0E73"/>
    <w:rsid w:val="001F09A5"/>
    <w:rsid w:val="00227770"/>
    <w:rsid w:val="00241625"/>
    <w:rsid w:val="002504EB"/>
    <w:rsid w:val="00270530"/>
    <w:rsid w:val="00274A05"/>
    <w:rsid w:val="00276322"/>
    <w:rsid w:val="00286267"/>
    <w:rsid w:val="002A1B46"/>
    <w:rsid w:val="002B4749"/>
    <w:rsid w:val="002C44BB"/>
    <w:rsid w:val="002D71B7"/>
    <w:rsid w:val="002E41FD"/>
    <w:rsid w:val="002E6397"/>
    <w:rsid w:val="002E74C3"/>
    <w:rsid w:val="00321570"/>
    <w:rsid w:val="003362B4"/>
    <w:rsid w:val="00356E67"/>
    <w:rsid w:val="0036084F"/>
    <w:rsid w:val="003660D1"/>
    <w:rsid w:val="00367D8F"/>
    <w:rsid w:val="0037669E"/>
    <w:rsid w:val="00380FA0"/>
    <w:rsid w:val="00386925"/>
    <w:rsid w:val="0039429C"/>
    <w:rsid w:val="003B550F"/>
    <w:rsid w:val="003C6E39"/>
    <w:rsid w:val="003D1830"/>
    <w:rsid w:val="003D74A4"/>
    <w:rsid w:val="003E2265"/>
    <w:rsid w:val="003E59DA"/>
    <w:rsid w:val="003E7DF1"/>
    <w:rsid w:val="003F175B"/>
    <w:rsid w:val="004069E6"/>
    <w:rsid w:val="00416862"/>
    <w:rsid w:val="00422539"/>
    <w:rsid w:val="00427716"/>
    <w:rsid w:val="0043517E"/>
    <w:rsid w:val="0044768F"/>
    <w:rsid w:val="00466606"/>
    <w:rsid w:val="00482603"/>
    <w:rsid w:val="00482A76"/>
    <w:rsid w:val="00483C74"/>
    <w:rsid w:val="00493002"/>
    <w:rsid w:val="004A1552"/>
    <w:rsid w:val="004A2549"/>
    <w:rsid w:val="004A55F9"/>
    <w:rsid w:val="004A7D0C"/>
    <w:rsid w:val="004B5FBC"/>
    <w:rsid w:val="004C180E"/>
    <w:rsid w:val="004C3604"/>
    <w:rsid w:val="004D0921"/>
    <w:rsid w:val="004D3E5E"/>
    <w:rsid w:val="004D6787"/>
    <w:rsid w:val="004F388A"/>
    <w:rsid w:val="00504545"/>
    <w:rsid w:val="00513B0F"/>
    <w:rsid w:val="00521DAD"/>
    <w:rsid w:val="00524F89"/>
    <w:rsid w:val="00527AFC"/>
    <w:rsid w:val="0053341E"/>
    <w:rsid w:val="00543FAC"/>
    <w:rsid w:val="00556511"/>
    <w:rsid w:val="005936C4"/>
    <w:rsid w:val="00595A74"/>
    <w:rsid w:val="005A3447"/>
    <w:rsid w:val="005A4AB9"/>
    <w:rsid w:val="005B70A6"/>
    <w:rsid w:val="005C5DEF"/>
    <w:rsid w:val="0060674C"/>
    <w:rsid w:val="00611EEA"/>
    <w:rsid w:val="00614410"/>
    <w:rsid w:val="00661462"/>
    <w:rsid w:val="00676350"/>
    <w:rsid w:val="00677A53"/>
    <w:rsid w:val="00683DF1"/>
    <w:rsid w:val="00693D3F"/>
    <w:rsid w:val="006D31B8"/>
    <w:rsid w:val="006D321A"/>
    <w:rsid w:val="006E006C"/>
    <w:rsid w:val="006E5906"/>
    <w:rsid w:val="00702656"/>
    <w:rsid w:val="00704845"/>
    <w:rsid w:val="00711F7B"/>
    <w:rsid w:val="00715521"/>
    <w:rsid w:val="00720CCC"/>
    <w:rsid w:val="007223A0"/>
    <w:rsid w:val="00733FC8"/>
    <w:rsid w:val="00773DC3"/>
    <w:rsid w:val="0077408E"/>
    <w:rsid w:val="007A2B54"/>
    <w:rsid w:val="007D5C04"/>
    <w:rsid w:val="00801995"/>
    <w:rsid w:val="00817FDB"/>
    <w:rsid w:val="00826287"/>
    <w:rsid w:val="00836DCA"/>
    <w:rsid w:val="00840270"/>
    <w:rsid w:val="008444BA"/>
    <w:rsid w:val="00845A44"/>
    <w:rsid w:val="00865C84"/>
    <w:rsid w:val="00873A5B"/>
    <w:rsid w:val="008745A9"/>
    <w:rsid w:val="008866E4"/>
    <w:rsid w:val="008A64F3"/>
    <w:rsid w:val="008C4DAC"/>
    <w:rsid w:val="008D7127"/>
    <w:rsid w:val="008D772C"/>
    <w:rsid w:val="008F1933"/>
    <w:rsid w:val="00904ACD"/>
    <w:rsid w:val="00912AE6"/>
    <w:rsid w:val="00917658"/>
    <w:rsid w:val="00921531"/>
    <w:rsid w:val="00923380"/>
    <w:rsid w:val="00977878"/>
    <w:rsid w:val="00986A8C"/>
    <w:rsid w:val="00986BC7"/>
    <w:rsid w:val="0099664E"/>
    <w:rsid w:val="009C5CBA"/>
    <w:rsid w:val="009D37F2"/>
    <w:rsid w:val="009D4059"/>
    <w:rsid w:val="009F54FB"/>
    <w:rsid w:val="009F6E22"/>
    <w:rsid w:val="009F7488"/>
    <w:rsid w:val="00A22D65"/>
    <w:rsid w:val="00A426CA"/>
    <w:rsid w:val="00A669D1"/>
    <w:rsid w:val="00A85B06"/>
    <w:rsid w:val="00A9604C"/>
    <w:rsid w:val="00AA2CD8"/>
    <w:rsid w:val="00AB0ECC"/>
    <w:rsid w:val="00AB28C6"/>
    <w:rsid w:val="00AE3DD3"/>
    <w:rsid w:val="00AF6146"/>
    <w:rsid w:val="00B44099"/>
    <w:rsid w:val="00B47622"/>
    <w:rsid w:val="00B47BB7"/>
    <w:rsid w:val="00B6698D"/>
    <w:rsid w:val="00B66C79"/>
    <w:rsid w:val="00B818D5"/>
    <w:rsid w:val="00B839ED"/>
    <w:rsid w:val="00B90085"/>
    <w:rsid w:val="00B97141"/>
    <w:rsid w:val="00BA76DC"/>
    <w:rsid w:val="00BF5698"/>
    <w:rsid w:val="00BF7CAE"/>
    <w:rsid w:val="00C076B6"/>
    <w:rsid w:val="00C10300"/>
    <w:rsid w:val="00C136A2"/>
    <w:rsid w:val="00C14BF2"/>
    <w:rsid w:val="00C21EDB"/>
    <w:rsid w:val="00C26663"/>
    <w:rsid w:val="00C27E25"/>
    <w:rsid w:val="00C406B4"/>
    <w:rsid w:val="00C43DF5"/>
    <w:rsid w:val="00C454AE"/>
    <w:rsid w:val="00C5077C"/>
    <w:rsid w:val="00C531CA"/>
    <w:rsid w:val="00C669A7"/>
    <w:rsid w:val="00C83A5A"/>
    <w:rsid w:val="00CA2613"/>
    <w:rsid w:val="00CA44A3"/>
    <w:rsid w:val="00CC1413"/>
    <w:rsid w:val="00CF6BB2"/>
    <w:rsid w:val="00D1348B"/>
    <w:rsid w:val="00D248E1"/>
    <w:rsid w:val="00D375A1"/>
    <w:rsid w:val="00D37EA4"/>
    <w:rsid w:val="00D44FE3"/>
    <w:rsid w:val="00D51693"/>
    <w:rsid w:val="00D54A5B"/>
    <w:rsid w:val="00D60AF3"/>
    <w:rsid w:val="00D627BD"/>
    <w:rsid w:val="00D63569"/>
    <w:rsid w:val="00D6553A"/>
    <w:rsid w:val="00D80FCF"/>
    <w:rsid w:val="00D95987"/>
    <w:rsid w:val="00DA635A"/>
    <w:rsid w:val="00DA6789"/>
    <w:rsid w:val="00DB2D3C"/>
    <w:rsid w:val="00DC55FE"/>
    <w:rsid w:val="00DC7CC9"/>
    <w:rsid w:val="00DF149D"/>
    <w:rsid w:val="00DF29FB"/>
    <w:rsid w:val="00DF4D1E"/>
    <w:rsid w:val="00DF7331"/>
    <w:rsid w:val="00DF7E4C"/>
    <w:rsid w:val="00E01DD3"/>
    <w:rsid w:val="00E03BF4"/>
    <w:rsid w:val="00E069F1"/>
    <w:rsid w:val="00E178AA"/>
    <w:rsid w:val="00E352E1"/>
    <w:rsid w:val="00E37EB1"/>
    <w:rsid w:val="00E4368D"/>
    <w:rsid w:val="00E464E1"/>
    <w:rsid w:val="00E66C9E"/>
    <w:rsid w:val="00E80798"/>
    <w:rsid w:val="00E80CF6"/>
    <w:rsid w:val="00E94313"/>
    <w:rsid w:val="00EA186E"/>
    <w:rsid w:val="00EC31D7"/>
    <w:rsid w:val="00EF05D1"/>
    <w:rsid w:val="00F014EB"/>
    <w:rsid w:val="00F0494E"/>
    <w:rsid w:val="00F05B18"/>
    <w:rsid w:val="00F167BB"/>
    <w:rsid w:val="00F26350"/>
    <w:rsid w:val="00F342CD"/>
    <w:rsid w:val="00F41ECA"/>
    <w:rsid w:val="00F95E97"/>
    <w:rsid w:val="00FA4CD3"/>
    <w:rsid w:val="00FA7AC3"/>
    <w:rsid w:val="00FC54B2"/>
    <w:rsid w:val="00FF3B5C"/>
    <w:rsid w:val="00FF5A93"/>
    <w:rsid w:val="00FF6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FC4EE"/>
  <w15:docId w15:val="{D1DAC431-B98F-4936-BDA7-14F7740F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511"/>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0B26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65F"/>
    <w:rPr>
      <w:rFonts w:ascii="Segoe UI" w:hAnsi="Segoe UI" w:cs="Segoe UI"/>
      <w:sz w:val="18"/>
      <w:szCs w:val="18"/>
    </w:rPr>
  </w:style>
  <w:style w:type="table" w:styleId="TableGrid">
    <w:name w:val="Table Grid"/>
    <w:basedOn w:val="TableNormal"/>
    <w:uiPriority w:val="59"/>
    <w:rsid w:val="00085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4D3"/>
    <w:pPr>
      <w:ind w:left="720"/>
      <w:contextualSpacing/>
    </w:pPr>
  </w:style>
  <w:style w:type="character" w:styleId="UnresolvedMention">
    <w:name w:val="Unresolved Mention"/>
    <w:basedOn w:val="DefaultParagraphFont"/>
    <w:uiPriority w:val="99"/>
    <w:semiHidden/>
    <w:unhideWhenUsed/>
    <w:rsid w:val="006E5906"/>
    <w:rPr>
      <w:color w:val="605E5C"/>
      <w:shd w:val="clear" w:color="auto" w:fill="E1DFDD"/>
    </w:rPr>
  </w:style>
  <w:style w:type="paragraph" w:styleId="Caption">
    <w:name w:val="caption"/>
    <w:basedOn w:val="Normal"/>
    <w:next w:val="Normal"/>
    <w:uiPriority w:val="35"/>
    <w:unhideWhenUsed/>
    <w:qFormat/>
    <w:rsid w:val="00FF3B5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F3B5C"/>
  </w:style>
  <w:style w:type="character" w:styleId="CommentReference">
    <w:name w:val="annotation reference"/>
    <w:basedOn w:val="DefaultParagraphFont"/>
    <w:uiPriority w:val="99"/>
    <w:semiHidden/>
    <w:unhideWhenUsed/>
    <w:rsid w:val="008A64F3"/>
    <w:rPr>
      <w:sz w:val="16"/>
      <w:szCs w:val="16"/>
    </w:rPr>
  </w:style>
  <w:style w:type="paragraph" w:styleId="CommentText">
    <w:name w:val="annotation text"/>
    <w:basedOn w:val="Normal"/>
    <w:link w:val="CommentTextChar"/>
    <w:uiPriority w:val="99"/>
    <w:semiHidden/>
    <w:unhideWhenUsed/>
    <w:rsid w:val="008A64F3"/>
    <w:pPr>
      <w:spacing w:line="240" w:lineRule="auto"/>
    </w:pPr>
  </w:style>
  <w:style w:type="character" w:customStyle="1" w:styleId="CommentTextChar">
    <w:name w:val="Comment Text Char"/>
    <w:basedOn w:val="DefaultParagraphFont"/>
    <w:link w:val="CommentText"/>
    <w:uiPriority w:val="99"/>
    <w:semiHidden/>
    <w:rsid w:val="008A64F3"/>
  </w:style>
  <w:style w:type="paragraph" w:styleId="CommentSubject">
    <w:name w:val="annotation subject"/>
    <w:basedOn w:val="CommentText"/>
    <w:next w:val="CommentText"/>
    <w:link w:val="CommentSubjectChar"/>
    <w:uiPriority w:val="99"/>
    <w:semiHidden/>
    <w:unhideWhenUsed/>
    <w:rsid w:val="008A64F3"/>
    <w:rPr>
      <w:b/>
      <w:bCs/>
    </w:rPr>
  </w:style>
  <w:style w:type="character" w:customStyle="1" w:styleId="CommentSubjectChar">
    <w:name w:val="Comment Subject Char"/>
    <w:basedOn w:val="CommentTextChar"/>
    <w:link w:val="CommentSubject"/>
    <w:uiPriority w:val="99"/>
    <w:semiHidden/>
    <w:rsid w:val="008A64F3"/>
    <w:rPr>
      <w:b/>
      <w:bCs/>
    </w:rPr>
  </w:style>
  <w:style w:type="paragraph" w:customStyle="1" w:styleId="Default">
    <w:name w:val="Default"/>
    <w:rsid w:val="00E352E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6222">
      <w:bodyDiv w:val="1"/>
      <w:marLeft w:val="0"/>
      <w:marRight w:val="0"/>
      <w:marTop w:val="0"/>
      <w:marBottom w:val="0"/>
      <w:divBdr>
        <w:top w:val="none" w:sz="0" w:space="0" w:color="auto"/>
        <w:left w:val="none" w:sz="0" w:space="0" w:color="auto"/>
        <w:bottom w:val="none" w:sz="0" w:space="0" w:color="auto"/>
        <w:right w:val="none" w:sz="0" w:space="0" w:color="auto"/>
      </w:divBdr>
    </w:div>
    <w:div w:id="237792566">
      <w:bodyDiv w:val="1"/>
      <w:marLeft w:val="0"/>
      <w:marRight w:val="0"/>
      <w:marTop w:val="0"/>
      <w:marBottom w:val="0"/>
      <w:divBdr>
        <w:top w:val="none" w:sz="0" w:space="0" w:color="auto"/>
        <w:left w:val="none" w:sz="0" w:space="0" w:color="auto"/>
        <w:bottom w:val="none" w:sz="0" w:space="0" w:color="auto"/>
        <w:right w:val="none" w:sz="0" w:space="0" w:color="auto"/>
      </w:divBdr>
    </w:div>
    <w:div w:id="263848339">
      <w:bodyDiv w:val="1"/>
      <w:marLeft w:val="0"/>
      <w:marRight w:val="0"/>
      <w:marTop w:val="0"/>
      <w:marBottom w:val="0"/>
      <w:divBdr>
        <w:top w:val="none" w:sz="0" w:space="0" w:color="auto"/>
        <w:left w:val="none" w:sz="0" w:space="0" w:color="auto"/>
        <w:bottom w:val="none" w:sz="0" w:space="0" w:color="auto"/>
        <w:right w:val="none" w:sz="0" w:space="0" w:color="auto"/>
      </w:divBdr>
    </w:div>
    <w:div w:id="656882613">
      <w:bodyDiv w:val="1"/>
      <w:marLeft w:val="0"/>
      <w:marRight w:val="0"/>
      <w:marTop w:val="0"/>
      <w:marBottom w:val="0"/>
      <w:divBdr>
        <w:top w:val="none" w:sz="0" w:space="0" w:color="auto"/>
        <w:left w:val="none" w:sz="0" w:space="0" w:color="auto"/>
        <w:bottom w:val="none" w:sz="0" w:space="0" w:color="auto"/>
        <w:right w:val="none" w:sz="0" w:space="0" w:color="auto"/>
      </w:divBdr>
    </w:div>
    <w:div w:id="7826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2.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vsdx"/><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X:\Mike\school\PhD%20Nova%20Southeastern\CIS870-Soft-Eng\requirementDocu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BBE7-DD1D-4475-8465-4F08DAFC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5</TotalTime>
  <Pages>28</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Nathaniel Muesing</dc:creator>
  <cp:lastModifiedBy>Rusty Baker</cp:lastModifiedBy>
  <cp:revision>2</cp:revision>
  <cp:lastPrinted>2020-07-23T05:46:00Z</cp:lastPrinted>
  <dcterms:created xsi:type="dcterms:W3CDTF">2020-07-23T19:12:00Z</dcterms:created>
  <dcterms:modified xsi:type="dcterms:W3CDTF">2020-07-23T19:12:00Z</dcterms:modified>
</cp:coreProperties>
</file>